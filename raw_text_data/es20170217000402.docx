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D7BF7" w14:textId="77777777" w:rsidR="000732D4" w:rsidRPr="000732D4" w:rsidRDefault="000732D4" w:rsidP="000732D4">
      <w:pPr>
        <w:spacing w:after="0" w:line="360" w:lineRule="auto"/>
        <w:rPr>
          <w:ins w:id="0" w:author="Φλούδα Χριστίνα" w:date="2017-02-23T12:49:00Z"/>
          <w:rFonts w:eastAsia="Times New Roman"/>
          <w:szCs w:val="24"/>
          <w:lang w:eastAsia="en-US"/>
        </w:rPr>
      </w:pPr>
      <w:bookmarkStart w:id="1" w:name="_GoBack"/>
      <w:bookmarkEnd w:id="1"/>
      <w:ins w:id="2" w:author="Φλούδα Χριστίνα" w:date="2017-02-23T12:49:00Z">
        <w:r w:rsidRPr="000732D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B098FF0" w14:textId="77777777" w:rsidR="000732D4" w:rsidRPr="000732D4" w:rsidRDefault="000732D4" w:rsidP="000732D4">
      <w:pPr>
        <w:spacing w:after="0" w:line="360" w:lineRule="auto"/>
        <w:rPr>
          <w:ins w:id="3" w:author="Φλούδα Χριστίνα" w:date="2017-02-23T12:49:00Z"/>
          <w:rFonts w:eastAsia="Times New Roman"/>
          <w:szCs w:val="24"/>
          <w:lang w:eastAsia="en-US"/>
        </w:rPr>
      </w:pPr>
    </w:p>
    <w:p w14:paraId="38E3E8E4" w14:textId="77777777" w:rsidR="000732D4" w:rsidRPr="000732D4" w:rsidRDefault="000732D4" w:rsidP="000732D4">
      <w:pPr>
        <w:spacing w:after="0" w:line="360" w:lineRule="auto"/>
        <w:rPr>
          <w:ins w:id="4" w:author="Φλούδα Χριστίνα" w:date="2017-02-23T12:49:00Z"/>
          <w:rFonts w:eastAsia="Times New Roman"/>
          <w:szCs w:val="24"/>
          <w:lang w:eastAsia="en-US"/>
        </w:rPr>
      </w:pPr>
      <w:ins w:id="5" w:author="Φλούδα Χριστίνα" w:date="2017-02-23T12:49:00Z">
        <w:r w:rsidRPr="000732D4">
          <w:rPr>
            <w:rFonts w:eastAsia="Times New Roman"/>
            <w:szCs w:val="24"/>
            <w:lang w:eastAsia="en-US"/>
          </w:rPr>
          <w:t>ΠΙΝΑΚΑΣ ΠΕΡΙΕΧΟΜΕΝΩΝ</w:t>
        </w:r>
      </w:ins>
    </w:p>
    <w:p w14:paraId="1A6A52AA" w14:textId="77777777" w:rsidR="000732D4" w:rsidRPr="000732D4" w:rsidRDefault="000732D4" w:rsidP="000732D4">
      <w:pPr>
        <w:spacing w:after="0" w:line="360" w:lineRule="auto"/>
        <w:rPr>
          <w:ins w:id="6" w:author="Φλούδα Χριστίνα" w:date="2017-02-23T12:49:00Z"/>
          <w:rFonts w:eastAsia="Times New Roman"/>
          <w:szCs w:val="24"/>
          <w:lang w:eastAsia="en-US"/>
        </w:rPr>
      </w:pPr>
      <w:ins w:id="7" w:author="Φλούδα Χριστίνα" w:date="2017-02-23T12:49:00Z">
        <w:r w:rsidRPr="000732D4">
          <w:rPr>
            <w:rFonts w:eastAsia="Times New Roman"/>
            <w:szCs w:val="24"/>
            <w:lang w:eastAsia="en-US"/>
          </w:rPr>
          <w:t xml:space="preserve">ΙΖ΄ ΠΕΡΙΟΔΟΣ </w:t>
        </w:r>
      </w:ins>
    </w:p>
    <w:p w14:paraId="7BF20372" w14:textId="77777777" w:rsidR="000732D4" w:rsidRPr="000732D4" w:rsidRDefault="000732D4" w:rsidP="000732D4">
      <w:pPr>
        <w:spacing w:after="0" w:line="360" w:lineRule="auto"/>
        <w:rPr>
          <w:ins w:id="8" w:author="Φλούδα Χριστίνα" w:date="2017-02-23T12:49:00Z"/>
          <w:rFonts w:eastAsia="Times New Roman"/>
          <w:szCs w:val="24"/>
          <w:lang w:eastAsia="en-US"/>
        </w:rPr>
      </w:pPr>
      <w:ins w:id="9" w:author="Φλούδα Χριστίνα" w:date="2017-02-23T12:49:00Z">
        <w:r w:rsidRPr="000732D4">
          <w:rPr>
            <w:rFonts w:eastAsia="Times New Roman"/>
            <w:szCs w:val="24"/>
            <w:lang w:eastAsia="en-US"/>
          </w:rPr>
          <w:t>ΠΡΟΕΔΡΕΥΟΜΕΝΗΣ ΚΟΙΝΟΒΟΥΛΕΥΤΙΚΗΣ ΔΗΜΟΚΡΑΤΙΑΣ</w:t>
        </w:r>
      </w:ins>
    </w:p>
    <w:p w14:paraId="0E7B1564" w14:textId="77777777" w:rsidR="000732D4" w:rsidRPr="000732D4" w:rsidRDefault="000732D4" w:rsidP="000732D4">
      <w:pPr>
        <w:spacing w:after="0" w:line="360" w:lineRule="auto"/>
        <w:rPr>
          <w:ins w:id="10" w:author="Φλούδα Χριστίνα" w:date="2017-02-23T12:49:00Z"/>
          <w:rFonts w:eastAsia="Times New Roman"/>
          <w:szCs w:val="24"/>
          <w:lang w:eastAsia="en-US"/>
        </w:rPr>
      </w:pPr>
      <w:ins w:id="11" w:author="Φλούδα Χριστίνα" w:date="2017-02-23T12:49:00Z">
        <w:r w:rsidRPr="000732D4">
          <w:rPr>
            <w:rFonts w:eastAsia="Times New Roman"/>
            <w:szCs w:val="24"/>
            <w:lang w:eastAsia="en-US"/>
          </w:rPr>
          <w:t>ΣΥΝΟΔΟΣ Β΄</w:t>
        </w:r>
      </w:ins>
    </w:p>
    <w:p w14:paraId="22F0633D" w14:textId="77777777" w:rsidR="000732D4" w:rsidRPr="000732D4" w:rsidRDefault="000732D4" w:rsidP="000732D4">
      <w:pPr>
        <w:spacing w:after="0" w:line="360" w:lineRule="auto"/>
        <w:rPr>
          <w:ins w:id="12" w:author="Φλούδα Χριστίνα" w:date="2017-02-23T12:49:00Z"/>
          <w:rFonts w:eastAsia="Times New Roman"/>
          <w:szCs w:val="24"/>
          <w:lang w:eastAsia="en-US"/>
        </w:rPr>
      </w:pPr>
    </w:p>
    <w:p w14:paraId="7B1BE0B1" w14:textId="77777777" w:rsidR="000732D4" w:rsidRPr="000732D4" w:rsidRDefault="000732D4" w:rsidP="000732D4">
      <w:pPr>
        <w:spacing w:after="0" w:line="360" w:lineRule="auto"/>
        <w:rPr>
          <w:ins w:id="13" w:author="Φλούδα Χριστίνα" w:date="2017-02-23T12:49:00Z"/>
          <w:rFonts w:eastAsia="Times New Roman"/>
          <w:szCs w:val="24"/>
          <w:lang w:eastAsia="en-US"/>
        </w:rPr>
      </w:pPr>
      <w:ins w:id="14" w:author="Φλούδα Χριστίνα" w:date="2017-02-23T12:49:00Z">
        <w:r w:rsidRPr="000732D4">
          <w:rPr>
            <w:rFonts w:eastAsia="Times New Roman"/>
            <w:szCs w:val="24"/>
            <w:lang w:eastAsia="en-US"/>
          </w:rPr>
          <w:t>ΣΥΝΕΔΡΙΑΣΗ ΟΣΤ΄</w:t>
        </w:r>
      </w:ins>
    </w:p>
    <w:p w14:paraId="7787D5B7" w14:textId="77777777" w:rsidR="000732D4" w:rsidRPr="000732D4" w:rsidRDefault="000732D4" w:rsidP="000732D4">
      <w:pPr>
        <w:spacing w:after="0" w:line="360" w:lineRule="auto"/>
        <w:rPr>
          <w:ins w:id="15" w:author="Φλούδα Χριστίνα" w:date="2017-02-23T12:49:00Z"/>
          <w:rFonts w:eastAsia="Times New Roman"/>
          <w:szCs w:val="24"/>
          <w:lang w:eastAsia="en-US"/>
        </w:rPr>
      </w:pPr>
      <w:ins w:id="16" w:author="Φλούδα Χριστίνα" w:date="2017-02-23T12:49:00Z">
        <w:r w:rsidRPr="000732D4">
          <w:rPr>
            <w:rFonts w:eastAsia="Times New Roman"/>
            <w:szCs w:val="24"/>
            <w:lang w:eastAsia="en-US"/>
          </w:rPr>
          <w:t>Παρασκευή  17 Φεβρουαρίου 2017</w:t>
        </w:r>
      </w:ins>
    </w:p>
    <w:p w14:paraId="311ED195" w14:textId="77777777" w:rsidR="000732D4" w:rsidRPr="000732D4" w:rsidRDefault="000732D4" w:rsidP="000732D4">
      <w:pPr>
        <w:spacing w:after="0" w:line="360" w:lineRule="auto"/>
        <w:rPr>
          <w:ins w:id="17" w:author="Φλούδα Χριστίνα" w:date="2017-02-23T12:49:00Z"/>
          <w:rFonts w:eastAsia="Times New Roman"/>
          <w:szCs w:val="24"/>
          <w:lang w:eastAsia="en-US"/>
        </w:rPr>
      </w:pPr>
    </w:p>
    <w:p w14:paraId="065AFD9A" w14:textId="77777777" w:rsidR="000732D4" w:rsidRPr="000732D4" w:rsidRDefault="000732D4" w:rsidP="000732D4">
      <w:pPr>
        <w:spacing w:after="0" w:line="360" w:lineRule="auto"/>
        <w:rPr>
          <w:ins w:id="18" w:author="Φλούδα Χριστίνα" w:date="2017-02-23T12:49:00Z"/>
          <w:rFonts w:eastAsia="Times New Roman"/>
          <w:szCs w:val="24"/>
          <w:lang w:eastAsia="en-US"/>
        </w:rPr>
      </w:pPr>
      <w:ins w:id="19" w:author="Φλούδα Χριστίνα" w:date="2017-02-23T12:49:00Z">
        <w:r w:rsidRPr="000732D4">
          <w:rPr>
            <w:rFonts w:eastAsia="Times New Roman"/>
            <w:szCs w:val="24"/>
            <w:lang w:eastAsia="en-US"/>
          </w:rPr>
          <w:t>ΘΕΜΑΤΑ</w:t>
        </w:r>
      </w:ins>
    </w:p>
    <w:p w14:paraId="6BBFA076" w14:textId="77777777" w:rsidR="000732D4" w:rsidRPr="000732D4" w:rsidRDefault="000732D4" w:rsidP="000732D4">
      <w:pPr>
        <w:spacing w:after="0" w:line="360" w:lineRule="auto"/>
        <w:rPr>
          <w:ins w:id="20" w:author="Φλούδα Χριστίνα" w:date="2017-02-23T12:49:00Z"/>
          <w:rFonts w:eastAsia="Times New Roman"/>
          <w:szCs w:val="24"/>
          <w:lang w:eastAsia="en-US"/>
        </w:rPr>
      </w:pPr>
      <w:ins w:id="21" w:author="Φλούδα Χριστίνα" w:date="2017-02-23T12:49:00Z">
        <w:r w:rsidRPr="000732D4">
          <w:rPr>
            <w:rFonts w:eastAsia="Times New Roman"/>
            <w:szCs w:val="24"/>
            <w:lang w:eastAsia="en-US"/>
          </w:rPr>
          <w:t xml:space="preserve"> </w:t>
        </w:r>
        <w:r w:rsidRPr="000732D4">
          <w:rPr>
            <w:rFonts w:eastAsia="Times New Roman"/>
            <w:szCs w:val="24"/>
            <w:lang w:eastAsia="en-US"/>
          </w:rPr>
          <w:br/>
          <w:t xml:space="preserve">Α. ΕΙΔΙΚΑ ΘΕΜΑΤΑ </w:t>
        </w:r>
        <w:r w:rsidRPr="000732D4">
          <w:rPr>
            <w:rFonts w:eastAsia="Times New Roman"/>
            <w:szCs w:val="24"/>
            <w:lang w:eastAsia="en-US"/>
          </w:rPr>
          <w:br/>
          <w:t xml:space="preserve">1. Επικύρωση Πρακτικών, σελ. </w:t>
        </w:r>
        <w:r w:rsidRPr="000732D4">
          <w:rPr>
            <w:rFonts w:eastAsia="Times New Roman"/>
            <w:szCs w:val="24"/>
            <w:lang w:eastAsia="en-US"/>
          </w:rPr>
          <w:br/>
          <w:t xml:space="preserve">2.  Άδεια απουσίας των Βουλευτών κ.κ. Ι. Μανιάτη και Γ. Κουμουτσάκου, σελ. </w:t>
        </w:r>
        <w:r w:rsidRPr="000732D4">
          <w:rPr>
            <w:rFonts w:eastAsia="Times New Roman"/>
            <w:szCs w:val="24"/>
            <w:lang w:eastAsia="en-US"/>
          </w:rPr>
          <w:br/>
          <w:t xml:space="preserve">3. Ανακοινώνεται ότι τη συνεδρίαση παρακολουθούν μαθητές από την Ιόνιο Σχολή, το Μουσικό Γυμνάσιο Δράμας και το 1ο Γυμνάσιο  Άνω Λιοσίων, σελ. </w:t>
        </w:r>
        <w:r w:rsidRPr="000732D4">
          <w:rPr>
            <w:rFonts w:eastAsia="Times New Roman"/>
            <w:szCs w:val="24"/>
            <w:lang w:eastAsia="en-US"/>
          </w:rPr>
          <w:br/>
          <w:t xml:space="preserve">4. Επί διαδικαστικού θέματος, σελ. </w:t>
        </w:r>
        <w:r w:rsidRPr="000732D4">
          <w:rPr>
            <w:rFonts w:eastAsia="Times New Roman"/>
            <w:szCs w:val="24"/>
            <w:lang w:eastAsia="en-US"/>
          </w:rPr>
          <w:br/>
          <w:t xml:space="preserve"> </w:t>
        </w:r>
        <w:r w:rsidRPr="000732D4">
          <w:rPr>
            <w:rFonts w:eastAsia="Times New Roman"/>
            <w:szCs w:val="24"/>
            <w:lang w:eastAsia="en-US"/>
          </w:rPr>
          <w:br/>
          <w:t xml:space="preserve">Β. ΚΟΙΝΟΒΟΥΛΕΥΤΙΚΟΣ ΕΛΕΓΧΟΣ </w:t>
        </w:r>
        <w:r w:rsidRPr="000732D4">
          <w:rPr>
            <w:rFonts w:eastAsia="Times New Roman"/>
            <w:szCs w:val="24"/>
            <w:lang w:eastAsia="en-US"/>
          </w:rPr>
          <w:br/>
          <w:t xml:space="preserve">1. Ανακοίνωση του δελτίου επικαίρων ερωτήσεων της Δευτέρας 20 Φεβρουαρίου 2017, σελ. </w:t>
        </w:r>
        <w:r w:rsidRPr="000732D4">
          <w:rPr>
            <w:rFonts w:eastAsia="Times New Roman"/>
            <w:szCs w:val="24"/>
            <w:lang w:eastAsia="en-US"/>
          </w:rPr>
          <w:br/>
          <w:t>2. Συζήτηση επικαίρων ερωτήσεων:</w:t>
        </w:r>
        <w:r w:rsidRPr="000732D4">
          <w:rPr>
            <w:rFonts w:eastAsia="Times New Roman"/>
            <w:szCs w:val="24"/>
            <w:lang w:eastAsia="en-US"/>
          </w:rPr>
          <w:br/>
          <w:t xml:space="preserve">    α) Προς τον Πρωθυπουργό</w:t>
        </w:r>
        <w:r w:rsidRPr="000732D4">
          <w:rPr>
            <w:rFonts w:eastAsia="Times New Roman"/>
            <w:szCs w:val="24"/>
            <w:lang w:eastAsia="en-US"/>
            <w:rPrChange w:id="22" w:author="Φλούδα Χριστίνα" w:date="2017-02-23T12:49:00Z">
              <w:rPr>
                <w:rFonts w:eastAsia="Times New Roman"/>
                <w:szCs w:val="24"/>
                <w:lang w:val="en-US" w:eastAsia="en-US"/>
              </w:rPr>
            </w:rPrChange>
          </w:rPr>
          <w:t>,</w:t>
        </w:r>
        <w:r w:rsidRPr="000732D4">
          <w:rPr>
            <w:rFonts w:eastAsia="Times New Roman"/>
            <w:szCs w:val="24"/>
            <w:lang w:eastAsia="en-US"/>
          </w:rPr>
          <w:t xml:space="preserve"> από τον Αρχηγό της Αξιωματικής Αντιπολίτευσης και Πρόεδρο της Κοινοβουλευτικής Ομάδας της Νέας Δημοκρατίας κ. Κυριάκου Μητσοτάκη, με θέμα την αύξηση των φαινομένων της βίας και την έξαρση της εγκληματικότητας, σελ. </w:t>
        </w:r>
        <w:r w:rsidRPr="000732D4">
          <w:rPr>
            <w:rFonts w:eastAsia="Times New Roman"/>
            <w:szCs w:val="24"/>
            <w:lang w:eastAsia="en-US"/>
          </w:rPr>
          <w:br/>
          <w:t xml:space="preserve">    β) Προς την Υπουργό Τουρισμού, σχετικά με τη δημόσια τουριστική εκπαίδευση στην Κέρκυρα, σελ. </w:t>
        </w:r>
        <w:r w:rsidRPr="000732D4">
          <w:rPr>
            <w:rFonts w:eastAsia="Times New Roman"/>
            <w:szCs w:val="24"/>
            <w:lang w:eastAsia="en-US"/>
          </w:rPr>
          <w:br/>
          <w:t xml:space="preserve">    γ) Προς τον Υπουργό Εσωτερικών:</w:t>
        </w:r>
        <w:r w:rsidRPr="000732D4">
          <w:rPr>
            <w:rFonts w:eastAsia="Times New Roman"/>
            <w:szCs w:val="24"/>
            <w:lang w:eastAsia="en-US"/>
          </w:rPr>
          <w:br/>
          <w:t xml:space="preserve">        i. σχετικά με την κατάσταση που έχει περιέλθει το Πεδίον του  Άρεως και τη λήψη μέτρων για την αναβάθμισή του, σελ. </w:t>
        </w:r>
        <w:r w:rsidRPr="000732D4">
          <w:rPr>
            <w:rFonts w:eastAsia="Times New Roman"/>
            <w:szCs w:val="24"/>
            <w:lang w:eastAsia="en-US"/>
          </w:rPr>
          <w:br/>
          <w:t xml:space="preserve">       </w:t>
        </w:r>
        <w:proofErr w:type="spellStart"/>
        <w:r w:rsidRPr="000732D4">
          <w:rPr>
            <w:rFonts w:eastAsia="Times New Roman"/>
            <w:szCs w:val="24"/>
            <w:lang w:eastAsia="en-US"/>
          </w:rPr>
          <w:t>ii</w:t>
        </w:r>
        <w:proofErr w:type="spellEnd"/>
        <w:r w:rsidRPr="000732D4">
          <w:rPr>
            <w:rFonts w:eastAsia="Times New Roman"/>
            <w:szCs w:val="24"/>
            <w:lang w:eastAsia="en-US"/>
          </w:rPr>
          <w:t xml:space="preserve">. σχετικά με τη μονιμοποίηση των Πυροσβεστών Πενταετούς Υποχρέωσης, σελ. </w:t>
        </w:r>
        <w:r w:rsidRPr="000732D4">
          <w:rPr>
            <w:rFonts w:eastAsia="Times New Roman"/>
            <w:szCs w:val="24"/>
            <w:lang w:eastAsia="en-US"/>
          </w:rPr>
          <w:br/>
          <w:t xml:space="preserve">       </w:t>
        </w:r>
        <w:proofErr w:type="spellStart"/>
        <w:r w:rsidRPr="000732D4">
          <w:rPr>
            <w:rFonts w:eastAsia="Times New Roman"/>
            <w:szCs w:val="24"/>
            <w:lang w:eastAsia="en-US"/>
          </w:rPr>
          <w:t>iii</w:t>
        </w:r>
        <w:proofErr w:type="spellEnd"/>
        <w:r w:rsidRPr="000732D4">
          <w:rPr>
            <w:rFonts w:eastAsia="Times New Roman"/>
            <w:szCs w:val="24"/>
            <w:lang w:eastAsia="en-US"/>
          </w:rPr>
          <w:t xml:space="preserve">. σχετικά με το σχέδιο αποδυνάμωσης της αστυνομικής και πυροσβεστικής δύναμης της Μακεδονίας, σελ. </w:t>
        </w:r>
        <w:r w:rsidRPr="000732D4">
          <w:rPr>
            <w:rFonts w:eastAsia="Times New Roman"/>
            <w:szCs w:val="24"/>
            <w:lang w:eastAsia="en-US"/>
          </w:rPr>
          <w:br/>
          <w:t xml:space="preserve">    δ) Προς τον Υπουργό Αγροτικής Ανάπτυξης και Τροφίμων:</w:t>
        </w:r>
        <w:r w:rsidRPr="000732D4">
          <w:rPr>
            <w:rFonts w:eastAsia="Times New Roman"/>
            <w:szCs w:val="24"/>
            <w:lang w:eastAsia="en-US"/>
          </w:rPr>
          <w:br/>
          <w:t xml:space="preserve">        i. σχετικά με τις αποζημιώσεις των </w:t>
        </w:r>
        <w:proofErr w:type="spellStart"/>
        <w:r w:rsidRPr="000732D4">
          <w:rPr>
            <w:rFonts w:eastAsia="Times New Roman"/>
            <w:szCs w:val="24"/>
            <w:lang w:eastAsia="en-US"/>
          </w:rPr>
          <w:t>πατατοκαλλιεργητών</w:t>
        </w:r>
        <w:proofErr w:type="spellEnd"/>
        <w:r w:rsidRPr="000732D4">
          <w:rPr>
            <w:rFonts w:eastAsia="Times New Roman"/>
            <w:szCs w:val="24"/>
            <w:lang w:eastAsia="en-US"/>
          </w:rPr>
          <w:t xml:space="preserve"> του Λεκανοπεδίου του Κάτω Νευροκοπίου στον Νομό Δράμας, σελ. </w:t>
        </w:r>
        <w:r w:rsidRPr="000732D4">
          <w:rPr>
            <w:rFonts w:eastAsia="Times New Roman"/>
            <w:szCs w:val="24"/>
            <w:lang w:eastAsia="en-US"/>
          </w:rPr>
          <w:br/>
          <w:t xml:space="preserve">        </w:t>
        </w:r>
        <w:proofErr w:type="spellStart"/>
        <w:r w:rsidRPr="000732D4">
          <w:rPr>
            <w:rFonts w:eastAsia="Times New Roman"/>
            <w:szCs w:val="24"/>
            <w:lang w:eastAsia="en-US"/>
          </w:rPr>
          <w:t>ii</w:t>
        </w:r>
        <w:proofErr w:type="spellEnd"/>
        <w:r w:rsidRPr="000732D4">
          <w:rPr>
            <w:rFonts w:eastAsia="Times New Roman"/>
            <w:szCs w:val="24"/>
            <w:lang w:eastAsia="en-US"/>
          </w:rPr>
          <w:t xml:space="preserve">. σχετικά με την αναβολή των προκηρύξεων του Προγράμματος Αγροτικής Ανάπτυξης, σελ. </w:t>
        </w:r>
        <w:r w:rsidRPr="000732D4">
          <w:rPr>
            <w:rFonts w:eastAsia="Times New Roman"/>
            <w:szCs w:val="24"/>
            <w:lang w:eastAsia="en-US"/>
          </w:rPr>
          <w:br/>
          <w:t xml:space="preserve">    ε) Προς τον Υπουργό Δικαιοσύνης, Διαφάνειας και Ανθρωπίνων Δικαιωμάτων, σχετικά με τη γονική ισότητα και τη </w:t>
        </w:r>
        <w:proofErr w:type="spellStart"/>
        <w:r w:rsidRPr="000732D4">
          <w:rPr>
            <w:rFonts w:eastAsia="Times New Roman"/>
            <w:szCs w:val="24"/>
            <w:lang w:eastAsia="en-US"/>
          </w:rPr>
          <w:t>συνεπιμέλεια</w:t>
        </w:r>
        <w:proofErr w:type="spellEnd"/>
        <w:r w:rsidRPr="000732D4">
          <w:rPr>
            <w:rFonts w:eastAsia="Times New Roman"/>
            <w:szCs w:val="24"/>
            <w:lang w:eastAsia="en-US"/>
          </w:rPr>
          <w:t xml:space="preserve"> των τέκνων, σελ. </w:t>
        </w:r>
        <w:r w:rsidRPr="000732D4">
          <w:rPr>
            <w:rFonts w:eastAsia="Times New Roman"/>
            <w:szCs w:val="24"/>
            <w:lang w:eastAsia="en-US"/>
          </w:rPr>
          <w:br/>
          <w:t xml:space="preserve">    </w:t>
        </w:r>
        <w:proofErr w:type="spellStart"/>
        <w:r w:rsidRPr="000732D4">
          <w:rPr>
            <w:rFonts w:eastAsia="Times New Roman"/>
            <w:szCs w:val="24"/>
            <w:lang w:eastAsia="en-US"/>
          </w:rPr>
          <w:t>στ</w:t>
        </w:r>
        <w:proofErr w:type="spellEnd"/>
        <w:r w:rsidRPr="000732D4">
          <w:rPr>
            <w:rFonts w:eastAsia="Times New Roman"/>
            <w:szCs w:val="24"/>
            <w:lang w:eastAsia="en-US"/>
          </w:rPr>
          <w:t xml:space="preserve">) Προς τον Υπουργό Οικονομίας και Ανάπτυξης, σχετικά με την επείγουσα ανάγκη νομοθετικής ρύθμισης των στεγαστικών δανείων σε ελβετικό φράγκο, σελ. </w:t>
        </w:r>
        <w:r w:rsidRPr="000732D4">
          <w:rPr>
            <w:rFonts w:eastAsia="Times New Roman"/>
            <w:szCs w:val="24"/>
            <w:lang w:eastAsia="en-US"/>
          </w:rPr>
          <w:br/>
          <w:t xml:space="preserve"> </w:t>
        </w:r>
        <w:r w:rsidRPr="000732D4">
          <w:rPr>
            <w:rFonts w:eastAsia="Times New Roman"/>
            <w:szCs w:val="24"/>
            <w:lang w:eastAsia="en-US"/>
          </w:rPr>
          <w:br/>
          <w:t>ΠΡΟΕΔΡΕΥΟΝΤΕΣ</w:t>
        </w:r>
      </w:ins>
    </w:p>
    <w:p w14:paraId="317BAC74" w14:textId="77777777" w:rsidR="000732D4" w:rsidRPr="000732D4" w:rsidRDefault="000732D4" w:rsidP="000732D4">
      <w:pPr>
        <w:spacing w:after="0" w:line="360" w:lineRule="auto"/>
        <w:rPr>
          <w:ins w:id="23" w:author="Φλούδα Χριστίνα" w:date="2017-02-23T12:49:00Z"/>
          <w:rFonts w:eastAsia="Times New Roman"/>
          <w:szCs w:val="24"/>
          <w:lang w:eastAsia="en-US"/>
        </w:rPr>
      </w:pPr>
    </w:p>
    <w:p w14:paraId="7093B308" w14:textId="77777777" w:rsidR="000732D4" w:rsidRPr="000732D4" w:rsidRDefault="000732D4" w:rsidP="000732D4">
      <w:pPr>
        <w:spacing w:after="0" w:line="360" w:lineRule="auto"/>
        <w:rPr>
          <w:ins w:id="24" w:author="Φλούδα Χριστίνα" w:date="2017-02-23T12:49:00Z"/>
          <w:rFonts w:eastAsia="Times New Roman"/>
          <w:szCs w:val="24"/>
          <w:lang w:eastAsia="en-US"/>
        </w:rPr>
      </w:pPr>
      <w:ins w:id="25" w:author="Φλούδα Χριστίνα" w:date="2017-02-23T12:49:00Z">
        <w:r w:rsidRPr="000732D4">
          <w:rPr>
            <w:rFonts w:eastAsia="Times New Roman"/>
            <w:szCs w:val="24"/>
            <w:lang w:eastAsia="en-US"/>
          </w:rPr>
          <w:t>ΒΟΥΤΣΗΣ Ν. , σελ.</w:t>
        </w:r>
        <w:r w:rsidRPr="000732D4">
          <w:rPr>
            <w:rFonts w:eastAsia="Times New Roman"/>
            <w:szCs w:val="24"/>
            <w:lang w:eastAsia="en-US"/>
          </w:rPr>
          <w:br/>
          <w:t>ΚΑΚΛΑΜΑΝΗΣ Ν. , σελ.</w:t>
        </w:r>
        <w:r w:rsidRPr="000732D4">
          <w:rPr>
            <w:rFonts w:eastAsia="Times New Roman"/>
            <w:szCs w:val="24"/>
            <w:lang w:eastAsia="en-US"/>
          </w:rPr>
          <w:br/>
          <w:t>ΛΥΚΟΥΔΗΣ Σ. , σελ.</w:t>
        </w:r>
        <w:r w:rsidRPr="000732D4">
          <w:rPr>
            <w:rFonts w:eastAsia="Times New Roman"/>
            <w:szCs w:val="24"/>
            <w:lang w:eastAsia="en-US"/>
          </w:rPr>
          <w:br/>
        </w:r>
      </w:ins>
    </w:p>
    <w:p w14:paraId="6D483263" w14:textId="77777777" w:rsidR="000732D4" w:rsidRPr="000732D4" w:rsidRDefault="000732D4" w:rsidP="000732D4">
      <w:pPr>
        <w:spacing w:after="0" w:line="360" w:lineRule="auto"/>
        <w:rPr>
          <w:ins w:id="26" w:author="Φλούδα Χριστίνα" w:date="2017-02-23T12:49:00Z"/>
          <w:rFonts w:eastAsia="Times New Roman"/>
          <w:szCs w:val="24"/>
          <w:lang w:eastAsia="en-US"/>
        </w:rPr>
      </w:pPr>
    </w:p>
    <w:p w14:paraId="05C2032B" w14:textId="77777777" w:rsidR="000732D4" w:rsidRPr="000732D4" w:rsidRDefault="000732D4" w:rsidP="000732D4">
      <w:pPr>
        <w:spacing w:after="0" w:line="360" w:lineRule="auto"/>
        <w:rPr>
          <w:ins w:id="27" w:author="Φλούδα Χριστίνα" w:date="2017-02-23T12:49:00Z"/>
          <w:rFonts w:eastAsia="Times New Roman"/>
          <w:szCs w:val="24"/>
          <w:lang w:eastAsia="en-US"/>
        </w:rPr>
      </w:pPr>
      <w:ins w:id="28" w:author="Φλούδα Χριστίνα" w:date="2017-02-23T12:49:00Z">
        <w:r w:rsidRPr="000732D4">
          <w:rPr>
            <w:rFonts w:eastAsia="Times New Roman"/>
            <w:szCs w:val="24"/>
            <w:lang w:eastAsia="en-US"/>
          </w:rPr>
          <w:t>ΟΜΙΛΗΤΕΣ</w:t>
        </w:r>
      </w:ins>
    </w:p>
    <w:p w14:paraId="581BB862" w14:textId="7F003E31" w:rsidR="000732D4" w:rsidRDefault="000732D4" w:rsidP="000732D4">
      <w:pPr>
        <w:spacing w:line="600" w:lineRule="auto"/>
        <w:ind w:firstLine="720"/>
        <w:jc w:val="both"/>
        <w:rPr>
          <w:ins w:id="29" w:author="Φλούδα Χριστίνα" w:date="2017-02-23T12:49:00Z"/>
          <w:rFonts w:eastAsia="Times New Roman" w:cs="Times New Roman"/>
          <w:szCs w:val="24"/>
        </w:rPr>
        <w:pPrChange w:id="30" w:author="Φλούδα Χριστίνα" w:date="2017-02-23T12:49:00Z">
          <w:pPr>
            <w:spacing w:line="600" w:lineRule="auto"/>
            <w:ind w:firstLine="720"/>
            <w:jc w:val="center"/>
          </w:pPr>
        </w:pPrChange>
      </w:pPr>
      <w:ins w:id="31" w:author="Φλούδα Χριστίνα" w:date="2017-02-23T12:49:00Z">
        <w:r w:rsidRPr="000732D4">
          <w:rPr>
            <w:rFonts w:eastAsia="Times New Roman"/>
            <w:szCs w:val="24"/>
            <w:lang w:eastAsia="en-US"/>
          </w:rPr>
          <w:br/>
          <w:t>Α. Επί διαδικαστικού θέματος:</w:t>
        </w:r>
        <w:r w:rsidRPr="000732D4">
          <w:rPr>
            <w:rFonts w:eastAsia="Times New Roman"/>
            <w:szCs w:val="24"/>
            <w:lang w:eastAsia="en-US"/>
          </w:rPr>
          <w:br/>
          <w:t>ΒΟΥΤΣΗΣ Ν. , σελ.</w:t>
        </w:r>
        <w:r w:rsidRPr="000732D4">
          <w:rPr>
            <w:rFonts w:eastAsia="Times New Roman"/>
            <w:szCs w:val="24"/>
            <w:lang w:eastAsia="en-US"/>
          </w:rPr>
          <w:br/>
          <w:t>ΓΕΩΡΓΙΑΔΗΣ Σ. , σελ.</w:t>
        </w:r>
        <w:r w:rsidRPr="000732D4">
          <w:rPr>
            <w:rFonts w:eastAsia="Times New Roman"/>
            <w:szCs w:val="24"/>
            <w:lang w:eastAsia="en-US"/>
          </w:rPr>
          <w:br/>
          <w:t>ΚΑΚΛΑΜΑΝΗΣ Ν. , σελ.</w:t>
        </w:r>
        <w:r w:rsidRPr="000732D4">
          <w:rPr>
            <w:rFonts w:eastAsia="Times New Roman"/>
            <w:szCs w:val="24"/>
            <w:lang w:eastAsia="en-US"/>
          </w:rPr>
          <w:br/>
          <w:t>ΛΥΚΟΥΔΗΣ Σ. , σελ.</w:t>
        </w:r>
        <w:r w:rsidRPr="000732D4">
          <w:rPr>
            <w:rFonts w:eastAsia="Times New Roman"/>
            <w:szCs w:val="24"/>
            <w:lang w:eastAsia="en-US"/>
          </w:rPr>
          <w:br/>
          <w:t>ΜΠΑΡΚΑΣ Κ. , σελ.</w:t>
        </w:r>
        <w:r w:rsidRPr="000732D4">
          <w:rPr>
            <w:rFonts w:eastAsia="Times New Roman"/>
            <w:szCs w:val="24"/>
            <w:lang w:eastAsia="en-US"/>
          </w:rPr>
          <w:br/>
        </w:r>
        <w:r w:rsidRPr="000732D4">
          <w:rPr>
            <w:rFonts w:eastAsia="Times New Roman"/>
            <w:szCs w:val="24"/>
            <w:lang w:eastAsia="en-US"/>
          </w:rPr>
          <w:br/>
          <w:t>Β. Επί των επικαίρων ερωτήσεων:</w:t>
        </w:r>
        <w:r w:rsidRPr="000732D4">
          <w:rPr>
            <w:rFonts w:eastAsia="Times New Roman"/>
            <w:szCs w:val="24"/>
            <w:lang w:eastAsia="en-US"/>
          </w:rPr>
          <w:br/>
          <w:t>ΑΠΟΣΤΟΛΟΥ Ε. , σελ.</w:t>
        </w:r>
        <w:r w:rsidRPr="000732D4">
          <w:rPr>
            <w:rFonts w:eastAsia="Times New Roman"/>
            <w:szCs w:val="24"/>
            <w:lang w:eastAsia="en-US"/>
          </w:rPr>
          <w:br/>
          <w:t>ΒΑΚΗ Φ. , σελ.</w:t>
        </w:r>
        <w:r w:rsidRPr="000732D4">
          <w:rPr>
            <w:rFonts w:eastAsia="Times New Roman"/>
            <w:szCs w:val="24"/>
            <w:lang w:eastAsia="en-US"/>
          </w:rPr>
          <w:br/>
          <w:t>ΚΑΚΛΑΜΑΝΗΣ Ν. , σελ.</w:t>
        </w:r>
        <w:r w:rsidRPr="000732D4">
          <w:rPr>
            <w:rFonts w:eastAsia="Times New Roman"/>
            <w:szCs w:val="24"/>
            <w:lang w:eastAsia="en-US"/>
          </w:rPr>
          <w:br/>
          <w:t>ΚΑΡΡΑΣ Γ. , σελ.</w:t>
        </w:r>
        <w:r w:rsidRPr="000732D4">
          <w:rPr>
            <w:rFonts w:eastAsia="Times New Roman"/>
            <w:szCs w:val="24"/>
            <w:lang w:eastAsia="en-US"/>
          </w:rPr>
          <w:br/>
          <w:t>ΚΑΤΣΩΤΗΣ Χ. , σελ.</w:t>
        </w:r>
        <w:r w:rsidRPr="000732D4">
          <w:rPr>
            <w:rFonts w:eastAsia="Times New Roman"/>
            <w:szCs w:val="24"/>
            <w:lang w:eastAsia="en-US"/>
          </w:rPr>
          <w:br/>
          <w:t>ΚΕΓΚΕΡΟΓΛΟΥ Β. , σελ.</w:t>
        </w:r>
        <w:r w:rsidRPr="000732D4">
          <w:rPr>
            <w:rFonts w:eastAsia="Times New Roman"/>
            <w:szCs w:val="24"/>
            <w:lang w:eastAsia="en-US"/>
          </w:rPr>
          <w:br/>
          <w:t>ΚΟΝΤΟΝΗΣ Χ. , σελ.</w:t>
        </w:r>
        <w:r w:rsidRPr="000732D4">
          <w:rPr>
            <w:rFonts w:eastAsia="Times New Roman"/>
            <w:szCs w:val="24"/>
            <w:lang w:eastAsia="en-US"/>
          </w:rPr>
          <w:br/>
          <w:t>ΚΟΥΝΤΟΥΡΑ  Έ. , σελ.</w:t>
        </w:r>
        <w:r w:rsidRPr="000732D4">
          <w:rPr>
            <w:rFonts w:eastAsia="Times New Roman"/>
            <w:szCs w:val="24"/>
            <w:lang w:eastAsia="en-US"/>
          </w:rPr>
          <w:br/>
          <w:t>ΚΥΡΙΑΖΙΔΗΣ Δ. , σελ.</w:t>
        </w:r>
        <w:r w:rsidRPr="000732D4">
          <w:rPr>
            <w:rFonts w:eastAsia="Times New Roman"/>
            <w:szCs w:val="24"/>
            <w:lang w:eastAsia="en-US"/>
          </w:rPr>
          <w:br/>
          <w:t>ΛΟΒΕΡΔΟΣ Α. , σελ.</w:t>
        </w:r>
        <w:r w:rsidRPr="000732D4">
          <w:rPr>
            <w:rFonts w:eastAsia="Times New Roman"/>
            <w:szCs w:val="24"/>
            <w:lang w:eastAsia="en-US"/>
          </w:rPr>
          <w:br/>
          <w:t>ΜΗΤΣΟΤΑΚΗΣ Κ. , σελ.</w:t>
        </w:r>
        <w:r w:rsidRPr="000732D4">
          <w:rPr>
            <w:rFonts w:eastAsia="Times New Roman"/>
            <w:szCs w:val="24"/>
            <w:lang w:eastAsia="en-US"/>
          </w:rPr>
          <w:br/>
          <w:t>ΠΑΠΑΔΗΜΗΤΡΙΟΥ Δ. , σελ.</w:t>
        </w:r>
        <w:r w:rsidRPr="000732D4">
          <w:rPr>
            <w:rFonts w:eastAsia="Times New Roman"/>
            <w:szCs w:val="24"/>
            <w:lang w:eastAsia="en-US"/>
          </w:rPr>
          <w:br/>
          <w:t>ΣΑΡΙΔΗΣ Ι. , σελ.</w:t>
        </w:r>
        <w:r w:rsidRPr="000732D4">
          <w:rPr>
            <w:rFonts w:eastAsia="Times New Roman"/>
            <w:szCs w:val="24"/>
            <w:lang w:eastAsia="en-US"/>
          </w:rPr>
          <w:br/>
          <w:t>ΤΟΣΚΑΣ Ν. , σελ.</w:t>
        </w:r>
        <w:r w:rsidRPr="000732D4">
          <w:rPr>
            <w:rFonts w:eastAsia="Times New Roman"/>
            <w:szCs w:val="24"/>
            <w:lang w:eastAsia="en-US"/>
          </w:rPr>
          <w:br/>
          <w:t>ΤΣΙΠΡΑΣ Α. , σελ.</w:t>
        </w:r>
        <w:r w:rsidRPr="000732D4">
          <w:rPr>
            <w:rFonts w:eastAsia="Times New Roman"/>
            <w:szCs w:val="24"/>
            <w:lang w:eastAsia="en-US"/>
          </w:rPr>
          <w:br/>
        </w:r>
        <w:r w:rsidRPr="000732D4">
          <w:rPr>
            <w:rFonts w:eastAsia="Times New Roman"/>
            <w:szCs w:val="24"/>
            <w:lang w:eastAsia="en-US"/>
          </w:rPr>
          <w:br/>
          <w:t>ΠΑΡΕΜΒΑΣΕΙΣ:</w:t>
        </w:r>
        <w:r w:rsidRPr="000732D4">
          <w:rPr>
            <w:rFonts w:eastAsia="Times New Roman"/>
            <w:szCs w:val="24"/>
            <w:lang w:eastAsia="en-US"/>
          </w:rPr>
          <w:br/>
          <w:t>ΚΑΚΛΑΜΑΝΗΣ Ν. , σελ.</w:t>
        </w:r>
        <w:r w:rsidRPr="000732D4">
          <w:rPr>
            <w:rFonts w:eastAsia="Times New Roman"/>
            <w:szCs w:val="24"/>
            <w:lang w:eastAsia="en-US"/>
          </w:rPr>
          <w:br/>
          <w:t>ΚΥΡΙΑΖΙΔΗΣ Δ. , σελ.</w:t>
        </w:r>
        <w:r w:rsidRPr="000732D4">
          <w:rPr>
            <w:rFonts w:eastAsia="Times New Roman"/>
            <w:szCs w:val="24"/>
            <w:lang w:eastAsia="en-US"/>
          </w:rPr>
          <w:br/>
          <w:t>ΜΑΝΤΑΣ Χ. , σελ.</w:t>
        </w:r>
        <w:r w:rsidRPr="000732D4">
          <w:rPr>
            <w:rFonts w:eastAsia="Times New Roman"/>
            <w:szCs w:val="24"/>
            <w:lang w:eastAsia="en-US"/>
          </w:rPr>
          <w:br/>
          <w:t>ΜΠΟΥΡΑΣ Α. , σελ.</w:t>
        </w:r>
        <w:r w:rsidRPr="000732D4">
          <w:rPr>
            <w:rFonts w:eastAsia="Times New Roman"/>
            <w:szCs w:val="24"/>
            <w:lang w:eastAsia="en-US"/>
          </w:rPr>
          <w:br/>
        </w:r>
      </w:ins>
    </w:p>
    <w:p w14:paraId="6EB0EA42"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6EB0EA43"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ΙΖ΄ ΠΕΡΙΟΔΟΣ</w:t>
      </w:r>
    </w:p>
    <w:p w14:paraId="6EB0EA44"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EB0EA45"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ΣΥΝΟΔΟΣ Β΄</w:t>
      </w:r>
    </w:p>
    <w:p w14:paraId="6EB0EA46"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ΣΥΝΕΔΡΙΑΣΗ ΟΣΤ΄</w:t>
      </w:r>
    </w:p>
    <w:p w14:paraId="6EB0EA47"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Παρασκευή 17 Φεβρουαρίου 2017</w:t>
      </w:r>
    </w:p>
    <w:p w14:paraId="6EB0EA4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Αθήνα, σήμερα στις 17 Φεβρουαρίου 2017, ημέρα Παρασκευή και ώρα 10</w:t>
      </w:r>
      <w:r>
        <w:rPr>
          <w:rFonts w:eastAsia="Times New Roman" w:cs="Times New Roman"/>
          <w:szCs w:val="24"/>
        </w:rPr>
        <w:t>.</w:t>
      </w:r>
      <w:r>
        <w:rPr>
          <w:rFonts w:eastAsia="Times New Roman" w:cs="Times New Roman"/>
          <w:szCs w:val="24"/>
        </w:rPr>
        <w:t>30΄</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D74331">
        <w:rPr>
          <w:rFonts w:eastAsia="Times New Roman" w:cs="Times New Roman"/>
          <w:b/>
          <w:szCs w:val="24"/>
        </w:rPr>
        <w:t>ΝΙΚΟΛΑΟΥ ΒΟΥΤΣΗ</w:t>
      </w:r>
      <w:r>
        <w:rPr>
          <w:rFonts w:eastAsia="Times New Roman" w:cs="Times New Roman"/>
          <w:szCs w:val="24"/>
        </w:rPr>
        <w:t>.</w:t>
      </w:r>
    </w:p>
    <w:p w14:paraId="6EB0EA49" w14:textId="77777777" w:rsidR="001771BC" w:rsidRDefault="000732D4">
      <w:pPr>
        <w:spacing w:line="600" w:lineRule="auto"/>
        <w:ind w:firstLine="720"/>
        <w:jc w:val="both"/>
        <w:rPr>
          <w:rFonts w:eastAsia="Times New Roman" w:cs="Times New Roman"/>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6EB0EA4A" w14:textId="77777777" w:rsidR="001771BC" w:rsidRDefault="000732D4">
      <w:pPr>
        <w:spacing w:line="600" w:lineRule="auto"/>
        <w:ind w:firstLine="720"/>
        <w:jc w:val="both"/>
        <w:rPr>
          <w:rFonts w:eastAsia="Times New Roman"/>
          <w:szCs w:val="24"/>
        </w:rPr>
      </w:pPr>
      <w:r>
        <w:rPr>
          <w:rFonts w:eastAsia="Times New Roman"/>
          <w:szCs w:val="24"/>
        </w:rPr>
        <w:t>(ΕΠΙΚΥΡΩΣΗ ΠΡΑΚΤΙΚΩΝ: Σ</w:t>
      </w:r>
      <w:r>
        <w:rPr>
          <w:rFonts w:eastAsia="Times New Roman"/>
          <w:szCs w:val="24"/>
        </w:rPr>
        <w:t>ύμφωνα με την από 16</w:t>
      </w:r>
      <w:r w:rsidRPr="00CF756D">
        <w:rPr>
          <w:rFonts w:eastAsia="Times New Roman"/>
          <w:szCs w:val="24"/>
        </w:rPr>
        <w:t>-</w:t>
      </w:r>
      <w:r>
        <w:rPr>
          <w:rFonts w:eastAsia="Times New Roman"/>
          <w:szCs w:val="24"/>
        </w:rPr>
        <w:t>2</w:t>
      </w:r>
      <w:r w:rsidRPr="00CF756D">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ΟΕ΄ συνεδριάσεώς του, της Πέ</w:t>
      </w:r>
      <w:r>
        <w:rPr>
          <w:rFonts w:eastAsia="Times New Roman"/>
          <w:szCs w:val="24"/>
        </w:rPr>
        <w:lastRenderedPageBreak/>
        <w:t>μπτης 16 Φεβρουαρίου 2017, σε ό,τι αφορά την ψήφιση στο σύνολό του σχεδίου νόμου: «Εθνικό Μητρώο Φορτοεκφορτωτών, Εθνικό</w:t>
      </w:r>
      <w:r>
        <w:rPr>
          <w:rFonts w:eastAsia="Times New Roman"/>
          <w:szCs w:val="24"/>
        </w:rPr>
        <w:t xml:space="preserve"> Μητρώο Ιδιωτικών Φορέων Κοινωνικής Φροντίδας και άλλες διατάξεις»)</w:t>
      </w:r>
    </w:p>
    <w:p w14:paraId="6EB0EA4B" w14:textId="77777777" w:rsidR="001771BC" w:rsidRDefault="000732D4">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6EB0EA4C" w14:textId="77777777" w:rsidR="001771BC" w:rsidRDefault="000732D4">
      <w:pPr>
        <w:spacing w:line="600" w:lineRule="auto"/>
        <w:ind w:firstLine="720"/>
        <w:jc w:val="center"/>
        <w:rPr>
          <w:rFonts w:eastAsia="Times New Roman"/>
          <w:b/>
          <w:szCs w:val="24"/>
        </w:rPr>
      </w:pPr>
      <w:r>
        <w:rPr>
          <w:rFonts w:eastAsia="Times New Roman"/>
          <w:b/>
          <w:szCs w:val="24"/>
        </w:rPr>
        <w:t>ΕΠΙΚΑΙΡΩΝ ΕΡΩΤΗΣΕΩΝ</w:t>
      </w:r>
    </w:p>
    <w:p w14:paraId="6EB0EA4D" w14:textId="77777777" w:rsidR="001771BC" w:rsidRDefault="000732D4">
      <w:pPr>
        <w:spacing w:line="600" w:lineRule="auto"/>
        <w:ind w:firstLine="720"/>
        <w:jc w:val="both"/>
        <w:rPr>
          <w:rFonts w:eastAsia="Times New Roman"/>
          <w:szCs w:val="24"/>
        </w:rPr>
      </w:pPr>
      <w:r>
        <w:rPr>
          <w:rFonts w:eastAsia="Times New Roman"/>
          <w:szCs w:val="24"/>
        </w:rPr>
        <w:t>Εξ όσων γνωρίζω θα συζητηθούν εννέα επίκαιρες ερωτήσεις</w:t>
      </w:r>
      <w:r w:rsidRPr="0037129D">
        <w:rPr>
          <w:rFonts w:eastAsia="Times New Roman"/>
          <w:szCs w:val="24"/>
        </w:rPr>
        <w:t>.</w:t>
      </w:r>
      <w:r>
        <w:rPr>
          <w:rFonts w:eastAsia="Times New Roman"/>
          <w:szCs w:val="24"/>
        </w:rPr>
        <w:t xml:space="preserve"> </w:t>
      </w:r>
    </w:p>
    <w:p w14:paraId="6EB0EA4E" w14:textId="77777777" w:rsidR="001771BC" w:rsidRDefault="000732D4">
      <w:pPr>
        <w:spacing w:line="600" w:lineRule="auto"/>
        <w:ind w:firstLine="720"/>
        <w:jc w:val="both"/>
        <w:rPr>
          <w:rFonts w:eastAsia="Times New Roman"/>
          <w:szCs w:val="24"/>
        </w:rPr>
      </w:pPr>
      <w:r>
        <w:rPr>
          <w:rFonts w:eastAsia="Times New Roman"/>
          <w:szCs w:val="24"/>
        </w:rPr>
        <w:t xml:space="preserve">Θα αρχίσουμε με την </w:t>
      </w:r>
      <w:r>
        <w:rPr>
          <w:rFonts w:eastAsia="Times New Roman"/>
          <w:szCs w:val="24"/>
        </w:rPr>
        <w:t xml:space="preserve">πρώτη </w:t>
      </w:r>
      <w:r>
        <w:rPr>
          <w:rFonts w:eastAsia="Times New Roman"/>
          <w:szCs w:val="24"/>
        </w:rPr>
        <w:t>με αριθμό 464/13/10-2</w:t>
      </w:r>
      <w:r>
        <w:rPr>
          <w:rFonts w:eastAsia="Times New Roman"/>
          <w:szCs w:val="24"/>
        </w:rPr>
        <w:t>-2017 επίκαιρη ερώτηση πρώτου κύ</w:t>
      </w:r>
      <w:r>
        <w:rPr>
          <w:rFonts w:eastAsia="Times New Roman"/>
          <w:szCs w:val="24"/>
        </w:rPr>
        <w:t>κλου του</w:t>
      </w:r>
      <w:r>
        <w:rPr>
          <w:rFonts w:eastAsia="Times New Roman"/>
          <w:szCs w:val="24"/>
        </w:rPr>
        <w:t xml:space="preserve"> </w:t>
      </w:r>
      <w:r>
        <w:rPr>
          <w:rFonts w:eastAsia="Times New Roman"/>
          <w:szCs w:val="24"/>
        </w:rPr>
        <w:t xml:space="preserve">Αρχηγού της Αξιωματικής Αντιπολίτευσης και Προέδρου της Κοινοβουλευτικής Ομάδας της Νέας Δημοκρατίας κ. Κυριάκου Μητσοτάκη, </w:t>
      </w:r>
      <w:r>
        <w:rPr>
          <w:rFonts w:eastAsia="Times New Roman"/>
          <w:szCs w:val="24"/>
        </w:rPr>
        <w:t>σχετικά με</w:t>
      </w:r>
      <w:r>
        <w:rPr>
          <w:rFonts w:eastAsia="Times New Roman"/>
          <w:szCs w:val="24"/>
        </w:rPr>
        <w:t xml:space="preserve"> την αύξηση των φαινομένων βίας και την έξαρση της εγκληματικότητας. </w:t>
      </w:r>
    </w:p>
    <w:p w14:paraId="6EB0EA4F" w14:textId="77777777" w:rsidR="001771BC" w:rsidRDefault="000732D4">
      <w:pPr>
        <w:spacing w:line="600" w:lineRule="auto"/>
        <w:ind w:firstLine="720"/>
        <w:jc w:val="both"/>
        <w:rPr>
          <w:rFonts w:eastAsia="Times New Roman"/>
          <w:szCs w:val="24"/>
        </w:rPr>
      </w:pPr>
      <w:r>
        <w:rPr>
          <w:rFonts w:eastAsia="Times New Roman"/>
          <w:szCs w:val="24"/>
        </w:rPr>
        <w:t xml:space="preserve">Η διαδικασία θα συνεχιστεί με απάντηση από </w:t>
      </w:r>
      <w:r>
        <w:rPr>
          <w:rFonts w:eastAsia="Times New Roman"/>
          <w:szCs w:val="24"/>
        </w:rPr>
        <w:t>τον Πρωθυπουργό κ. Αλέξη Τσίπρα. Θα ακολουθήσουμε τη διαδικασία που ακολουθήσαμε και την προηγούμενη Παρασκευή</w:t>
      </w:r>
      <w:r w:rsidRPr="006C4CAD">
        <w:rPr>
          <w:rFonts w:eastAsia="Times New Roman"/>
          <w:szCs w:val="24"/>
        </w:rPr>
        <w:t>,</w:t>
      </w:r>
      <w:r>
        <w:rPr>
          <w:rFonts w:eastAsia="Times New Roman"/>
          <w:szCs w:val="24"/>
        </w:rPr>
        <w:t xml:space="preserve"> και άλλοτε</w:t>
      </w:r>
      <w:r w:rsidRPr="006C4CAD">
        <w:rPr>
          <w:rFonts w:eastAsia="Times New Roman"/>
          <w:szCs w:val="24"/>
        </w:rPr>
        <w:t>,</w:t>
      </w:r>
      <w:r>
        <w:rPr>
          <w:rFonts w:eastAsia="Times New Roman"/>
          <w:szCs w:val="24"/>
        </w:rPr>
        <w:t xml:space="preserve"> και θα υπάρχει μία σχετική άνεση στην έκθεση των απόψεων. Τυπικά θα ισχύσουν αυτά που λέει ο Κανονισμός για τις </w:t>
      </w:r>
      <w:proofErr w:type="spellStart"/>
      <w:r>
        <w:rPr>
          <w:rFonts w:eastAsia="Times New Roman"/>
          <w:szCs w:val="24"/>
        </w:rPr>
        <w:t>πρωτομιλίες</w:t>
      </w:r>
      <w:proofErr w:type="spellEnd"/>
      <w:r>
        <w:rPr>
          <w:rFonts w:eastAsia="Times New Roman"/>
          <w:szCs w:val="24"/>
        </w:rPr>
        <w:t xml:space="preserve"> και τις </w:t>
      </w:r>
      <w:proofErr w:type="spellStart"/>
      <w:r>
        <w:rPr>
          <w:rFonts w:eastAsia="Times New Roman"/>
          <w:szCs w:val="24"/>
        </w:rPr>
        <w:t>δευτερομιλίες</w:t>
      </w:r>
      <w:proofErr w:type="spellEnd"/>
      <w:r>
        <w:rPr>
          <w:rFonts w:eastAsia="Times New Roman"/>
          <w:szCs w:val="24"/>
        </w:rPr>
        <w:t xml:space="preserve">. </w:t>
      </w:r>
    </w:p>
    <w:p w14:paraId="6EB0EA50" w14:textId="77777777" w:rsidR="001771BC" w:rsidRDefault="000732D4">
      <w:pPr>
        <w:spacing w:line="600" w:lineRule="auto"/>
        <w:ind w:firstLine="720"/>
        <w:jc w:val="both"/>
        <w:rPr>
          <w:rFonts w:eastAsia="Times New Roman" w:cs="Times New Roman"/>
          <w:szCs w:val="24"/>
        </w:rPr>
      </w:pPr>
      <w:r>
        <w:rPr>
          <w:rFonts w:eastAsia="Times New Roman"/>
          <w:szCs w:val="24"/>
        </w:rPr>
        <w:lastRenderedPageBreak/>
        <w:t>Τον λόγο έχει ο κ. Κυριάκος Μητσοτάκης, Αρχηγός της Αξιωματικής Αντιπολίτευσης και Πρόεδρος της Κοινοβουλευ</w:t>
      </w:r>
      <w:r>
        <w:rPr>
          <w:rFonts w:eastAsia="Times New Roman"/>
          <w:szCs w:val="24"/>
        </w:rPr>
        <w:t>τικής Ομάδας της Νέας Δημοκρατίας.</w:t>
      </w:r>
    </w:p>
    <w:p w14:paraId="6EB0EA51"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Τσίπρα, χαίρομαι που ήρθατε σήμερα στη Βουλή. Ελπίζω να ακούσω απαντήσεις, διότι η κατάσταση στη χώρα είναι εξαιρετικά σοβαρή.</w:t>
      </w:r>
    </w:p>
    <w:p w14:paraId="6EB0EA5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είχα τ</w:t>
      </w:r>
      <w:r>
        <w:rPr>
          <w:rFonts w:eastAsia="Times New Roman" w:cs="Times New Roman"/>
          <w:szCs w:val="24"/>
        </w:rPr>
        <w:t xml:space="preserve">ην ευκαιρία και σε προηγούμενη συζήτηση για τα θέματα ασφάλειας να σας πω ότι για την παράταξή μας, αλλά πιστεύω και για τη συντριπτική πλειοψηφία των Ελλήνων πολιτών, η ασφάλεια του πολίτη είναι μια πάρα πολύ σημαντική αξία και η ελευθερία, βέβαια, είναι </w:t>
      </w:r>
      <w:r>
        <w:rPr>
          <w:rFonts w:eastAsia="Times New Roman" w:cs="Times New Roman"/>
          <w:szCs w:val="24"/>
        </w:rPr>
        <w:t xml:space="preserve">κάτι τελείως διαφορετικό από την ασυδοσία. </w:t>
      </w:r>
    </w:p>
    <w:p w14:paraId="6EB0EA5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Θυμίζω δύο βασικές αρχές. </w:t>
      </w:r>
      <w:r>
        <w:rPr>
          <w:rFonts w:eastAsia="Times New Roman" w:cs="Times New Roman"/>
          <w:szCs w:val="24"/>
        </w:rPr>
        <w:t xml:space="preserve">Πρώτη αρχή: </w:t>
      </w:r>
      <w:r>
        <w:rPr>
          <w:rFonts w:eastAsia="Times New Roman" w:cs="Times New Roman"/>
          <w:szCs w:val="24"/>
        </w:rPr>
        <w:t>Η ελευθερία του ενός σταματά εκεί που αρχίζει η ελευθερία του άλλου και τα όρια της ατομικής ελευθερίας τα καθορίζει ο νόμος. Δεύτερη αρχή: Η ασφάλεια των πολιτών είναι υποχρ</w:t>
      </w:r>
      <w:r>
        <w:rPr>
          <w:rFonts w:eastAsia="Times New Roman" w:cs="Times New Roman"/>
          <w:szCs w:val="24"/>
        </w:rPr>
        <w:t xml:space="preserve">έωση του κράτους δικαίου, ίσως η σημαντικότερη υποχρέωση κάθε ευνομούμενης πολιτείας. </w:t>
      </w:r>
      <w:r>
        <w:rPr>
          <w:rFonts w:eastAsia="Times New Roman" w:cs="Times New Roman"/>
          <w:szCs w:val="24"/>
        </w:rPr>
        <w:lastRenderedPageBreak/>
        <w:t xml:space="preserve">Είναι υπόθεση αξιοπρέπειας για τους πολίτες και προϋπόθεση προόδου για τη χώρα. </w:t>
      </w:r>
    </w:p>
    <w:p w14:paraId="6EB0EA5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Όποιος φοβάται, δεν είναι πραγματικά ελεύθερος. Εμείς λέμε όχι στον φόβο. Είμαστε εδώ για</w:t>
      </w:r>
      <w:r>
        <w:rPr>
          <w:rFonts w:eastAsia="Times New Roman" w:cs="Times New Roman"/>
          <w:szCs w:val="24"/>
        </w:rPr>
        <w:t xml:space="preserve"> να θυμίσουμε και σε εσάς, αλλά και σε όλους ότι η οργανωμένη πολιτεία έχει υποχρέωση να εγγυάται την ασφάλεια, την αξιοπρέπεια και τις ελευθερίες των πολιτών, κάτι που σήμερα, δυστυχώς, δεν συμβαίνει, διότι από τότε που οι ΣΥΡΙΖΑ-ΑΝΕΛ ήρθαν στην εξουσία, </w:t>
      </w:r>
      <w:r>
        <w:rPr>
          <w:rFonts w:eastAsia="Times New Roman" w:cs="Times New Roman"/>
          <w:szCs w:val="24"/>
        </w:rPr>
        <w:t>έχουμε περισσότερη βία και αυξημένη εγκληματικότητα. Η κατάσταση χειροτερεύει διαρκώς και δυστυχώς χειροτερεύει επικίνδυνα τον τελευταίο καιρό.</w:t>
      </w:r>
    </w:p>
    <w:p w14:paraId="6EB0EA5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Τα στοιχεία, κύριε Τσίπρα, είναι αμείλικτα. Τους πρώτους έξι μήνες του 2016 είχαμε 11% περισσότερες ληστείες από</w:t>
      </w:r>
      <w:r>
        <w:rPr>
          <w:rFonts w:eastAsia="Times New Roman" w:cs="Times New Roman"/>
          <w:szCs w:val="24"/>
        </w:rPr>
        <w:t xml:space="preserve"> το 2015 και στο ίδιο διάστημα οι κλοπές αυτοκινήτων και μοτοσυκλετών ήταν κι αυτές περισσότερες. Αυξήθηκαν κατά 9,5%. </w:t>
      </w:r>
    </w:p>
    <w:p w14:paraId="6EB0EA5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Καταθέτω τα σχετικά στοιχεία και τους σχετικούς πίνακες, που δείχνουν την τάση μείωσης της εγκληματικότητας για τέσσερα χρόνια και την α</w:t>
      </w:r>
      <w:r>
        <w:rPr>
          <w:rFonts w:eastAsia="Times New Roman" w:cs="Times New Roman"/>
          <w:szCs w:val="24"/>
        </w:rPr>
        <w:t xml:space="preserve">ύξησή της τα δύο χρόνια που κυβερνάτε εσείς. </w:t>
      </w:r>
    </w:p>
    <w:p w14:paraId="6EB0EA5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w:t>
      </w:r>
      <w:r>
        <w:rPr>
          <w:rFonts w:eastAsia="Times New Roman" w:cs="Times New Roman"/>
          <w:szCs w:val="24"/>
        </w:rPr>
        <w:t>αι Πρακτικών της Βουλής)</w:t>
      </w:r>
    </w:p>
    <w:p w14:paraId="6EB0EA5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Αυτοί είναι οι αριθμοί, αυτή είναι η στατιστική και αυτοί οι αριθμοί δεν επιδέχονται αμφισβήτησης, είναι οι επίσημοι αριθμοί, τα επίσημα στοιχεία της Ελληνικής Αστυνομίας. Όμως έτσι κι αλλιώς, ο καθένας, κάθε οικογένεια έχει ακούσε</w:t>
      </w:r>
      <w:r>
        <w:rPr>
          <w:rFonts w:eastAsia="Times New Roman" w:cs="Times New Roman"/>
          <w:szCs w:val="24"/>
        </w:rPr>
        <w:t>ι μια τέτοια ιστορία ή έχει να αφηγηθεί μια τέτοια ιστορία. Βάλατε την εγκληματικότητα μέσα στην καθημερινότητα και γεμίσατε την επικαιρότητα με σπασμένες εικόνες.</w:t>
      </w:r>
    </w:p>
    <w:p w14:paraId="6EB0EA5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Θυμίζω μόνο μερικές: οχήματα των αστικών συγκοινωνιών </w:t>
      </w:r>
      <w:proofErr w:type="spellStart"/>
      <w:r>
        <w:rPr>
          <w:rFonts w:eastAsia="Times New Roman" w:cs="Times New Roman"/>
          <w:szCs w:val="24"/>
        </w:rPr>
        <w:t>πυρπολούνται</w:t>
      </w:r>
      <w:proofErr w:type="spellEnd"/>
      <w:r>
        <w:rPr>
          <w:rFonts w:eastAsia="Times New Roman" w:cs="Times New Roman"/>
          <w:szCs w:val="24"/>
        </w:rPr>
        <w:t xml:space="preserve"> και </w:t>
      </w:r>
      <w:proofErr w:type="spellStart"/>
      <w:r>
        <w:rPr>
          <w:rFonts w:eastAsia="Times New Roman" w:cs="Times New Roman"/>
          <w:szCs w:val="24"/>
        </w:rPr>
        <w:t>βανδαλίζονται</w:t>
      </w:r>
      <w:proofErr w:type="spellEnd"/>
      <w:r>
        <w:rPr>
          <w:rFonts w:eastAsia="Times New Roman" w:cs="Times New Roman"/>
          <w:szCs w:val="24"/>
        </w:rPr>
        <w:t xml:space="preserve">. Πέντε </w:t>
      </w:r>
      <w:r>
        <w:rPr>
          <w:rFonts w:eastAsia="Times New Roman" w:cs="Times New Roman"/>
          <w:szCs w:val="24"/>
        </w:rPr>
        <w:t xml:space="preserve">τρόλεϊ –πέντε τρόλεϊ!- έχουν καταστραφεί ολοσχερώς μόνο έξω από την περιοχή του Πολυτεχνείου τον τελευταίο χρόνο. </w:t>
      </w:r>
    </w:p>
    <w:p w14:paraId="6EB0EA5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Μηχανήματα έκδοσης ή ακύρωσης εισιτηρίων καταστρέφονται και μάλιστα αδιακρίτως, είτε βρίσκονται σε υφιστάμενους σταθμούς είτε πρόκειται για κ</w:t>
      </w:r>
      <w:r>
        <w:rPr>
          <w:rFonts w:eastAsia="Times New Roman" w:cs="Times New Roman"/>
          <w:szCs w:val="24"/>
        </w:rPr>
        <w:t>αινούργια μηχανήματα με το ηλε</w:t>
      </w:r>
      <w:r>
        <w:rPr>
          <w:rFonts w:eastAsia="Times New Roman" w:cs="Times New Roman"/>
          <w:szCs w:val="24"/>
        </w:rPr>
        <w:lastRenderedPageBreak/>
        <w:t xml:space="preserve">κτρονικό εισιτήριο. Θέλετε αριθμούς; Ογδόντα επικυρωτικά μηχανήματα έχουν καταστραφεί τους τελευταίους μήνες, ενώ πριν από λίγες μέρες –προσέξτε!- </w:t>
      </w:r>
      <w:proofErr w:type="spellStart"/>
      <w:r>
        <w:rPr>
          <w:rFonts w:eastAsia="Times New Roman" w:cs="Times New Roman"/>
          <w:szCs w:val="24"/>
        </w:rPr>
        <w:t>εκλάπησαν</w:t>
      </w:r>
      <w:proofErr w:type="spellEnd"/>
      <w:r>
        <w:rPr>
          <w:rFonts w:eastAsia="Times New Roman" w:cs="Times New Roman"/>
          <w:szCs w:val="24"/>
        </w:rPr>
        <w:t xml:space="preserve"> είκοσι ένα μηχανήματα έκδοσης εισιτηρίων έξω από την Πανεπιστημιούπολ</w:t>
      </w:r>
      <w:r>
        <w:rPr>
          <w:rFonts w:eastAsia="Times New Roman" w:cs="Times New Roman"/>
          <w:szCs w:val="24"/>
        </w:rPr>
        <w:t>η στου Ζωγράφου. Σαράντα μία πύλες εισόδου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εξόδου έχουν υποστεί μεγάλες ζημιές. Ξέρετε πόσο στοιχίζει η κάθε μία; Πέντε χιλιάδες ευρώ! Δεν μας περισσεύουν τα χρήματα δυστυχώς αυτή την εποχή! Η παιδική χαρά των βανδάλων με φόντο ένα κρατικό μηχανισμό, ο ο</w:t>
      </w:r>
      <w:r>
        <w:rPr>
          <w:rFonts w:eastAsia="Times New Roman" w:cs="Times New Roman"/>
          <w:szCs w:val="24"/>
        </w:rPr>
        <w:t xml:space="preserve">ποίος αδρανεί επικίνδυνα. </w:t>
      </w:r>
    </w:p>
    <w:p w14:paraId="6EB0EA5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Και βέβαια δεν είναι μόνο τα μηχανήματα. Ελεγκτές </w:t>
      </w:r>
      <w:proofErr w:type="spellStart"/>
      <w:r>
        <w:rPr>
          <w:rFonts w:eastAsia="Times New Roman" w:cs="Times New Roman"/>
          <w:szCs w:val="24"/>
        </w:rPr>
        <w:t>στοχοποιούνται</w:t>
      </w:r>
      <w:proofErr w:type="spellEnd"/>
      <w:r>
        <w:rPr>
          <w:rFonts w:eastAsia="Times New Roman" w:cs="Times New Roman"/>
          <w:szCs w:val="24"/>
        </w:rPr>
        <w:t xml:space="preserve"> και δέχονται επιθέσεις ακόμα και μέσα στα σπίτια τους. Και το ίδιο συμβαίνει με τους οδηγούς οι οποίοι εκτελούν τα δρομολόγια στις ευαίσθητες περιοχές. </w:t>
      </w:r>
    </w:p>
    <w:p w14:paraId="6EB0EA5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Η ανομία </w:t>
      </w:r>
      <w:r>
        <w:rPr>
          <w:rFonts w:eastAsia="Times New Roman" w:cs="Times New Roman"/>
          <w:szCs w:val="24"/>
        </w:rPr>
        <w:t>γενικεύεται και η εγκληματικότητα εξαπλώνεται. Και το χειρότερο απ’ όλα είναι ότι αυτή η ανομία αρχίζει και αποκτά χαρακτηριστικά κανονικότητας. Στους περισσότερους πολίτες δεν προκαλεί καν εντύπωση το επόμενο καμένο τρόλεϊ.</w:t>
      </w:r>
    </w:p>
    <w:p w14:paraId="6EB0EA5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βέβαια, στα πανεπιστήμια ζο</w:t>
      </w:r>
      <w:r>
        <w:rPr>
          <w:rFonts w:eastAsia="Times New Roman" w:cs="Times New Roman"/>
          <w:szCs w:val="24"/>
        </w:rPr>
        <w:t xml:space="preserve">ύμε πάλι επικίνδυνες καταστάσεις. Εκπρόσωποι των φοιτητών ξυλοκοπούνται από εξτρεμιστικές, πάντα αριστερίστικες ομάδες. </w:t>
      </w:r>
    </w:p>
    <w:p w14:paraId="6EB0EA5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Και μόλις προχθές, κύριε Τσίπρα, ένας καθηγητής στο </w:t>
      </w:r>
      <w:proofErr w:type="spellStart"/>
      <w:r>
        <w:rPr>
          <w:rFonts w:eastAsia="Times New Roman" w:cs="Times New Roman"/>
          <w:szCs w:val="24"/>
        </w:rPr>
        <w:t>Πάντειο</w:t>
      </w:r>
      <w:proofErr w:type="spellEnd"/>
      <w:r>
        <w:rPr>
          <w:rFonts w:eastAsia="Times New Roman" w:cs="Times New Roman"/>
          <w:szCs w:val="24"/>
        </w:rPr>
        <w:t xml:space="preserve"> </w:t>
      </w:r>
      <w:r>
        <w:rPr>
          <w:rFonts w:eastAsia="Times New Roman" w:cs="Times New Roman"/>
          <w:szCs w:val="24"/>
        </w:rPr>
        <w:t>Πανεπιστήμιο κτ</w:t>
      </w:r>
      <w:r>
        <w:rPr>
          <w:rFonts w:eastAsia="Times New Roman" w:cs="Times New Roman"/>
          <w:szCs w:val="24"/>
        </w:rPr>
        <w:t>υπήθηκε, διότι είχε το θράσος να κάνει παρατήρηση σε κάποιου</w:t>
      </w:r>
      <w:r>
        <w:rPr>
          <w:rFonts w:eastAsia="Times New Roman" w:cs="Times New Roman"/>
          <w:szCs w:val="24"/>
        </w:rPr>
        <w:t xml:space="preserve">ς νεαρούς οι οποίοι έκαναν γκράφιτι σε έναν δημόσιο χώρο. Αυτό ήταν το σφάλμα στο οποίο υπέπεσε! Και την επόμενη μέρα, αφού πήγε στο νοσοκομείο με σπασμένο το κεφάλι, δέχτηκε απειλές για τη σωματική του ακεραιότητα σε περίπτωση που αποκαλύψει τους δράστες </w:t>
      </w:r>
      <w:r>
        <w:rPr>
          <w:rFonts w:eastAsia="Times New Roman" w:cs="Times New Roman"/>
          <w:szCs w:val="24"/>
        </w:rPr>
        <w:t>της επίθεσης.</w:t>
      </w:r>
    </w:p>
    <w:p w14:paraId="6EB0EA5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βέβαια πριν από λίγες μέρες έγιναν σοβαρά επεισόδια</w:t>
      </w:r>
      <w:r>
        <w:rPr>
          <w:rFonts w:eastAsia="Times New Roman" w:cs="Times New Roman"/>
          <w:szCs w:val="24"/>
        </w:rPr>
        <w:t>,</w:t>
      </w:r>
      <w:r>
        <w:rPr>
          <w:rFonts w:eastAsia="Times New Roman" w:cs="Times New Roman"/>
          <w:szCs w:val="24"/>
        </w:rPr>
        <w:t xml:space="preserve"> πού; Στα δικαστήρια! Ανάμεσα στα μέλη της Χρυσής Αυγής και σε αντίπαλες ομάδες. Μιλάμε για εικόνες ανομίας στο</w:t>
      </w:r>
      <w:r>
        <w:rPr>
          <w:rFonts w:eastAsia="Times New Roman" w:cs="Times New Roman"/>
          <w:szCs w:val="24"/>
        </w:rPr>
        <w:t>ν</w:t>
      </w:r>
      <w:r>
        <w:rPr>
          <w:rFonts w:eastAsia="Times New Roman" w:cs="Times New Roman"/>
          <w:szCs w:val="24"/>
        </w:rPr>
        <w:t xml:space="preserve"> χώρο τον οποίο απονέμεται η δικαιοσύνη.</w:t>
      </w:r>
    </w:p>
    <w:p w14:paraId="6EB0EA6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Να μιλήσω, κυρίες και κύριοι Βουλ</w:t>
      </w:r>
      <w:r>
        <w:rPr>
          <w:rFonts w:eastAsia="Times New Roman" w:cs="Times New Roman"/>
          <w:szCs w:val="24"/>
        </w:rPr>
        <w:t xml:space="preserve">ευτές, για τα Εξάρχεια, για μια ιστορική συνοικία στο κέντρο της Αθήνας, </w:t>
      </w:r>
      <w:r>
        <w:rPr>
          <w:rFonts w:eastAsia="Times New Roman" w:cs="Times New Roman"/>
          <w:szCs w:val="24"/>
        </w:rPr>
        <w:t xml:space="preserve">στην οποία </w:t>
      </w:r>
      <w:r>
        <w:rPr>
          <w:rFonts w:eastAsia="Times New Roman" w:cs="Times New Roman"/>
          <w:szCs w:val="24"/>
        </w:rPr>
        <w:t>η κατάσταση έχει ξεφύγει από κάθε έλεγχο; Σταχυολογώ εικόνες και περιστατικά: ομάδες αναρχικών παρελαύνουν ένοπλοι. Το βίντεο ανεβαίνει στο διαδίκτυο. Πολίτες προπηλακίζοντ</w:t>
      </w:r>
      <w:r>
        <w:rPr>
          <w:rFonts w:eastAsia="Times New Roman" w:cs="Times New Roman"/>
          <w:szCs w:val="24"/>
        </w:rPr>
        <w:t xml:space="preserve">αι, ξυλοκοπούνται, επειδή σε κάποιους δεν αρέσουν αυτά που λένε ή πολύ απλά δεν τους αρέσει η φάτσα τους. Κάτοικοι σήμερα –προσέξτε!- στο κέντρο της Αθήνας στερούνται τις υπηρεσίες των </w:t>
      </w:r>
      <w:r>
        <w:rPr>
          <w:rFonts w:eastAsia="Times New Roman" w:cs="Times New Roman"/>
          <w:szCs w:val="24"/>
        </w:rPr>
        <w:lastRenderedPageBreak/>
        <w:t>ΕΛΤΑ, καθώς ανεστάλη προσωρινά η λειτουργία του καταστήματος των ΕΛΤΑ σ</w:t>
      </w:r>
      <w:r>
        <w:rPr>
          <w:rFonts w:eastAsia="Times New Roman" w:cs="Times New Roman"/>
          <w:szCs w:val="24"/>
        </w:rPr>
        <w:t xml:space="preserve">τα Εξάρχεια, λόγω επιθέσεων που έχουν δεχθεί εκεί οι εργαζόμενοι. Σας φαίνονται κανονικά όλα αυτά; </w:t>
      </w:r>
    </w:p>
    <w:p w14:paraId="6EB0EA6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Οι ληστείες στ</w:t>
      </w:r>
      <w:r>
        <w:rPr>
          <w:rFonts w:eastAsia="Times New Roman" w:cs="Times New Roman"/>
          <w:szCs w:val="24"/>
        </w:rPr>
        <w:t>α</w:t>
      </w:r>
      <w:r>
        <w:rPr>
          <w:rFonts w:eastAsia="Times New Roman" w:cs="Times New Roman"/>
          <w:szCs w:val="24"/>
        </w:rPr>
        <w:t xml:space="preserve"> σο</w:t>
      </w:r>
      <w:r>
        <w:rPr>
          <w:rFonts w:eastAsia="Times New Roman" w:cs="Times New Roman"/>
          <w:szCs w:val="24"/>
        </w:rPr>
        <w:t>υ</w:t>
      </w:r>
      <w:r>
        <w:rPr>
          <w:rFonts w:eastAsia="Times New Roman" w:cs="Times New Roman"/>
          <w:szCs w:val="24"/>
        </w:rPr>
        <w:t xml:space="preserve">περμάρκετ της περιοχής αποτελούν καθημερινό φαινόμενο. Ένα κατάστημα μόνο το λήστεψαν έξι φορές. </w:t>
      </w:r>
    </w:p>
    <w:p w14:paraId="6EB0EA6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Και βέβαια, κύριε </w:t>
      </w:r>
      <w:proofErr w:type="spellStart"/>
      <w:r>
        <w:rPr>
          <w:rFonts w:eastAsia="Times New Roman" w:cs="Times New Roman"/>
          <w:szCs w:val="24"/>
        </w:rPr>
        <w:t>Κεγκέρογλου</w:t>
      </w:r>
      <w:proofErr w:type="spellEnd"/>
      <w:r>
        <w:rPr>
          <w:rFonts w:eastAsia="Times New Roman" w:cs="Times New Roman"/>
          <w:szCs w:val="24"/>
        </w:rPr>
        <w:t xml:space="preserve"> -σας βλέπ</w:t>
      </w:r>
      <w:r>
        <w:rPr>
          <w:rFonts w:eastAsia="Times New Roman" w:cs="Times New Roman"/>
          <w:szCs w:val="24"/>
        </w:rPr>
        <w:t xml:space="preserve">ω μόνον εκπρόσωπο του ΠΑΣΟΚ στην Αίθουσα- τα δικά σας τα γραφεία δέχονται κάθε τρεις και λίγο επιθέσεις με πέτρες, μολότοφ και πρόσφατα με </w:t>
      </w:r>
      <w:proofErr w:type="spellStart"/>
      <w:r>
        <w:rPr>
          <w:rFonts w:eastAsia="Times New Roman" w:cs="Times New Roman"/>
          <w:szCs w:val="24"/>
        </w:rPr>
        <w:t>καλάσνικοφ</w:t>
      </w:r>
      <w:proofErr w:type="spellEnd"/>
      <w:r>
        <w:rPr>
          <w:rFonts w:eastAsia="Times New Roman" w:cs="Times New Roman"/>
          <w:szCs w:val="24"/>
        </w:rPr>
        <w:t xml:space="preserve">. Ούτε η κλούβα των ΜΑΤ, η οποία σταθμεύει μόνιμα στη Χαριλάου Τρικούπη, δεν είναι αρκετή για να αποτρέψει </w:t>
      </w:r>
      <w:r>
        <w:rPr>
          <w:rFonts w:eastAsia="Times New Roman" w:cs="Times New Roman"/>
          <w:szCs w:val="24"/>
        </w:rPr>
        <w:t xml:space="preserve">αυτές τις επιθέσεις. Πολεμικά όπλα, </w:t>
      </w:r>
      <w:proofErr w:type="spellStart"/>
      <w:r>
        <w:rPr>
          <w:rFonts w:eastAsia="Times New Roman" w:cs="Times New Roman"/>
          <w:szCs w:val="24"/>
        </w:rPr>
        <w:t>καλάσνικοφ</w:t>
      </w:r>
      <w:proofErr w:type="spellEnd"/>
      <w:r>
        <w:rPr>
          <w:rFonts w:eastAsia="Times New Roman" w:cs="Times New Roman"/>
          <w:szCs w:val="24"/>
        </w:rPr>
        <w:t>, χρησιμοποιούνται κατά αστυνομικών από τρομοκρατικές οργανώσεις. Και η περιοχή έχει εξελιχθεί σε κάτι σαν άβατο για τις Αρχές, κάτι το οποίο σημαίνει ότι οι κάτοικοι των Εξαρχείων ζουν σήμερα σε ένα ιδιότυπο γ</w:t>
      </w:r>
      <w:r>
        <w:rPr>
          <w:rFonts w:eastAsia="Times New Roman" w:cs="Times New Roman"/>
          <w:szCs w:val="24"/>
        </w:rPr>
        <w:t xml:space="preserve">κέτο μέσα στο κέντρο της Αθήνας. </w:t>
      </w:r>
    </w:p>
    <w:p w14:paraId="6EB0EA6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Και όλα αυτά γίνονται με την ανοχή, με την </w:t>
      </w:r>
      <w:proofErr w:type="spellStart"/>
      <w:r>
        <w:rPr>
          <w:rFonts w:eastAsia="Times New Roman" w:cs="Times New Roman"/>
          <w:szCs w:val="24"/>
        </w:rPr>
        <w:t>συνευθύνη</w:t>
      </w:r>
      <w:proofErr w:type="spellEnd"/>
      <w:r>
        <w:rPr>
          <w:rFonts w:eastAsia="Times New Roman" w:cs="Times New Roman"/>
          <w:szCs w:val="24"/>
        </w:rPr>
        <w:t xml:space="preserve"> της Κυβέρνησης. Και ας σταματήσει, πριν ξεκινήσει, η γνωστή σπέ</w:t>
      </w:r>
      <w:r>
        <w:rPr>
          <w:rFonts w:eastAsia="Times New Roman" w:cs="Times New Roman"/>
          <w:szCs w:val="24"/>
        </w:rPr>
        <w:lastRenderedPageBreak/>
        <w:t>κουλα, η σπέκουλα ότι δήθεν εμάς, στη Νέα Δημοκρατία, μας ενοχλεί η ελευθεριότητα των Εξαρχείων, διότι εμε</w:t>
      </w:r>
      <w:r>
        <w:rPr>
          <w:rFonts w:eastAsia="Times New Roman" w:cs="Times New Roman"/>
          <w:szCs w:val="24"/>
        </w:rPr>
        <w:t xml:space="preserve">ίς είμαστε συντηρητικοί και, καλά, εσείς είστε προοδευτικοί. </w:t>
      </w:r>
    </w:p>
    <w:p w14:paraId="6EB0EA6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Το πρόβλημα δεν είναι η όποια ιδιαιτερότητα της περιοχής. Εμείς δεν ασχολούμαστε στη Νέα Δημοκρατία με τον τρόπο ζωής και τις επιλογές του καθενός. Εμείς προστατεύουμε την ατομική ελευθερία και </w:t>
      </w:r>
      <w:r>
        <w:rPr>
          <w:rFonts w:eastAsia="Times New Roman" w:cs="Times New Roman"/>
          <w:szCs w:val="24"/>
        </w:rPr>
        <w:t>τη διαφορετικότητα. Αλλά πρέπει να προστατεύεται και η πόλη και οι άνθρωποί της. Πρέπει να προστατεύεται από το εμπόριο ναρκωτικών, το οποίο γίνεται κάθε μέρα σήμερα στην Τοσίτσα, να προστατεύεται από το ξεκαθάρισμα των λογαριασμών ανάμεσα σε συμμορίες ποι</w:t>
      </w:r>
      <w:r>
        <w:rPr>
          <w:rFonts w:eastAsia="Times New Roman" w:cs="Times New Roman"/>
          <w:szCs w:val="24"/>
        </w:rPr>
        <w:t xml:space="preserve">νικών. </w:t>
      </w:r>
    </w:p>
    <w:p w14:paraId="6EB0EA6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δεν νομίζω ότι χρειάζεται να σας πω -φαντάζομαι ότι το γνωρίζετε- ότι οι ποινικοί και η νέα γενιά των τρομοκρατών έχουν γίνει ένα. Σας το λέει η Αστυνομία, το γνωρίζετε, όπως γνωρίζετε πολύ καλά αυτό το οποίο λέει η Αστυνομία, ότι υπάρχουν πολλές γιάφκ</w:t>
      </w:r>
      <w:r>
        <w:rPr>
          <w:rFonts w:eastAsia="Times New Roman" w:cs="Times New Roman"/>
          <w:szCs w:val="24"/>
        </w:rPr>
        <w:t xml:space="preserve">ες στα Εξάρχεια. Αλλά όχι μόνο δεν κάνετε τίποτα, το χειρότερο είναι ότι δεν αφήνετε καν την Αστυνομία να κάνει αυτά τα οποία πρέπει. </w:t>
      </w:r>
    </w:p>
    <w:p w14:paraId="6EB0EA6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Και το φαινόμενο δυστυχώς δεν περιορίζεται μόνο στα Εξάρχεια. Ανάλογα φαινόμενα υπάρχουν σε πολλές άλλες περιοχές της Αττ</w:t>
      </w:r>
      <w:r>
        <w:rPr>
          <w:rFonts w:eastAsia="Times New Roman" w:cs="Times New Roman"/>
          <w:szCs w:val="24"/>
        </w:rPr>
        <w:t xml:space="preserve">ικής: στο </w:t>
      </w:r>
      <w:proofErr w:type="spellStart"/>
      <w:r>
        <w:rPr>
          <w:rFonts w:eastAsia="Times New Roman" w:cs="Times New Roman"/>
          <w:szCs w:val="24"/>
        </w:rPr>
        <w:t>Ζεφύρι</w:t>
      </w:r>
      <w:proofErr w:type="spellEnd"/>
      <w:r>
        <w:rPr>
          <w:rFonts w:eastAsia="Times New Roman" w:cs="Times New Roman"/>
          <w:szCs w:val="24"/>
        </w:rPr>
        <w:t xml:space="preserve">, στις Αχαρνές, στον Ασπρόπυργο. Περιοχές όπως ο Σοφός, ο </w:t>
      </w:r>
      <w:r>
        <w:rPr>
          <w:rFonts w:eastAsia="Times New Roman" w:cs="Times New Roman"/>
          <w:szCs w:val="24"/>
        </w:rPr>
        <w:t>σ</w:t>
      </w:r>
      <w:r>
        <w:rPr>
          <w:rFonts w:eastAsia="Times New Roman" w:cs="Times New Roman"/>
          <w:szCs w:val="24"/>
        </w:rPr>
        <w:t>υνοικισμός της Νέας Ζωής, τα Νεόκτιστα Ασπροπύργου μετατρέπονται σε ζώνες ανομίας, περιοχές όπου ανθεί το εμπόριο ναρκωτικών, οι κλοπές και άλλα φαινόμενα μικρής και μεγάλης εγκλημα</w:t>
      </w:r>
      <w:r>
        <w:rPr>
          <w:rFonts w:eastAsia="Times New Roman" w:cs="Times New Roman"/>
          <w:szCs w:val="24"/>
        </w:rPr>
        <w:t>τικότητας, για τα οποία, καθώς φαίνεται, η Αστυνομία δεν λαμβάνει εντολές παρέμβασης.</w:t>
      </w:r>
    </w:p>
    <w:p w14:paraId="6EB0EA6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Εκεί τα αστυνομικά τμήματα είναι τραγικά </w:t>
      </w:r>
      <w:proofErr w:type="spellStart"/>
      <w:r>
        <w:rPr>
          <w:rFonts w:eastAsia="Times New Roman" w:cs="Times New Roman"/>
          <w:szCs w:val="24"/>
        </w:rPr>
        <w:t>υποστελεχωμένα</w:t>
      </w:r>
      <w:proofErr w:type="spellEnd"/>
      <w:r>
        <w:rPr>
          <w:rFonts w:eastAsia="Times New Roman" w:cs="Times New Roman"/>
          <w:szCs w:val="24"/>
        </w:rPr>
        <w:t>. Επισκέφθηκα το αστυνομικό τμήμα στο Μενίδι πριν από κάποιους μήνες, κυρίες και κύριοι Βουλευτές. Και αναρωτιέμαι,</w:t>
      </w:r>
      <w:r>
        <w:rPr>
          <w:rFonts w:eastAsia="Times New Roman" w:cs="Times New Roman"/>
          <w:szCs w:val="24"/>
        </w:rPr>
        <w:t xml:space="preserve"> κύριε Υπουργέ: Άραγε γιατί σε μία τέτοια περιοχή, με τόσο υψηλή εγκληματικότητα, λιγότερες από τις μισές οργανικές θέσεις του τοπικού αστυνομικού τμήματος είναι καλυμμένες; Αφήνετε απροστάτευτους τους κατοίκους αυτών των περιοχών. Καταγγέλλουν ότι δεν μπο</w:t>
      </w:r>
      <w:r>
        <w:rPr>
          <w:rFonts w:eastAsia="Times New Roman" w:cs="Times New Roman"/>
          <w:szCs w:val="24"/>
        </w:rPr>
        <w:t xml:space="preserve">ρούν να κυκλοφορούν πια στον δρόμο τη νύχτα. Αναρωτιέμαι εάν σε αυτή την Ελλάδα θέλετε να ζουν οι πολίτες. </w:t>
      </w:r>
    </w:p>
    <w:p w14:paraId="6EB0EA6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Για όλα αυτά τα ζητήματα έχουμε καταθέσει ως Νέα Δημοκρατία πολλές ερωτήσεις στους αρμόδιους Υπουργούς. Κα</w:t>
      </w:r>
      <w:r>
        <w:rPr>
          <w:rFonts w:eastAsia="Times New Roman" w:cs="Times New Roman"/>
          <w:szCs w:val="24"/>
        </w:rPr>
        <w:t>μ</w:t>
      </w:r>
      <w:r>
        <w:rPr>
          <w:rFonts w:eastAsia="Times New Roman" w:cs="Times New Roman"/>
          <w:szCs w:val="24"/>
        </w:rPr>
        <w:t>μία απάντηση ουσιαστική δεν έχουμε πάρει.</w:t>
      </w:r>
      <w:r>
        <w:rPr>
          <w:rFonts w:eastAsia="Times New Roman" w:cs="Times New Roman"/>
          <w:szCs w:val="24"/>
        </w:rPr>
        <w:t xml:space="preserve"> Τη μία μας έλεγαν ότι </w:t>
      </w:r>
      <w:r>
        <w:rPr>
          <w:rFonts w:eastAsia="Times New Roman" w:cs="Times New Roman"/>
          <w:szCs w:val="24"/>
        </w:rPr>
        <w:lastRenderedPageBreak/>
        <w:t>δεν αρκεί η αστυνόμευση, την άλλη μας είπατε ότι χρειάζεται μία επιτροπή –προσέξτε, μία επιτροπή- να μελετήσει –λέει- τις κοινωνικές συνθήκες στις περιοχές. Μας είπατε ότι εκπονείτε κάποιο ειδικό σχέδιο αστυνόμευσης, το οποίο στηρίζε</w:t>
      </w:r>
      <w:r>
        <w:rPr>
          <w:rFonts w:eastAsia="Times New Roman" w:cs="Times New Roman"/>
          <w:szCs w:val="24"/>
        </w:rPr>
        <w:t xml:space="preserve">ται σε κάποιου είδους νέα αντίληψη με στόχο την ουσιαστικότερη προσέγγιση του πολίτη. Αυτά μας λέγατε. </w:t>
      </w:r>
    </w:p>
    <w:p w14:paraId="6EB0EA6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Εγώ δεν έχω κα</w:t>
      </w:r>
      <w:r>
        <w:rPr>
          <w:rFonts w:eastAsia="Times New Roman" w:cs="Times New Roman"/>
          <w:szCs w:val="24"/>
        </w:rPr>
        <w:t>μ</w:t>
      </w:r>
      <w:r>
        <w:rPr>
          <w:rFonts w:eastAsia="Times New Roman" w:cs="Times New Roman"/>
          <w:szCs w:val="24"/>
        </w:rPr>
        <w:t>μία αντίρρηση επί της αρχής να φτιάξουμε όσες επιτροπές θέλετε, αλλά μέχρι που να καταλήξουν κάπου αυτές οι επιτροπές, μπορούν οι κάτοικο</w:t>
      </w:r>
      <w:r>
        <w:rPr>
          <w:rFonts w:eastAsia="Times New Roman" w:cs="Times New Roman"/>
          <w:szCs w:val="24"/>
        </w:rPr>
        <w:t>ι αυτών των περιοχών επιτέλους να ζουν σαν άνθρωποι, κύριε Πρωθυπουργέ; Διότι, δεν ζουν σαν άνθρωποι σήμερα.</w:t>
      </w:r>
    </w:p>
    <w:p w14:paraId="6EB0EA6A"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0EA6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Σας ρωτάμε, λοιπόν, ευθέως: Μπορείτε να προστατέψετε τους πολίτες και την περιουσία του ελλην</w:t>
      </w:r>
      <w:r>
        <w:rPr>
          <w:rFonts w:eastAsia="Times New Roman" w:cs="Times New Roman"/>
          <w:szCs w:val="24"/>
        </w:rPr>
        <w:t>ικού λαού;</w:t>
      </w:r>
    </w:p>
    <w:p w14:paraId="6EB0EA6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Μπορείτε, επιτέλους, να νοιαστείτε για τους φιλήσυχους κατοίκους αυτών των περιοχών, που βουλιάζουν σήμερα στην εγκληματικότητα; </w:t>
      </w:r>
    </w:p>
    <w:p w14:paraId="6EB0EA6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Δυστυχώς, όπως και σε όλα τα άλλα θέματα, η Ελλάδα σήμερα είναι μια ακυβέρνητη χώρα. Η κατάσταση δεν ξεφεύγει. Η κα</w:t>
      </w:r>
      <w:r>
        <w:rPr>
          <w:rFonts w:eastAsia="Times New Roman" w:cs="Times New Roman"/>
          <w:szCs w:val="24"/>
        </w:rPr>
        <w:t xml:space="preserve">τάσταση έχει ξεφύγει. Και έχει ξεφύγει αποκλειστικά με δική σας ευθύνη. Ή μάλλον, έχει ξεφύγει, επειδή ευθύνη δεν δείξατε ποτέ με τη δική σας ανοχή και με την πολιτική ανοχής, την οποία ακολουθείτε. </w:t>
      </w:r>
    </w:p>
    <w:p w14:paraId="6EB0EA6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Σας το έχω πει και σας το ξαναλέω και σήμερα: Η απόσταση</w:t>
      </w:r>
      <w:r>
        <w:rPr>
          <w:rFonts w:eastAsia="Times New Roman" w:cs="Times New Roman"/>
          <w:szCs w:val="24"/>
        </w:rPr>
        <w:t xml:space="preserve">, η οποία χωρίζει μια μολότοφ από μια βαριοπούλα και μια βαριοπούλα από ένα </w:t>
      </w:r>
      <w:proofErr w:type="spellStart"/>
      <w:r>
        <w:rPr>
          <w:rFonts w:eastAsia="Times New Roman" w:cs="Times New Roman"/>
          <w:szCs w:val="24"/>
        </w:rPr>
        <w:t>καλάσνικοφ</w:t>
      </w:r>
      <w:proofErr w:type="spellEnd"/>
      <w:r>
        <w:rPr>
          <w:rFonts w:eastAsia="Times New Roman" w:cs="Times New Roman"/>
          <w:szCs w:val="24"/>
        </w:rPr>
        <w:t xml:space="preserve"> είναι μικρή, κύριε Τσίπρα. Και η θεωρία των σπασμένων παραθύρων έχει δοκιμαστεί πολλές φορές σε πολλές κοινωνίες και δυστυχώς έχει επιβεβαιωθεί στην πράξη. Ένα σπασμένο </w:t>
      </w:r>
      <w:r>
        <w:rPr>
          <w:rFonts w:eastAsia="Times New Roman" w:cs="Times New Roman"/>
          <w:szCs w:val="24"/>
        </w:rPr>
        <w:t>παράθυρο σε μια γειτονιά είναι αρκετό για να φέρει την κλιμάκωση της βίας. Δυστυχώς -και αυτό, ίσως, είναι το πιο τραγικό- σε μια χώρα, η οποία έχει πληρώσει πολύ βαρύ φόρο, αφήνετε να εκκολαφθεί μια νέα γενιά τρομοκρατών. Και αυτό οφείλεται σε δύο λόγους:</w:t>
      </w:r>
      <w:r>
        <w:rPr>
          <w:rFonts w:eastAsia="Times New Roman" w:cs="Times New Roman"/>
          <w:szCs w:val="24"/>
        </w:rPr>
        <w:t xml:space="preserve"> Ο πρώτος είναι η μνημειώδης σας ανικανότητα. Είναι, δυστυχώς, η ίδια παντού, είτε μιλάμε για το μεταναστευτικό είτε μιλάμε για την υγεία, σε όλους τους τομείς, όπου οι άνθρωποι δοκιμάζονται και υποφέρουν. </w:t>
      </w:r>
    </w:p>
    <w:p w14:paraId="6EB0EA6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ότι μειώσατε, για να υπηρε</w:t>
      </w:r>
      <w:r>
        <w:rPr>
          <w:rFonts w:eastAsia="Times New Roman" w:cs="Times New Roman"/>
          <w:szCs w:val="24"/>
        </w:rPr>
        <w:t xml:space="preserve">τήσετε τις δικές σας ιδεοληψίες, την παρουσία της </w:t>
      </w:r>
      <w:r>
        <w:rPr>
          <w:rFonts w:eastAsia="Times New Roman" w:cs="Times New Roman"/>
          <w:szCs w:val="24"/>
        </w:rPr>
        <w:t>α</w:t>
      </w:r>
      <w:r>
        <w:rPr>
          <w:rFonts w:eastAsia="Times New Roman" w:cs="Times New Roman"/>
          <w:szCs w:val="24"/>
        </w:rPr>
        <w:t xml:space="preserve">στυνομίας στους δρόμους. Η Ομάδα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έχει καταργηθεί. Και αυτό, παρ’ ότι είχε προσφέρει πολύ σημαντικές υπηρεσίες στο παρελθόν. Και δεν υπάρχει κα</w:t>
      </w:r>
      <w:r>
        <w:rPr>
          <w:rFonts w:eastAsia="Times New Roman" w:cs="Times New Roman"/>
          <w:szCs w:val="24"/>
        </w:rPr>
        <w:t>μ</w:t>
      </w:r>
      <w:r>
        <w:rPr>
          <w:rFonts w:eastAsia="Times New Roman" w:cs="Times New Roman"/>
          <w:szCs w:val="24"/>
        </w:rPr>
        <w:t>μία αμφιβολία ότι η εικόνα της πόλης είχε βελτιωθεί επ</w:t>
      </w:r>
      <w:r>
        <w:rPr>
          <w:rFonts w:eastAsia="Times New Roman" w:cs="Times New Roman"/>
          <w:szCs w:val="24"/>
        </w:rPr>
        <w:t xml:space="preserve">ί ημερών της προηγούμενης κυβέρνησης. Και η Ομάδα </w:t>
      </w:r>
      <w:r>
        <w:rPr>
          <w:rFonts w:eastAsia="Times New Roman" w:cs="Times New Roman"/>
          <w:szCs w:val="24"/>
        </w:rPr>
        <w:t>«</w:t>
      </w:r>
      <w:r>
        <w:rPr>
          <w:rFonts w:eastAsia="Times New Roman" w:cs="Times New Roman"/>
          <w:szCs w:val="24"/>
        </w:rPr>
        <w:t>ΔΙΑΣ</w:t>
      </w:r>
      <w:r>
        <w:rPr>
          <w:rFonts w:eastAsia="Times New Roman" w:cs="Times New Roman"/>
          <w:szCs w:val="24"/>
        </w:rPr>
        <w:t>»</w:t>
      </w:r>
      <w:r>
        <w:rPr>
          <w:rFonts w:eastAsia="Times New Roman" w:cs="Times New Roman"/>
          <w:szCs w:val="24"/>
        </w:rPr>
        <w:t xml:space="preserve"> έχει λιγότερη παρουσία απ’ ό,τι παλιότερα. Εμείς δεσμευόμαστε ότι την Ομάδα </w:t>
      </w:r>
      <w:r>
        <w:rPr>
          <w:rFonts w:eastAsia="Times New Roman" w:cs="Times New Roman"/>
          <w:szCs w:val="24"/>
        </w:rPr>
        <w:t>«</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θα την </w:t>
      </w:r>
      <w:proofErr w:type="spellStart"/>
      <w:r>
        <w:rPr>
          <w:rFonts w:eastAsia="Times New Roman" w:cs="Times New Roman"/>
          <w:szCs w:val="24"/>
        </w:rPr>
        <w:t>επανασυστήσουμε</w:t>
      </w:r>
      <w:proofErr w:type="spellEnd"/>
      <w:r>
        <w:rPr>
          <w:rFonts w:eastAsia="Times New Roman" w:cs="Times New Roman"/>
          <w:szCs w:val="24"/>
        </w:rPr>
        <w:t>, όσο και αν αυτό σας ενοχλεί.</w:t>
      </w:r>
    </w:p>
    <w:p w14:paraId="6EB0EA70"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0EA7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Από τη μ</w:t>
      </w:r>
      <w:r>
        <w:rPr>
          <w:rFonts w:eastAsia="Times New Roman" w:cs="Times New Roman"/>
          <w:szCs w:val="24"/>
        </w:rPr>
        <w:t>ια, λοιπόν, έχουμε μνημειώδη ανικανότητα και από την άλλη -και αυτός ο λόγος είναι ακόμη πιο ανησυχητικός- έχουμε ιδεολογικές εμμονές στα ζητήματα της ασφάλειας. Θέλω να σας θυμίσω ότι δεν ζούμε πλέον ούτε στην εποχή του Εμφυλίου ούτε στην εποχή της χούντα</w:t>
      </w:r>
      <w:r>
        <w:rPr>
          <w:rFonts w:eastAsia="Times New Roman" w:cs="Times New Roman"/>
          <w:szCs w:val="24"/>
        </w:rPr>
        <w:t>ς. Η Ελλάδα είναι μια δημοκρατική χώρα στον πυρήνα της Ευρώπης. Σταματήστε, λοιπόν, να διαστρεβλώνετε το παρόν, να υπονομεύετε τη δημόσια τάξη και να προβοκάρετε καταστάσεις. Δεν υπάρχει κανένας λόγος γιατί πρέπει να συντηρείται ένα μίσος κατά της Αστυνομί</w:t>
      </w:r>
      <w:r>
        <w:rPr>
          <w:rFonts w:eastAsia="Times New Roman" w:cs="Times New Roman"/>
          <w:szCs w:val="24"/>
        </w:rPr>
        <w:t xml:space="preserve">ας, κατά της </w:t>
      </w:r>
      <w:r>
        <w:rPr>
          <w:rFonts w:eastAsia="Times New Roman" w:cs="Times New Roman"/>
          <w:szCs w:val="24"/>
        </w:rPr>
        <w:lastRenderedPageBreak/>
        <w:t xml:space="preserve">έννοιας της ασφάλειας, κατά της έννοιας της δημόσιας τάξης. Και μην το αρνηθείτε, διότι τα γεγονότα είναι αδιάψευστα. </w:t>
      </w:r>
    </w:p>
    <w:p w14:paraId="6EB0EA7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Η πρώτη σας ενέργεια όταν ήρθατε στην Κυβέρνηση, ήταν να καταργήσετε τις φυλακές τύπου Γ΄, υψίστης ασφαλείας, φυλακές που υπ</w:t>
      </w:r>
      <w:r>
        <w:rPr>
          <w:rFonts w:eastAsia="Times New Roman" w:cs="Times New Roman"/>
          <w:szCs w:val="24"/>
        </w:rPr>
        <w:t xml:space="preserve">άρχουν σε όλες τις δημοκρατικές χώρες. Οι μόνοι οι οποίοι χάρηκαν απ’ αυτή την απόφαση, ήταν οι σκληροί ποινικοί και οι τρομοκράτες. Ο πρώην Υπουργός Προστασίας σας, ο κ. Πανούσης, είχε αναφερθεί πολλές φορές στη </w:t>
      </w:r>
      <w:proofErr w:type="spellStart"/>
      <w:r>
        <w:rPr>
          <w:rFonts w:eastAsia="Times New Roman" w:cs="Times New Roman"/>
          <w:szCs w:val="24"/>
        </w:rPr>
        <w:t>στοχοποίησή</w:t>
      </w:r>
      <w:proofErr w:type="spellEnd"/>
      <w:r>
        <w:rPr>
          <w:rFonts w:eastAsia="Times New Roman" w:cs="Times New Roman"/>
          <w:szCs w:val="24"/>
        </w:rPr>
        <w:t xml:space="preserve"> του από στελέχη του ΣΥΡΙΖΑ, τα </w:t>
      </w:r>
      <w:r>
        <w:rPr>
          <w:rFonts w:eastAsia="Times New Roman" w:cs="Times New Roman"/>
          <w:szCs w:val="24"/>
        </w:rPr>
        <w:t xml:space="preserve">οποία έδειχναν ιδιαίτερη ανοχή -για να το πω κομψά- σε θέματα εγκληματικότητας. Θέλετε να σας θυμίσω τι έλεγε ο κ. Πανούσης ή τι έλεγαν τα στελέχη της νεολαίας του κόμματός σας γι’ αυτόν; </w:t>
      </w:r>
    </w:p>
    <w:p w14:paraId="6EB0EA7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βέβαια, ο Υπουργός Υγείας σας, ο κ. Ξανθός, εμφανίστηκε τις προ</w:t>
      </w:r>
      <w:r>
        <w:rPr>
          <w:rFonts w:eastAsia="Times New Roman" w:cs="Times New Roman"/>
          <w:szCs w:val="24"/>
        </w:rPr>
        <w:t>άλλες –σας ενοχλεί αυτό, έτσι δεν είναι;- να απολογείται σε ομάδα αναρχικών για τη μη αποφυλάκιση του Σάββα Ξηρού! Σας ενοχλεί αυτό!</w:t>
      </w:r>
    </w:p>
    <w:p w14:paraId="6EB0EA74"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0EA7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Γιατί; Γιατί το είπε σε μια ιδιωτική συνομιλία; Ή επειδή κατεγράφη κα</w:t>
      </w:r>
      <w:r>
        <w:rPr>
          <w:rFonts w:eastAsia="Times New Roman" w:cs="Times New Roman"/>
          <w:szCs w:val="24"/>
        </w:rPr>
        <w:t xml:space="preserve">ι διέρρευσε; Και μάλιστα ο ίδιος στηρίζει αυτή την επιλογή. </w:t>
      </w:r>
    </w:p>
    <w:p w14:paraId="6EB0EA76" w14:textId="77777777" w:rsidR="001771BC" w:rsidRDefault="000732D4">
      <w:pPr>
        <w:spacing w:line="600" w:lineRule="auto"/>
        <w:ind w:firstLine="720"/>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ντρέπεστε; </w:t>
      </w:r>
    </w:p>
    <w:p w14:paraId="6EB0EA77"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Τι είπατε;</w:t>
      </w:r>
    </w:p>
    <w:p w14:paraId="6EB0EA78"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6EB0EA79"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Εσύ να ντρέπεσαι!</w:t>
      </w:r>
    </w:p>
    <w:p w14:paraId="6EB0EA7A"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ντρέπεστε λίγο εσείς με αυτά, τα οποία κάνετε; </w:t>
      </w:r>
    </w:p>
    <w:p w14:paraId="6EB0EA7B"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0EA7C" w14:textId="77777777" w:rsidR="001771BC" w:rsidRDefault="000732D4">
      <w:pPr>
        <w:spacing w:line="600" w:lineRule="auto"/>
        <w:ind w:firstLine="720"/>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ντρέπεστε λίγο για τα ζητήματα αυτά!</w:t>
      </w:r>
    </w:p>
    <w:p w14:paraId="6EB0EA7D" w14:textId="77777777" w:rsidR="001771BC" w:rsidRDefault="000732D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Παρακαλώ, κύριοι συνάδελφοι.</w:t>
      </w:r>
    </w:p>
    <w:p w14:paraId="6EB0EA7E"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ΚΥΡΙΑΚΟΣ ΜΗΤΣΟΤΑΚΗΣ (Πρόεδρος της Νέας Δημοκρατίας):</w:t>
      </w:r>
      <w:r>
        <w:rPr>
          <w:rFonts w:eastAsia="Times New Roman"/>
          <w:color w:val="000000" w:themeColor="text1"/>
          <w:szCs w:val="24"/>
        </w:rPr>
        <w:t xml:space="preserve"> </w:t>
      </w:r>
      <w:r>
        <w:rPr>
          <w:rFonts w:eastAsia="Times New Roman"/>
          <w:color w:val="000000" w:themeColor="text1"/>
          <w:szCs w:val="24"/>
        </w:rPr>
        <w:t>Ε</w:t>
      </w:r>
      <w:r>
        <w:rPr>
          <w:rFonts w:eastAsia="Times New Roman"/>
          <w:color w:val="000000" w:themeColor="text1"/>
          <w:szCs w:val="24"/>
        </w:rPr>
        <w:t>σείς πρέπει να ντρέπεστε! Εσείς πρέπει να ντρέπεστε και για το στέλεχός σας...</w:t>
      </w:r>
    </w:p>
    <w:p w14:paraId="6EB0EA7F" w14:textId="77777777" w:rsidR="001771BC" w:rsidRDefault="000732D4">
      <w:pPr>
        <w:spacing w:line="600" w:lineRule="auto"/>
        <w:ind w:firstLine="720"/>
        <w:jc w:val="center"/>
        <w:rPr>
          <w:rFonts w:eastAsia="Times New Roman"/>
          <w:color w:val="000000" w:themeColor="text1"/>
          <w:szCs w:val="24"/>
        </w:rPr>
      </w:pPr>
      <w:r>
        <w:rPr>
          <w:rFonts w:eastAsia="Times New Roman"/>
          <w:color w:val="000000" w:themeColor="text1"/>
          <w:szCs w:val="24"/>
        </w:rPr>
        <w:t>(Θόρυβος-διαμαρτυρίες από την πτέρυγα του ΣΥΡΙΖΑ)</w:t>
      </w:r>
    </w:p>
    <w:p w14:paraId="6EB0EA80"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ΠΡΟΕΔΡΟΣ (Νικόλ</w:t>
      </w:r>
      <w:r>
        <w:rPr>
          <w:rFonts w:eastAsia="Times New Roman"/>
          <w:b/>
          <w:color w:val="000000" w:themeColor="text1"/>
          <w:szCs w:val="24"/>
        </w:rPr>
        <w:t xml:space="preserve">αος </w:t>
      </w:r>
      <w:proofErr w:type="spellStart"/>
      <w:r>
        <w:rPr>
          <w:rFonts w:eastAsia="Times New Roman"/>
          <w:b/>
          <w:color w:val="000000" w:themeColor="text1"/>
          <w:szCs w:val="24"/>
        </w:rPr>
        <w:t>Βούτσης</w:t>
      </w:r>
      <w:proofErr w:type="spellEnd"/>
      <w:r>
        <w:rPr>
          <w:rFonts w:eastAsia="Times New Roman"/>
          <w:b/>
          <w:color w:val="000000" w:themeColor="text1"/>
          <w:szCs w:val="24"/>
        </w:rPr>
        <w:t>):</w:t>
      </w:r>
      <w:r>
        <w:rPr>
          <w:rFonts w:eastAsia="Times New Roman"/>
          <w:color w:val="000000" w:themeColor="text1"/>
          <w:szCs w:val="24"/>
        </w:rPr>
        <w:t xml:space="preserve"> Κάντε ησυχία, παρακαλώ.</w:t>
      </w:r>
    </w:p>
    <w:p w14:paraId="6EB0EA81"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ΚΥΡΙΑΚΟΣ ΜΗΤΣΟΤΑΚΗΣ (Πρόεδρος της Νέας Δημοκρατίας):</w:t>
      </w:r>
      <w:r>
        <w:rPr>
          <w:rFonts w:eastAsia="Times New Roman"/>
          <w:color w:val="000000" w:themeColor="text1"/>
          <w:szCs w:val="24"/>
        </w:rPr>
        <w:t xml:space="preserve"> Να ντρέπεστε για το στέλεχός σας, τον κ. Λάμπρου, ο οποίος είχε αναλάβει τις διαπραγματεύσεις με αρκετούς έγκλειστους στον Κορυδαλλό. Για αυτόν πρέπει να ντρέπεστε!</w:t>
      </w:r>
    </w:p>
    <w:p w14:paraId="6EB0EA82"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(Ζωηρά και παρατεταμένα χειροκροτήματα από την πτέρυγα της Νέας Δημοκρατίας)</w:t>
      </w:r>
    </w:p>
    <w:p w14:paraId="6EB0EA83"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Και να ντρέπεστε και εσείς και ο Πρωθυπουργός για τον Υπουργό σας τον κ. Παρασκευόπουλο, ο οποίος με τον πρώτο νόμο τον οποίο έφερε στη Βουλή ικανοποίησε σχεδόν όλα τα αιτήματα τω</w:t>
      </w:r>
      <w:r>
        <w:rPr>
          <w:rFonts w:eastAsia="Times New Roman"/>
          <w:color w:val="000000" w:themeColor="text1"/>
          <w:szCs w:val="24"/>
        </w:rPr>
        <w:t>ν τρομοκρατών. Για αυτά πρέπει να ντρέπεστε.</w:t>
      </w:r>
    </w:p>
    <w:p w14:paraId="6EB0EA84"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ποιον βαραίνουν όλα αυτά; Εσάς, κύριε Τσίπρα, προσωπικά. Ποιος τα καλύπτει όλα αυτά πολιτικά; Εσείς, κύριε Τσίπρα. Και αναρωτιέμαι αν έχετε σκεφτεί τι μήνυμα δίνετε σε άλλους </w:t>
      </w:r>
      <w:r>
        <w:rPr>
          <w:rFonts w:eastAsia="Times New Roman"/>
          <w:color w:val="000000" w:themeColor="text1"/>
          <w:szCs w:val="24"/>
        </w:rPr>
        <w:lastRenderedPageBreak/>
        <w:t>ανθρώπους, σε πολίτες, όταν τοπο</w:t>
      </w:r>
      <w:r>
        <w:rPr>
          <w:rFonts w:eastAsia="Times New Roman"/>
          <w:color w:val="000000" w:themeColor="text1"/>
          <w:szCs w:val="24"/>
        </w:rPr>
        <w:t>θετείτε στην Κυβέρνησή σας ανθρώπους που στο παρελθόν έχουν εγκωμιάσει καταδικασμένους τρομοκράτες και δικαιολογούν τις ληστείες τους μέσα από απαράδεκτες και ανιστόρητες εξισώσεις.</w:t>
      </w:r>
    </w:p>
    <w:p w14:paraId="6EB0EA85"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Και βέβαια, όπως συμβαίνει πάντα επί των ημερών σας, τον λογαριασμό τον πλ</w:t>
      </w:r>
      <w:r>
        <w:rPr>
          <w:rFonts w:eastAsia="Times New Roman"/>
          <w:color w:val="000000" w:themeColor="text1"/>
          <w:szCs w:val="24"/>
        </w:rPr>
        <w:t xml:space="preserve">ηρώνουν τελικά οι μη προνομιούχοι. Διότι στα Εξάρχεια δεν μένουν ζάμπλουτοι. Παλιοί Αθηναίοι αστοί κατοικούν και σήμερα ακόμα στα Εξάρχεια. Στο </w:t>
      </w:r>
      <w:proofErr w:type="spellStart"/>
      <w:r>
        <w:rPr>
          <w:rFonts w:eastAsia="Times New Roman"/>
          <w:color w:val="000000" w:themeColor="text1"/>
          <w:szCs w:val="24"/>
        </w:rPr>
        <w:t>Ζεφύρι</w:t>
      </w:r>
      <w:proofErr w:type="spellEnd"/>
      <w:r>
        <w:rPr>
          <w:rFonts w:eastAsia="Times New Roman"/>
          <w:color w:val="000000" w:themeColor="text1"/>
          <w:szCs w:val="24"/>
        </w:rPr>
        <w:t xml:space="preserve"> και στον Ασπρόπυργο δεν κατοικεί η οικονομική ελίτ. Και την αποτυχία σας τη χρεώνονται οι οικονομικά ασθε</w:t>
      </w:r>
      <w:r>
        <w:rPr>
          <w:rFonts w:eastAsia="Times New Roman"/>
          <w:color w:val="000000" w:themeColor="text1"/>
          <w:szCs w:val="24"/>
        </w:rPr>
        <w:t xml:space="preserve">νέστεροι, οι ηλικιωμένοι του κέντρου της Αθήνας, οι φτωχότεροι συμπολίτες μας, αυτοί που δεν έχουν τη δυνατότητα σήμερα να μετακομίσουν σε κάποια άλλη, πιο ασφαλή περιοχή, οι κάτοικοι των υποβαθμισμένων περιοχών της </w:t>
      </w:r>
      <w:r>
        <w:rPr>
          <w:rFonts w:eastAsia="Times New Roman"/>
          <w:color w:val="000000" w:themeColor="text1"/>
          <w:szCs w:val="24"/>
        </w:rPr>
        <w:t>δ</w:t>
      </w:r>
      <w:r>
        <w:rPr>
          <w:rFonts w:eastAsia="Times New Roman"/>
          <w:color w:val="000000" w:themeColor="text1"/>
          <w:szCs w:val="24"/>
        </w:rPr>
        <w:t>υτικής Αττικής. Όπως και στην οικονομία</w:t>
      </w:r>
      <w:r>
        <w:rPr>
          <w:rFonts w:eastAsia="Times New Roman"/>
          <w:color w:val="000000" w:themeColor="text1"/>
          <w:szCs w:val="24"/>
        </w:rPr>
        <w:t xml:space="preserve"> και στα ζητήματα της ασφάλειας τα θύματα της πολιτικής σας είναι οι πλέον αδύναμοι συμπολίτες μας, αυτοί για τους οποίους μιλούσατε το 2015 και στη συνέχεια φροντίσατε να τους γονατίσετε.</w:t>
      </w:r>
    </w:p>
    <w:p w14:paraId="6EB0EA86"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 να τελειώνουμε, λοιπόν, σήμερα εγώ δεν θέλω να ακούσω θεωρίες. </w:t>
      </w:r>
      <w:r>
        <w:rPr>
          <w:rFonts w:eastAsia="Times New Roman"/>
          <w:color w:val="000000" w:themeColor="text1"/>
          <w:szCs w:val="24"/>
        </w:rPr>
        <w:t>Θέλω να ακούσω συγκεκριμένες απαντήσεις, κύριε Τσίπρα.</w:t>
      </w:r>
    </w:p>
    <w:p w14:paraId="6EB0EA87"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Πόσο καιρό ακόμα θα συνεχίσετε να ανέχεστε το παρακράτος των Εξαρχείων, εξαιρώντας το από τους νόμους της ελληνικής πολιτείας;</w:t>
      </w:r>
    </w:p>
    <w:p w14:paraId="6EB0EA88"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Πόσο καιρό ακόμα θα συνεχίσετε να αδιαφορείτε για τα γκέτο</w:t>
      </w:r>
      <w:r>
        <w:rPr>
          <w:rFonts w:eastAsia="Times New Roman"/>
          <w:color w:val="000000" w:themeColor="text1"/>
          <w:szCs w:val="24"/>
        </w:rPr>
        <w:t>,</w:t>
      </w:r>
      <w:r>
        <w:rPr>
          <w:rFonts w:eastAsia="Times New Roman"/>
          <w:color w:val="000000" w:themeColor="text1"/>
          <w:szCs w:val="24"/>
        </w:rPr>
        <w:t xml:space="preserve"> τα οποία δημιο</w:t>
      </w:r>
      <w:r>
        <w:rPr>
          <w:rFonts w:eastAsia="Times New Roman"/>
          <w:color w:val="000000" w:themeColor="text1"/>
          <w:szCs w:val="24"/>
        </w:rPr>
        <w:t>υργούνται σε πολλά σημεία της Αττικής, κυρίως σε περιοχές της δυτικής Αθήνας;</w:t>
      </w:r>
    </w:p>
    <w:p w14:paraId="6EB0EA89"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Πότε θα δείξετε, επιτέλους, βούληση για να φέρετε ένα συγκροτημένο σχέδιο, το οποίο θα αντιμετωπίζει την αυξανόμενη εγκληματικότητα;</w:t>
      </w:r>
    </w:p>
    <w:p w14:paraId="6EB0EA8A"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Πότε θα λύσετε τα χέρια της Αστυνομίας, ώστε </w:t>
      </w:r>
      <w:r>
        <w:rPr>
          <w:rFonts w:eastAsia="Times New Roman"/>
          <w:color w:val="000000" w:themeColor="text1"/>
          <w:szCs w:val="24"/>
        </w:rPr>
        <w:t>να μπορέσει επιτέλους να κάνει τη δουλειά της;</w:t>
      </w:r>
    </w:p>
    <w:p w14:paraId="6EB0EA8B"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Τελικά να μας πείτε, κύριε Τσίπρα, τι είστε. Είστε Πρωθυπουργός ή είστε προβοκάτορας; Και ως πότε θα κοιτάτε…</w:t>
      </w:r>
    </w:p>
    <w:p w14:paraId="6EB0EA8C" w14:textId="77777777" w:rsidR="001771BC" w:rsidRDefault="000732D4">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6EB0EA8D" w14:textId="77777777" w:rsidR="001771BC" w:rsidRDefault="000732D4">
      <w:pPr>
        <w:spacing w:line="600" w:lineRule="auto"/>
        <w:ind w:firstLine="720"/>
        <w:jc w:val="center"/>
        <w:rPr>
          <w:rFonts w:eastAsia="Times New Roman"/>
          <w:color w:val="000000" w:themeColor="text1"/>
          <w:szCs w:val="24"/>
        </w:rPr>
      </w:pPr>
      <w:r>
        <w:rPr>
          <w:rFonts w:eastAsia="Times New Roman"/>
          <w:color w:val="000000" w:themeColor="text1"/>
          <w:szCs w:val="24"/>
        </w:rPr>
        <w:t>(Θόρυβος-διαμαρτυρίες από την πτέρυγα του ΣΥΡ</w:t>
      </w:r>
      <w:r>
        <w:rPr>
          <w:rFonts w:eastAsia="Times New Roman"/>
          <w:color w:val="000000" w:themeColor="text1"/>
          <w:szCs w:val="24"/>
        </w:rPr>
        <w:t>ΙΖΑ)</w:t>
      </w:r>
    </w:p>
    <w:p w14:paraId="6EB0EA8E"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ΠΡΟΕΔΡΟΣ (Νικόλαος </w:t>
      </w:r>
      <w:proofErr w:type="spellStart"/>
      <w:r>
        <w:rPr>
          <w:rFonts w:eastAsia="Times New Roman"/>
          <w:b/>
          <w:color w:val="000000" w:themeColor="text1"/>
          <w:szCs w:val="24"/>
        </w:rPr>
        <w:t>Βούτσης</w:t>
      </w:r>
      <w:proofErr w:type="spellEnd"/>
      <w:r>
        <w:rPr>
          <w:rFonts w:eastAsia="Times New Roman"/>
          <w:b/>
          <w:color w:val="000000" w:themeColor="text1"/>
          <w:szCs w:val="24"/>
        </w:rPr>
        <w:t>):</w:t>
      </w:r>
      <w:r>
        <w:rPr>
          <w:rFonts w:eastAsia="Times New Roman"/>
          <w:color w:val="000000" w:themeColor="text1"/>
          <w:szCs w:val="24"/>
        </w:rPr>
        <w:t xml:space="preserve"> Κάντε, ησυχία παρακαλώ.</w:t>
      </w:r>
    </w:p>
    <w:p w14:paraId="6EB0EA8F"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ΚΥΡΙΑΚΟΣ ΜΗΤΣΟΤΑΚΗΣ (Πρόεδρος της Νέας Δημοκρατίας):</w:t>
      </w:r>
      <w:r>
        <w:rPr>
          <w:rFonts w:eastAsia="Times New Roman"/>
          <w:color w:val="000000" w:themeColor="text1"/>
          <w:szCs w:val="24"/>
        </w:rPr>
        <w:t xml:space="preserve"> Ενοχλείστε…</w:t>
      </w:r>
    </w:p>
    <w:p w14:paraId="6EB0EA90" w14:textId="77777777" w:rsidR="001771BC" w:rsidRDefault="000732D4">
      <w:pPr>
        <w:spacing w:line="600" w:lineRule="auto"/>
        <w:ind w:firstLine="720"/>
        <w:jc w:val="center"/>
        <w:rPr>
          <w:rFonts w:eastAsia="Times New Roman"/>
          <w:color w:val="000000" w:themeColor="text1"/>
          <w:szCs w:val="24"/>
        </w:rPr>
      </w:pPr>
      <w:r>
        <w:rPr>
          <w:rFonts w:eastAsia="Times New Roman"/>
          <w:color w:val="000000" w:themeColor="text1"/>
          <w:szCs w:val="24"/>
        </w:rPr>
        <w:t>(Θόρυβος-διαμαρτυρίες από την πτέρυγα του ΣΥΡΙΖΑ)</w:t>
      </w:r>
    </w:p>
    <w:p w14:paraId="6EB0EA91"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ΠΡΟΕΔΡΟΣ (Νικόλαος </w:t>
      </w:r>
      <w:proofErr w:type="spellStart"/>
      <w:r>
        <w:rPr>
          <w:rFonts w:eastAsia="Times New Roman"/>
          <w:b/>
          <w:color w:val="000000" w:themeColor="text1"/>
          <w:szCs w:val="24"/>
        </w:rPr>
        <w:t>Βούτσης</w:t>
      </w:r>
      <w:proofErr w:type="spellEnd"/>
      <w:r>
        <w:rPr>
          <w:rFonts w:eastAsia="Times New Roman"/>
          <w:b/>
          <w:color w:val="000000" w:themeColor="text1"/>
          <w:szCs w:val="24"/>
        </w:rPr>
        <w:t>):</w:t>
      </w:r>
      <w:r>
        <w:rPr>
          <w:rFonts w:eastAsia="Times New Roman"/>
          <w:color w:val="000000" w:themeColor="text1"/>
          <w:szCs w:val="24"/>
        </w:rPr>
        <w:t xml:space="preserve"> Κάντε ησυχία, παρακαλώ.</w:t>
      </w:r>
    </w:p>
    <w:p w14:paraId="6EB0EA92"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ΚΥΡΙΑΚΟΣ ΜΗΤΣΟΤΑΚΗΣ (Πρόεδρος </w:t>
      </w:r>
      <w:r>
        <w:rPr>
          <w:rFonts w:eastAsia="Times New Roman"/>
          <w:b/>
          <w:color w:val="000000" w:themeColor="text1"/>
          <w:szCs w:val="24"/>
        </w:rPr>
        <w:t>της Νέας Δημοκρατίας):</w:t>
      </w:r>
      <w:r>
        <w:rPr>
          <w:rFonts w:eastAsia="Times New Roman"/>
          <w:color w:val="000000" w:themeColor="text1"/>
          <w:szCs w:val="24"/>
        </w:rPr>
        <w:t xml:space="preserve"> Ως πότε θα κοιτάτε με απάθεια την κατάσταση</w:t>
      </w:r>
      <w:r>
        <w:rPr>
          <w:rFonts w:eastAsia="Times New Roman"/>
          <w:color w:val="000000" w:themeColor="text1"/>
          <w:szCs w:val="24"/>
        </w:rPr>
        <w:t>,</w:t>
      </w:r>
      <w:r>
        <w:rPr>
          <w:rFonts w:eastAsia="Times New Roman"/>
          <w:color w:val="000000" w:themeColor="text1"/>
          <w:szCs w:val="24"/>
        </w:rPr>
        <w:t xml:space="preserve"> την οποία έχετε προκαλέσει στη χώρα, με την ίδια απάθεια με την οποία κοιτάει η Κυβέρνησή σας κάθε τρόλεϊ το οποίο φλέγεται;</w:t>
      </w:r>
    </w:p>
    <w:p w14:paraId="6EB0EA93"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Εμείς, λοιπόν, δεν θα επιτρέψουμε να γίνει η Ελλάδα μια </w:t>
      </w:r>
      <w:r>
        <w:rPr>
          <w:rFonts w:eastAsia="Times New Roman"/>
          <w:color w:val="000000" w:themeColor="text1"/>
          <w:szCs w:val="24"/>
        </w:rPr>
        <w:t>ακυβέρνητη χώρα και δεν θα αφήσουμε τον φόβο να επικρατήσει στους δρόμους και στις πλατείες. Εμείς πιστεύουμε σε μια ελεύθερη και σε μια ανοι</w:t>
      </w:r>
      <w:r>
        <w:rPr>
          <w:rFonts w:eastAsia="Times New Roman"/>
          <w:color w:val="000000" w:themeColor="text1"/>
          <w:szCs w:val="24"/>
        </w:rPr>
        <w:t>κ</w:t>
      </w:r>
      <w:r>
        <w:rPr>
          <w:rFonts w:eastAsia="Times New Roman"/>
          <w:color w:val="000000" w:themeColor="text1"/>
          <w:szCs w:val="24"/>
        </w:rPr>
        <w:t>τή κοινωνία. Αυτό σημαίνει πως λέμε «</w:t>
      </w:r>
      <w:r>
        <w:rPr>
          <w:rFonts w:eastAsia="Times New Roman"/>
          <w:color w:val="000000" w:themeColor="text1"/>
          <w:szCs w:val="24"/>
        </w:rPr>
        <w:t>ν</w:t>
      </w:r>
      <w:r>
        <w:rPr>
          <w:rFonts w:eastAsia="Times New Roman"/>
          <w:color w:val="000000" w:themeColor="text1"/>
          <w:szCs w:val="24"/>
        </w:rPr>
        <w:t>αι» στο νόμο και «</w:t>
      </w:r>
      <w:r>
        <w:rPr>
          <w:rFonts w:eastAsia="Times New Roman"/>
          <w:color w:val="000000" w:themeColor="text1"/>
          <w:szCs w:val="24"/>
        </w:rPr>
        <w:t>ό</w:t>
      </w:r>
      <w:r>
        <w:rPr>
          <w:rFonts w:eastAsia="Times New Roman"/>
          <w:color w:val="000000" w:themeColor="text1"/>
          <w:szCs w:val="24"/>
        </w:rPr>
        <w:t>χι» στον φόβο.</w:t>
      </w:r>
    </w:p>
    <w:p w14:paraId="6EB0EA94"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επόμενη κυβέρνηση, η </w:t>
      </w:r>
      <w:r>
        <w:rPr>
          <w:rFonts w:eastAsia="Times New Roman"/>
          <w:color w:val="000000" w:themeColor="text1"/>
          <w:szCs w:val="24"/>
        </w:rPr>
        <w:t>κ</w:t>
      </w:r>
      <w:r>
        <w:rPr>
          <w:rFonts w:eastAsia="Times New Roman"/>
          <w:color w:val="000000" w:themeColor="text1"/>
          <w:szCs w:val="24"/>
        </w:rPr>
        <w:t xml:space="preserve">υβέρνηση της Νέας </w:t>
      </w:r>
      <w:r>
        <w:rPr>
          <w:rFonts w:eastAsia="Times New Roman"/>
          <w:color w:val="000000" w:themeColor="text1"/>
          <w:szCs w:val="24"/>
        </w:rPr>
        <w:t>Δημοκρατίας, δεν θα αποκαταστήσει μόνο την οικονομική κανονικότητα. Θα αποκαταστήσει και το αίσθημα ασφάλειας και αυτοπεποίθησης των Ελλήνων πολιτών.</w:t>
      </w:r>
    </w:p>
    <w:p w14:paraId="6EB0EA95" w14:textId="77777777" w:rsidR="001771BC" w:rsidRDefault="000732D4">
      <w:pPr>
        <w:spacing w:line="600" w:lineRule="auto"/>
        <w:ind w:firstLine="720"/>
        <w:jc w:val="center"/>
        <w:rPr>
          <w:rFonts w:eastAsia="Times New Roman"/>
          <w:color w:val="000000" w:themeColor="text1"/>
          <w:szCs w:val="24"/>
        </w:rPr>
      </w:pPr>
      <w:r>
        <w:rPr>
          <w:rFonts w:eastAsia="Times New Roman"/>
          <w:color w:val="000000" w:themeColor="text1"/>
          <w:szCs w:val="24"/>
        </w:rPr>
        <w:lastRenderedPageBreak/>
        <w:t>(Χειροκροτήματα από την πτέρυγα της Νέας Δημοκρατίας)</w:t>
      </w:r>
    </w:p>
    <w:p w14:paraId="6EB0EA96"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Θέλουμε ελεύθερους, ασφαλείς και αξιοπρεπείς πολίτες</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Π</w:t>
      </w:r>
      <w:r>
        <w:rPr>
          <w:rFonts w:eastAsia="Times New Roman"/>
          <w:color w:val="000000" w:themeColor="text1"/>
          <w:szCs w:val="24"/>
        </w:rPr>
        <w:t>ολίτες με αυτοπεποίθηση σε μια Ελλάδα με αυτοπεποίθηση.</w:t>
      </w:r>
    </w:p>
    <w:p w14:paraId="6EB0EA97"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Συμβολίζετε, κύριε Τσίπρα, μια εποχή κατάθλιψης, διάλυσης και παραίτησης.</w:t>
      </w:r>
    </w:p>
    <w:p w14:paraId="6EB0EA98" w14:textId="77777777" w:rsidR="001771BC" w:rsidRDefault="000732D4">
      <w:pPr>
        <w:spacing w:line="600" w:lineRule="auto"/>
        <w:ind w:firstLine="720"/>
        <w:jc w:val="both"/>
        <w:rPr>
          <w:rFonts w:eastAsia="Times New Roman"/>
          <w:szCs w:val="24"/>
        </w:rPr>
      </w:pPr>
      <w:r>
        <w:rPr>
          <w:rFonts w:eastAsia="Times New Roman"/>
          <w:szCs w:val="24"/>
        </w:rPr>
        <w:t xml:space="preserve">Ευτυχώς, για τη χώρα η εποχή σας τελειώνει και σύντομα η Ελλάδα θα ξαναμπεί σε μια νέα εποχή ελευθερίας και αυτοπεποίθησης </w:t>
      </w:r>
      <w:r>
        <w:rPr>
          <w:rFonts w:eastAsia="Times New Roman"/>
          <w:szCs w:val="24"/>
        </w:rPr>
        <w:t>κι όσο πιο γρήγορα συμβεί αυτό, τόσο καλύτερο θα είναι για την πατρίδα μας!</w:t>
      </w:r>
    </w:p>
    <w:p w14:paraId="6EB0EA99" w14:textId="77777777" w:rsidR="001771BC" w:rsidRDefault="000732D4">
      <w:pPr>
        <w:spacing w:line="600" w:lineRule="auto"/>
        <w:ind w:firstLine="720"/>
        <w:jc w:val="both"/>
        <w:rPr>
          <w:rFonts w:eastAsia="Times New Roman"/>
          <w:szCs w:val="24"/>
        </w:rPr>
      </w:pPr>
      <w:r>
        <w:rPr>
          <w:rFonts w:eastAsia="Times New Roman"/>
          <w:szCs w:val="24"/>
        </w:rPr>
        <w:t>Σας ευχαριστώ πολύ.</w:t>
      </w:r>
    </w:p>
    <w:p w14:paraId="6EB0EA9A" w14:textId="77777777" w:rsidR="001771BC" w:rsidRDefault="000732D4">
      <w:pPr>
        <w:spacing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6EB0EA9B" w14:textId="77777777" w:rsidR="001771BC" w:rsidRDefault="000732D4">
      <w:pPr>
        <w:spacing w:line="600" w:lineRule="auto"/>
        <w:ind w:firstLine="720"/>
        <w:jc w:val="both"/>
        <w:rPr>
          <w:rFonts w:eastAsia="Times New Roman"/>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w:t>
      </w:r>
      <w:r>
        <w:rPr>
          <w:rFonts w:eastAsia="Times New Roman"/>
        </w:rPr>
        <w:t>Κυρίες και κύριοι συνάδελφοι, έχω την τιμή να ανακοι</w:t>
      </w:r>
      <w:r>
        <w:rPr>
          <w:rFonts w:eastAsia="Times New Roman"/>
        </w:rPr>
        <w:t>νώσω στο Σώμα ότι τη συνεδρίασή μας παρακολουθούν από τα άνω δυτικά θεωρεία, αφού προηγουμένως συμμετείχαν στο εκπαιδευτικό πρόγραμμα «Ερ</w:t>
      </w:r>
      <w:r>
        <w:rPr>
          <w:rFonts w:eastAsia="Times New Roman"/>
        </w:rPr>
        <w:lastRenderedPageBreak/>
        <w:t>γαστήρι Δημοκρατίας» που οργανώνει το Ίδρυμα της Βουλής, είκοσι πέντε μαθητές και μαθήτριες και δύο εκπαιδευτικοί συνοδ</w:t>
      </w:r>
      <w:r>
        <w:rPr>
          <w:rFonts w:eastAsia="Times New Roman"/>
        </w:rPr>
        <w:t xml:space="preserve">οί από την Ιόνιο Σχολή. </w:t>
      </w:r>
    </w:p>
    <w:p w14:paraId="6EB0EA9C" w14:textId="77777777" w:rsidR="001771BC" w:rsidRDefault="000732D4">
      <w:pPr>
        <w:spacing w:line="600" w:lineRule="auto"/>
        <w:ind w:firstLine="851"/>
        <w:jc w:val="both"/>
        <w:rPr>
          <w:rFonts w:eastAsia="Times New Roman"/>
        </w:rPr>
      </w:pPr>
      <w:r>
        <w:rPr>
          <w:rFonts w:eastAsia="Times New Roman"/>
        </w:rPr>
        <w:t xml:space="preserve">Η Βουλή τούς καλωσορίζει. </w:t>
      </w:r>
    </w:p>
    <w:p w14:paraId="6EB0EA9D" w14:textId="77777777" w:rsidR="001771BC" w:rsidRDefault="000732D4">
      <w:pPr>
        <w:spacing w:line="600" w:lineRule="auto"/>
        <w:ind w:left="360"/>
        <w:jc w:val="center"/>
        <w:rPr>
          <w:rFonts w:eastAsia="Times New Roman"/>
        </w:rPr>
      </w:pPr>
      <w:r>
        <w:rPr>
          <w:rFonts w:eastAsia="Times New Roman"/>
        </w:rPr>
        <w:t>(Χειροκροτήματα απ’ όλες τις πτέρυγες της Βουλής)</w:t>
      </w:r>
    </w:p>
    <w:p w14:paraId="6EB0EA9E" w14:textId="77777777" w:rsidR="001771BC" w:rsidRDefault="000732D4">
      <w:pPr>
        <w:spacing w:line="600" w:lineRule="auto"/>
        <w:ind w:firstLine="851"/>
        <w:jc w:val="both"/>
        <w:rPr>
          <w:rFonts w:eastAsia="Times New Roman"/>
        </w:rPr>
      </w:pPr>
      <w:r>
        <w:rPr>
          <w:rFonts w:eastAsia="Times New Roman"/>
        </w:rPr>
        <w:t>Τον λόγο έχει ο Πρωθυπουργός κ. Αλέξης Τσίπρας.</w:t>
      </w:r>
    </w:p>
    <w:p w14:paraId="6EB0EA9F" w14:textId="77777777" w:rsidR="001771BC" w:rsidRDefault="000732D4">
      <w:pPr>
        <w:spacing w:line="600" w:lineRule="auto"/>
        <w:ind w:firstLine="851"/>
        <w:jc w:val="both"/>
        <w:rPr>
          <w:rFonts w:eastAsia="Times New Roman"/>
        </w:rPr>
      </w:pPr>
      <w:r>
        <w:rPr>
          <w:rFonts w:eastAsia="Times New Roman"/>
          <w:b/>
        </w:rPr>
        <w:t>ΑΛΕΞΗΣ ΤΣΙΠΡΑΣ (Πρόεδρος της Κυβέρνησης):</w:t>
      </w:r>
      <w:r>
        <w:rPr>
          <w:rFonts w:eastAsia="Times New Roman"/>
        </w:rPr>
        <w:t xml:space="preserve"> Ευχαριστώ, κύριε Πρόεδρε.</w:t>
      </w:r>
    </w:p>
    <w:p w14:paraId="6EB0EAA0" w14:textId="77777777" w:rsidR="001771BC" w:rsidRDefault="000732D4">
      <w:pPr>
        <w:spacing w:line="600" w:lineRule="auto"/>
        <w:ind w:firstLine="851"/>
        <w:jc w:val="both"/>
        <w:rPr>
          <w:rFonts w:eastAsia="Times New Roman"/>
        </w:rPr>
      </w:pPr>
      <w:r>
        <w:rPr>
          <w:rFonts w:eastAsia="Times New Roman"/>
        </w:rPr>
        <w:t>Είναι νομίζω σε όλους μας προφανές</w:t>
      </w:r>
      <w:r>
        <w:rPr>
          <w:rFonts w:eastAsia="Times New Roman"/>
        </w:rPr>
        <w:t>,</w:t>
      </w:r>
      <w:r>
        <w:rPr>
          <w:rFonts w:eastAsia="Times New Roman"/>
        </w:rPr>
        <w:t xml:space="preserve"> τό</w:t>
      </w:r>
      <w:r>
        <w:rPr>
          <w:rFonts w:eastAsia="Times New Roman"/>
        </w:rPr>
        <w:t xml:space="preserve">σο από το γεγονός ότι ο κ. Μητσοτάκης επέλεξε έναν χρόνο μετά την εκλογή του στην αρχηγία της Νέας Δημοκρατίας να καταθέσει επίκαιρη ερώτηση όσο και από το θέμα που επέλεξε για αυτή </w:t>
      </w:r>
      <w:r w:rsidRPr="004A48AD">
        <w:rPr>
          <w:rFonts w:eastAsia="Times New Roman"/>
          <w:color w:val="000000" w:themeColor="text1"/>
        </w:rPr>
        <w:t>την επίκαιρη ερώτηση, αλλά κυρίως από την παρουσία του σε αυτό εδώ το Βήμα</w:t>
      </w:r>
      <w:r w:rsidRPr="004A48AD">
        <w:rPr>
          <w:rFonts w:eastAsia="Times New Roman"/>
          <w:color w:val="000000" w:themeColor="text1"/>
        </w:rPr>
        <w:t xml:space="preserve"> –ενώ όλη η ελληνική κοινωνία ασχολείται προφανώς με το πραγματικά επίκαιρο ζήτημα που είναι η διαπραγμάτευση, ενώ η ελληνική κοινωνία </w:t>
      </w:r>
      <w:r>
        <w:rPr>
          <w:rFonts w:eastAsia="Times New Roman"/>
        </w:rPr>
        <w:t>ασχολείται με το πραγματικό επίκαιρο ζήτημα που είναι αν ο κ. Μητσοτάκης επιτέλους θα έχει να μας δώσει απαντήσεις σε κρί</w:t>
      </w:r>
      <w:r>
        <w:rPr>
          <w:rFonts w:eastAsia="Times New Roman"/>
        </w:rPr>
        <w:t xml:space="preserve">σιμα θέματα, που αφορούν τη στάση της Αξιωματικής Αντιπολίτευσης εν όψει της κρίσιμης αξιολόγησης, τον </w:t>
      </w:r>
      <w:r>
        <w:rPr>
          <w:rFonts w:eastAsia="Times New Roman"/>
        </w:rPr>
        <w:lastRenderedPageBreak/>
        <w:t>λόγο για τον οποίο πήγε να συναντήσει κρυφά τον κ. Σόιμπλε στο Βερολίνο…</w:t>
      </w:r>
    </w:p>
    <w:p w14:paraId="6EB0EAA1" w14:textId="77777777" w:rsidR="001771BC" w:rsidRDefault="000732D4">
      <w:pPr>
        <w:spacing w:line="600" w:lineRule="auto"/>
        <w:ind w:firstLine="720"/>
        <w:jc w:val="center"/>
        <w:rPr>
          <w:rFonts w:eastAsia="Times New Roman"/>
        </w:rPr>
      </w:pPr>
      <w:r>
        <w:rPr>
          <w:rFonts w:eastAsia="Times New Roman"/>
        </w:rPr>
        <w:t>(Χειροκροτήματα από την πτέρυγα του ΣΥΡΙΖΑ)</w:t>
      </w:r>
    </w:p>
    <w:p w14:paraId="6EB0EAA2" w14:textId="77777777" w:rsidR="001771BC" w:rsidRDefault="000732D4">
      <w:pPr>
        <w:spacing w:line="600" w:lineRule="auto"/>
        <w:ind w:firstLine="720"/>
        <w:jc w:val="center"/>
        <w:rPr>
          <w:rFonts w:eastAsia="Times New Roman"/>
        </w:rPr>
      </w:pPr>
      <w:r>
        <w:rPr>
          <w:rFonts w:eastAsia="Times New Roman"/>
        </w:rPr>
        <w:t>(Θόρυβος στην Αίθουσα)</w:t>
      </w:r>
    </w:p>
    <w:p w14:paraId="6EB0EAA3" w14:textId="77777777" w:rsidR="001771BC" w:rsidRDefault="000732D4">
      <w:pPr>
        <w:spacing w:line="600" w:lineRule="auto"/>
        <w:ind w:firstLine="720"/>
        <w:jc w:val="both"/>
        <w:rPr>
          <w:rFonts w:eastAsia="Times New Roman"/>
        </w:rPr>
      </w:pPr>
      <w:r>
        <w:rPr>
          <w:rFonts w:eastAsia="Times New Roman"/>
        </w:rPr>
        <w:t>…αλλά και την</w:t>
      </w:r>
      <w:r>
        <w:rPr>
          <w:rFonts w:eastAsia="Times New Roman"/>
        </w:rPr>
        <w:t xml:space="preserve"> αδυναμία του να απαντήσει για τα θαλασσοδάνεια του κόμματός του, για την αδυναμία του να φέρει το </w:t>
      </w:r>
      <w:r>
        <w:rPr>
          <w:rFonts w:eastAsia="Times New Roman"/>
        </w:rPr>
        <w:t>«</w:t>
      </w:r>
      <w:r>
        <w:rPr>
          <w:rFonts w:eastAsia="Times New Roman"/>
        </w:rPr>
        <w:t>πόθεν έσχες</w:t>
      </w:r>
      <w:r>
        <w:rPr>
          <w:rFonts w:eastAsia="Times New Roman"/>
        </w:rPr>
        <w:t>»</w:t>
      </w:r>
      <w:r>
        <w:rPr>
          <w:rFonts w:eastAsia="Times New Roman"/>
        </w:rPr>
        <w:t xml:space="preserve"> του στη Βουλή- πως επινοεί ένα άλλο επίκαιρο ζήτημα. Τις </w:t>
      </w:r>
      <w:r>
        <w:rPr>
          <w:rFonts w:eastAsia="Times New Roman"/>
        </w:rPr>
        <w:t>τελευταίες ημέρες έγινε πολύ σοβαρή προσπάθεια από κάποια δελτία ειδήσεων να το φέρουν στην επικαιρότητα. Δεν το υποτιμώ ως ζήτημα. Δεν είναι, όμως, επίκαιρο. Είναι ένα πρόβλημα το οποίο αντιμετωπίζουμε εδώ και πάρα πολλά χρόνια και αφορά την εγκληματικότη</w:t>
      </w:r>
      <w:r>
        <w:rPr>
          <w:rFonts w:eastAsia="Times New Roman"/>
        </w:rPr>
        <w:t xml:space="preserve">τα, αφορά την παραβατικότητα. Επίκαιρο, όμως, δεν το λες. </w:t>
      </w:r>
    </w:p>
    <w:p w14:paraId="6EB0EAA4" w14:textId="77777777" w:rsidR="001771BC" w:rsidRDefault="000732D4">
      <w:pPr>
        <w:spacing w:line="600" w:lineRule="auto"/>
        <w:ind w:firstLine="720"/>
        <w:jc w:val="both"/>
        <w:rPr>
          <w:rFonts w:eastAsia="Times New Roman"/>
        </w:rPr>
      </w:pPr>
      <w:r>
        <w:rPr>
          <w:rFonts w:eastAsia="Times New Roman"/>
        </w:rPr>
        <w:t>Εγώ, λοιπόν, θα απαντήσω στον κ. Μητσοτάκη με στοιχεία, πάρα πολύ συγκεκριμένα στοιχεία. Πριν απαντήσω, όμως, με τα στοιχεία, θα ήθελα να κάνω ορισμένες παρατηρήσεις. Προφανώς κάποιος από τους πολλ</w:t>
      </w:r>
      <w:r>
        <w:rPr>
          <w:rFonts w:eastAsia="Times New Roman"/>
        </w:rPr>
        <w:t>ούς επικοινωνιολόγους που έχει δίπλα του και προσπαθούν να του φτιάξουν το προφίλ -πραγμα</w:t>
      </w:r>
      <w:r>
        <w:rPr>
          <w:rFonts w:eastAsia="Times New Roman"/>
        </w:rPr>
        <w:lastRenderedPageBreak/>
        <w:t>τικά δύσκολη, πολύ δύσκολη δουλειά!- θα του σύστησε ότι πρέπει να αναδείξει την ατζέντα του «φόβου», προκειμένου να αποκτήσει συγκροτημένη αντιπολιτευτική γραμμή. Άλλω</w:t>
      </w:r>
      <w:r>
        <w:rPr>
          <w:rFonts w:eastAsia="Times New Roman"/>
        </w:rPr>
        <w:t>στε, αυτή είναι μια ατζέντα που αποτελεί, θα έλεγε κανείς, την παραδοσιακή ατζέντα της πιο σκληρής Δεξιάς. Φόβος και κινδυνολογία για την οικονομία, φόβος και κινδυνολογία για την ασφάλεια, φόβος και κινδυνολογία για τα εθνικά θέματα. Εξάλλου, την υιοθέτησ</w:t>
      </w:r>
      <w:r>
        <w:rPr>
          <w:rFonts w:eastAsia="Times New Roman"/>
        </w:rPr>
        <w:t xml:space="preserve">ε αυτή την ατζέντα και ο προκάτοχος του κ. Μητσοτάκη, ο κ. Σαμαράς, χωρίς ωστόσο ιδιαίτερη επιτυχία. </w:t>
      </w:r>
    </w:p>
    <w:p w14:paraId="6EB0EAA5" w14:textId="77777777" w:rsidR="001771BC" w:rsidRDefault="000732D4">
      <w:pPr>
        <w:spacing w:line="600" w:lineRule="auto"/>
        <w:ind w:firstLine="720"/>
        <w:jc w:val="both"/>
        <w:rPr>
          <w:rFonts w:eastAsia="Times New Roman"/>
        </w:rPr>
      </w:pPr>
      <w:r>
        <w:rPr>
          <w:rFonts w:eastAsia="Times New Roman"/>
        </w:rPr>
        <w:t xml:space="preserve">Θα ήθελα να πω ότι αυτή είναι και η λεπτή κόκκινη γραμμή που συνδέει τη Νέα Δημοκρατία του κ. Μητσοτάκη, ο οποίος εμφανίζεται ως δήθεν μεταρρυθμιστής, με </w:t>
      </w:r>
      <w:r>
        <w:rPr>
          <w:rFonts w:eastAsia="Times New Roman"/>
        </w:rPr>
        <w:t xml:space="preserve">τη Νέα Δημοκρατία του κ. Σαμαρά: Η πολιτική του φόβου, αλλά και η </w:t>
      </w:r>
      <w:r>
        <w:rPr>
          <w:rFonts w:eastAsia="Times New Roman"/>
        </w:rPr>
        <w:t>α</w:t>
      </w:r>
      <w:r>
        <w:rPr>
          <w:rFonts w:eastAsia="Times New Roman"/>
        </w:rPr>
        <w:t xml:space="preserve">κροδεξιά. Μας είπε πριν λίγο ο κ. Μητσοτάκης ότι είναι πολύ μικρή η απόσταση που συνδέει τη βαριοπούλα με το </w:t>
      </w:r>
      <w:proofErr w:type="spellStart"/>
      <w:r>
        <w:rPr>
          <w:rFonts w:eastAsia="Times New Roman"/>
        </w:rPr>
        <w:t>καλάσνικοφ</w:t>
      </w:r>
      <w:proofErr w:type="spellEnd"/>
      <w:r>
        <w:rPr>
          <w:rFonts w:eastAsia="Times New Roman"/>
        </w:rPr>
        <w:t>. Εγώ θα έλεγα ότι</w:t>
      </w:r>
      <w:r>
        <w:rPr>
          <w:rFonts w:eastAsia="Times New Roman"/>
        </w:rPr>
        <w:t>,</w:t>
      </w:r>
      <w:r>
        <w:rPr>
          <w:rFonts w:eastAsia="Times New Roman"/>
        </w:rPr>
        <w:t xml:space="preserve"> πράγματι</w:t>
      </w:r>
      <w:r>
        <w:rPr>
          <w:rFonts w:eastAsia="Times New Roman"/>
        </w:rPr>
        <w:t>,</w:t>
      </w:r>
      <w:r>
        <w:rPr>
          <w:rFonts w:eastAsia="Times New Roman"/>
        </w:rPr>
        <w:t xml:space="preserve"> είναι πολύ μικρή η απόσταση που συνδέει </w:t>
      </w:r>
      <w:r>
        <w:rPr>
          <w:rFonts w:eastAsia="Times New Roman"/>
        </w:rPr>
        <w:t>τη βαριοπούλα με τα έδρανα τα βουλευτικά και τα υπουργικά της Νέας Δημοκρατίας, στην περίπτωση του κ. Βορίδη! Για να μην ξεχνιόμαστε σε αυτόν τον τόπο.</w:t>
      </w:r>
    </w:p>
    <w:p w14:paraId="6EB0EAA6" w14:textId="77777777" w:rsidR="001771BC" w:rsidRDefault="000732D4">
      <w:pPr>
        <w:spacing w:line="600" w:lineRule="auto"/>
        <w:ind w:firstLine="709"/>
        <w:jc w:val="center"/>
        <w:rPr>
          <w:rFonts w:eastAsia="Times New Roman"/>
        </w:rPr>
      </w:pPr>
      <w:r>
        <w:rPr>
          <w:rFonts w:eastAsia="Times New Roman"/>
        </w:rPr>
        <w:t>(Χειροκροτήματα από την πτέρυγα του ΣΥΡΙΖΑ)</w:t>
      </w:r>
    </w:p>
    <w:p w14:paraId="6EB0EAA7" w14:textId="77777777" w:rsidR="001771BC" w:rsidRDefault="000732D4">
      <w:pPr>
        <w:spacing w:line="600" w:lineRule="auto"/>
        <w:ind w:firstLine="720"/>
        <w:jc w:val="both"/>
        <w:rPr>
          <w:rFonts w:eastAsia="Times New Roman"/>
          <w:szCs w:val="24"/>
        </w:rPr>
      </w:pPr>
      <w:r>
        <w:rPr>
          <w:rFonts w:eastAsia="Times New Roman"/>
        </w:rPr>
        <w:lastRenderedPageBreak/>
        <w:t xml:space="preserve">Έρχομαι, όμως, να απαντήσω επί της ουσίας στα ερωτήματα τα </w:t>
      </w:r>
      <w:r>
        <w:rPr>
          <w:rFonts w:eastAsia="Times New Roman"/>
        </w:rPr>
        <w:t>οποία θέσατε, κύριε Μητσοτάκη, στην απεγνωσμένη σας προσπάθεια να δημιουργήσετε την πλαστή εντύπωση ότι τα τελευταία δύο χρόνια υπάρχει έξαρση της εγκληματικότητας.</w:t>
      </w:r>
      <w:r>
        <w:rPr>
          <w:rFonts w:eastAsia="Times New Roman"/>
          <w:szCs w:val="24"/>
        </w:rPr>
        <w:t xml:space="preserve">                                   </w:t>
      </w:r>
    </w:p>
    <w:p w14:paraId="6EB0EAA8" w14:textId="77777777" w:rsidR="001771BC" w:rsidRDefault="000732D4">
      <w:pPr>
        <w:spacing w:line="600" w:lineRule="auto"/>
        <w:ind w:firstLine="720"/>
        <w:jc w:val="both"/>
        <w:rPr>
          <w:rFonts w:eastAsia="Times New Roman"/>
          <w:szCs w:val="24"/>
        </w:rPr>
      </w:pPr>
      <w:r>
        <w:rPr>
          <w:rFonts w:eastAsia="Times New Roman"/>
          <w:szCs w:val="24"/>
        </w:rPr>
        <w:t>Θέλω να σας πω ότι τα στοιχεία αυτά δεν έχουν κα</w:t>
      </w:r>
      <w:r>
        <w:rPr>
          <w:rFonts w:eastAsia="Times New Roman"/>
          <w:szCs w:val="24"/>
        </w:rPr>
        <w:t>μ</w:t>
      </w:r>
      <w:r>
        <w:rPr>
          <w:rFonts w:eastAsia="Times New Roman"/>
          <w:szCs w:val="24"/>
        </w:rPr>
        <w:t>μία βάσ</w:t>
      </w:r>
      <w:r>
        <w:rPr>
          <w:rFonts w:eastAsia="Times New Roman"/>
          <w:szCs w:val="24"/>
        </w:rPr>
        <w:t xml:space="preserve">η αληθείας και ότι δεν επιβεβαιώνονται από τις στατιστικές. Κάτι προσπαθήσατε να πείτε σε σχέση με την αύξηση των ληστειών, όμως συγκρίνετε ανόμοια πράγματα, διότι προφανώς συγκαταλέγετε στις ληστείες και τις </w:t>
      </w:r>
      <w:proofErr w:type="spellStart"/>
      <w:r>
        <w:rPr>
          <w:rFonts w:eastAsia="Times New Roman"/>
          <w:szCs w:val="24"/>
        </w:rPr>
        <w:t>μικροληστείες</w:t>
      </w:r>
      <w:proofErr w:type="spellEnd"/>
      <w:r>
        <w:rPr>
          <w:rFonts w:eastAsia="Times New Roman"/>
          <w:szCs w:val="24"/>
        </w:rPr>
        <w:t>, τις κλοπές κινητών τηλεφώνων.</w:t>
      </w:r>
    </w:p>
    <w:p w14:paraId="6EB0EAA9" w14:textId="77777777" w:rsidR="001771BC" w:rsidRDefault="000732D4">
      <w:pPr>
        <w:spacing w:line="600" w:lineRule="auto"/>
        <w:ind w:firstLine="720"/>
        <w:jc w:val="both"/>
        <w:rPr>
          <w:rFonts w:eastAsia="Times New Roman"/>
          <w:szCs w:val="24"/>
        </w:rPr>
      </w:pPr>
      <w:r>
        <w:rPr>
          <w:rFonts w:eastAsia="Times New Roman"/>
          <w:szCs w:val="24"/>
        </w:rPr>
        <w:t>Βε</w:t>
      </w:r>
      <w:r>
        <w:rPr>
          <w:rFonts w:eastAsia="Times New Roman"/>
          <w:szCs w:val="24"/>
        </w:rPr>
        <w:t xml:space="preserve">βαίως, εγώ θα σας πω ευθέως ότι ήλθατε στη Βουλή σήμερα για να κάνετε πόλεμο εντυπώσεων και να ισχυριστείτε ότι η Κυβέρνηση δεν έχει βούληση να διασφαλίσει την τάξη και τη νομιμότητα. </w:t>
      </w:r>
    </w:p>
    <w:p w14:paraId="6EB0EAAA" w14:textId="77777777" w:rsidR="001771BC" w:rsidRDefault="000732D4">
      <w:pPr>
        <w:spacing w:line="600" w:lineRule="auto"/>
        <w:ind w:firstLine="720"/>
        <w:jc w:val="both"/>
        <w:rPr>
          <w:rFonts w:eastAsia="Times New Roman"/>
          <w:szCs w:val="24"/>
        </w:rPr>
      </w:pPr>
      <w:r>
        <w:rPr>
          <w:rFonts w:eastAsia="Times New Roman"/>
          <w:szCs w:val="24"/>
        </w:rPr>
        <w:t>Θα σας πω, λοιπόν, ανοιχτά ότι λέτε ψέματα, κύριε Μητσοτάκη, και τα στο</w:t>
      </w:r>
      <w:r>
        <w:rPr>
          <w:rFonts w:eastAsia="Times New Roman"/>
          <w:szCs w:val="24"/>
        </w:rPr>
        <w:t>ιχεία σάς διαψεύδουν. Θέμα με την εγκληματικότητα βεβαίως και υπάρχει</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σο υπήρχε και όλα τα προηγούμενα χρόνια, τα χρόνια που εσείς κυβερνούσατε, αλλά δεν υπάρχει κα</w:t>
      </w:r>
      <w:r>
        <w:rPr>
          <w:rFonts w:eastAsia="Times New Roman"/>
          <w:szCs w:val="24"/>
        </w:rPr>
        <w:t>μ</w:t>
      </w:r>
      <w:r>
        <w:rPr>
          <w:rFonts w:eastAsia="Times New Roman"/>
          <w:szCs w:val="24"/>
        </w:rPr>
        <w:t xml:space="preserve">μία έξαρση της εγκληματικότητας το τελευταίο διάστημα και </w:t>
      </w:r>
      <w:r>
        <w:rPr>
          <w:rFonts w:eastAsia="Times New Roman"/>
          <w:szCs w:val="24"/>
        </w:rPr>
        <w:lastRenderedPageBreak/>
        <w:t>βεβαίως δεν υπάρχει αδιαφορία α</w:t>
      </w:r>
      <w:r>
        <w:rPr>
          <w:rFonts w:eastAsia="Times New Roman"/>
          <w:szCs w:val="24"/>
        </w:rPr>
        <w:t>πό την πλευρά της Κυβέρνησης, την οποία εσείς υπαινίσσεσ</w:t>
      </w:r>
      <w:r>
        <w:rPr>
          <w:rFonts w:eastAsia="Times New Roman"/>
          <w:szCs w:val="24"/>
        </w:rPr>
        <w:t>τ</w:t>
      </w:r>
      <w:r>
        <w:rPr>
          <w:rFonts w:eastAsia="Times New Roman"/>
          <w:szCs w:val="24"/>
        </w:rPr>
        <w:t xml:space="preserve">ε. </w:t>
      </w:r>
    </w:p>
    <w:p w14:paraId="6EB0EAAB" w14:textId="77777777" w:rsidR="001771BC" w:rsidRDefault="000732D4">
      <w:pPr>
        <w:spacing w:line="600" w:lineRule="auto"/>
        <w:ind w:firstLine="720"/>
        <w:jc w:val="both"/>
        <w:rPr>
          <w:rFonts w:eastAsia="Times New Roman"/>
          <w:szCs w:val="24"/>
        </w:rPr>
      </w:pPr>
      <w:r>
        <w:rPr>
          <w:rFonts w:eastAsia="Times New Roman"/>
          <w:szCs w:val="24"/>
        </w:rPr>
        <w:t>Αντιθέτως, υπάρχει μία έντονη δράση της Αστυνομίας</w:t>
      </w:r>
      <w:r>
        <w:rPr>
          <w:rFonts w:eastAsia="Times New Roman"/>
          <w:szCs w:val="24"/>
        </w:rPr>
        <w:t>,</w:t>
      </w:r>
      <w:r>
        <w:rPr>
          <w:rFonts w:eastAsia="Times New Roman"/>
          <w:szCs w:val="24"/>
        </w:rPr>
        <w:t xml:space="preserve"> η οποία φαίνεται καθημερινά και στην ειδησεογραφία, με εξάρθρωση κυκλωμάτων εγκληματικότητας, με οργανωμένα σχέδια και επιχειρήσεις και με μεγά</w:t>
      </w:r>
      <w:r>
        <w:rPr>
          <w:rFonts w:eastAsia="Times New Roman"/>
          <w:szCs w:val="24"/>
        </w:rPr>
        <w:t>λη αποτελεσματικότητα, αλλά φαντάζομαι ότι εσάς δεν σας ενδιαφέρει τόσο πολύ αυτό. Αυτό που σας ενδιαφέρει είναι να δημιουργήσετε εντυπώσεις, να ισχυριστείτε ότι η Κυβέρνηση αφήνει ανεξέλεγκτους τους κουκουλοφόρους λόγω της αριστερής της ιδεοληψίας, να δια</w:t>
      </w:r>
      <w:r>
        <w:rPr>
          <w:rFonts w:eastAsia="Times New Roman"/>
          <w:szCs w:val="24"/>
        </w:rPr>
        <w:t>τυπώσετε το επιχείρημα ότι η Κυβέρνηση δεν ιεραρχεί ψηλά το ζήτημα της ασφάλειας των πολιτών.</w:t>
      </w:r>
    </w:p>
    <w:p w14:paraId="6EB0EAAC" w14:textId="77777777" w:rsidR="001771BC" w:rsidRDefault="000732D4">
      <w:pPr>
        <w:spacing w:line="600" w:lineRule="auto"/>
        <w:ind w:firstLine="720"/>
        <w:jc w:val="both"/>
        <w:rPr>
          <w:rFonts w:eastAsia="Times New Roman"/>
          <w:szCs w:val="24"/>
        </w:rPr>
      </w:pPr>
      <w:r>
        <w:rPr>
          <w:rFonts w:eastAsia="Times New Roman"/>
          <w:szCs w:val="24"/>
        </w:rPr>
        <w:t>Διαβάζοντας κ</w:t>
      </w:r>
      <w:r>
        <w:rPr>
          <w:rFonts w:eastAsia="Times New Roman"/>
          <w:szCs w:val="24"/>
        </w:rPr>
        <w:t>άποιος</w:t>
      </w:r>
      <w:r>
        <w:rPr>
          <w:rFonts w:eastAsia="Times New Roman"/>
          <w:szCs w:val="24"/>
        </w:rPr>
        <w:t xml:space="preserve"> την ερώτησή σας, αλλά και ακούγοντάς σας να μιλάτε απ’ αυτό το Βήμα, νομίζει ότι μέχρι να αναλάβει αυτή η Κυβέρνηση, τα Εξάρχεια πιθανόν να ήτ</w:t>
      </w:r>
      <w:r>
        <w:rPr>
          <w:rFonts w:eastAsia="Times New Roman"/>
          <w:szCs w:val="24"/>
        </w:rPr>
        <w:t xml:space="preserve">αν ένας παράδεισος, ότι δεν είχαν υπάρξει ποτέ επεισόδια στην Πατησίων, ούτε επιθέσεις στη Χαριλάου Τρικούπη, αλλά ούτε και στον Ασπρόπυργο, στο </w:t>
      </w:r>
      <w:proofErr w:type="spellStart"/>
      <w:r>
        <w:rPr>
          <w:rFonts w:eastAsia="Times New Roman"/>
          <w:szCs w:val="24"/>
        </w:rPr>
        <w:t>Ζεφύρι</w:t>
      </w:r>
      <w:proofErr w:type="spellEnd"/>
      <w:r>
        <w:rPr>
          <w:rFonts w:eastAsia="Times New Roman"/>
          <w:szCs w:val="24"/>
        </w:rPr>
        <w:t>, στο Μενίδι. Ισχυρίζεστε ότι όλα αυτά τα γεγονότα ξεκίνησαν επί των ημερών μας, ότι η παραβατικότητα και</w:t>
      </w:r>
      <w:r>
        <w:rPr>
          <w:rFonts w:eastAsia="Times New Roman"/>
          <w:szCs w:val="24"/>
        </w:rPr>
        <w:t xml:space="preserve"> η παρανομία στον τόπο ξεκίνησαν τον Γενάρη του 2015. </w:t>
      </w:r>
    </w:p>
    <w:p w14:paraId="6EB0EAAD" w14:textId="77777777" w:rsidR="001771BC" w:rsidRDefault="000732D4">
      <w:pPr>
        <w:spacing w:line="600" w:lineRule="auto"/>
        <w:ind w:firstLine="720"/>
        <w:jc w:val="both"/>
        <w:rPr>
          <w:rFonts w:eastAsia="Times New Roman"/>
          <w:szCs w:val="24"/>
        </w:rPr>
      </w:pPr>
      <w:r>
        <w:rPr>
          <w:rFonts w:eastAsia="Times New Roman"/>
          <w:szCs w:val="24"/>
        </w:rPr>
        <w:lastRenderedPageBreak/>
        <w:t>Θέλω, λοιπόν, να σας ρωτήσω ευθέως να μας πείτε τι κάνατε εσείς που αυτή η Κυβέρνηση σταμάτησε ξαφνικά να κάνει όταν εξελέγη και πώς, κατά τον ισχυρισμό σας, εκεί που υπήρχε απόλυτη κοινωνική ειρήνη, ξ</w:t>
      </w:r>
      <w:r>
        <w:rPr>
          <w:rFonts w:eastAsia="Times New Roman"/>
          <w:szCs w:val="24"/>
        </w:rPr>
        <w:t>αφνικά ξέσπασε παραβατικότητα και να μας το εξηγήσετε, αλλά να το εξηγήσετε και στην Ελληνική Αστυνομία, η οποία δημοσιεύει τελείως διαφορετικά νούμερα, στοιχεία και στατιστικές απ’ αυτά τα οποία εσείς επικαλείστε, χωρίς, όμως, ουσιαστικά στοιχεία, εκτός α</w:t>
      </w:r>
      <w:r>
        <w:rPr>
          <w:rFonts w:eastAsia="Times New Roman"/>
          <w:szCs w:val="24"/>
        </w:rPr>
        <w:t xml:space="preserve">ν αμφισβητείτε τα στοιχεία της Ελληνικής Αστυνομίας. </w:t>
      </w:r>
    </w:p>
    <w:p w14:paraId="6EB0EAAE" w14:textId="77777777" w:rsidR="001771BC" w:rsidRDefault="000732D4">
      <w:pPr>
        <w:spacing w:line="600" w:lineRule="auto"/>
        <w:ind w:firstLine="720"/>
        <w:jc w:val="both"/>
        <w:rPr>
          <w:rFonts w:eastAsia="Times New Roman"/>
          <w:szCs w:val="24"/>
        </w:rPr>
      </w:pPr>
      <w:r>
        <w:rPr>
          <w:rFonts w:eastAsia="Times New Roman"/>
          <w:szCs w:val="24"/>
        </w:rPr>
        <w:t>Θα σας πρότεινα να μην μπείτε καν σ’ αυτόν τον κόπο, διότι όλοι έχουμε καταλάβει ότι εδώ έχετε έλθει για να στήσετε ένα επικοινωνιακό πυροτέχνημα και να μας πείτε ότι για όποια βιτρίνα σπάει</w:t>
      </w:r>
      <w:r>
        <w:rPr>
          <w:rFonts w:eastAsia="Times New Roman"/>
          <w:szCs w:val="24"/>
        </w:rPr>
        <w:t>,</w:t>
      </w:r>
      <w:r>
        <w:rPr>
          <w:rFonts w:eastAsia="Times New Roman"/>
          <w:szCs w:val="24"/>
        </w:rPr>
        <w:t xml:space="preserve"> υπεύθυνοι </w:t>
      </w:r>
      <w:r>
        <w:rPr>
          <w:rFonts w:eastAsia="Times New Roman"/>
          <w:szCs w:val="24"/>
        </w:rPr>
        <w:t xml:space="preserve">είναι η Αριστερά και ο ΣΥΡΙΖΑ, είτε είναι στην </w:t>
      </w:r>
      <w:r>
        <w:rPr>
          <w:rFonts w:eastAsia="Times New Roman"/>
          <w:szCs w:val="24"/>
        </w:rPr>
        <w:t>κ</w:t>
      </w:r>
      <w:r>
        <w:rPr>
          <w:rFonts w:eastAsia="Times New Roman"/>
          <w:szCs w:val="24"/>
        </w:rPr>
        <w:t xml:space="preserve">υβέρνηση είτε στην </w:t>
      </w:r>
      <w:r>
        <w:rPr>
          <w:rFonts w:eastAsia="Times New Roman"/>
          <w:szCs w:val="24"/>
        </w:rPr>
        <w:t>α</w:t>
      </w:r>
      <w:r>
        <w:rPr>
          <w:rFonts w:eastAsia="Times New Roman"/>
          <w:szCs w:val="24"/>
        </w:rPr>
        <w:t>ντιπολίτευση, άσχετα με το γεγονός ότι αυτή η πρακτική της σπασμένης βιτρίνας, ιδιαίτερα σε περιόδους κοινωνικών αντιδράσεων και κινητοποιήσεων, μόνο την Αριστερά ζημιώνει, άσχετα με το αν</w:t>
      </w:r>
      <w:r>
        <w:rPr>
          <w:rFonts w:eastAsia="Times New Roman"/>
          <w:szCs w:val="24"/>
        </w:rPr>
        <w:t xml:space="preserve"> πολλές φορές αυτή η πρακτική της σπασμένης βιτρίνας έγινε αφορμή για υπονόμευση ειρηνικών κινητοποιήσεων και για επιθέσεις με δακρυγόνα εναντίον ει</w:t>
      </w:r>
      <w:r>
        <w:rPr>
          <w:rFonts w:eastAsia="Times New Roman"/>
          <w:szCs w:val="24"/>
        </w:rPr>
        <w:lastRenderedPageBreak/>
        <w:t>ρηνικών διαδηλωτών επί των ημερών σας. Αυτό που σας ενδιαφέρει είναι να φορτώσετε στην Αριστερά και ειδικότε</w:t>
      </w:r>
      <w:r>
        <w:rPr>
          <w:rFonts w:eastAsia="Times New Roman"/>
          <w:szCs w:val="24"/>
        </w:rPr>
        <w:t xml:space="preserve">ρα στον ΣΥΡΙΖΑ την </w:t>
      </w:r>
      <w:r>
        <w:rPr>
          <w:rFonts w:eastAsia="Times New Roman"/>
          <w:szCs w:val="24"/>
        </w:rPr>
        <w:t>ευθύνη</w:t>
      </w:r>
      <w:r>
        <w:rPr>
          <w:rFonts w:eastAsia="Times New Roman"/>
          <w:szCs w:val="24"/>
        </w:rPr>
        <w:t xml:space="preserve"> κάθε τέτοιου επεισοδίου. </w:t>
      </w:r>
    </w:p>
    <w:p w14:paraId="6EB0EAAF" w14:textId="77777777" w:rsidR="001771BC" w:rsidRDefault="000732D4">
      <w:pPr>
        <w:spacing w:line="600" w:lineRule="auto"/>
        <w:ind w:firstLine="720"/>
        <w:jc w:val="both"/>
        <w:rPr>
          <w:rFonts w:eastAsia="Times New Roman"/>
          <w:szCs w:val="24"/>
        </w:rPr>
      </w:pPr>
      <w:r>
        <w:rPr>
          <w:rFonts w:eastAsia="Times New Roman"/>
          <w:szCs w:val="24"/>
        </w:rPr>
        <w:t xml:space="preserve">Βέβαια, θα ήθελα να αναρωτηθώ για το εξής, κύριε Μητσοτάκη, που μιλήσατε είκοσι δύο λεπτά και αναφερθήκατε σε διάφορα γεγονότα που έχουν συμβεί και που </w:t>
      </w:r>
      <w:proofErr w:type="spellStart"/>
      <w:r>
        <w:rPr>
          <w:rFonts w:eastAsia="Times New Roman"/>
          <w:szCs w:val="24"/>
        </w:rPr>
        <w:t>συνέβαιναν</w:t>
      </w:r>
      <w:proofErr w:type="spellEnd"/>
      <w:r>
        <w:rPr>
          <w:rFonts w:eastAsia="Times New Roman"/>
          <w:szCs w:val="24"/>
        </w:rPr>
        <w:t xml:space="preserve"> όλα τα προηγούμενα χρόνια, επεισόδια στην</w:t>
      </w:r>
      <w:r>
        <w:rPr>
          <w:rFonts w:eastAsia="Times New Roman"/>
          <w:szCs w:val="24"/>
        </w:rPr>
        <w:t xml:space="preserve"> Πατησίων, κάψιμο κάποιων τρόλεϊ ή επεισόδια πέριξ των Εξαρχείων ή στη Χαριλάου Τρικούπη. Δεν είπατε κάτι για το γεγονός ότι κάθε τρεις και λίγο κουκουλοφόροι επιτίθενται στο σπίτι του Υπουργού </w:t>
      </w:r>
      <w:proofErr w:type="spellStart"/>
      <w:r>
        <w:rPr>
          <w:rFonts w:eastAsia="Times New Roman"/>
          <w:szCs w:val="24"/>
        </w:rPr>
        <w:t>Φλαμπουράρη</w:t>
      </w:r>
      <w:proofErr w:type="spellEnd"/>
      <w:r>
        <w:rPr>
          <w:rFonts w:eastAsia="Times New Roman"/>
          <w:szCs w:val="24"/>
        </w:rPr>
        <w:t>. Δεν είχατε να πείτε κάτι γι’ αυτό.</w:t>
      </w:r>
    </w:p>
    <w:p w14:paraId="6EB0EAB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Ξέρετε γιατί δ</w:t>
      </w:r>
      <w:r>
        <w:rPr>
          <w:rFonts w:eastAsia="Times New Roman" w:cs="Times New Roman"/>
          <w:szCs w:val="24"/>
        </w:rPr>
        <w:t xml:space="preserve">εν είχατε να πείτε κάτι γι’ αυτό; Ίσως γιατί δεν θα μπορούσατε με την ίδια ευκολία να αποδώσετε τη ρετσινιά. </w:t>
      </w:r>
    </w:p>
    <w:p w14:paraId="6EB0EAB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Μητσοτάκη, αν αισθανόμουν ότι έχετε έρθει εδώ για μια σοβαρή και με επιχειρήματα κοινοβουλευτική αντιπαράθεση και όχι για άγρα εντυπώσεων, θ</w:t>
      </w:r>
      <w:r>
        <w:rPr>
          <w:rFonts w:eastAsia="Times New Roman" w:cs="Times New Roman"/>
          <w:szCs w:val="24"/>
        </w:rPr>
        <w:t>α σας έλεγα ότι η παραβατικότητα όντως υπάρχει στον τόπο. Θα σας έλεγα και κάτι ακόμα. Δεν υπάρχει μόνο στην Ελλάδα. Υπάρχει σε όλον τον κόσμο. Υπάρχει ακόμα και στη Γερμανία, που ήσασταν προχθές και που, όπως πολύ καλά γνωρίζετε, δεν κυβερνά η Αριστερά κα</w:t>
      </w:r>
      <w:r>
        <w:rPr>
          <w:rFonts w:eastAsia="Times New Roman" w:cs="Times New Roman"/>
          <w:szCs w:val="24"/>
        </w:rPr>
        <w:t xml:space="preserve">ι ο ΣΥΡΙΖΑ εκεί. </w:t>
      </w:r>
      <w:r>
        <w:rPr>
          <w:rFonts w:eastAsia="Times New Roman" w:cs="Times New Roman"/>
          <w:szCs w:val="24"/>
        </w:rPr>
        <w:lastRenderedPageBreak/>
        <w:t xml:space="preserve">Η παραβατικότητα θα έλεγα επίσης ότι είναι φαινόμενο δεκαετιών και έχει συνέχεια, ανεξάρτητα από το ποιος είναι στην </w:t>
      </w:r>
      <w:r>
        <w:rPr>
          <w:rFonts w:eastAsia="Times New Roman" w:cs="Times New Roman"/>
          <w:szCs w:val="24"/>
        </w:rPr>
        <w:t>κ</w:t>
      </w:r>
      <w:r>
        <w:rPr>
          <w:rFonts w:eastAsia="Times New Roman" w:cs="Times New Roman"/>
          <w:szCs w:val="24"/>
        </w:rPr>
        <w:t xml:space="preserve">υβέρνηση. Αυτό όμως που δεν έχει συνέχεια τα τελευταία χρόνια στον τόπο -κι εκεί είναι η μεγάλη μας διαφορά- είναι η αντίληψή μας για τον ρόλο και τον τρόπο δράσης της Αστυνομίας, η αντίληψή μας για την καταστολή. </w:t>
      </w:r>
    </w:p>
    <w:p w14:paraId="6EB0EAB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Η δική μας λογική για την αντιμετώπιση τη</w:t>
      </w:r>
      <w:r>
        <w:rPr>
          <w:rFonts w:eastAsia="Times New Roman" w:cs="Times New Roman"/>
          <w:szCs w:val="24"/>
        </w:rPr>
        <w:t xml:space="preserve">ς παραβατικότητας είναι ο απόλυτος επαγγελματισμός και η αποτελεσματικότητα στις αστυνομικές επιχειρήσεις. Κάτι τέτοιο εσάς δεν σας ενδιέφερε και πολύ όσο ήσασταν στην </w:t>
      </w:r>
      <w:r>
        <w:rPr>
          <w:rFonts w:eastAsia="Times New Roman" w:cs="Times New Roman"/>
          <w:szCs w:val="24"/>
        </w:rPr>
        <w:t>κ</w:t>
      </w:r>
      <w:r>
        <w:rPr>
          <w:rFonts w:eastAsia="Times New Roman" w:cs="Times New Roman"/>
          <w:szCs w:val="24"/>
        </w:rPr>
        <w:t>υβέρνηση. Και δεν σας ενδιέφερε να διαφυλάξετε το κύρος, την αξιοπρέπεια και τον αυτοσε</w:t>
      </w:r>
      <w:r>
        <w:rPr>
          <w:rFonts w:eastAsia="Times New Roman" w:cs="Times New Roman"/>
          <w:szCs w:val="24"/>
        </w:rPr>
        <w:t xml:space="preserve">βασμό, θα έλεγα εγώ, του </w:t>
      </w:r>
      <w:r>
        <w:rPr>
          <w:rFonts w:eastAsia="Times New Roman" w:cs="Times New Roman"/>
          <w:szCs w:val="24"/>
        </w:rPr>
        <w:t>Α</w:t>
      </w:r>
      <w:r>
        <w:rPr>
          <w:rFonts w:eastAsia="Times New Roman" w:cs="Times New Roman"/>
          <w:szCs w:val="24"/>
        </w:rPr>
        <w:t xml:space="preserve">στυνομικού Σώματος. Εμάς όμως αυτό μας ενδιαφέρει. </w:t>
      </w:r>
    </w:p>
    <w:p w14:paraId="6EB0EAB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Μας ενδιαφέρει να έχουμε μια </w:t>
      </w:r>
      <w:r>
        <w:rPr>
          <w:rFonts w:eastAsia="Times New Roman" w:cs="Times New Roman"/>
          <w:szCs w:val="24"/>
        </w:rPr>
        <w:t>Α</w:t>
      </w:r>
      <w:r>
        <w:rPr>
          <w:rFonts w:eastAsia="Times New Roman" w:cs="Times New Roman"/>
          <w:szCs w:val="24"/>
        </w:rPr>
        <w:t xml:space="preserve">στυνομία ευρωπαϊκού κράτους, αποτελεσματική και επαγγελματική, μια </w:t>
      </w:r>
      <w:r>
        <w:rPr>
          <w:rFonts w:eastAsia="Times New Roman" w:cs="Times New Roman"/>
          <w:szCs w:val="24"/>
        </w:rPr>
        <w:t>Α</w:t>
      </w:r>
      <w:r>
        <w:rPr>
          <w:rFonts w:eastAsia="Times New Roman" w:cs="Times New Roman"/>
          <w:szCs w:val="24"/>
        </w:rPr>
        <w:t>στυνομία που δεν θα χτυπάει περαστικούς και δεν θα κλωτσάει δεκαπεντάχρονα που φ</w:t>
      </w:r>
      <w:r>
        <w:rPr>
          <w:rFonts w:eastAsia="Times New Roman" w:cs="Times New Roman"/>
          <w:szCs w:val="24"/>
        </w:rPr>
        <w:t xml:space="preserve">οράνε χειροπέδες. Πιστεύω ότι σε μεγάλο βαθμό αυτό το έχουμε καταφέρει. Και το έχουμε καταφέρει κυρίως χάρη στην εξαιρετική συνεργασία και στον επαγγελματισμό που επιδεικνύει η ηγεσία της Ελληνικής Αστυνομίας. </w:t>
      </w:r>
    </w:p>
    <w:p w14:paraId="6EB0EAB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Τώρα, αν εσείς θεωρείτε αποτελεσματική πολιτι</w:t>
      </w:r>
      <w:r>
        <w:rPr>
          <w:rFonts w:eastAsia="Times New Roman" w:cs="Times New Roman"/>
          <w:szCs w:val="24"/>
        </w:rPr>
        <w:t xml:space="preserve">κή μόνο την υπέρβαση των ορίων και την κατάχρηση εξουσίας, είτε είστε όμηρος της ακροδεξιάς πτέρυγας της παράταξής σας είτε επιχειρείτε να ψαρέψετε στα θολά νερά ψήφους από τη Χρυσή Αυγή ή και τα δυο μαζί. </w:t>
      </w:r>
    </w:p>
    <w:p w14:paraId="6EB0EAB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Αυτή η συζήτηση όμως, κύριε Μητσοτάκη, εμάς δεν μ</w:t>
      </w:r>
      <w:r>
        <w:rPr>
          <w:rFonts w:eastAsia="Times New Roman" w:cs="Times New Roman"/>
          <w:szCs w:val="24"/>
        </w:rPr>
        <w:t>ας αφορά. Για τη δική μας αντίληψη ο χουλιγκανισμός είναι χουλιγκανισμός. Δεν μας ενδιαφέρει αν κάποιοι καίνε λεωφορεία επειδή έχασε η ομάδα τους ή επειδή νομίζουν ότι μ’ αυτόν τον τρόπο δήθεν χτυπάνε τον καπιταλισμό ή επειδή απλά μ’ αυτόν τον τρόπο εκτονώ</w:t>
      </w:r>
      <w:r>
        <w:rPr>
          <w:rFonts w:eastAsia="Times New Roman" w:cs="Times New Roman"/>
          <w:szCs w:val="24"/>
        </w:rPr>
        <w:t xml:space="preserve">νονται. Η αντιμετώπιση και τα μέτρα πρέπει να είναι τα ίδια. Και σίγουρα η αντιμετώπιση δεν είναι η αδράνεια και η ανοχή, αλλά για σας η διαφορά μας είναι ότι δεν είναι το ίδιο. </w:t>
      </w:r>
    </w:p>
    <w:p w14:paraId="6EB0EAB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Είναι άλλο πράγμα, για παράδειγμα, η βία στα γήπεδα –για την οποία δεν έχω δε</w:t>
      </w:r>
      <w:r>
        <w:rPr>
          <w:rFonts w:eastAsia="Times New Roman" w:cs="Times New Roman"/>
          <w:szCs w:val="24"/>
        </w:rPr>
        <w:t>ι να έχετε δείξει μεγάλη ευαισθησία όλο το προηγούμενο διάστημα και τώρα- και άλλο πράγμα για σας η βία στα Εξάρχεια</w:t>
      </w:r>
      <w:r>
        <w:rPr>
          <w:rFonts w:eastAsia="Times New Roman" w:cs="Times New Roman"/>
          <w:szCs w:val="24"/>
        </w:rPr>
        <w:t>,</w:t>
      </w:r>
      <w:r>
        <w:rPr>
          <w:rFonts w:eastAsia="Times New Roman" w:cs="Times New Roman"/>
          <w:szCs w:val="24"/>
        </w:rPr>
        <w:t xml:space="preserve"> διότι αυτή θέλετε να τη φορτίσετε με ιδεολογικό περιεχόμενο, γιατί πολύ απλά τη βία στα γήπεδα, κύριε Μητσοτάκη, εσείς δεν μπορείτε να την</w:t>
      </w:r>
      <w:r>
        <w:rPr>
          <w:rFonts w:eastAsia="Times New Roman" w:cs="Times New Roman"/>
          <w:szCs w:val="24"/>
        </w:rPr>
        <w:t xml:space="preserve"> αξιοποιήσετε πολιτικά. Δεν είναι τυχαίο ότι στην ερώτησή σας δεν θίγετε καθόλου το ζήτημα της </w:t>
      </w:r>
      <w:r>
        <w:rPr>
          <w:rFonts w:eastAsia="Times New Roman" w:cs="Times New Roman"/>
          <w:szCs w:val="24"/>
        </w:rPr>
        <w:lastRenderedPageBreak/>
        <w:t>ποδοσφαιρικής βίας, η οποία επί των ημερών σας είχε πάρει τρομακτικές διαστάσεις, αλλά ποτέ δεν τολμήσατε να ακουμπήσετε το φαινόμενο. Δεν πήρατε το παραμικρό μέ</w:t>
      </w:r>
      <w:r>
        <w:rPr>
          <w:rFonts w:eastAsia="Times New Roman" w:cs="Times New Roman"/>
          <w:szCs w:val="24"/>
        </w:rPr>
        <w:t>τρο. Έπρεπε να έρθουμε εμείς για να ασχοληθούμε, να σταματήσουμε τρεις φορές το πρωτάθλημα, να ρίξουμε ποινές, να βάλουμε ακόμα και την Αντιτρομοκρατική να δράσει</w:t>
      </w:r>
      <w:r>
        <w:rPr>
          <w:rFonts w:eastAsia="Times New Roman" w:cs="Times New Roman"/>
          <w:szCs w:val="24"/>
        </w:rPr>
        <w:t>,</w:t>
      </w:r>
      <w:r>
        <w:rPr>
          <w:rFonts w:eastAsia="Times New Roman" w:cs="Times New Roman"/>
          <w:szCs w:val="24"/>
        </w:rPr>
        <w:t xml:space="preserve"> για να σπάσουν τα κυκλώματα. </w:t>
      </w:r>
    </w:p>
    <w:p w14:paraId="6EB0EAB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Γιατί, λοιπόν, δεν ασχολείστε μ’ αυτό το θέμα; Αφού σας ενδιαφ</w:t>
      </w:r>
      <w:r>
        <w:rPr>
          <w:rFonts w:eastAsia="Times New Roman" w:cs="Times New Roman"/>
          <w:szCs w:val="24"/>
        </w:rPr>
        <w:t>έρει τόσο πολύ η αντιμετώπιση της βίας, γιατί δεν κάν</w:t>
      </w:r>
      <w:r>
        <w:rPr>
          <w:rFonts w:eastAsia="Times New Roman" w:cs="Times New Roman"/>
          <w:szCs w:val="24"/>
        </w:rPr>
        <w:t>α</w:t>
      </w:r>
      <w:r>
        <w:rPr>
          <w:rFonts w:eastAsia="Times New Roman" w:cs="Times New Roman"/>
          <w:szCs w:val="24"/>
        </w:rPr>
        <w:t>τε τίποτα για τη βία στα γήπεδα; Γιατί σας ενδιαφέρει μονάχα η βία εκείνη στην οποία μπορείτε να κολλήσετε κάποια ιδεολογική ρετσινιά. Τον ποδοσφαιρικό χουλιγκανισμό δεν τον ακουμπάτε, δεν σας ενδιαφέρε</w:t>
      </w:r>
      <w:r>
        <w:rPr>
          <w:rFonts w:eastAsia="Times New Roman" w:cs="Times New Roman"/>
          <w:szCs w:val="24"/>
        </w:rPr>
        <w:t>ι, γιατί δεν κολλάει η Αριστερά εκεί και επίσης γιατί εκεί παίζονται και μεγάλα συμφέροντα, με τα οποία έχετε αποδείξει ότι τα πηγαίνετε μια χαρά, κύριε Μητσοτάκη.</w:t>
      </w:r>
    </w:p>
    <w:p w14:paraId="6EB0EAB8"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B0EAB9" w14:textId="77777777" w:rsidR="001771BC" w:rsidRDefault="000732D4">
      <w:pPr>
        <w:spacing w:line="600" w:lineRule="auto"/>
        <w:ind w:firstLine="720"/>
        <w:jc w:val="both"/>
        <w:rPr>
          <w:rFonts w:eastAsia="Times New Roman"/>
          <w:szCs w:val="24"/>
        </w:rPr>
      </w:pPr>
      <w:r>
        <w:rPr>
          <w:rFonts w:eastAsia="Times New Roman"/>
          <w:szCs w:val="24"/>
        </w:rPr>
        <w:t>Εμάς, λοιπόν, μας ενοχλεί κάθε είδους χουλιγκανι</w:t>
      </w:r>
      <w:r>
        <w:rPr>
          <w:rFonts w:eastAsia="Times New Roman"/>
          <w:szCs w:val="24"/>
        </w:rPr>
        <w:t xml:space="preserve">σμός, ανεξάρτητα αν επικαλείται ιδεολογικά κίνητρα, ποδοσφαιρικά κίνητρα ή οτιδήποτε άλλο. </w:t>
      </w:r>
    </w:p>
    <w:p w14:paraId="6EB0EABA" w14:textId="77777777" w:rsidR="001771BC" w:rsidRDefault="000732D4">
      <w:pPr>
        <w:spacing w:line="600" w:lineRule="auto"/>
        <w:ind w:firstLine="720"/>
        <w:jc w:val="both"/>
        <w:rPr>
          <w:rFonts w:eastAsia="Times New Roman"/>
          <w:szCs w:val="24"/>
        </w:rPr>
      </w:pPr>
      <w:r>
        <w:rPr>
          <w:rFonts w:eastAsia="Times New Roman"/>
          <w:szCs w:val="24"/>
        </w:rPr>
        <w:lastRenderedPageBreak/>
        <w:t>Σε ό,τι αφορά τα όπλα, βεβαίως και είναι τρομοκρατία, όπως όμως και επί των δικών σας ημερών και</w:t>
      </w:r>
      <w:r>
        <w:rPr>
          <w:rFonts w:eastAsia="Times New Roman"/>
          <w:szCs w:val="24"/>
        </w:rPr>
        <w:t>,</w:t>
      </w:r>
      <w:r>
        <w:rPr>
          <w:rFonts w:eastAsia="Times New Roman"/>
          <w:szCs w:val="24"/>
        </w:rPr>
        <w:t xml:space="preserve"> ναι, ενεργούμε για την εξάρθρωσή τους, όπως θέλω να πιστεύω βεβαίω</w:t>
      </w:r>
      <w:r>
        <w:rPr>
          <w:rFonts w:eastAsia="Times New Roman"/>
          <w:szCs w:val="24"/>
        </w:rPr>
        <w:t xml:space="preserve">ς ότι γινόταν και επί των δικών σας ημερών. Δεν θέλω να αντιδικήσουμε επ’ αυτού. </w:t>
      </w:r>
    </w:p>
    <w:p w14:paraId="6EB0EABB" w14:textId="77777777" w:rsidR="001771BC" w:rsidRDefault="000732D4">
      <w:pPr>
        <w:spacing w:line="600" w:lineRule="auto"/>
        <w:ind w:firstLine="720"/>
        <w:jc w:val="both"/>
        <w:rPr>
          <w:rFonts w:eastAsia="Times New Roman"/>
          <w:szCs w:val="24"/>
        </w:rPr>
      </w:pPr>
      <w:r>
        <w:rPr>
          <w:rFonts w:eastAsia="Times New Roman"/>
          <w:szCs w:val="24"/>
        </w:rPr>
        <w:t>Θέλω, όμως, να σας πω ότι εμείς έχουμε αποτελέσματα, αλλά προφανώς δεν θέλετε να τα αναγνωρίσετε αυτά τα αποτελέσματα. Θα σας τα πω εγώ, λοιπόν: Κατά τη διετία 2015 - 2016 συ</w:t>
      </w:r>
      <w:r>
        <w:rPr>
          <w:rFonts w:eastAsia="Times New Roman"/>
          <w:szCs w:val="24"/>
        </w:rPr>
        <w:t xml:space="preserve">νελήφθησαν σε πέντε υποθέσεις τρομοκρατίας οκτώ άτομα, με αποκορύφωμα τη σύλληψη του ηγετικού στελέχους της τρομοκρατικής οργάνωσης «Επαναστατικός Αγώνας», η οποία αναζητείτο από το 2012. Όταν έγιναν συλλήψεις κατηγορουμένων για τρομοκρατία βγήκατε στο </w:t>
      </w:r>
      <w:r>
        <w:rPr>
          <w:rFonts w:eastAsia="Times New Roman"/>
          <w:szCs w:val="24"/>
          <w:lang w:val="en-US"/>
        </w:rPr>
        <w:t>twi</w:t>
      </w:r>
      <w:r>
        <w:rPr>
          <w:rFonts w:eastAsia="Times New Roman"/>
          <w:szCs w:val="24"/>
          <w:lang w:val="en-US"/>
        </w:rPr>
        <w:t>tter</w:t>
      </w:r>
      <w:r>
        <w:rPr>
          <w:rFonts w:eastAsia="Times New Roman"/>
          <w:szCs w:val="24"/>
        </w:rPr>
        <w:t xml:space="preserve">, κύριε Μητσοτάκη, και δώσατε συγχαρητήρια στην Αστυνομία. Σας το θυμίζω. Τώρα όμως που θέλετε σώνει και καλά να αλλάξετε την ατζέντα, προσπερνάτε τα γεγονότα, για να στήσετε σώνει και καλά το αφήγημα της </w:t>
      </w:r>
      <w:proofErr w:type="spellStart"/>
      <w:r>
        <w:rPr>
          <w:rFonts w:eastAsia="Times New Roman"/>
          <w:szCs w:val="24"/>
        </w:rPr>
        <w:t>αναρχοκρατούμενης</w:t>
      </w:r>
      <w:proofErr w:type="spellEnd"/>
      <w:r>
        <w:rPr>
          <w:rFonts w:eastAsia="Times New Roman"/>
          <w:szCs w:val="24"/>
        </w:rPr>
        <w:t xml:space="preserve"> Ελλάδας. Αυτή η στάση δεν είν</w:t>
      </w:r>
      <w:r>
        <w:rPr>
          <w:rFonts w:eastAsia="Times New Roman"/>
          <w:szCs w:val="24"/>
        </w:rPr>
        <w:t xml:space="preserve">αι σοβαρή. </w:t>
      </w:r>
    </w:p>
    <w:p w14:paraId="6EB0EABC" w14:textId="77777777" w:rsidR="001771BC" w:rsidRDefault="000732D4">
      <w:pPr>
        <w:spacing w:line="600" w:lineRule="auto"/>
        <w:ind w:firstLine="720"/>
        <w:jc w:val="both"/>
        <w:rPr>
          <w:rFonts w:eastAsia="Times New Roman"/>
          <w:szCs w:val="24"/>
        </w:rPr>
      </w:pPr>
      <w:r>
        <w:rPr>
          <w:rFonts w:eastAsia="Times New Roman"/>
          <w:szCs w:val="24"/>
        </w:rPr>
        <w:t xml:space="preserve">Πρέπει να πω ότι παρά την απεγνωσμένη σας προσπάθεια να δημιουργήσετε κλίμα </w:t>
      </w:r>
      <w:r>
        <w:rPr>
          <w:rFonts w:eastAsia="Times New Roman"/>
          <w:szCs w:val="24"/>
        </w:rPr>
        <w:t>–</w:t>
      </w:r>
      <w:r>
        <w:rPr>
          <w:rFonts w:eastAsia="Times New Roman"/>
          <w:szCs w:val="24"/>
        </w:rPr>
        <w:t>και</w:t>
      </w:r>
      <w:r>
        <w:rPr>
          <w:rFonts w:eastAsia="Times New Roman"/>
          <w:szCs w:val="24"/>
        </w:rPr>
        <w:t>,</w:t>
      </w:r>
      <w:r>
        <w:rPr>
          <w:rFonts w:eastAsia="Times New Roman"/>
          <w:szCs w:val="24"/>
        </w:rPr>
        <w:t xml:space="preserve"> βεβαίως, όπως είπα και στην αρχή, παρά την προσπάθεια φιλικών μέσων ενημέρωσης, μόλις </w:t>
      </w:r>
      <w:r>
        <w:rPr>
          <w:rFonts w:eastAsia="Times New Roman"/>
          <w:szCs w:val="24"/>
        </w:rPr>
        <w:lastRenderedPageBreak/>
        <w:t>καταθέσατε την ερώτηση, να κάνουν μεγάλα αφιερώματα στη βία στα Εξάρχεια- κα</w:t>
      </w:r>
      <w:r>
        <w:rPr>
          <w:rFonts w:eastAsia="Times New Roman"/>
          <w:szCs w:val="24"/>
        </w:rPr>
        <w:t>ι να δημιουργήσετε το αφήγημα ξαφνικά ότι έχει παραδοθεί η χώρα στο έλεος του αναρχισμού, τα στοιχεία σάς διαψεύδουν.</w:t>
      </w:r>
    </w:p>
    <w:p w14:paraId="6EB0EABD" w14:textId="77777777" w:rsidR="001771BC" w:rsidRDefault="000732D4">
      <w:pPr>
        <w:spacing w:line="600" w:lineRule="auto"/>
        <w:ind w:firstLine="720"/>
        <w:jc w:val="both"/>
        <w:rPr>
          <w:rFonts w:eastAsia="Times New Roman"/>
          <w:szCs w:val="24"/>
        </w:rPr>
      </w:pPr>
      <w:r>
        <w:rPr>
          <w:rFonts w:eastAsia="Times New Roman"/>
          <w:szCs w:val="24"/>
        </w:rPr>
        <w:t>Θέλω, λοιπόν, να σας καταθέσω τα συγκριτικά στοιχεία, τα οποία έρχονται από την ίδια την Ελληνική Αστυνομία.</w:t>
      </w:r>
    </w:p>
    <w:p w14:paraId="6EB0EABE" w14:textId="77777777" w:rsidR="001771BC" w:rsidRDefault="000732D4">
      <w:pPr>
        <w:spacing w:line="600" w:lineRule="auto"/>
        <w:ind w:firstLine="720"/>
        <w:jc w:val="both"/>
        <w:rPr>
          <w:rFonts w:eastAsia="Times New Roman"/>
          <w:szCs w:val="24"/>
        </w:rPr>
      </w:pPr>
      <w:r>
        <w:rPr>
          <w:rFonts w:eastAsia="Times New Roman"/>
          <w:szCs w:val="24"/>
        </w:rPr>
        <w:t>Εμπρησμοί οχημάτων στην περιο</w:t>
      </w:r>
      <w:r>
        <w:rPr>
          <w:rFonts w:eastAsia="Times New Roman"/>
          <w:szCs w:val="24"/>
        </w:rPr>
        <w:t xml:space="preserve">χή Εξαρχείων: Σαράντα τρεις το 2010, εξήντα οκτώ το 2011, </w:t>
      </w:r>
      <w:proofErr w:type="spellStart"/>
      <w:r>
        <w:rPr>
          <w:rFonts w:eastAsia="Times New Roman"/>
          <w:szCs w:val="24"/>
        </w:rPr>
        <w:t>εκατόν</w:t>
      </w:r>
      <w:proofErr w:type="spellEnd"/>
      <w:r>
        <w:rPr>
          <w:rFonts w:eastAsia="Times New Roman"/>
          <w:szCs w:val="24"/>
        </w:rPr>
        <w:t xml:space="preserve"> τέσσερις το 2012, πενήντα ένας το 2013, είκοσι τέσσερις το 2014. Και μετά ήρθε αυτή η Κυβέρνηση που «τα διέλυσε όλα»! Ξανά είκοσι τέσσερις το 2015 και είκοσι το 2016. Πείτε μου, λοιπόν, που ε</w:t>
      </w:r>
      <w:r>
        <w:rPr>
          <w:rFonts w:eastAsia="Times New Roman"/>
          <w:szCs w:val="24"/>
        </w:rPr>
        <w:t>ίναι η έξαρση...</w:t>
      </w:r>
    </w:p>
    <w:p w14:paraId="6EB0EABF" w14:textId="77777777" w:rsidR="001771BC" w:rsidRDefault="000732D4">
      <w:pPr>
        <w:spacing w:line="600" w:lineRule="auto"/>
        <w:ind w:left="36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B0EAC0" w14:textId="77777777" w:rsidR="001771BC" w:rsidRDefault="000732D4">
      <w:pPr>
        <w:spacing w:line="600" w:lineRule="auto"/>
        <w:ind w:firstLine="720"/>
        <w:jc w:val="both"/>
        <w:rPr>
          <w:rFonts w:eastAsia="Times New Roman"/>
          <w:szCs w:val="24"/>
        </w:rPr>
      </w:pPr>
      <w:r>
        <w:rPr>
          <w:rFonts w:eastAsia="Times New Roman"/>
          <w:szCs w:val="24"/>
        </w:rPr>
        <w:t xml:space="preserve">Εντάξει, μπορούμε να το γυρίσουμε στην πλάκα προφανώς. Όταν τα στοιχεία δεν βγαίνουν, το γυρίζουμε στην πλάκα, κάνουμε αστειάκια. Δεν είχαμε, λέει, αυτοκίνητα για να κάψουμε. </w:t>
      </w:r>
    </w:p>
    <w:p w14:paraId="6EB0EAC1" w14:textId="77777777" w:rsidR="001771BC" w:rsidRDefault="000732D4">
      <w:pPr>
        <w:spacing w:line="600" w:lineRule="auto"/>
        <w:ind w:firstLine="720"/>
        <w:jc w:val="both"/>
        <w:rPr>
          <w:rFonts w:eastAsia="Times New Roman"/>
          <w:szCs w:val="24"/>
        </w:rPr>
      </w:pPr>
      <w:r>
        <w:rPr>
          <w:rFonts w:eastAsia="Times New Roman"/>
          <w:szCs w:val="24"/>
        </w:rPr>
        <w:t xml:space="preserve">Όταν η </w:t>
      </w:r>
      <w:r>
        <w:rPr>
          <w:rFonts w:eastAsia="Times New Roman"/>
          <w:szCs w:val="24"/>
        </w:rPr>
        <w:t>πραγματικότητα σάς αμφισβητεί</w:t>
      </w:r>
      <w:r>
        <w:rPr>
          <w:rFonts w:eastAsia="Times New Roman"/>
          <w:szCs w:val="24"/>
        </w:rPr>
        <w:t>,</w:t>
      </w:r>
      <w:r>
        <w:rPr>
          <w:rFonts w:eastAsia="Times New Roman"/>
          <w:szCs w:val="24"/>
        </w:rPr>
        <w:t xml:space="preserve"> δεν μπορείτε να λέτε «τόσο το χειρότερο για την πραγματικότητα». Να παραδεχτείτε ότι έρχεστε εδώ με πομφόλυγες για να κάνετε εντυπώσεις. Μόνο γι</w:t>
      </w:r>
      <w:r>
        <w:rPr>
          <w:rFonts w:eastAsia="Times New Roman"/>
          <w:szCs w:val="24"/>
        </w:rPr>
        <w:t>’</w:t>
      </w:r>
      <w:r>
        <w:rPr>
          <w:rFonts w:eastAsia="Times New Roman"/>
          <w:szCs w:val="24"/>
        </w:rPr>
        <w:t xml:space="preserve"> αυτό είστε, για εντυπώσεις!</w:t>
      </w:r>
    </w:p>
    <w:p w14:paraId="6EB0EAC2" w14:textId="77777777" w:rsidR="001771BC" w:rsidRDefault="000732D4">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6EB0EAC3" w14:textId="77777777" w:rsidR="001771BC" w:rsidRDefault="000732D4">
      <w:pPr>
        <w:spacing w:line="600" w:lineRule="auto"/>
        <w:ind w:firstLine="720"/>
        <w:jc w:val="both"/>
        <w:rPr>
          <w:rFonts w:eastAsia="Times New Roman"/>
          <w:szCs w:val="24"/>
        </w:rPr>
      </w:pPr>
      <w:r>
        <w:rPr>
          <w:rFonts w:eastAsia="Times New Roman"/>
          <w:szCs w:val="24"/>
        </w:rPr>
        <w:t>Συνεχίζ</w:t>
      </w:r>
      <w:r>
        <w:rPr>
          <w:rFonts w:eastAsia="Times New Roman"/>
          <w:szCs w:val="24"/>
        </w:rPr>
        <w:t>ω, όμως, με τα στοιχεία.</w:t>
      </w:r>
    </w:p>
    <w:p w14:paraId="6EB0EAC4" w14:textId="77777777" w:rsidR="001771BC" w:rsidRDefault="000732D4">
      <w:pPr>
        <w:spacing w:line="600" w:lineRule="auto"/>
        <w:ind w:firstLine="720"/>
        <w:jc w:val="both"/>
        <w:rPr>
          <w:rFonts w:eastAsia="Times New Roman"/>
          <w:szCs w:val="24"/>
        </w:rPr>
      </w:pPr>
      <w:r>
        <w:rPr>
          <w:rFonts w:eastAsia="Times New Roman"/>
          <w:szCs w:val="24"/>
        </w:rPr>
        <w:t>Επιθέσεις σε αστυνομικούς στόχους στα Εξάρχεια: το 2011 σαράντα επτά επιθέσεις, το 2012 πενήντα μία επιθέσεις, το 2013 είκοσι έξι επιθέσεις, το 2014 δεκαεννέα επιθέσεις. Μετά, επί συγκυβερνήσεων ΣΥΡΙΖΑ και ΑΝΕΛ, ξανά δεκαεννιά επιθ</w:t>
      </w:r>
      <w:r>
        <w:rPr>
          <w:rFonts w:eastAsia="Times New Roman"/>
          <w:szCs w:val="24"/>
        </w:rPr>
        <w:t>έσεις το 2015 και ξανά δεκαεννιά το 2016.</w:t>
      </w:r>
    </w:p>
    <w:p w14:paraId="6EB0EAC5" w14:textId="77777777" w:rsidR="001771BC" w:rsidRDefault="000732D4">
      <w:pPr>
        <w:spacing w:line="600" w:lineRule="auto"/>
        <w:ind w:firstLine="720"/>
        <w:jc w:val="both"/>
        <w:rPr>
          <w:rFonts w:eastAsia="Times New Roman"/>
          <w:szCs w:val="24"/>
        </w:rPr>
      </w:pPr>
      <w:r>
        <w:rPr>
          <w:rFonts w:eastAsia="Times New Roman"/>
          <w:szCs w:val="24"/>
        </w:rPr>
        <w:t>Πού είναι αυτή η έξαρση της εγκληματικότητας που λέτε; 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τα ξέρατε αυτά τα στοιχεία; Γιατί δεν </w:t>
      </w:r>
      <w:r>
        <w:rPr>
          <w:rFonts w:eastAsia="Times New Roman"/>
          <w:szCs w:val="24"/>
        </w:rPr>
        <w:t>τα ζητούσατε</w:t>
      </w:r>
      <w:r>
        <w:rPr>
          <w:rFonts w:eastAsia="Times New Roman"/>
          <w:szCs w:val="24"/>
        </w:rPr>
        <w:t xml:space="preserve">, να σας τα δώσει η Ελληνική Αστυνομία πριν καταθέσετε αυτή την ερώτηση; </w:t>
      </w:r>
    </w:p>
    <w:p w14:paraId="6EB0EAC6" w14:textId="77777777" w:rsidR="001771BC" w:rsidRDefault="000732D4">
      <w:pPr>
        <w:spacing w:line="600" w:lineRule="auto"/>
        <w:ind w:firstLine="720"/>
        <w:jc w:val="both"/>
        <w:rPr>
          <w:rFonts w:eastAsia="Times New Roman"/>
          <w:szCs w:val="24"/>
        </w:rPr>
      </w:pPr>
      <w:r>
        <w:rPr>
          <w:rFonts w:eastAsia="Times New Roman"/>
          <w:szCs w:val="24"/>
        </w:rPr>
        <w:t xml:space="preserve">Και κάτι </w:t>
      </w:r>
      <w:r>
        <w:rPr>
          <w:rFonts w:eastAsia="Times New Roman"/>
          <w:szCs w:val="24"/>
        </w:rPr>
        <w:t>ακόμα, για το υποτιθέμενο «άβατο στα Εξάρχεια». Εγώ όσο θυμάμαι τον εαυτό μου από τη δεκαετία του ’80 θυμάμαι ότι στα Εξάρχεια υπήρχαν εντάσεις. Φαντάζομαι ότι θα το θυμάστε και εσείς, είστε λίγο μεγαλύτερος από εμένα. Σίγουρα θα το θυμούνται και άλλα στελ</w:t>
      </w:r>
      <w:r>
        <w:rPr>
          <w:rFonts w:eastAsia="Times New Roman"/>
          <w:szCs w:val="24"/>
        </w:rPr>
        <w:t>έχη σας, όπως ο κ. Βορίδης, που συμμετείχε και αυτός σε αυτά τα επεισόδια κάποιες φορές.</w:t>
      </w:r>
    </w:p>
    <w:p w14:paraId="6EB0EAC7" w14:textId="77777777" w:rsidR="001771BC" w:rsidRDefault="000732D4">
      <w:pPr>
        <w:spacing w:line="600" w:lineRule="auto"/>
        <w:ind w:firstLine="709"/>
        <w:jc w:val="center"/>
        <w:rPr>
          <w:rFonts w:eastAsia="Times New Roman"/>
          <w:szCs w:val="24"/>
        </w:rPr>
      </w:pPr>
      <w:r>
        <w:rPr>
          <w:rFonts w:eastAsia="Times New Roman" w:cs="Times New Roman"/>
          <w:szCs w:val="24"/>
        </w:rPr>
        <w:t>(Χειροκροτήματα από την πτέρυγα του ΣΥΡΙΖΑ)</w:t>
      </w:r>
    </w:p>
    <w:p w14:paraId="6EB0EAC8"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όμως, τα Εξάρχεια πράγματι ήταν πάντοτε μια περιοχή η οποία δεινοπαθούσε, όπως και οι κάτοικοί της, όχι</w:t>
      </w:r>
      <w:r>
        <w:rPr>
          <w:rFonts w:eastAsia="Times New Roman"/>
          <w:szCs w:val="24"/>
        </w:rPr>
        <w:t xml:space="preserve"> κυρίως από τα επεισόδια στις πέριξ πανεπιστημιακές σχολές, αλλά κυρίως από τη δράση κυκλωμάτων και ιδίως από τη δράση κυκλωμάτων διακίνησης ναρκωτικών. Βεβαίως, επειδή έχω εμπειρία</w:t>
      </w:r>
      <w:r>
        <w:rPr>
          <w:rFonts w:eastAsia="Times New Roman"/>
          <w:szCs w:val="24"/>
        </w:rPr>
        <w:t>,</w:t>
      </w:r>
      <w:r>
        <w:rPr>
          <w:rFonts w:eastAsia="Times New Roman"/>
          <w:szCs w:val="24"/>
        </w:rPr>
        <w:t xml:space="preserve"> διότι ζούσα και κάποια περίοδο της ζωής μου ως φοιτητής σε αυτή την περιο</w:t>
      </w:r>
      <w:r>
        <w:rPr>
          <w:rFonts w:eastAsia="Times New Roman"/>
          <w:szCs w:val="24"/>
        </w:rPr>
        <w:t>χή, το γνωρίζω πάρα πολύ καλά. Έχετε καταλάβει, κύριε Μητσοτάκη, πότε μπήκε πρώτη φορά η Αστυνομία για να πιάσει αυτά τα κυκλώματα διακίνησης ναρκωτικών στα Εξάρχεια;</w:t>
      </w:r>
    </w:p>
    <w:p w14:paraId="6EB0EAC9" w14:textId="77777777" w:rsidR="001771BC" w:rsidRDefault="000732D4">
      <w:pPr>
        <w:spacing w:line="600" w:lineRule="auto"/>
        <w:ind w:firstLine="720"/>
        <w:jc w:val="both"/>
        <w:rPr>
          <w:rFonts w:eastAsia="Times New Roman"/>
          <w:szCs w:val="24"/>
        </w:rPr>
      </w:pPr>
      <w:r>
        <w:rPr>
          <w:rFonts w:eastAsia="Times New Roman"/>
          <w:szCs w:val="24"/>
        </w:rPr>
        <w:t>Μπήκε το περασμένο καλοκαίρι, τον Ιούνιο του 2016. Όταν έκανε επιχείρηση, συνέλαβε δεκατέ</w:t>
      </w:r>
      <w:r>
        <w:rPr>
          <w:rFonts w:eastAsia="Times New Roman"/>
          <w:szCs w:val="24"/>
        </w:rPr>
        <w:t xml:space="preserve">σσερα άτομα φερόμενα να εμπλέκονται σε κυκλώματα ναρκωτικών. </w:t>
      </w:r>
    </w:p>
    <w:p w14:paraId="6EB0EACA" w14:textId="77777777" w:rsidR="001771BC" w:rsidRDefault="000732D4">
      <w:pPr>
        <w:spacing w:line="600" w:lineRule="auto"/>
        <w:ind w:firstLine="720"/>
        <w:jc w:val="both"/>
        <w:rPr>
          <w:rFonts w:eastAsia="Times New Roman"/>
          <w:szCs w:val="24"/>
        </w:rPr>
      </w:pPr>
      <w:r>
        <w:rPr>
          <w:rFonts w:eastAsia="Times New Roman"/>
          <w:szCs w:val="24"/>
        </w:rPr>
        <w:t>Δεν έγινε επί των ημερών σας καμμία επιχείρηση, για να σπάσει το κύκλωμα ναρκωτικών στα Εξάρχεια. Έγιναν έρευνες σε σπίτια, κατασχέθηκαν ποσότητες ναρκωτικών, εξαρθρώθηκε ένα ολόκληρο κύκλωμα, π</w:t>
      </w:r>
      <w:r>
        <w:rPr>
          <w:rFonts w:eastAsia="Times New Roman"/>
          <w:szCs w:val="24"/>
        </w:rPr>
        <w:t xml:space="preserve">ου ήταν κράτος εν </w:t>
      </w:r>
      <w:proofErr w:type="spellStart"/>
      <w:r>
        <w:rPr>
          <w:rFonts w:eastAsia="Times New Roman"/>
          <w:szCs w:val="24"/>
        </w:rPr>
        <w:t>κράτει</w:t>
      </w:r>
      <w:proofErr w:type="spellEnd"/>
      <w:r>
        <w:rPr>
          <w:rFonts w:eastAsia="Times New Roman"/>
          <w:szCs w:val="24"/>
        </w:rPr>
        <w:t xml:space="preserve"> και δρούσε, σχεδόν, ανοιχτά στην </w:t>
      </w:r>
      <w:r>
        <w:rPr>
          <w:rFonts w:eastAsia="Times New Roman"/>
          <w:szCs w:val="24"/>
        </w:rPr>
        <w:t>π</w:t>
      </w:r>
      <w:r>
        <w:rPr>
          <w:rFonts w:eastAsia="Times New Roman"/>
          <w:szCs w:val="24"/>
        </w:rPr>
        <w:t xml:space="preserve">λατεία Εξαρχείων. Ρωτήστε τους κατοίκους της περιοχής να σας το επιβεβαιώσουν. </w:t>
      </w:r>
    </w:p>
    <w:p w14:paraId="6EB0EACB"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Σας ρωτάω, λοιπόν: Γιατί ανάλογη επιχείρηση δεν έγινε επί των ημερών σας, αφού εσείς τόσο πολύ είστε με την ευταξία, </w:t>
      </w:r>
      <w:r>
        <w:rPr>
          <w:rFonts w:eastAsia="Times New Roman"/>
          <w:szCs w:val="24"/>
        </w:rPr>
        <w:t xml:space="preserve">ενώ εμείς με την αναρχία; Από ποιον, λοιπόν, έρχεστε σήμερα εδώ και ζητάτε τα ρέστα; </w:t>
      </w:r>
    </w:p>
    <w:p w14:paraId="6EB0EACC" w14:textId="77777777" w:rsidR="001771BC" w:rsidRDefault="000732D4">
      <w:pPr>
        <w:spacing w:line="600" w:lineRule="auto"/>
        <w:ind w:firstLine="720"/>
        <w:jc w:val="both"/>
        <w:rPr>
          <w:rFonts w:eastAsia="Times New Roman"/>
          <w:szCs w:val="24"/>
        </w:rPr>
      </w:pPr>
      <w:r>
        <w:rPr>
          <w:rFonts w:eastAsia="Times New Roman"/>
          <w:szCs w:val="24"/>
        </w:rPr>
        <w:t xml:space="preserve">Δείτε τι έγινε επί των ημερών της δικής μας Κυβέρνησης, ακόμα και στο ζήτημα αυτό που ονομάζουν κάποιοι «άβατο των Εξαρχείων». </w:t>
      </w:r>
    </w:p>
    <w:p w14:paraId="6EB0EACD" w14:textId="77777777" w:rsidR="001771BC" w:rsidRDefault="000732D4">
      <w:pPr>
        <w:spacing w:line="600" w:lineRule="auto"/>
        <w:ind w:firstLine="720"/>
        <w:jc w:val="both"/>
        <w:rPr>
          <w:rFonts w:eastAsia="Times New Roman"/>
          <w:szCs w:val="24"/>
        </w:rPr>
      </w:pPr>
      <w:r>
        <w:rPr>
          <w:rFonts w:eastAsia="Times New Roman"/>
          <w:szCs w:val="24"/>
        </w:rPr>
        <w:t>Συνεχίζω με τα στοιχεία: Στις 31 Γενάρη 20</w:t>
      </w:r>
      <w:r>
        <w:rPr>
          <w:rFonts w:eastAsia="Times New Roman"/>
          <w:szCs w:val="24"/>
        </w:rPr>
        <w:t xml:space="preserve">16 υπήρξε εξάρθρωση εγκληματικής οργάνωσης για διακίνηση λαθραίων καπνικών προϊόντων, με τη σύλληψη είκοσι επτά ατόμων. </w:t>
      </w:r>
    </w:p>
    <w:p w14:paraId="6EB0EACE" w14:textId="77777777" w:rsidR="001771BC" w:rsidRDefault="000732D4">
      <w:pPr>
        <w:spacing w:line="600" w:lineRule="auto"/>
        <w:ind w:firstLine="720"/>
        <w:jc w:val="both"/>
        <w:rPr>
          <w:rFonts w:eastAsia="Times New Roman"/>
          <w:szCs w:val="24"/>
        </w:rPr>
      </w:pPr>
      <w:r>
        <w:rPr>
          <w:rFonts w:eastAsia="Times New Roman"/>
          <w:szCs w:val="24"/>
        </w:rPr>
        <w:t>Στις 23 και 24 Φλεβάρη 2016 είχαμε εξάρθρωση εγκληματικής οργάνωσης για διάπραξη εμπρησμών, επεισόδια σε διαδηλώσεις, χουλιγκανισμό, επ</w:t>
      </w:r>
      <w:r>
        <w:rPr>
          <w:rFonts w:eastAsia="Times New Roman"/>
          <w:szCs w:val="24"/>
        </w:rPr>
        <w:t xml:space="preserve">ιθέσεις σε βάρος αστυνομικών με ρίψεις μολότοφ, με σύλληψη πέντε ατόμων. </w:t>
      </w:r>
    </w:p>
    <w:p w14:paraId="6EB0EACF" w14:textId="77777777" w:rsidR="001771BC" w:rsidRDefault="000732D4">
      <w:pPr>
        <w:spacing w:line="600" w:lineRule="auto"/>
        <w:ind w:firstLine="720"/>
        <w:jc w:val="both"/>
        <w:rPr>
          <w:rFonts w:eastAsia="Times New Roman"/>
          <w:szCs w:val="24"/>
        </w:rPr>
      </w:pPr>
      <w:r>
        <w:rPr>
          <w:rFonts w:eastAsia="Times New Roman"/>
          <w:szCs w:val="24"/>
        </w:rPr>
        <w:t xml:space="preserve">Στις 17 Μαΐου 2016 είχαμε εξάρθρωση εγκληματικής οργάνωσης για διάπραξη ληστειών και κλοπών σε οικίες, σύλληψη δεκαέξι ατόμων και εξιχνίαση τριάντα δύο περιπτώσεων. </w:t>
      </w:r>
    </w:p>
    <w:p w14:paraId="6EB0EAD0" w14:textId="77777777" w:rsidR="001771BC" w:rsidRDefault="000732D4">
      <w:pPr>
        <w:spacing w:line="600" w:lineRule="auto"/>
        <w:ind w:firstLine="720"/>
        <w:jc w:val="both"/>
        <w:rPr>
          <w:rFonts w:eastAsia="Times New Roman"/>
          <w:szCs w:val="24"/>
        </w:rPr>
      </w:pPr>
      <w:r>
        <w:rPr>
          <w:rFonts w:eastAsia="Times New Roman"/>
          <w:szCs w:val="24"/>
        </w:rPr>
        <w:t xml:space="preserve">Στις 11 Ιουλίου </w:t>
      </w:r>
      <w:r>
        <w:rPr>
          <w:rFonts w:eastAsia="Times New Roman"/>
          <w:szCs w:val="24"/>
        </w:rPr>
        <w:t xml:space="preserve">2016 είχαμε εξάρθρωση εγκληματικής οργάνωσης διακίνησης ναρκωτικών, συνελήφθησαν δεκατέσσερα </w:t>
      </w:r>
      <w:r>
        <w:rPr>
          <w:rFonts w:eastAsia="Times New Roman"/>
          <w:szCs w:val="24"/>
        </w:rPr>
        <w:lastRenderedPageBreak/>
        <w:t>άτομα και κατασχέθηκαν τριάντα τέσσερα κιλά κάνναβης. Είναι η επιχείρηση</w:t>
      </w:r>
      <w:r>
        <w:rPr>
          <w:rFonts w:eastAsia="Times New Roman"/>
          <w:szCs w:val="24"/>
        </w:rPr>
        <w:t>,</w:t>
      </w:r>
      <w:r>
        <w:rPr>
          <w:rFonts w:eastAsia="Times New Roman"/>
          <w:szCs w:val="24"/>
        </w:rPr>
        <w:t xml:space="preserve"> που προανέφερα</w:t>
      </w:r>
      <w:r>
        <w:rPr>
          <w:rFonts w:eastAsia="Times New Roman"/>
          <w:szCs w:val="24"/>
        </w:rPr>
        <w:t>,</w:t>
      </w:r>
      <w:r>
        <w:rPr>
          <w:rFonts w:eastAsia="Times New Roman"/>
          <w:szCs w:val="24"/>
        </w:rPr>
        <w:t xml:space="preserve"> μέσα στα Εξάρχεια, όπου κατασχέθηκαν τριάντα τέσσερα κιλά κάνναβης. </w:t>
      </w:r>
    </w:p>
    <w:p w14:paraId="6EB0EAD1" w14:textId="77777777" w:rsidR="001771BC" w:rsidRDefault="000732D4">
      <w:pPr>
        <w:spacing w:line="600" w:lineRule="auto"/>
        <w:ind w:firstLine="720"/>
        <w:jc w:val="both"/>
        <w:rPr>
          <w:rFonts w:eastAsia="Times New Roman"/>
          <w:szCs w:val="24"/>
        </w:rPr>
      </w:pPr>
      <w:r>
        <w:rPr>
          <w:rFonts w:eastAsia="Times New Roman"/>
          <w:szCs w:val="24"/>
        </w:rPr>
        <w:t>Όχι,</w:t>
      </w:r>
      <w:r>
        <w:rPr>
          <w:rFonts w:eastAsia="Times New Roman"/>
          <w:szCs w:val="24"/>
        </w:rPr>
        <w:t xml:space="preserve"> όμως, μόνο στα Εξάρχεια, αλλά και εκτός Εξαρχείων. Στις 29 Σεπτέμβρη 2016 υπήρξε εξάρθρωση στην ευρύτερη περιοχή των Αθηνών άλλης εγκληματικής οργάνωσης, σύλληψη έξι μελών και κατάσχεση μεγάλης ποσότητας ναρκωτικών και όπλων. </w:t>
      </w:r>
    </w:p>
    <w:p w14:paraId="6EB0EAD2" w14:textId="77777777" w:rsidR="001771BC" w:rsidRDefault="000732D4">
      <w:pPr>
        <w:spacing w:line="600" w:lineRule="auto"/>
        <w:ind w:firstLine="720"/>
        <w:jc w:val="both"/>
        <w:rPr>
          <w:rFonts w:eastAsia="Times New Roman"/>
          <w:szCs w:val="24"/>
        </w:rPr>
      </w:pPr>
      <w:r>
        <w:rPr>
          <w:rFonts w:eastAsia="Times New Roman"/>
          <w:szCs w:val="24"/>
        </w:rPr>
        <w:t>Στις 13 Οκτωβρίου 2016 υπήρξ</w:t>
      </w:r>
      <w:r>
        <w:rPr>
          <w:rFonts w:eastAsia="Times New Roman"/>
          <w:szCs w:val="24"/>
        </w:rPr>
        <w:t xml:space="preserve">ε εξάρθρωση δομημένης διεθνικής εγκληματικής οργάνωσης για </w:t>
      </w:r>
      <w:r>
        <w:rPr>
          <w:rFonts w:eastAsia="Times New Roman"/>
          <w:szCs w:val="24"/>
          <w:lang w:val="en-US"/>
        </w:rPr>
        <w:t>trafficking</w:t>
      </w:r>
      <w:r>
        <w:rPr>
          <w:rFonts w:eastAsia="Times New Roman"/>
          <w:szCs w:val="24"/>
        </w:rPr>
        <w:t xml:space="preserve">, σύλληψη πέντε ατόμων και ταυτοποίηση πέντε ατόμων. </w:t>
      </w:r>
    </w:p>
    <w:p w14:paraId="6EB0EAD3" w14:textId="77777777" w:rsidR="001771BC" w:rsidRDefault="000732D4">
      <w:pPr>
        <w:spacing w:line="600" w:lineRule="auto"/>
        <w:ind w:firstLine="720"/>
        <w:jc w:val="both"/>
        <w:rPr>
          <w:rFonts w:eastAsia="Times New Roman"/>
          <w:szCs w:val="24"/>
        </w:rPr>
      </w:pPr>
      <w:r>
        <w:rPr>
          <w:rFonts w:eastAsia="Times New Roman"/>
          <w:szCs w:val="24"/>
        </w:rPr>
        <w:t xml:space="preserve">Στις 25 και 26 Νοεμβρίου 2016 υπήρξε εξάρθρωση εγκληματικής οργάνωσης στην ίδια περιοχή με </w:t>
      </w:r>
      <w:proofErr w:type="spellStart"/>
      <w:r>
        <w:rPr>
          <w:rFonts w:eastAsia="Times New Roman"/>
          <w:szCs w:val="24"/>
        </w:rPr>
        <w:t>εκατόν</w:t>
      </w:r>
      <w:proofErr w:type="spellEnd"/>
      <w:r>
        <w:rPr>
          <w:rFonts w:eastAsia="Times New Roman"/>
          <w:szCs w:val="24"/>
        </w:rPr>
        <w:t xml:space="preserve"> σαράντα έξι μέλη, εκ των οποίων συ</w:t>
      </w:r>
      <w:r>
        <w:rPr>
          <w:rFonts w:eastAsia="Times New Roman"/>
          <w:szCs w:val="24"/>
        </w:rPr>
        <w:t xml:space="preserve">νελήφθησαν συνολικά ενενήντα επτά άτομα και κατασχέθηκαν μεγάλες ποσότητες ναρκωτικών, μεγάλα χρηματικά ποσά και προϊόντα ληστειών. </w:t>
      </w:r>
    </w:p>
    <w:p w14:paraId="6EB0EAD4" w14:textId="77777777" w:rsidR="001771BC" w:rsidRDefault="000732D4">
      <w:pPr>
        <w:spacing w:line="600" w:lineRule="auto"/>
        <w:ind w:firstLine="720"/>
        <w:jc w:val="both"/>
        <w:rPr>
          <w:rFonts w:eastAsia="Times New Roman"/>
          <w:szCs w:val="24"/>
        </w:rPr>
      </w:pPr>
      <w:r>
        <w:rPr>
          <w:rFonts w:eastAsia="Times New Roman"/>
          <w:szCs w:val="24"/>
        </w:rPr>
        <w:t>Αυτά, για εσάς, δεν είναι αποτελέσματα; Δεν είναι! Δεν προσβάλλετε εμάς. Την Ελληνική Αστυνομία προσβάλλετε. Προσβάλλετε αυ</w:t>
      </w:r>
      <w:r>
        <w:rPr>
          <w:rFonts w:eastAsia="Times New Roman"/>
          <w:szCs w:val="24"/>
        </w:rPr>
        <w:t xml:space="preserve">τούς τους ανθρώπους που ζουν καθημερινά με τον </w:t>
      </w:r>
      <w:r>
        <w:rPr>
          <w:rFonts w:eastAsia="Times New Roman"/>
          <w:szCs w:val="24"/>
        </w:rPr>
        <w:lastRenderedPageBreak/>
        <w:t xml:space="preserve">κίνδυνο και κάνουν τη δουλειά τους με αποτελεσματικότητα και με επαγγελματισμό. </w:t>
      </w:r>
    </w:p>
    <w:p w14:paraId="6EB0EAD5" w14:textId="77777777" w:rsidR="001771BC" w:rsidRDefault="000732D4">
      <w:pPr>
        <w:spacing w:line="600" w:lineRule="auto"/>
        <w:ind w:firstLine="720"/>
        <w:jc w:val="both"/>
        <w:rPr>
          <w:rFonts w:eastAsia="Times New Roman"/>
          <w:szCs w:val="24"/>
        </w:rPr>
      </w:pPr>
      <w:r>
        <w:rPr>
          <w:rFonts w:eastAsia="Times New Roman"/>
          <w:szCs w:val="24"/>
        </w:rPr>
        <w:t xml:space="preserve">Να σας απαντήσω και σε ό,τι αφορά το Μενίδι και το </w:t>
      </w:r>
      <w:proofErr w:type="spellStart"/>
      <w:r>
        <w:rPr>
          <w:rFonts w:eastAsia="Times New Roman"/>
          <w:szCs w:val="24"/>
        </w:rPr>
        <w:t>Ζεφύρι</w:t>
      </w:r>
      <w:proofErr w:type="spellEnd"/>
      <w:r>
        <w:rPr>
          <w:rFonts w:eastAsia="Times New Roman"/>
          <w:szCs w:val="24"/>
        </w:rPr>
        <w:t>. Έχουν γίνει επανειλημμένως αστυνομικές επιχειρήσεις. Έχουν εξαρθρωθεί</w:t>
      </w:r>
      <w:r>
        <w:rPr>
          <w:rFonts w:eastAsia="Times New Roman"/>
          <w:szCs w:val="24"/>
        </w:rPr>
        <w:t xml:space="preserve"> πολυμελή κυκλώματα, με δραστηριότητα στο εμπόριο ναρκωτικών και στις κλοπές. Τέτοιες επιχειρήσεις, βεβαίως, γινόντουσαν και πριν από εμάς. Δεν θέλω εδώ να ισχυριστώ ότι έχουμε τα πρωτεία. Πάλι, όμως, αν ήμασταν σήμερα σε θέση να κουβεντιάσουμε σοβαρά –για</w:t>
      </w:r>
      <w:r>
        <w:rPr>
          <w:rFonts w:eastAsia="Times New Roman"/>
          <w:szCs w:val="24"/>
        </w:rPr>
        <w:t xml:space="preserve">τί πιστεύω ότι δεν ήρθατε για σοβαρή συζήτηση- θα σας έλεγα ότι το ζήτημα εκεί δεν λύνεται μόνο με αστυνομικές επιχειρήσεις και με μαζικές συλλήψεις. </w:t>
      </w:r>
    </w:p>
    <w:p w14:paraId="6EB0EAD6" w14:textId="77777777" w:rsidR="001771BC" w:rsidRDefault="000732D4">
      <w:pPr>
        <w:spacing w:line="600" w:lineRule="auto"/>
        <w:ind w:firstLine="720"/>
        <w:jc w:val="both"/>
        <w:rPr>
          <w:rFonts w:eastAsia="Times New Roman"/>
          <w:szCs w:val="24"/>
        </w:rPr>
      </w:pPr>
      <w:r>
        <w:rPr>
          <w:rFonts w:eastAsia="Times New Roman"/>
          <w:szCs w:val="24"/>
        </w:rPr>
        <w:t>Υπάρχει εκεί ένας κόσμος που το πρώτο που χρειάζεται είναι να ενταχθεί κοινωνικά, ένας κόσμος που για δεκ</w:t>
      </w:r>
      <w:r>
        <w:rPr>
          <w:rFonts w:eastAsia="Times New Roman"/>
          <w:szCs w:val="24"/>
        </w:rPr>
        <w:t>αετίες εξωθείται στο περιθώριο και δεν έχει καμμία απολύτως προοπτική κοινωνικής ένταξης, ούτε καν στη βασική εκπαίδευση. Γι’ αυτόν τον κόσμο η εγκληματικότητα θα έλεγε κανείς ότι είναι μια εύκολη επιλογή, ασχέτως αν η πλειο</w:t>
      </w:r>
      <w:r>
        <w:rPr>
          <w:rFonts w:eastAsia="Times New Roman"/>
          <w:szCs w:val="24"/>
        </w:rPr>
        <w:t>νότητα</w:t>
      </w:r>
      <w:r>
        <w:rPr>
          <w:rFonts w:eastAsia="Times New Roman"/>
          <w:szCs w:val="24"/>
        </w:rPr>
        <w:t xml:space="preserve"> αυτών των ανθρώπων προσπα</w:t>
      </w:r>
      <w:r>
        <w:rPr>
          <w:rFonts w:eastAsia="Times New Roman"/>
          <w:szCs w:val="24"/>
        </w:rPr>
        <w:t>θεί να δουλέψει και να ζήσει τίμια.</w:t>
      </w:r>
    </w:p>
    <w:p w14:paraId="6EB0EAD7" w14:textId="77777777" w:rsidR="001771BC" w:rsidRDefault="000732D4">
      <w:pPr>
        <w:spacing w:line="600" w:lineRule="auto"/>
        <w:ind w:firstLine="720"/>
        <w:jc w:val="both"/>
        <w:rPr>
          <w:rFonts w:eastAsia="Times New Roman"/>
          <w:szCs w:val="24"/>
        </w:rPr>
      </w:pPr>
      <w:r>
        <w:rPr>
          <w:rFonts w:eastAsia="Times New Roman"/>
          <w:szCs w:val="24"/>
        </w:rPr>
        <w:t xml:space="preserve">Είναι αστείο, όμως, να ισχυρίζεστε ότι αυτά τα φαινόμενα είναι φαινόμενα της τελευταίας διετίας, από τότε που αναλάβαμε </w:t>
      </w:r>
      <w:r>
        <w:rPr>
          <w:rFonts w:eastAsia="Times New Roman"/>
          <w:szCs w:val="24"/>
        </w:rPr>
        <w:lastRenderedPageBreak/>
        <w:t xml:space="preserve">εμείς. Σας παρακαλώ, λοιπόν, και το επαναλαμβάνω αυτό, δεν υποτιμάτε εμάς, υποτιμάτε αυτούς τους </w:t>
      </w:r>
      <w:r>
        <w:rPr>
          <w:rFonts w:eastAsia="Times New Roman"/>
          <w:szCs w:val="24"/>
        </w:rPr>
        <w:t>ανθρώπους, τους αξιωματικούς και τους απλούς αστυνομικούς που καθημερινά μπαίνουν σε κίνδυνο, όταν καταφέρεστε με τέτοιον τρόπο, προκειμένου να κερδίσετε εντυπώσεις.</w:t>
      </w:r>
    </w:p>
    <w:p w14:paraId="6EB0EAD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Και, βεβαίως, θέλω να σας πω ότι δεν σας </w:t>
      </w:r>
      <w:proofErr w:type="spellStart"/>
      <w:r>
        <w:rPr>
          <w:rFonts w:eastAsia="Times New Roman" w:cs="Times New Roman"/>
          <w:szCs w:val="24"/>
        </w:rPr>
        <w:t>περιποιεί</w:t>
      </w:r>
      <w:proofErr w:type="spellEnd"/>
      <w:r>
        <w:rPr>
          <w:rFonts w:eastAsia="Times New Roman" w:cs="Times New Roman"/>
          <w:szCs w:val="24"/>
        </w:rPr>
        <w:t xml:space="preserve"> τιμή να ισχυρίζεστε ότι η Αστυνομία δεν</w:t>
      </w:r>
      <w:r>
        <w:rPr>
          <w:rFonts w:eastAsia="Times New Roman" w:cs="Times New Roman"/>
          <w:szCs w:val="24"/>
        </w:rPr>
        <w:t xml:space="preserve"> παρεμβαίνει σε αυτές τις περιοχές. </w:t>
      </w:r>
    </w:p>
    <w:p w14:paraId="6EB0EAD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Ωστόσο, θέλω να δώσω και εδώ τα στοιχεία της Αστυνομίας για τη δυτική Αθήνα. Στη δυτική Αττική εξιχνιάστηκαν συνολικά </w:t>
      </w:r>
      <w:r>
        <w:rPr>
          <w:rFonts w:eastAsia="Times New Roman" w:cs="Times New Roman"/>
          <w:szCs w:val="24"/>
        </w:rPr>
        <w:t xml:space="preserve">δύο χιλιάδες εννιακόσιες ενενήντα πέντε </w:t>
      </w:r>
      <w:r>
        <w:rPr>
          <w:rFonts w:eastAsia="Times New Roman" w:cs="Times New Roman"/>
          <w:szCs w:val="24"/>
        </w:rPr>
        <w:t xml:space="preserve">υποθέσεις και συνελήφθησαν </w:t>
      </w:r>
      <w:r>
        <w:rPr>
          <w:rFonts w:eastAsia="Times New Roman" w:cs="Times New Roman"/>
          <w:szCs w:val="24"/>
        </w:rPr>
        <w:t xml:space="preserve">τρεις χιλιάδες τετρακόσια τριάντα </w:t>
      </w:r>
      <w:r>
        <w:rPr>
          <w:rFonts w:eastAsia="Times New Roman" w:cs="Times New Roman"/>
          <w:szCs w:val="24"/>
        </w:rPr>
        <w:t>οκτώ</w:t>
      </w:r>
      <w:r>
        <w:rPr>
          <w:rFonts w:eastAsia="Times New Roman" w:cs="Times New Roman"/>
          <w:szCs w:val="24"/>
        </w:rPr>
        <w:t xml:space="preserve"> άτομα για υποθέσεις σοβαρής και οργανωμένης εγκληματικότητας. </w:t>
      </w:r>
    </w:p>
    <w:p w14:paraId="6EB0EAD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για να έχετε και τα πανελλαδικά στοιχεία, να σας τα πω και αυτά μήπως και τα χρειαστείτε σε κάποια επόμενη ερώτηση, όταν θα είσαστε σε δύσκολη θέση και θα θέλετε να βγείτε από το αδιέ</w:t>
      </w:r>
      <w:r>
        <w:rPr>
          <w:rFonts w:eastAsia="Times New Roman" w:cs="Times New Roman"/>
          <w:szCs w:val="24"/>
        </w:rPr>
        <w:t>ξοδο πάλι με ζητήματα ασφάλειας. Σε όλη την Ελλάδα τη διετία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2016 είχαμε </w:t>
      </w:r>
      <w:r>
        <w:rPr>
          <w:rFonts w:eastAsia="Times New Roman" w:cs="Times New Roman"/>
          <w:szCs w:val="24"/>
        </w:rPr>
        <w:t xml:space="preserve">τετρακόσιες δεκατέσσερις χιλιάδες </w:t>
      </w:r>
      <w:r>
        <w:rPr>
          <w:rFonts w:eastAsia="Times New Roman" w:cs="Times New Roman"/>
          <w:szCs w:val="24"/>
        </w:rPr>
        <w:t>συλλήψεις ατόμων για ανθρωποκτονίες, ληστείες, κλοπές, διαρ</w:t>
      </w:r>
      <w:r>
        <w:rPr>
          <w:rFonts w:eastAsia="Times New Roman" w:cs="Times New Roman"/>
          <w:szCs w:val="24"/>
        </w:rPr>
        <w:lastRenderedPageBreak/>
        <w:t xml:space="preserve">ρήξεις, ναρκωτικά, απάτες και πλαστογραφίες. Εξαρθρώθηκαν </w:t>
      </w:r>
      <w:r>
        <w:rPr>
          <w:rFonts w:eastAsia="Times New Roman" w:cs="Times New Roman"/>
          <w:szCs w:val="24"/>
        </w:rPr>
        <w:t xml:space="preserve">εξακόσιες ογδόντα μία </w:t>
      </w:r>
      <w:r>
        <w:rPr>
          <w:rFonts w:eastAsia="Times New Roman" w:cs="Times New Roman"/>
          <w:szCs w:val="24"/>
        </w:rPr>
        <w:t xml:space="preserve">σημαντικές εγκληματικές σπείρες, κατασχέθηκαν 12,5 τόνοι κάνναβης, </w:t>
      </w:r>
      <w:r>
        <w:rPr>
          <w:rFonts w:eastAsia="Times New Roman" w:cs="Times New Roman"/>
          <w:szCs w:val="24"/>
        </w:rPr>
        <w:t>επτακόσια σαράντα επτά</w:t>
      </w:r>
      <w:r>
        <w:rPr>
          <w:rFonts w:eastAsia="Times New Roman" w:cs="Times New Roman"/>
          <w:szCs w:val="24"/>
        </w:rPr>
        <w:t xml:space="preserve"> κιλά ηρωίνης, </w:t>
      </w:r>
      <w:r>
        <w:rPr>
          <w:rFonts w:eastAsia="Times New Roman" w:cs="Times New Roman"/>
          <w:szCs w:val="24"/>
        </w:rPr>
        <w:t xml:space="preserve">διακόσια δέκα </w:t>
      </w:r>
      <w:r>
        <w:rPr>
          <w:rFonts w:eastAsia="Times New Roman" w:cs="Times New Roman"/>
          <w:szCs w:val="24"/>
        </w:rPr>
        <w:t xml:space="preserve">κιλά κοκαΐνης, </w:t>
      </w:r>
      <w:proofErr w:type="spellStart"/>
      <w:r>
        <w:rPr>
          <w:rFonts w:eastAsia="Times New Roman" w:cs="Times New Roman"/>
          <w:szCs w:val="24"/>
        </w:rPr>
        <w:t>εκατόν</w:t>
      </w:r>
      <w:proofErr w:type="spellEnd"/>
      <w:r>
        <w:rPr>
          <w:rFonts w:eastAsia="Times New Roman" w:cs="Times New Roman"/>
          <w:szCs w:val="24"/>
        </w:rPr>
        <w:t xml:space="preserve"> δέκα χιλιάδες </w:t>
      </w:r>
      <w:r>
        <w:rPr>
          <w:rFonts w:eastAsia="Times New Roman" w:cs="Times New Roman"/>
          <w:szCs w:val="24"/>
        </w:rPr>
        <w:t xml:space="preserve">δενδρύλλια κάνναβης και </w:t>
      </w:r>
      <w:r>
        <w:rPr>
          <w:rFonts w:eastAsia="Times New Roman" w:cs="Times New Roman"/>
          <w:szCs w:val="24"/>
        </w:rPr>
        <w:t xml:space="preserve">έξι χιλιάδες εξακόσια πενήντα </w:t>
      </w:r>
      <w:r>
        <w:rPr>
          <w:rFonts w:eastAsia="Times New Roman" w:cs="Times New Roman"/>
          <w:szCs w:val="24"/>
        </w:rPr>
        <w:t xml:space="preserve">όπλα, εξιχνιάστηκαν </w:t>
      </w:r>
      <w:r>
        <w:rPr>
          <w:rFonts w:eastAsia="Times New Roman" w:cs="Times New Roman"/>
          <w:szCs w:val="24"/>
        </w:rPr>
        <w:t xml:space="preserve">περίπου ογδόντα χιλιάδες </w:t>
      </w:r>
      <w:r>
        <w:rPr>
          <w:rFonts w:eastAsia="Times New Roman" w:cs="Times New Roman"/>
          <w:szCs w:val="24"/>
        </w:rPr>
        <w:t>σοβ</w:t>
      </w:r>
      <w:r>
        <w:rPr>
          <w:rFonts w:eastAsia="Times New Roman" w:cs="Times New Roman"/>
          <w:szCs w:val="24"/>
        </w:rPr>
        <w:t xml:space="preserve">αρές υποθέσεις κοινού και οργανωμένου εγκλήματος. </w:t>
      </w:r>
    </w:p>
    <w:p w14:paraId="6EB0EAD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Αυτά τα αποτελέσματα, κύριε Μητσοτάκη, είναι αποτελέσματα για τα </w:t>
      </w:r>
      <w:r w:rsidRPr="004A48AD">
        <w:rPr>
          <w:rFonts w:eastAsia="Times New Roman" w:cs="Times New Roman"/>
          <w:color w:val="000000" w:themeColor="text1"/>
          <w:szCs w:val="24"/>
        </w:rPr>
        <w:t>οποία κάποια αστυνομικοί έβαλαν σε κίνδυνο τη ζωή τους. Αυτούς, λοιπόν, προσβάλλετε και αμφισβητείτε, όταν έρχεστε εδώ στο Κοινοβούλιο και λ</w:t>
      </w:r>
      <w:r w:rsidRPr="004A48AD">
        <w:rPr>
          <w:rFonts w:eastAsia="Times New Roman" w:cs="Times New Roman"/>
          <w:color w:val="000000" w:themeColor="text1"/>
          <w:szCs w:val="24"/>
        </w:rPr>
        <w:t xml:space="preserve">έτε ότι η χώρα </w:t>
      </w:r>
      <w:r w:rsidRPr="004A48AD">
        <w:rPr>
          <w:rFonts w:eastAsia="Times New Roman" w:cs="Times New Roman"/>
          <w:color w:val="000000" w:themeColor="text1"/>
          <w:szCs w:val="24"/>
        </w:rPr>
        <w:t>στο</w:t>
      </w:r>
      <w:r w:rsidRPr="004A48AD">
        <w:rPr>
          <w:rFonts w:eastAsia="Times New Roman" w:cs="Times New Roman"/>
          <w:color w:val="000000" w:themeColor="text1"/>
          <w:szCs w:val="24"/>
        </w:rPr>
        <w:t xml:space="preserve"> έλεος της αναρχίας.</w:t>
      </w:r>
    </w:p>
    <w:p w14:paraId="6EB0EADC" w14:textId="77777777" w:rsidR="001771BC" w:rsidRDefault="000732D4">
      <w:pPr>
        <w:spacing w:line="600" w:lineRule="auto"/>
        <w:ind w:firstLine="720"/>
        <w:jc w:val="center"/>
        <w:rPr>
          <w:rFonts w:eastAsia="Times New Roman" w:cs="Times New Roman"/>
          <w:szCs w:val="24"/>
        </w:rPr>
      </w:pPr>
      <w:r w:rsidRPr="00141CF1">
        <w:rPr>
          <w:rFonts w:eastAsia="Times New Roman" w:cs="Times New Roman"/>
          <w:szCs w:val="24"/>
        </w:rPr>
        <w:t xml:space="preserve">(Χειροκροτήματα από </w:t>
      </w:r>
      <w:r w:rsidRPr="00141CF1">
        <w:rPr>
          <w:rFonts w:eastAsia="Times New Roman" w:cs="Times New Roman"/>
          <w:szCs w:val="24"/>
        </w:rPr>
        <w:t>τις</w:t>
      </w:r>
      <w:r w:rsidRPr="00141CF1">
        <w:rPr>
          <w:rFonts w:eastAsia="Times New Roman" w:cs="Times New Roman"/>
          <w:szCs w:val="24"/>
        </w:rPr>
        <w:t xml:space="preserve"> πτέρυγ</w:t>
      </w:r>
      <w:r w:rsidRPr="00141CF1">
        <w:rPr>
          <w:rFonts w:eastAsia="Times New Roman" w:cs="Times New Roman"/>
          <w:szCs w:val="24"/>
        </w:rPr>
        <w:t>ες</w:t>
      </w:r>
      <w:r w:rsidRPr="00141CF1">
        <w:rPr>
          <w:rFonts w:eastAsia="Times New Roman" w:cs="Times New Roman"/>
          <w:szCs w:val="24"/>
        </w:rPr>
        <w:t xml:space="preserve"> του ΣΥΡΙΖΑ και των ΑΝΕΛ)</w:t>
      </w:r>
    </w:p>
    <w:p w14:paraId="6EB0EADD" w14:textId="77777777" w:rsidR="001771BC" w:rsidRDefault="000732D4">
      <w:pPr>
        <w:tabs>
          <w:tab w:val="left" w:pos="709"/>
        </w:tabs>
        <w:spacing w:line="600" w:lineRule="auto"/>
        <w:ind w:firstLine="720"/>
        <w:jc w:val="both"/>
        <w:rPr>
          <w:rFonts w:eastAsia="Times New Roman" w:cs="Times New Roman"/>
          <w:szCs w:val="24"/>
        </w:rPr>
      </w:pPr>
      <w:r w:rsidRPr="00141CF1">
        <w:rPr>
          <w:rFonts w:eastAsia="Times New Roman" w:cs="Times New Roman"/>
          <w:szCs w:val="24"/>
        </w:rPr>
        <w:t>Αυτά όσον αφορά τα στοιχεία και τους αριθμούς, ελπίζω να τελειώσαμε.</w:t>
      </w:r>
    </w:p>
    <w:p w14:paraId="6EB0EAD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τώρα, κύριε Μητσοτάκη, επιτρέψτε μου να ασχοληθώ και με το ουσιαστικό ζήτημα, με τις ο</w:t>
      </w:r>
      <w:r>
        <w:rPr>
          <w:rFonts w:eastAsia="Times New Roman" w:cs="Times New Roman"/>
          <w:szCs w:val="24"/>
        </w:rPr>
        <w:t>υσιαστικές απαντήσεις</w:t>
      </w:r>
      <w:r>
        <w:rPr>
          <w:rFonts w:eastAsia="Times New Roman" w:cs="Times New Roman"/>
          <w:szCs w:val="24"/>
        </w:rPr>
        <w:t>,</w:t>
      </w:r>
      <w:r>
        <w:rPr>
          <w:rFonts w:eastAsia="Times New Roman" w:cs="Times New Roman"/>
          <w:szCs w:val="24"/>
        </w:rPr>
        <w:t xml:space="preserve"> για το γιατί ήρθατε σήμερα εδώ να καταθέσετε αυτή την ερώτηση. Και </w:t>
      </w:r>
      <w:r>
        <w:rPr>
          <w:rFonts w:eastAsia="Times New Roman" w:cs="Times New Roman"/>
          <w:szCs w:val="24"/>
        </w:rPr>
        <w:lastRenderedPageBreak/>
        <w:t>επιτρέψτε μου, μιας και εσείς μου κάνατε μία όχι και τόσο επίκαιρη ερώτηση, εγώ πριν κατέβω από το Βήμα, να σας θέσω, για να έχετε τη δυνατότητα να μου απαντήσετε, μι</w:t>
      </w:r>
      <w:r>
        <w:rPr>
          <w:rFonts w:eastAsia="Times New Roman" w:cs="Times New Roman"/>
          <w:szCs w:val="24"/>
        </w:rPr>
        <w:t>α πραγματικά επίκαιρη ερώτηση, να σας θέσω ένα πραγματικά επίκαιρο ερώτημα</w:t>
      </w:r>
      <w:r>
        <w:rPr>
          <w:rFonts w:eastAsia="Times New Roman" w:cs="Times New Roman"/>
          <w:szCs w:val="24"/>
        </w:rPr>
        <w:t>,</w:t>
      </w:r>
      <w:r>
        <w:rPr>
          <w:rFonts w:eastAsia="Times New Roman" w:cs="Times New Roman"/>
          <w:szCs w:val="24"/>
        </w:rPr>
        <w:t xml:space="preserve"> και όχι </w:t>
      </w:r>
      <w:proofErr w:type="spellStart"/>
      <w:r>
        <w:rPr>
          <w:rFonts w:eastAsia="Times New Roman" w:cs="Times New Roman"/>
          <w:szCs w:val="24"/>
        </w:rPr>
        <w:t>προκάτ</w:t>
      </w:r>
      <w:proofErr w:type="spellEnd"/>
      <w:r>
        <w:rPr>
          <w:rFonts w:eastAsia="Times New Roman" w:cs="Times New Roman"/>
          <w:szCs w:val="24"/>
        </w:rPr>
        <w:t xml:space="preserve"> από τα φιλικά δελτία ειδήσεων των τελευταίων ημερών, ένα ερώτημα που απασχολεί την επικαιρότητα και η επικαιρότητα των τελευταίων ημερών είναι η διαπραγμάτευση. </w:t>
      </w:r>
    </w:p>
    <w:p w14:paraId="6EB0EAD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Πεί</w:t>
      </w:r>
      <w:r>
        <w:rPr>
          <w:rFonts w:eastAsia="Times New Roman" w:cs="Times New Roman"/>
          <w:szCs w:val="24"/>
        </w:rPr>
        <w:t xml:space="preserve">τε μας, λοιπόν, κύριε Μητσοτάκη, τι ακριβώς πήγατε να κάνετε στη Γερμανία λίγες ημέρες πριν από το κρίσιμο </w:t>
      </w:r>
      <w:proofErr w:type="spellStart"/>
      <w:r>
        <w:rPr>
          <w:rFonts w:eastAsia="Times New Roman" w:cs="Times New Roman"/>
          <w:szCs w:val="24"/>
          <w:lang w:val="en-US"/>
        </w:rPr>
        <w:t>Eurogroup</w:t>
      </w:r>
      <w:proofErr w:type="spellEnd"/>
      <w:r>
        <w:rPr>
          <w:rFonts w:eastAsia="Times New Roman" w:cs="Times New Roman"/>
          <w:szCs w:val="24"/>
        </w:rPr>
        <w:t>. Τι ακριβώς συζητήσατε πίσω από κλειστές πόρτες με τον κ. Σόιμπλε τόσο μυστικά και απόρρητα, που ούτε μια φωτογραφία δεν θέλατε να δώσετε σ</w:t>
      </w:r>
      <w:r>
        <w:rPr>
          <w:rFonts w:eastAsia="Times New Roman" w:cs="Times New Roman"/>
          <w:szCs w:val="24"/>
        </w:rPr>
        <w:t xml:space="preserve">τη δημοσιότητα; </w:t>
      </w:r>
    </w:p>
    <w:p w14:paraId="6EB0EAE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Μας είπατε –κύκλοι σας και ανακοινώσεις του Γραφείου Τύπου της Νέας Δημοκρατίας- ότι πήγατε εκεί για να παρουσιάσετε, λέει, επί εβδομήντα πέντε λεπτά την πρότασή σας για την έξοδο από την κρίση. Και εγώ σας ρωτώ: Στον κ. Σόιμπλε είχατε εβδ</w:t>
      </w:r>
      <w:r>
        <w:rPr>
          <w:rFonts w:eastAsia="Times New Roman" w:cs="Times New Roman"/>
          <w:szCs w:val="24"/>
        </w:rPr>
        <w:t>ομήντα πέντε λεπτά, σε εμάς εδώ στον ελληνικό λαό δεν έχετε ούτε πέντε λεπτά να μας την παρουσιάσετε αυτή την περιβόητη πρόταση για την έξοδο από την κρίση;</w:t>
      </w:r>
    </w:p>
    <w:p w14:paraId="6EB0EAE1"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6EB0EAE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επειδή, κύριε Μητσοτάκη, ουδείς </w:t>
      </w:r>
      <w:proofErr w:type="spellStart"/>
      <w:r>
        <w:rPr>
          <w:rFonts w:eastAsia="Times New Roman" w:cs="Times New Roman"/>
          <w:szCs w:val="24"/>
        </w:rPr>
        <w:t>εδοξάσθη</w:t>
      </w:r>
      <w:proofErr w:type="spellEnd"/>
      <w:r>
        <w:rPr>
          <w:rFonts w:eastAsia="Times New Roman" w:cs="Times New Roman"/>
          <w:szCs w:val="24"/>
        </w:rPr>
        <w:t xml:space="preserve"> </w:t>
      </w:r>
      <w:proofErr w:type="spellStart"/>
      <w:r>
        <w:rPr>
          <w:rFonts w:eastAsia="Times New Roman" w:cs="Times New Roman"/>
          <w:szCs w:val="24"/>
        </w:rPr>
        <w:t>κρυπτόμενος</w:t>
      </w:r>
      <w:proofErr w:type="spellEnd"/>
      <w:r>
        <w:rPr>
          <w:rFonts w:eastAsia="Times New Roman" w:cs="Times New Roman"/>
          <w:szCs w:val="24"/>
        </w:rPr>
        <w:t>, μη νομίζετε ότι θα σας βγει σε καλό σε μια τόσο κρίσιμη συγκυρία για τον τόπο</w:t>
      </w:r>
      <w:r>
        <w:rPr>
          <w:rFonts w:eastAsia="Times New Roman" w:cs="Times New Roman"/>
          <w:szCs w:val="24"/>
        </w:rPr>
        <w:t>,</w:t>
      </w:r>
      <w:r>
        <w:rPr>
          <w:rFonts w:eastAsia="Times New Roman" w:cs="Times New Roman"/>
          <w:szCs w:val="24"/>
        </w:rPr>
        <w:t xml:space="preserve"> να μην παίρνετε θέση και να κάνετε διαρκώς κριτική εκ του ασφαλούς. Σας δίνω, λοιπόν, σήμερα μία ευκαιρία</w:t>
      </w:r>
      <w:r>
        <w:rPr>
          <w:rFonts w:eastAsia="Times New Roman" w:cs="Times New Roman"/>
          <w:szCs w:val="24"/>
        </w:rPr>
        <w:t>,</w:t>
      </w:r>
      <w:r>
        <w:rPr>
          <w:rFonts w:eastAsia="Times New Roman" w:cs="Times New Roman"/>
          <w:szCs w:val="24"/>
        </w:rPr>
        <w:t xml:space="preserve"> να πάρετε θέση </w:t>
      </w:r>
      <w:r>
        <w:rPr>
          <w:rFonts w:eastAsia="Times New Roman" w:cs="Times New Roman"/>
          <w:szCs w:val="24"/>
        </w:rPr>
        <w:t>και να μας πείτε καθαρά</w:t>
      </w:r>
      <w:r>
        <w:rPr>
          <w:rFonts w:eastAsia="Times New Roman" w:cs="Times New Roman"/>
          <w:szCs w:val="24"/>
        </w:rPr>
        <w:t>.</w:t>
      </w:r>
      <w:r>
        <w:rPr>
          <w:rFonts w:eastAsia="Times New Roman" w:cs="Times New Roman"/>
          <w:szCs w:val="24"/>
        </w:rPr>
        <w:t xml:space="preserve"> Συμφωνείτε με τις απαιτήσεις του Διεθνούς Νομισματικού Ταμείου για μέτρα ύψους 4 δισεκατομμυρίων ευρώ μετά το τέλος του προγράμματος; Αναγνωρίζετε ή όχι τη θετική πορεία της ελληνικής οικονομίας και τα στοιχεία της </w:t>
      </w:r>
      <w:r>
        <w:rPr>
          <w:rFonts w:eastAsia="Times New Roman" w:cs="Times New Roman"/>
          <w:szCs w:val="24"/>
        </w:rPr>
        <w:t xml:space="preserve">Κομισιόν </w:t>
      </w:r>
      <w:r>
        <w:rPr>
          <w:rFonts w:eastAsia="Times New Roman" w:cs="Times New Roman"/>
          <w:szCs w:val="24"/>
        </w:rPr>
        <w:t>και της</w:t>
      </w:r>
      <w:r>
        <w:rPr>
          <w:rFonts w:eastAsia="Times New Roman" w:cs="Times New Roman"/>
          <w:szCs w:val="24"/>
        </w:rPr>
        <w:t xml:space="preserve"> </w:t>
      </w:r>
      <w:r>
        <w:rPr>
          <w:rFonts w:eastAsia="Times New Roman" w:cs="Times New Roman"/>
          <w:szCs w:val="24"/>
          <w:lang w:val="en-US"/>
        </w:rPr>
        <w:t>EUROSTAT</w:t>
      </w:r>
      <w:r>
        <w:rPr>
          <w:rFonts w:eastAsia="Times New Roman" w:cs="Times New Roman"/>
          <w:szCs w:val="24"/>
        </w:rPr>
        <w:t xml:space="preserve">, που αποδεικνύουν ότι </w:t>
      </w:r>
      <w:proofErr w:type="spellStart"/>
      <w:r>
        <w:rPr>
          <w:rFonts w:eastAsia="Times New Roman" w:cs="Times New Roman"/>
          <w:szCs w:val="24"/>
        </w:rPr>
        <w:t>υπεραπόδωσε</w:t>
      </w:r>
      <w:proofErr w:type="spellEnd"/>
      <w:r>
        <w:rPr>
          <w:rFonts w:eastAsia="Times New Roman" w:cs="Times New Roman"/>
          <w:szCs w:val="24"/>
        </w:rPr>
        <w:t xml:space="preserve"> η οικονομία, ότι έχουμε επιστρέψει σε θετικούς ρυθμούς ανάπτυξης και άρα δεν χρειάζεται άλλη προσαρμογή; Ή μήπως ταυτίζεστε και σε αυτό το θέμα με τις ακατανόητες για κάθε σοβαρό οικονομολόγο θέσεις και αιτιάσεις</w:t>
      </w:r>
      <w:r>
        <w:rPr>
          <w:rFonts w:eastAsia="Times New Roman" w:cs="Times New Roman"/>
          <w:szCs w:val="24"/>
        </w:rPr>
        <w:t xml:space="preserve"> του Διεθνούς Νομισματικού Ταμείου; </w:t>
      </w:r>
    </w:p>
    <w:p w14:paraId="6EB0EAE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τέλος, συνεχίζετε να επιμένετε στην άποψη</w:t>
      </w:r>
      <w:r>
        <w:rPr>
          <w:rFonts w:eastAsia="Times New Roman" w:cs="Times New Roman"/>
          <w:szCs w:val="24"/>
        </w:rPr>
        <w:t>,</w:t>
      </w:r>
      <w:r>
        <w:rPr>
          <w:rFonts w:eastAsia="Times New Roman" w:cs="Times New Roman"/>
          <w:szCs w:val="24"/>
        </w:rPr>
        <w:t xml:space="preserve"> ότι για τις καθυστερήσεις ευθύνεται η ελληνική Κυβέρνηση, που επιδιώκει να προστατέψει την ελληνική κοινωνία, και όχι το Διεθνές Νομισματικό Ταμείο με τις παράλογες απαιτήσ</w:t>
      </w:r>
      <w:r>
        <w:rPr>
          <w:rFonts w:eastAsia="Times New Roman" w:cs="Times New Roman"/>
          <w:szCs w:val="24"/>
        </w:rPr>
        <w:t xml:space="preserve">εις του; </w:t>
      </w:r>
    </w:p>
    <w:p w14:paraId="6EB0EAE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Αυτά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επίκαιρα ερωτήματα ευθύτατα και περιμένουμε ευθ</w:t>
      </w:r>
      <w:r>
        <w:rPr>
          <w:rFonts w:eastAsia="Times New Roman" w:cs="Times New Roman"/>
          <w:szCs w:val="24"/>
        </w:rPr>
        <w:t>εί</w:t>
      </w:r>
      <w:r>
        <w:rPr>
          <w:rFonts w:eastAsia="Times New Roman" w:cs="Times New Roman"/>
          <w:szCs w:val="24"/>
        </w:rPr>
        <w:t>ς και καθαρές απαντήσεις από εσάς, κύριε Μητσοτάκη, και όχι συναντήσεις πίσω από κλειστές πόρτες και κριτική εκ του ασφαλούς. Η κριτική εκ του ασφαλούς είναι μία ανεύθυνη στ</w:t>
      </w:r>
      <w:r>
        <w:rPr>
          <w:rFonts w:eastAsia="Times New Roman" w:cs="Times New Roman"/>
          <w:szCs w:val="24"/>
        </w:rPr>
        <w:t>άση</w:t>
      </w:r>
      <w:r>
        <w:rPr>
          <w:rFonts w:eastAsia="Times New Roman" w:cs="Times New Roman"/>
          <w:szCs w:val="24"/>
        </w:rPr>
        <w:t>,</w:t>
      </w:r>
      <w:r>
        <w:rPr>
          <w:rFonts w:eastAsia="Times New Roman" w:cs="Times New Roman"/>
          <w:szCs w:val="24"/>
        </w:rPr>
        <w:t xml:space="preserve"> σε αυτή την κρίσιμη στιγμή που περνάει ο τόπος.</w:t>
      </w:r>
    </w:p>
    <w:p w14:paraId="6EB0EAE5"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6EB0EAE6" w14:textId="77777777" w:rsidR="001771BC" w:rsidRDefault="000732D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Ευχαριστούμε.</w:t>
      </w:r>
    </w:p>
    <w:p w14:paraId="6EB0EAE7" w14:textId="77777777" w:rsidR="001771BC" w:rsidRDefault="000732D4">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w:t>
      </w:r>
      <w:r>
        <w:rPr>
          <w:rFonts w:eastAsia="Times New Roman" w:cs="Times New Roman"/>
        </w:rPr>
        <w:t>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εξήντα μαθητές και μαθήτριες και τέσσερεις εκπαιδευτικ</w:t>
      </w:r>
      <w:r>
        <w:rPr>
          <w:rFonts w:eastAsia="Times New Roman" w:cs="Times New Roman"/>
        </w:rPr>
        <w:t xml:space="preserve">οί συνοδοί τους από το Μουσικό Γυμνάσιο Δράμας. </w:t>
      </w:r>
    </w:p>
    <w:p w14:paraId="6EB0EAE8" w14:textId="77777777" w:rsidR="001771BC" w:rsidRDefault="000732D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EB0EAE9" w14:textId="77777777" w:rsidR="001771BC" w:rsidRDefault="000732D4">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EB0EAEA" w14:textId="77777777" w:rsidR="001771BC" w:rsidRDefault="000732D4">
      <w:pPr>
        <w:spacing w:line="600" w:lineRule="auto"/>
        <w:ind w:firstLine="709"/>
        <w:jc w:val="both"/>
        <w:rPr>
          <w:rFonts w:eastAsia="Times New Roman" w:cs="Times New Roman"/>
          <w:szCs w:val="24"/>
        </w:rPr>
      </w:pPr>
      <w:r>
        <w:rPr>
          <w:rFonts w:eastAsia="Times New Roman" w:cs="Times New Roman"/>
          <w:szCs w:val="24"/>
        </w:rPr>
        <w:lastRenderedPageBreak/>
        <w:t>Τώρα τον λόγο έχει ο Αρχηγός της Αξιωματικής Αντιπολίτευσης και Πρόεδρος της Κοινοβουλευτικής Ομάδας της Νέας Δημοκρατίας κ. Μητσο</w:t>
      </w:r>
      <w:r>
        <w:rPr>
          <w:rFonts w:eastAsia="Times New Roman" w:cs="Times New Roman"/>
          <w:szCs w:val="24"/>
        </w:rPr>
        <w:t>τάκης.</w:t>
      </w:r>
    </w:p>
    <w:p w14:paraId="6EB0EAEB" w14:textId="77777777" w:rsidR="001771BC" w:rsidRDefault="000732D4">
      <w:pPr>
        <w:spacing w:line="600" w:lineRule="auto"/>
        <w:ind w:firstLine="709"/>
        <w:jc w:val="both"/>
        <w:rPr>
          <w:rFonts w:eastAsia="Times New Roman" w:cs="Times New Roman"/>
          <w:szCs w:val="24"/>
        </w:rPr>
      </w:pPr>
      <w:r>
        <w:rPr>
          <w:rFonts w:eastAsia="Times New Roman" w:cs="Times New Roman"/>
          <w:szCs w:val="24"/>
        </w:rPr>
        <w:t>Κύριε Πρόεδρε, έχετε τον λόγο.</w:t>
      </w:r>
    </w:p>
    <w:p w14:paraId="6EB0EAEC" w14:textId="77777777" w:rsidR="001771BC" w:rsidRDefault="000732D4">
      <w:pPr>
        <w:spacing w:line="600" w:lineRule="auto"/>
        <w:ind w:firstLine="709"/>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Τσίπρα, με εγκαλέσατε γιατί σας έκανα μια επίκαιρη ερώτηση, την οποία εσείς δεν θεωρήσατε τόσο επίκαιρη, επειδή κατά τα λεγόμενά σας όλη η ελληνική κοινωνία σή</w:t>
      </w:r>
      <w:r>
        <w:rPr>
          <w:rFonts w:eastAsia="Times New Roman" w:cs="Times New Roman"/>
          <w:szCs w:val="24"/>
        </w:rPr>
        <w:t>μερα ασχολείται με την πορεία της διαπραγμάτευσης. Και σε ένα βαθμό έχετε δίκιο. Όμως φαντάζομαι</w:t>
      </w:r>
      <w:r>
        <w:rPr>
          <w:rFonts w:eastAsia="Times New Roman" w:cs="Times New Roman"/>
          <w:szCs w:val="24"/>
        </w:rPr>
        <w:t>,</w:t>
      </w:r>
      <w:r>
        <w:rPr>
          <w:rFonts w:eastAsia="Times New Roman" w:cs="Times New Roman"/>
          <w:szCs w:val="24"/>
        </w:rPr>
        <w:t xml:space="preserve"> ότι ο πρώτος ο οποίος θα έπρεπε να ασχολείται με την πορεία της διαπραγμάτευσης</w:t>
      </w:r>
      <w:r>
        <w:rPr>
          <w:rFonts w:eastAsia="Times New Roman" w:cs="Times New Roman"/>
          <w:szCs w:val="24"/>
        </w:rPr>
        <w:t>,</w:t>
      </w:r>
      <w:r>
        <w:rPr>
          <w:rFonts w:eastAsia="Times New Roman" w:cs="Times New Roman"/>
          <w:szCs w:val="24"/>
        </w:rPr>
        <w:t xml:space="preserve"> είναι ο Υπουργός των Οικονομικών σας, ο οποίος βρήκε τον χρόνο χθες το βράδυ</w:t>
      </w:r>
      <w:r>
        <w:rPr>
          <w:rFonts w:eastAsia="Times New Roman" w:cs="Times New Roman"/>
          <w:szCs w:val="24"/>
        </w:rPr>
        <w:t>,</w:t>
      </w:r>
      <w:r>
        <w:rPr>
          <w:rFonts w:eastAsia="Times New Roman" w:cs="Times New Roman"/>
          <w:szCs w:val="24"/>
        </w:rPr>
        <w:t xml:space="preserve"> να παρακολουθήσει έναν ποδοσφαιρικό αγώνα σε σουίτα ποδοσφαιρικού </w:t>
      </w:r>
      <w:proofErr w:type="spellStart"/>
      <w:r>
        <w:rPr>
          <w:rFonts w:eastAsia="Times New Roman" w:cs="Times New Roman"/>
          <w:szCs w:val="24"/>
        </w:rPr>
        <w:t>μεγαλοπαράγοντα</w:t>
      </w:r>
      <w:proofErr w:type="spellEnd"/>
      <w:r>
        <w:rPr>
          <w:rFonts w:eastAsia="Times New Roman" w:cs="Times New Roman"/>
          <w:szCs w:val="24"/>
        </w:rPr>
        <w:t>.</w:t>
      </w:r>
    </w:p>
    <w:p w14:paraId="6EB0EAED" w14:textId="77777777" w:rsidR="001771BC" w:rsidRDefault="000732D4">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EB0EAEE" w14:textId="77777777" w:rsidR="001771BC" w:rsidRDefault="000732D4">
      <w:pPr>
        <w:spacing w:line="600" w:lineRule="auto"/>
        <w:ind w:firstLine="709"/>
        <w:jc w:val="center"/>
        <w:rPr>
          <w:rFonts w:eastAsia="Times New Roman"/>
          <w:bCs/>
        </w:rPr>
      </w:pPr>
      <w:r>
        <w:rPr>
          <w:rFonts w:eastAsia="Times New Roman"/>
          <w:bCs/>
        </w:rPr>
        <w:t>(Θόρυβος-διαμαρτυρίες από την πτέρυγα του ΣΥΡΙΖΑ)</w:t>
      </w:r>
    </w:p>
    <w:p w14:paraId="6EB0EAEF" w14:textId="77777777" w:rsidR="001771BC" w:rsidRDefault="000732D4">
      <w:pPr>
        <w:spacing w:line="600" w:lineRule="auto"/>
        <w:ind w:firstLine="709"/>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Σας παρακαλώ πολύ, ηρεμήστε, κύριοι συνάδελφοι. </w:t>
      </w:r>
    </w:p>
    <w:p w14:paraId="6EB0EAF0" w14:textId="77777777" w:rsidR="001771BC" w:rsidRDefault="000732D4">
      <w:pPr>
        <w:spacing w:line="600" w:lineRule="auto"/>
        <w:ind w:firstLine="709"/>
        <w:jc w:val="both"/>
        <w:rPr>
          <w:rFonts w:eastAsia="Times New Roman"/>
          <w:bCs/>
        </w:rPr>
      </w:pPr>
      <w:r>
        <w:rPr>
          <w:rFonts w:eastAsia="Times New Roman"/>
          <w:b/>
          <w:bCs/>
        </w:rPr>
        <w:lastRenderedPageBreak/>
        <w:t>ΚΥΡΙΑΚΟΣ ΜΗΤΣΟΤΑΚΗΣ (Πρόεδρος της Νέας Δημοκρατίας):</w:t>
      </w:r>
      <w:r>
        <w:rPr>
          <w:rFonts w:eastAsia="Times New Roman"/>
          <w:bCs/>
        </w:rPr>
        <w:t xml:space="preserve"> Άρα ας προσέχετε λίγο, κύριε Τσίπρα, ποιους κατηγορείτε για εκλεκτικές σχέσεις με παράγοντες του ποδοσφαίρου, όταν δικοί σας Υπουργοί σε δημόσια θέα βρίσ</w:t>
      </w:r>
      <w:r>
        <w:rPr>
          <w:rFonts w:eastAsia="Times New Roman"/>
          <w:bCs/>
        </w:rPr>
        <w:t xml:space="preserve">κονται μαζί τους, ειδικά όταν αυτοί οι παράγοντες έχουν και εκκρεμότητες με το ελληνικό </w:t>
      </w:r>
      <w:r>
        <w:rPr>
          <w:rFonts w:eastAsia="Times New Roman"/>
          <w:bCs/>
        </w:rPr>
        <w:t>δ</w:t>
      </w:r>
      <w:r>
        <w:rPr>
          <w:rFonts w:eastAsia="Times New Roman"/>
          <w:bCs/>
        </w:rPr>
        <w:t>ημόσιο. Θα σας ζητούσα, λοιπόν, να είστε λίγο πιο προσεκτικός.</w:t>
      </w:r>
    </w:p>
    <w:p w14:paraId="6EB0EAF1" w14:textId="77777777" w:rsidR="001771BC" w:rsidRDefault="000732D4">
      <w:pPr>
        <w:spacing w:line="600" w:lineRule="auto"/>
        <w:ind w:firstLine="709"/>
        <w:jc w:val="both"/>
        <w:rPr>
          <w:rFonts w:eastAsia="Times New Roman"/>
          <w:bCs/>
        </w:rPr>
      </w:pPr>
      <w:r>
        <w:rPr>
          <w:rFonts w:eastAsia="Times New Roman"/>
          <w:bCs/>
        </w:rPr>
        <w:t>Όπως, επίσης, μια φιλική παρότρυνση, κύριε Τσίπρα, για όση αξία έχει, επειδή κάποιος προφανώς σας συμβού</w:t>
      </w:r>
      <w:r>
        <w:rPr>
          <w:rFonts w:eastAsia="Times New Roman"/>
          <w:bCs/>
        </w:rPr>
        <w:t>λεψε στις τελευταίες εμφανίσεις</w:t>
      </w:r>
      <w:r>
        <w:rPr>
          <w:rFonts w:eastAsia="Times New Roman"/>
          <w:bCs/>
        </w:rPr>
        <w:t>,</w:t>
      </w:r>
      <w:r>
        <w:rPr>
          <w:rFonts w:eastAsia="Times New Roman"/>
          <w:bCs/>
        </w:rPr>
        <w:t xml:space="preserve"> να μιλάτε για το πρόσωπό μου μάλλον με υποτιμητικά σχόλια και αρκετά ειρωνικά. Ξέρετε, άλλο η πολιτική κριτική και άλλο </w:t>
      </w:r>
      <w:r>
        <w:rPr>
          <w:rFonts w:eastAsia="Times New Roman"/>
          <w:bCs/>
        </w:rPr>
        <w:t xml:space="preserve">η </w:t>
      </w:r>
      <w:r>
        <w:rPr>
          <w:rFonts w:eastAsia="Times New Roman"/>
          <w:bCs/>
        </w:rPr>
        <w:t xml:space="preserve">ειρωνεία. </w:t>
      </w:r>
    </w:p>
    <w:p w14:paraId="6EB0EAF2" w14:textId="77777777" w:rsidR="001771BC" w:rsidRDefault="000732D4">
      <w:pPr>
        <w:spacing w:line="600" w:lineRule="auto"/>
        <w:ind w:firstLine="709"/>
        <w:jc w:val="center"/>
        <w:rPr>
          <w:rFonts w:eastAsia="Times New Roman"/>
          <w:bCs/>
        </w:rPr>
      </w:pPr>
      <w:r>
        <w:rPr>
          <w:rFonts w:eastAsia="Times New Roman"/>
          <w:bCs/>
        </w:rPr>
        <w:t>(Θόρυβος - διαμαρτυρίες από την πτέρυγα του ΣΥΡΙΖΑ)</w:t>
      </w:r>
    </w:p>
    <w:p w14:paraId="6EB0EAF3" w14:textId="77777777" w:rsidR="001771BC" w:rsidRDefault="000732D4">
      <w:pPr>
        <w:spacing w:line="600" w:lineRule="auto"/>
        <w:ind w:firstLine="709"/>
        <w:jc w:val="both"/>
        <w:rPr>
          <w:rFonts w:eastAsia="Times New Roman"/>
          <w:bCs/>
        </w:rPr>
      </w:pPr>
      <w:r>
        <w:rPr>
          <w:rFonts w:eastAsia="Times New Roman"/>
          <w:b/>
          <w:bCs/>
        </w:rPr>
        <w:t>ΓΕΩΡΓΙΟΣ ΠΑΝΤΖΑΣ:</w:t>
      </w:r>
      <w:r>
        <w:rPr>
          <w:rFonts w:eastAsia="Times New Roman"/>
          <w:bCs/>
        </w:rPr>
        <w:t xml:space="preserve"> … (Δεν ακούστηκε)</w:t>
      </w:r>
    </w:p>
    <w:p w14:paraId="6EB0EAF4" w14:textId="77777777" w:rsidR="001771BC" w:rsidRDefault="000732D4">
      <w:pPr>
        <w:spacing w:line="600" w:lineRule="auto"/>
        <w:ind w:firstLine="709"/>
        <w:jc w:val="both"/>
        <w:rPr>
          <w:rFonts w:eastAsia="Times New Roman"/>
          <w:bCs/>
        </w:rPr>
      </w:pPr>
      <w:r>
        <w:rPr>
          <w:rFonts w:eastAsia="Times New Roman"/>
          <w:b/>
          <w:bCs/>
        </w:rPr>
        <w:t>ΠΡ</w:t>
      </w:r>
      <w:r>
        <w:rPr>
          <w:rFonts w:eastAsia="Times New Roman"/>
          <w:b/>
          <w:bCs/>
        </w:rPr>
        <w:t xml:space="preserve">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Κάντε ησυχία, κύριοι συνάδελφοι. </w:t>
      </w:r>
    </w:p>
    <w:p w14:paraId="6EB0EAF5" w14:textId="77777777" w:rsidR="001771BC" w:rsidRDefault="000732D4">
      <w:pPr>
        <w:spacing w:line="600" w:lineRule="auto"/>
        <w:ind w:firstLine="709"/>
        <w:jc w:val="both"/>
        <w:rPr>
          <w:rFonts w:eastAsia="Times New Roman"/>
          <w:bCs/>
        </w:rPr>
      </w:pPr>
      <w:r>
        <w:rPr>
          <w:rFonts w:eastAsia="Times New Roman"/>
          <w:bCs/>
        </w:rPr>
        <w:t xml:space="preserve">Κύριε </w:t>
      </w:r>
      <w:proofErr w:type="spellStart"/>
      <w:r>
        <w:rPr>
          <w:rFonts w:eastAsia="Times New Roman"/>
          <w:bCs/>
        </w:rPr>
        <w:t>Πάντζα</w:t>
      </w:r>
      <w:proofErr w:type="spellEnd"/>
      <w:r>
        <w:rPr>
          <w:rFonts w:eastAsia="Times New Roman"/>
          <w:bCs/>
        </w:rPr>
        <w:t>, σας παρακαλώ πολύ. Σας παρακαλώ για λόγους σεβασμού και προς εσάς -έχετε μια πορεία εδώ μέσα άμεμπτη- μην παρεμβαίνετε.</w:t>
      </w:r>
    </w:p>
    <w:p w14:paraId="6EB0EAF6" w14:textId="77777777" w:rsidR="001771BC" w:rsidRDefault="000732D4">
      <w:pPr>
        <w:spacing w:line="600" w:lineRule="auto"/>
        <w:ind w:firstLine="709"/>
        <w:jc w:val="both"/>
        <w:rPr>
          <w:rFonts w:eastAsia="Times New Roman"/>
          <w:bCs/>
        </w:rPr>
      </w:pPr>
      <w:r>
        <w:rPr>
          <w:rFonts w:eastAsia="Times New Roman"/>
          <w:bCs/>
        </w:rPr>
        <w:lastRenderedPageBreak/>
        <w:t xml:space="preserve">Κύριε Μητσοτάκη, συνεχίστε. </w:t>
      </w:r>
    </w:p>
    <w:p w14:paraId="6EB0EAF7" w14:textId="77777777" w:rsidR="001771BC" w:rsidRDefault="000732D4">
      <w:pPr>
        <w:spacing w:line="600" w:lineRule="auto"/>
        <w:ind w:firstLine="709"/>
        <w:jc w:val="both"/>
        <w:rPr>
          <w:rFonts w:eastAsia="Times New Roman"/>
          <w:bCs/>
        </w:rPr>
      </w:pPr>
      <w:r>
        <w:rPr>
          <w:rFonts w:eastAsia="Times New Roman"/>
          <w:b/>
          <w:bCs/>
        </w:rPr>
        <w:t>ΚΥΡΙΑΚΟΣ ΜΗΤΣΟΤΑΚΗΣ (Πρόεδρος τη</w:t>
      </w:r>
      <w:r>
        <w:rPr>
          <w:rFonts w:eastAsia="Times New Roman"/>
          <w:b/>
          <w:bCs/>
        </w:rPr>
        <w:t>ς Νέας Δημοκρατίας):</w:t>
      </w:r>
      <w:r>
        <w:rPr>
          <w:rFonts w:eastAsia="Times New Roman"/>
          <w:bCs/>
        </w:rPr>
        <w:t xml:space="preserve"> Όταν, λοιπόν, κύριε Τσίπρα, υπολείπεστε δεκαπέντε μονάδες στις δημοσκοπήσεις, θα σας συνιστούσα να είστε λίγο πιο προσεκτικός, όταν κάνετε υποδείξεις στην Αξιωματική Αντιπολίτευση. </w:t>
      </w:r>
    </w:p>
    <w:p w14:paraId="6EB0EAF8" w14:textId="77777777" w:rsidR="001771BC" w:rsidRDefault="000732D4">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6EB0EAF9" w14:textId="77777777" w:rsidR="001771BC" w:rsidRDefault="000732D4">
      <w:pPr>
        <w:spacing w:line="600" w:lineRule="auto"/>
        <w:ind w:firstLine="709"/>
        <w:jc w:val="both"/>
        <w:rPr>
          <w:rFonts w:eastAsia="Times New Roman"/>
          <w:bCs/>
        </w:rPr>
      </w:pPr>
      <w:r>
        <w:rPr>
          <w:rFonts w:eastAsia="Times New Roman"/>
          <w:bCs/>
        </w:rPr>
        <w:t xml:space="preserve">Καταλαβαίνω ότι έχετε περιέλθει σε μια δύσκολη θέση, αλλά η ειρωνεία σας δεν θα σας βγάλει από το αδιέξοδο. </w:t>
      </w:r>
    </w:p>
    <w:p w14:paraId="6EB0EAFA" w14:textId="77777777" w:rsidR="001771BC" w:rsidRDefault="000732D4">
      <w:pPr>
        <w:spacing w:line="600" w:lineRule="auto"/>
        <w:ind w:firstLine="709"/>
        <w:jc w:val="both"/>
        <w:rPr>
          <w:rFonts w:eastAsia="Times New Roman"/>
          <w:bCs/>
        </w:rPr>
      </w:pPr>
      <w:r>
        <w:rPr>
          <w:rFonts w:eastAsia="Times New Roman"/>
          <w:bCs/>
        </w:rPr>
        <w:t>Θα απαντήσω σύντομα στα ζητήματα, τα οποία θίξατε για το πρόβλημα της ασφάλειας. Πρέπει να σας πω, κύριε Τσίπρα, ότι δεν με πείσατε με τις απαντήσ</w:t>
      </w:r>
      <w:r>
        <w:rPr>
          <w:rFonts w:eastAsia="Times New Roman"/>
          <w:bCs/>
        </w:rPr>
        <w:t>εις σας. Δεν με πείσατε</w:t>
      </w:r>
      <w:r>
        <w:rPr>
          <w:rFonts w:eastAsia="Times New Roman"/>
          <w:bCs/>
        </w:rPr>
        <w:t>,</w:t>
      </w:r>
      <w:r>
        <w:rPr>
          <w:rFonts w:eastAsia="Times New Roman"/>
          <w:bCs/>
        </w:rPr>
        <w:t xml:space="preserve"> ότι έχετε κάποιο συγκροτημένο σχέδιο για την αντιμετώπιση της εγκληματικότητας και το γεγονός ότι ήσασταν σε θέση να απαριθμήσετε μία </w:t>
      </w:r>
      <w:proofErr w:type="spellStart"/>
      <w:r>
        <w:rPr>
          <w:rFonts w:eastAsia="Times New Roman"/>
          <w:bCs/>
        </w:rPr>
        <w:t>μία</w:t>
      </w:r>
      <w:proofErr w:type="spellEnd"/>
      <w:r>
        <w:rPr>
          <w:rFonts w:eastAsia="Times New Roman"/>
          <w:bCs/>
        </w:rPr>
        <w:t xml:space="preserve"> τις επιχειρήσεις της Αστυνομίας</w:t>
      </w:r>
      <w:r>
        <w:rPr>
          <w:rFonts w:eastAsia="Times New Roman"/>
          <w:bCs/>
        </w:rPr>
        <w:t>,</w:t>
      </w:r>
      <w:r>
        <w:rPr>
          <w:rFonts w:eastAsia="Times New Roman"/>
          <w:bCs/>
        </w:rPr>
        <w:t xml:space="preserve"> μάλλον με κάνει να υποπτεύομαι ότι είναι λίγες και όχι πολλέ</w:t>
      </w:r>
      <w:r>
        <w:rPr>
          <w:rFonts w:eastAsia="Times New Roman"/>
          <w:bCs/>
        </w:rPr>
        <w:t>ς, κύριε Τσίπρα. Δεν με πείσατε ότι έχετε κάποιο σχέδιο</w:t>
      </w:r>
      <w:r>
        <w:rPr>
          <w:rFonts w:eastAsia="Times New Roman"/>
          <w:bCs/>
        </w:rPr>
        <w:t>,</w:t>
      </w:r>
      <w:r>
        <w:rPr>
          <w:rFonts w:eastAsia="Times New Roman"/>
          <w:bCs/>
        </w:rPr>
        <w:t xml:space="preserve"> για να αντιμετωπίσετε την έξαρση </w:t>
      </w:r>
      <w:r>
        <w:rPr>
          <w:rFonts w:eastAsia="Times New Roman"/>
          <w:bCs/>
        </w:rPr>
        <w:lastRenderedPageBreak/>
        <w:t xml:space="preserve">της μικρής και μεσαίας βίας, την οποία βιώνουν όλοι οι Έλληνες πολίτες σήμερα. </w:t>
      </w:r>
    </w:p>
    <w:p w14:paraId="6EB0EAFB" w14:textId="77777777" w:rsidR="001771BC" w:rsidRDefault="000732D4">
      <w:pPr>
        <w:spacing w:line="600" w:lineRule="auto"/>
        <w:ind w:firstLine="709"/>
        <w:jc w:val="both"/>
        <w:rPr>
          <w:rFonts w:eastAsia="Times New Roman"/>
          <w:bCs/>
        </w:rPr>
      </w:pPr>
      <w:r>
        <w:rPr>
          <w:rFonts w:eastAsia="Times New Roman"/>
          <w:bCs/>
        </w:rPr>
        <w:t>Επιχειρήσατε να παρουσιάσετε μια εικόνα μίας πόλης</w:t>
      </w:r>
      <w:r>
        <w:rPr>
          <w:rFonts w:eastAsia="Times New Roman"/>
          <w:bCs/>
        </w:rPr>
        <w:t>,</w:t>
      </w:r>
      <w:r>
        <w:rPr>
          <w:rFonts w:eastAsia="Times New Roman"/>
          <w:bCs/>
        </w:rPr>
        <w:t xml:space="preserve"> η οποία δεν ανταποκρίνεται στην πρ</w:t>
      </w:r>
      <w:r>
        <w:rPr>
          <w:rFonts w:eastAsia="Times New Roman"/>
          <w:bCs/>
        </w:rPr>
        <w:t>αγματικότητα. Δεν είπατε κουβέντα για το γεγονός ότι υπάρχει μια συστηματική προσπάθεια επίθεσης στα μέσα μαζικής μεταφοράς, για τα οποία παρέθεσα συγκεκριμένα στοιχεία.</w:t>
      </w:r>
    </w:p>
    <w:p w14:paraId="6EB0EAFC" w14:textId="77777777" w:rsidR="001771BC" w:rsidRDefault="000732D4">
      <w:pPr>
        <w:spacing w:line="600" w:lineRule="auto"/>
        <w:ind w:firstLine="709"/>
        <w:jc w:val="both"/>
        <w:rPr>
          <w:rFonts w:eastAsia="Times New Roman" w:cs="Times New Roman"/>
        </w:rPr>
      </w:pPr>
      <w:r>
        <w:rPr>
          <w:rFonts w:eastAsia="Times New Roman" w:cs="Times New Roman"/>
        </w:rPr>
        <w:t>Βέβαια θέλω να σας θυμίσω</w:t>
      </w:r>
      <w:r>
        <w:rPr>
          <w:rFonts w:eastAsia="Times New Roman" w:cs="Times New Roman"/>
        </w:rPr>
        <w:t>,</w:t>
      </w:r>
      <w:r>
        <w:rPr>
          <w:rFonts w:eastAsia="Times New Roman" w:cs="Times New Roman"/>
        </w:rPr>
        <w:t xml:space="preserve"> ότι δεν άσκησα την κριτική μου μόνο για τα Εξάρχεια, αλλά α</w:t>
      </w:r>
      <w:r>
        <w:rPr>
          <w:rFonts w:eastAsia="Times New Roman" w:cs="Times New Roman"/>
        </w:rPr>
        <w:t xml:space="preserve">ναφέρθηκα στην κατάσταση η οποία επικρατεί στο ζήτημα της δημόσιας τάξης σε όλη την Αθήνα. </w:t>
      </w:r>
    </w:p>
    <w:p w14:paraId="6EB0EAFD" w14:textId="77777777" w:rsidR="001771BC" w:rsidRDefault="000732D4">
      <w:pPr>
        <w:spacing w:line="600" w:lineRule="auto"/>
        <w:ind w:firstLine="709"/>
        <w:jc w:val="both"/>
        <w:rPr>
          <w:rFonts w:eastAsia="Times New Roman" w:cs="Times New Roman"/>
        </w:rPr>
      </w:pPr>
      <w:r>
        <w:rPr>
          <w:rFonts w:eastAsia="Times New Roman" w:cs="Times New Roman"/>
        </w:rPr>
        <w:t>Και</w:t>
      </w:r>
      <w:r>
        <w:rPr>
          <w:rFonts w:eastAsia="Times New Roman" w:cs="Times New Roman"/>
        </w:rPr>
        <w:t>,</w:t>
      </w:r>
      <w:r>
        <w:rPr>
          <w:rFonts w:eastAsia="Times New Roman" w:cs="Times New Roman"/>
        </w:rPr>
        <w:t xml:space="preserve"> βέβαια, δεν είπατε καμμ</w:t>
      </w:r>
      <w:r>
        <w:rPr>
          <w:rFonts w:eastAsia="Times New Roman" w:cs="Times New Roman"/>
        </w:rPr>
        <w:t>ιά</w:t>
      </w:r>
      <w:r>
        <w:rPr>
          <w:rFonts w:eastAsia="Times New Roman" w:cs="Times New Roman"/>
        </w:rPr>
        <w:t xml:space="preserve"> κουβέντα για τις νομοθετικές σας πρωτοβουλίες του πρώτου εξαμήνου του 2015, όταν σπεύσατε εσείς και ο αρμόδιος Υπουργός</w:t>
      </w:r>
      <w:r>
        <w:rPr>
          <w:rFonts w:eastAsia="Times New Roman" w:cs="Times New Roman"/>
        </w:rPr>
        <w:t>,</w:t>
      </w:r>
      <w:r>
        <w:rPr>
          <w:rFonts w:eastAsia="Times New Roman" w:cs="Times New Roman"/>
        </w:rPr>
        <w:t xml:space="preserve"> να ικανοποιή</w:t>
      </w:r>
      <w:r>
        <w:rPr>
          <w:rFonts w:eastAsia="Times New Roman" w:cs="Times New Roman"/>
        </w:rPr>
        <w:t>σετε όλα τα αιτήματα των τρομοκρατών, νομοθετώντας σε αυτή ακριβώς την Αίθουσα την ικανοποίηση των βασικών τους αιτημάτων.</w:t>
      </w:r>
    </w:p>
    <w:p w14:paraId="6EB0EAFE" w14:textId="77777777" w:rsidR="001771BC" w:rsidRDefault="000732D4">
      <w:pPr>
        <w:spacing w:line="600" w:lineRule="auto"/>
        <w:ind w:firstLine="709"/>
        <w:jc w:val="both"/>
        <w:rPr>
          <w:rFonts w:eastAsia="Times New Roman" w:cs="Times New Roman"/>
        </w:rPr>
      </w:pPr>
      <w:r>
        <w:rPr>
          <w:rFonts w:eastAsia="Times New Roman" w:cs="Times New Roman"/>
        </w:rPr>
        <w:t>Για αυτά δεν είπατε καμμ</w:t>
      </w:r>
      <w:r>
        <w:rPr>
          <w:rFonts w:eastAsia="Times New Roman" w:cs="Times New Roman"/>
        </w:rPr>
        <w:t>ιά</w:t>
      </w:r>
      <w:r>
        <w:rPr>
          <w:rFonts w:eastAsia="Times New Roman" w:cs="Times New Roman"/>
        </w:rPr>
        <w:t xml:space="preserve"> κουβέντα. Καταλαβαίνω ότι σας </w:t>
      </w:r>
      <w:r>
        <w:rPr>
          <w:rFonts w:eastAsia="Times New Roman"/>
          <w:bCs/>
        </w:rPr>
        <w:t>είναι</w:t>
      </w:r>
      <w:r>
        <w:rPr>
          <w:rFonts w:eastAsia="Times New Roman" w:cs="Times New Roman"/>
        </w:rPr>
        <w:t xml:space="preserve"> πολύ δύσκολα, αλλά θα πρέπει να αντιληφθείτε σήμερα, κύριε Τσίπρα, μέσ</w:t>
      </w:r>
      <w:r>
        <w:rPr>
          <w:rFonts w:eastAsia="Times New Roman" w:cs="Times New Roman"/>
        </w:rPr>
        <w:t xml:space="preserve">α από το στεγανό προστατευμένο κουβούκλιο </w:t>
      </w:r>
      <w:r>
        <w:rPr>
          <w:rFonts w:eastAsia="Times New Roman" w:cs="Times New Roman"/>
        </w:rPr>
        <w:lastRenderedPageBreak/>
        <w:t>του Μεγάρου Μαξίμου, από το οποίο δεν εξέρχεστε συχνά, ότι οι πολίτες αισθάνονται ανασφαλείς σήμερα, κύριε Τσίπρα. Αισθάνονται περισσότερο ανασφαλείς</w:t>
      </w:r>
      <w:r>
        <w:rPr>
          <w:rFonts w:eastAsia="Times New Roman" w:cs="Times New Roman"/>
        </w:rPr>
        <w:t>,</w:t>
      </w:r>
      <w:r>
        <w:rPr>
          <w:rFonts w:eastAsia="Times New Roman" w:cs="Times New Roman"/>
        </w:rPr>
        <w:t xml:space="preserve"> από όσο αισθανόντουσαν πριν από δύο χρόνια. </w:t>
      </w:r>
    </w:p>
    <w:p w14:paraId="6EB0EAFF" w14:textId="77777777" w:rsidR="001771BC" w:rsidRDefault="000732D4">
      <w:pPr>
        <w:spacing w:line="600" w:lineRule="auto"/>
        <w:ind w:firstLine="709"/>
        <w:jc w:val="both"/>
        <w:rPr>
          <w:rFonts w:eastAsia="Times New Roman" w:cs="Times New Roman"/>
        </w:rPr>
      </w:pPr>
      <w:r>
        <w:rPr>
          <w:rFonts w:eastAsia="Times New Roman" w:cs="Times New Roman"/>
        </w:rPr>
        <w:t>Και</w:t>
      </w:r>
      <w:r>
        <w:rPr>
          <w:rFonts w:eastAsia="Times New Roman" w:cs="Times New Roman"/>
        </w:rPr>
        <w:t>,</w:t>
      </w:r>
      <w:r>
        <w:rPr>
          <w:rFonts w:eastAsia="Times New Roman" w:cs="Times New Roman"/>
        </w:rPr>
        <w:t xml:space="preserve"> ναι, η εμφανή</w:t>
      </w:r>
      <w:r>
        <w:rPr>
          <w:rFonts w:eastAsia="Times New Roman" w:cs="Times New Roman"/>
        </w:rPr>
        <w:t xml:space="preserve">ς παρουσία της Αστυνομίας μέσα από τις </w:t>
      </w:r>
      <w:r>
        <w:rPr>
          <w:rFonts w:eastAsia="Times New Roman" w:cs="Times New Roman"/>
        </w:rPr>
        <w:t>Ο</w:t>
      </w:r>
      <w:r>
        <w:rPr>
          <w:rFonts w:eastAsia="Times New Roman" w:cs="Times New Roman"/>
        </w:rPr>
        <w:t xml:space="preserve">μάδες </w:t>
      </w:r>
      <w:r>
        <w:rPr>
          <w:rFonts w:eastAsia="Times New Roman" w:cs="Times New Roman"/>
        </w:rPr>
        <w:t>«</w:t>
      </w:r>
      <w:r>
        <w:rPr>
          <w:rFonts w:eastAsia="Times New Roman" w:cs="Times New Roman"/>
        </w:rPr>
        <w:t>ΔΕΛΤΑ</w:t>
      </w:r>
      <w:r>
        <w:rPr>
          <w:rFonts w:eastAsia="Times New Roman" w:cs="Times New Roman"/>
        </w:rPr>
        <w:t>»</w:t>
      </w:r>
      <w:r>
        <w:rPr>
          <w:rFonts w:eastAsia="Times New Roman" w:cs="Times New Roman"/>
        </w:rPr>
        <w:t xml:space="preserve"> και </w:t>
      </w:r>
      <w:r>
        <w:rPr>
          <w:rFonts w:eastAsia="Times New Roman" w:cs="Times New Roman"/>
        </w:rPr>
        <w:t>«</w:t>
      </w:r>
      <w:r>
        <w:rPr>
          <w:rFonts w:eastAsia="Times New Roman" w:cs="Times New Roman"/>
        </w:rPr>
        <w:t>ΔΙΑΣ</w:t>
      </w:r>
      <w:r>
        <w:rPr>
          <w:rFonts w:eastAsia="Times New Roman" w:cs="Times New Roman"/>
        </w:rPr>
        <w:t>»</w:t>
      </w:r>
      <w:r>
        <w:rPr>
          <w:rFonts w:eastAsia="Times New Roman" w:cs="Times New Roman"/>
        </w:rPr>
        <w:t xml:space="preserve"> δρα αποτρεπτικά, ειδικά για τη μικρή και μεσαία παραβατικότητα. Αυτό </w:t>
      </w:r>
      <w:r>
        <w:rPr>
          <w:rFonts w:eastAsia="Times New Roman"/>
          <w:bCs/>
        </w:rPr>
        <w:t>είναι</w:t>
      </w:r>
      <w:r>
        <w:rPr>
          <w:rFonts w:eastAsia="Times New Roman" w:cs="Times New Roman"/>
        </w:rPr>
        <w:t xml:space="preserve"> κάτι το οποίο ελπίζω να μπορέσετε, επιτέλους, να το αντιληφθείτε και να μην περιορίζεστε στο να διαβάζετε τα στοιχεία, τα οποία σας δίνει ο αρμόδιος Υπουργός σας, τα οποία, κατά την άποψή μας, δεν ανταποκρίνονται στην πραγματικότητα. Πάντως σίγουρα δεν αν</w:t>
      </w:r>
      <w:r>
        <w:rPr>
          <w:rFonts w:eastAsia="Times New Roman" w:cs="Times New Roman"/>
        </w:rPr>
        <w:t>ταποκρίνονται</w:t>
      </w:r>
      <w:r>
        <w:rPr>
          <w:rFonts w:eastAsia="Times New Roman" w:cs="Times New Roman"/>
        </w:rPr>
        <w:t>,</w:t>
      </w:r>
      <w:r>
        <w:rPr>
          <w:rFonts w:eastAsia="Times New Roman" w:cs="Times New Roman"/>
        </w:rPr>
        <w:t xml:space="preserve"> σε αυτό το οποίο βιώνουν και αισθάνονται οι Έλληνες πολίτες, οι οποίοι σήμερα αισθάνονται πολύ περισσότερο απροστάτευτοι και πολύ περισσότερο εκτεθειμένοι στη μικρή και μεσαία εγκληματικότητα</w:t>
      </w:r>
      <w:r>
        <w:rPr>
          <w:rFonts w:eastAsia="Times New Roman" w:cs="Times New Roman"/>
        </w:rPr>
        <w:t>,</w:t>
      </w:r>
      <w:r>
        <w:rPr>
          <w:rFonts w:eastAsia="Times New Roman" w:cs="Times New Roman"/>
        </w:rPr>
        <w:t xml:space="preserve"> απ’ ό,τι αισθανόντουσαν πριν από δύο χρόνια. </w:t>
      </w:r>
    </w:p>
    <w:p w14:paraId="6EB0EB00" w14:textId="77777777" w:rsidR="001771BC" w:rsidRDefault="000732D4">
      <w:pPr>
        <w:spacing w:line="600" w:lineRule="auto"/>
        <w:ind w:firstLine="709"/>
        <w:jc w:val="both"/>
        <w:rPr>
          <w:rFonts w:eastAsia="Times New Roman" w:cs="Times New Roman"/>
        </w:rPr>
      </w:pPr>
      <w:r>
        <w:rPr>
          <w:rFonts w:eastAsia="Times New Roman" w:cs="Times New Roman"/>
        </w:rPr>
        <w:t>Έρ</w:t>
      </w:r>
      <w:r>
        <w:rPr>
          <w:rFonts w:eastAsia="Times New Roman" w:cs="Times New Roman"/>
        </w:rPr>
        <w:t xml:space="preserve">χομαι, </w:t>
      </w:r>
      <w:r>
        <w:rPr>
          <w:rFonts w:eastAsia="Times New Roman" w:cs="Times New Roman"/>
          <w:bCs/>
          <w:shd w:val="clear" w:color="auto" w:fill="FFFFFF"/>
        </w:rPr>
        <w:t>όμως,</w:t>
      </w:r>
      <w:r>
        <w:rPr>
          <w:rFonts w:eastAsia="Times New Roman" w:cs="Times New Roman"/>
        </w:rPr>
        <w:t xml:space="preserve"> τώρα μιας και με ρωτήσατε στα ζητήματα της επικαιρότητας, όπως την ορίσατε εσείς. Στα ζητήματα, δηλαδή, της </w:t>
      </w:r>
      <w:r>
        <w:rPr>
          <w:rFonts w:eastAsia="Times New Roman"/>
          <w:bCs/>
          <w:shd w:val="clear" w:color="auto" w:fill="FFFFFF"/>
        </w:rPr>
        <w:t>διαπραγμάτευση</w:t>
      </w:r>
      <w:r>
        <w:rPr>
          <w:rFonts w:eastAsia="Times New Roman" w:cs="Times New Roman"/>
        </w:rPr>
        <w:t xml:space="preserve">ς. Μιας και μας δίνεται η ευκαιρία να </w:t>
      </w:r>
      <w:r>
        <w:rPr>
          <w:rFonts w:eastAsia="Times New Roman" w:cs="Times New Roman"/>
        </w:rPr>
        <w:lastRenderedPageBreak/>
        <w:t>βρεθούμε σήμερα στη Βουλή, ας συζητήσουμε, λοιπόν, λίγο για τα θέματα αυτά, κύριε Τ</w:t>
      </w:r>
      <w:r>
        <w:rPr>
          <w:rFonts w:eastAsia="Times New Roman" w:cs="Times New Roman"/>
        </w:rPr>
        <w:t xml:space="preserve">σίπρα. </w:t>
      </w:r>
    </w:p>
    <w:p w14:paraId="6EB0EB01" w14:textId="77777777" w:rsidR="001771BC" w:rsidRDefault="000732D4">
      <w:pPr>
        <w:spacing w:line="600" w:lineRule="auto"/>
        <w:ind w:firstLine="709"/>
        <w:jc w:val="both"/>
        <w:rPr>
          <w:rFonts w:eastAsia="Times New Roman" w:cs="Times New Roman"/>
          <w:bCs/>
          <w:shd w:val="clear" w:color="auto" w:fill="FFFFFF"/>
        </w:rPr>
      </w:pPr>
      <w:r>
        <w:rPr>
          <w:rFonts w:eastAsia="Times New Roman" w:cs="Times New Roman"/>
        </w:rPr>
        <w:t>Έχετε βάλει τη χώρα πάλι σε ένα πολύ επικίνδυνο και κατηφορικό μονοπάτι. Το πού θέλετε να την πάτε</w:t>
      </w:r>
      <w:r>
        <w:rPr>
          <w:rFonts w:eastAsia="Times New Roman" w:cs="Times New Roman"/>
        </w:rPr>
        <w:t>,</w:t>
      </w:r>
      <w:r>
        <w:rPr>
          <w:rFonts w:eastAsia="Times New Roman" w:cs="Times New Roman"/>
        </w:rPr>
        <w:t xml:space="preserve"> το γνωρίζετε μόνο εσείς. Έ</w:t>
      </w:r>
      <w:r>
        <w:rPr>
          <w:rFonts w:eastAsia="Times New Roman" w:cs="Times New Roman"/>
          <w:bCs/>
          <w:shd w:val="clear" w:color="auto" w:fill="FFFFFF"/>
        </w:rPr>
        <w:t xml:space="preserve">να </w:t>
      </w:r>
      <w:r>
        <w:rPr>
          <w:rFonts w:eastAsia="Times New Roman"/>
          <w:bCs/>
          <w:shd w:val="clear" w:color="auto" w:fill="FFFFFF"/>
        </w:rPr>
        <w:t>είναι</w:t>
      </w:r>
      <w:r>
        <w:rPr>
          <w:rFonts w:eastAsia="Times New Roman" w:cs="Times New Roman"/>
          <w:bCs/>
          <w:shd w:val="clear" w:color="auto" w:fill="FFFFFF"/>
        </w:rPr>
        <w:t xml:space="preserve"> βέβαιο, κύριε Τσίπρα, ότι μια αξιολόγηση η οποία έπρεπε να είχε κλείσει πριν από έναν ακριβώς χρόνο, τον Φεβρουάρ</w:t>
      </w:r>
      <w:r>
        <w:rPr>
          <w:rFonts w:eastAsia="Times New Roman" w:cs="Times New Roman"/>
          <w:bCs/>
          <w:shd w:val="clear" w:color="auto" w:fill="FFFFFF"/>
        </w:rPr>
        <w:t xml:space="preserve">ιο του 2016, δεν </w:t>
      </w:r>
      <w:r>
        <w:rPr>
          <w:rFonts w:eastAsia="Times New Roman"/>
          <w:bCs/>
          <w:shd w:val="clear" w:color="auto" w:fill="FFFFFF"/>
        </w:rPr>
        <w:t>έχει</w:t>
      </w:r>
      <w:r>
        <w:rPr>
          <w:rFonts w:eastAsia="Times New Roman" w:cs="Times New Roman"/>
          <w:bCs/>
          <w:shd w:val="clear" w:color="auto" w:fill="FFFFFF"/>
        </w:rPr>
        <w:t xml:space="preserve"> κλείσει σήμερα ακόμα. </w:t>
      </w:r>
    </w:p>
    <w:p w14:paraId="6EB0EB02" w14:textId="77777777" w:rsidR="001771BC" w:rsidRDefault="000732D4">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Και</w:t>
      </w:r>
      <w:r>
        <w:rPr>
          <w:rFonts w:eastAsia="Times New Roman" w:cs="Times New Roman"/>
          <w:bCs/>
          <w:shd w:val="clear" w:color="auto" w:fill="FFFFFF"/>
        </w:rPr>
        <w:t>,</w:t>
      </w:r>
      <w:r>
        <w:rPr>
          <w:rFonts w:eastAsia="Times New Roman" w:cs="Times New Roman"/>
          <w:bCs/>
          <w:shd w:val="clear" w:color="auto" w:fill="FFFFFF"/>
        </w:rPr>
        <w:t xml:space="preserve"> βέβαια, οι συνέπειες αυτές φέρνουν μαύρες σκέψεις, προκαλούν, όμως, κύριε Τσίπρα, και επιπτώσεις στην πραγματική οικονομία. Πώς εξηγείτε το γεγονός</w:t>
      </w:r>
      <w:r>
        <w:rPr>
          <w:rFonts w:eastAsia="Times New Roman" w:cs="Times New Roman"/>
          <w:bCs/>
          <w:shd w:val="clear" w:color="auto" w:fill="FFFFFF"/>
        </w:rPr>
        <w:t>,</w:t>
      </w:r>
      <w:r>
        <w:rPr>
          <w:rFonts w:eastAsia="Times New Roman" w:cs="Times New Roman"/>
          <w:bCs/>
          <w:shd w:val="clear" w:color="auto" w:fill="FFFFFF"/>
        </w:rPr>
        <w:t xml:space="preserve"> ότι μέσα σε σαράντα πέντε μέρες είχαμε διαρροή 2,5 δισεκα</w:t>
      </w:r>
      <w:r>
        <w:rPr>
          <w:rFonts w:eastAsia="Times New Roman" w:cs="Times New Roman"/>
          <w:bCs/>
          <w:shd w:val="clear" w:color="auto" w:fill="FFFFFF"/>
        </w:rPr>
        <w:t xml:space="preserve">τομμυρίων ευρώ από το τραπεζικό σύστημα, παρά το γεγονός ότι ακόμα έχουμε </w:t>
      </w:r>
      <w:r>
        <w:rPr>
          <w:rFonts w:eastAsia="Times New Roman" w:cs="Times New Roman"/>
          <w:bCs/>
          <w:shd w:val="clear" w:color="auto" w:fill="FFFFFF"/>
          <w:lang w:val="en-US"/>
        </w:rPr>
        <w:t>capital</w:t>
      </w:r>
      <w:r>
        <w:rPr>
          <w:rFonts w:eastAsia="Times New Roman" w:cs="Times New Roman"/>
          <w:bCs/>
          <w:shd w:val="clear" w:color="auto" w:fill="FFFFFF"/>
        </w:rPr>
        <w:t xml:space="preserve"> </w:t>
      </w:r>
      <w:r>
        <w:rPr>
          <w:rFonts w:eastAsia="Times New Roman" w:cs="Times New Roman"/>
          <w:bCs/>
          <w:shd w:val="clear" w:color="auto" w:fill="FFFFFF"/>
          <w:lang w:val="en-US"/>
        </w:rPr>
        <w:t>controls</w:t>
      </w:r>
      <w:r>
        <w:rPr>
          <w:rFonts w:eastAsia="Times New Roman" w:cs="Times New Roman"/>
          <w:bCs/>
          <w:shd w:val="clear" w:color="auto" w:fill="FFFFFF"/>
        </w:rPr>
        <w:t>; Δεν σας εμπιστεύεται, δυστυχώς, κανείς, και οι πολίτες έχοντας νωπή τη μνήμη του πρώτου εξαμήνου του 2015, φροντίζουν να αντιδρούν απότομα σε οποιαδήποτε συνθήκη αβ</w:t>
      </w:r>
      <w:r>
        <w:rPr>
          <w:rFonts w:eastAsia="Times New Roman" w:cs="Times New Roman"/>
          <w:bCs/>
          <w:shd w:val="clear" w:color="auto" w:fill="FFFFFF"/>
        </w:rPr>
        <w:t xml:space="preserve">εβαιότητας. </w:t>
      </w:r>
    </w:p>
    <w:p w14:paraId="6EB0EB03" w14:textId="77777777" w:rsidR="001771BC" w:rsidRDefault="000732D4">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 xml:space="preserve">Εσείς ξαναφέρατε πίσω το «μαύρο σύννεφο» της δραχμής και το ΑΕΠ του τέταρτου τριμήνου του 2016 μειώθηκε κατά 0,4% σε σχέση με το αντίστοιχο τρίμηνο του 2015, φρενάροντας μια απελπισμένη προσπάθεια που κάνουν οι λίγες δυνάμεις που έχουν μείνει </w:t>
      </w:r>
      <w:r>
        <w:rPr>
          <w:rFonts w:eastAsia="Times New Roman" w:cs="Times New Roman"/>
          <w:bCs/>
          <w:shd w:val="clear" w:color="auto" w:fill="FFFFFF"/>
        </w:rPr>
        <w:t xml:space="preserve">στην οικονομία για ανάπτυξη. </w:t>
      </w:r>
    </w:p>
    <w:p w14:paraId="6EB0EB04" w14:textId="77777777" w:rsidR="001771BC" w:rsidRDefault="000732D4">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lastRenderedPageBreak/>
        <w:t>Και</w:t>
      </w:r>
      <w:r>
        <w:rPr>
          <w:rFonts w:eastAsia="Times New Roman" w:cs="Times New Roman"/>
          <w:bCs/>
          <w:shd w:val="clear" w:color="auto" w:fill="FFFFFF"/>
        </w:rPr>
        <w:t>,</w:t>
      </w:r>
      <w:r>
        <w:rPr>
          <w:rFonts w:eastAsia="Times New Roman" w:cs="Times New Roman"/>
          <w:bCs/>
          <w:shd w:val="clear" w:color="auto" w:fill="FFFFFF"/>
        </w:rPr>
        <w:t xml:space="preserve"> βέβαια, θα σας εκθέσω και ορισμένους οικονομικούς δείκτες ακόμα, για να διαπιστώσετε την τεράστια ζημιά, την οποία η δική σας πολιτική καθυστέρησης </w:t>
      </w:r>
      <w:r>
        <w:rPr>
          <w:rFonts w:eastAsia="Times New Roman"/>
          <w:bCs/>
          <w:shd w:val="clear" w:color="auto" w:fill="FFFFFF"/>
        </w:rPr>
        <w:t>έχει</w:t>
      </w:r>
      <w:r>
        <w:rPr>
          <w:rFonts w:eastAsia="Times New Roman" w:cs="Times New Roman"/>
          <w:bCs/>
          <w:shd w:val="clear" w:color="auto" w:fill="FFFFFF"/>
        </w:rPr>
        <w:t xml:space="preserve"> προκαλέσει στην πραγματική οικονομία. </w:t>
      </w:r>
    </w:p>
    <w:p w14:paraId="6EB0EB05" w14:textId="77777777" w:rsidR="001771BC" w:rsidRDefault="000732D4">
      <w:pPr>
        <w:spacing w:line="600" w:lineRule="auto"/>
        <w:ind w:firstLine="709"/>
        <w:jc w:val="both"/>
        <w:rPr>
          <w:rFonts w:eastAsia="Times New Roman" w:cs="Times New Roman"/>
          <w:bCs/>
          <w:shd w:val="clear" w:color="auto" w:fill="FFFFFF"/>
        </w:rPr>
      </w:pPr>
      <w:r>
        <w:rPr>
          <w:rFonts w:eastAsia="Times New Roman" w:cs="Times New Roman"/>
          <w:bCs/>
          <w:shd w:val="clear" w:color="auto" w:fill="FFFFFF"/>
        </w:rPr>
        <w:t>Η καταναλωτική εμπιστοσύνη υπ</w:t>
      </w:r>
      <w:r>
        <w:rPr>
          <w:rFonts w:eastAsia="Times New Roman" w:cs="Times New Roman"/>
          <w:bCs/>
          <w:shd w:val="clear" w:color="auto" w:fill="FFFFFF"/>
        </w:rPr>
        <w:t xml:space="preserve">οχώρησε στις 67,8 μονάδες τον Ιανουάριο του 2017. Ο δείκτης παραγγελιών </w:t>
      </w:r>
      <w:r>
        <w:rPr>
          <w:rFonts w:eastAsia="Times New Roman" w:cs="Times New Roman"/>
          <w:bCs/>
          <w:shd w:val="clear" w:color="auto" w:fill="FFFFFF"/>
          <w:lang w:val="en-US"/>
        </w:rPr>
        <w:t>PMI</w:t>
      </w:r>
      <w:r>
        <w:rPr>
          <w:rFonts w:eastAsia="Times New Roman" w:cs="Times New Roman"/>
          <w:bCs/>
          <w:shd w:val="clear" w:color="auto" w:fill="FFFFFF"/>
        </w:rPr>
        <w:t xml:space="preserve"> υποχώρησε στο 48,3, που </w:t>
      </w:r>
      <w:r>
        <w:rPr>
          <w:rFonts w:eastAsia="Times New Roman"/>
          <w:bCs/>
          <w:shd w:val="clear" w:color="auto" w:fill="FFFFFF"/>
        </w:rPr>
        <w:t>είναι</w:t>
      </w:r>
      <w:r>
        <w:rPr>
          <w:rFonts w:eastAsia="Times New Roman" w:cs="Times New Roman"/>
          <w:bCs/>
          <w:shd w:val="clear" w:color="auto" w:fill="FFFFFF"/>
        </w:rPr>
        <w:t xml:space="preserve"> η χειρότερη επίδοση των τελευταίων δώδεκα μηνών. Η μείωση της ανεργίας σταμάτησε. Τα στοιχεία της </w:t>
      </w:r>
      <w:r>
        <w:rPr>
          <w:rFonts w:eastAsia="Times New Roman" w:cs="Times New Roman"/>
          <w:bCs/>
          <w:shd w:val="clear" w:color="auto" w:fill="FFFFFF"/>
        </w:rPr>
        <w:t>«</w:t>
      </w:r>
      <w:r>
        <w:rPr>
          <w:rFonts w:eastAsia="Times New Roman" w:cs="Times New Roman"/>
          <w:bCs/>
          <w:shd w:val="clear" w:color="auto" w:fill="FFFFFF"/>
        </w:rPr>
        <w:t>ΕΡΓΑΝΗΣ</w:t>
      </w:r>
      <w:r>
        <w:rPr>
          <w:rFonts w:eastAsia="Times New Roman" w:cs="Times New Roman"/>
          <w:bCs/>
          <w:shd w:val="clear" w:color="auto" w:fill="FFFFFF"/>
        </w:rPr>
        <w:t>»</w:t>
      </w:r>
      <w:r>
        <w:rPr>
          <w:rFonts w:eastAsia="Times New Roman" w:cs="Times New Roman"/>
          <w:bCs/>
          <w:shd w:val="clear" w:color="auto" w:fill="FFFFFF"/>
        </w:rPr>
        <w:t xml:space="preserve"> για τον Ιανουάριο του 2017 </w:t>
      </w:r>
      <w:r>
        <w:rPr>
          <w:rFonts w:eastAsia="Times New Roman"/>
          <w:bCs/>
          <w:shd w:val="clear" w:color="auto" w:fill="FFFFFF"/>
        </w:rPr>
        <w:t>είναι</w:t>
      </w:r>
      <w:r>
        <w:rPr>
          <w:rFonts w:eastAsia="Times New Roman" w:cs="Times New Roman"/>
          <w:bCs/>
          <w:shd w:val="clear" w:color="auto" w:fill="FFFFFF"/>
        </w:rPr>
        <w:t xml:space="preserve"> απογοητευτικά. </w:t>
      </w:r>
    </w:p>
    <w:p w14:paraId="6EB0EB06" w14:textId="77777777" w:rsidR="001771BC" w:rsidRDefault="000732D4">
      <w:pPr>
        <w:spacing w:line="600" w:lineRule="auto"/>
        <w:ind w:firstLine="709"/>
        <w:jc w:val="both"/>
        <w:rPr>
          <w:rFonts w:eastAsia="Times New Roman" w:cs="Times New Roman"/>
        </w:rPr>
      </w:pPr>
      <w:r>
        <w:rPr>
          <w:rFonts w:eastAsia="Times New Roman" w:cs="Times New Roman"/>
          <w:bCs/>
          <w:shd w:val="clear" w:color="auto" w:fill="FFFFFF"/>
        </w:rPr>
        <w:t xml:space="preserve">Ακόμα και αυτό που εσείς ο ίδιος λέγατε ότι </w:t>
      </w:r>
      <w:r>
        <w:rPr>
          <w:rFonts w:eastAsia="Times New Roman"/>
          <w:bCs/>
          <w:shd w:val="clear" w:color="auto" w:fill="FFFFFF"/>
        </w:rPr>
        <w:t>είναι</w:t>
      </w:r>
      <w:r>
        <w:rPr>
          <w:rFonts w:eastAsia="Times New Roman" w:cs="Times New Roman"/>
          <w:bCs/>
          <w:shd w:val="clear" w:color="auto" w:fill="FFFFFF"/>
        </w:rPr>
        <w:t xml:space="preserve"> εξαιρετικά σημαντικό, η ποσοτική χαλάρωση, βγαίνουν σήμερα Υπουργοί σας και λένε: «Δεν πειράζει</w:t>
      </w:r>
      <w:r>
        <w:rPr>
          <w:rFonts w:eastAsia="Times New Roman" w:cs="Times New Roman"/>
          <w:bCs/>
          <w:shd w:val="clear" w:color="auto" w:fill="FFFFFF"/>
        </w:rPr>
        <w:t xml:space="preserve"> αν δεν το πετύχουμε, δεν χάθηκε και ο κόσμος». Αυτό δεν μας είπε ο κ. Σταθάκης, κύριε Τσίπρα; Διορθώστε με, αν κάνω λάθος. </w:t>
      </w:r>
    </w:p>
    <w:p w14:paraId="6EB0EB07"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Όχι. </w:t>
      </w:r>
    </w:p>
    <w:p w14:paraId="6EB0EB0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Τι ισχύει τελικά; Πειράζει ή δ</w:t>
      </w:r>
      <w:r>
        <w:rPr>
          <w:rFonts w:eastAsia="Times New Roman" w:cs="Times New Roman"/>
          <w:szCs w:val="24"/>
        </w:rPr>
        <w:t xml:space="preserve">εν πειράζει, κύριε Τσίπρα; Μην ξεχνάτε ότι εμείς ρωτάμε κι εσείς απαντάτε σε αυτή τη </w:t>
      </w:r>
      <w:r>
        <w:rPr>
          <w:rFonts w:eastAsia="Times New Roman" w:cs="Times New Roman"/>
          <w:szCs w:val="24"/>
        </w:rPr>
        <w:lastRenderedPageBreak/>
        <w:t xml:space="preserve">διαδικασία. Εκτός αν έχετε αντιστρέψει τον ρόλο του Πρωθυπουργού και του Αρχηγού της Αντιπολίτευσης. Μην ανησυχείτε, γρήγορα θα έρθει κι αυτό. </w:t>
      </w:r>
    </w:p>
    <w:p w14:paraId="6EB0EB09"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Νέας Δημοκρατίας)</w:t>
      </w:r>
    </w:p>
    <w:p w14:paraId="6EB0EB0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Θα μπούμε, λοιπόν, κύριε Τσίπρα, στην ποσοτική χαλάρωση τον Μάρτιο του 2017 ή και αυτός ο στόχος ο οποίος είναι απολύτως απαραίτητος για να </w:t>
      </w:r>
      <w:proofErr w:type="spellStart"/>
      <w:r>
        <w:rPr>
          <w:rFonts w:eastAsia="Times New Roman" w:cs="Times New Roman"/>
          <w:szCs w:val="24"/>
        </w:rPr>
        <w:t>κανονικοποιηθεί</w:t>
      </w:r>
      <w:proofErr w:type="spellEnd"/>
      <w:r>
        <w:rPr>
          <w:rFonts w:eastAsia="Times New Roman" w:cs="Times New Roman"/>
          <w:szCs w:val="24"/>
        </w:rPr>
        <w:t xml:space="preserve"> η κατάσταση στην οικονομία, πήγε περίπατο; </w:t>
      </w:r>
    </w:p>
    <w:p w14:paraId="6EB0EB0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Μας μιλάτε συνέχεια για τις ε</w:t>
      </w:r>
      <w:r>
        <w:rPr>
          <w:rFonts w:eastAsia="Times New Roman" w:cs="Times New Roman"/>
          <w:szCs w:val="24"/>
        </w:rPr>
        <w:t>κτιμήσεις της Κομισιόν. Σας λέω, λοιπόν, κύριε Τσίπρα, μακάρι να επαληθευτούν. Μην το λέτε</w:t>
      </w:r>
      <w:r w:rsidRPr="00441F7E">
        <w:rPr>
          <w:rFonts w:eastAsia="Times New Roman" w:cs="Times New Roman"/>
          <w:szCs w:val="24"/>
        </w:rPr>
        <w:t>,</w:t>
      </w:r>
      <w:r>
        <w:rPr>
          <w:rFonts w:eastAsia="Times New Roman" w:cs="Times New Roman"/>
          <w:szCs w:val="24"/>
        </w:rPr>
        <w:t xml:space="preserve"> όμως</w:t>
      </w:r>
      <w:r w:rsidRPr="00441F7E">
        <w:rPr>
          <w:rFonts w:eastAsia="Times New Roman" w:cs="Times New Roman"/>
          <w:szCs w:val="24"/>
        </w:rPr>
        <w:t>,</w:t>
      </w:r>
      <w:r>
        <w:rPr>
          <w:rFonts w:eastAsia="Times New Roman" w:cs="Times New Roman"/>
          <w:szCs w:val="24"/>
        </w:rPr>
        <w:t xml:space="preserve"> σε εμάς. Εμείς σας λέμε εδώ και πάρα πολύ καιρό</w:t>
      </w:r>
      <w:r>
        <w:rPr>
          <w:rFonts w:eastAsia="Times New Roman" w:cs="Times New Roman"/>
          <w:szCs w:val="24"/>
        </w:rPr>
        <w:t>,</w:t>
      </w:r>
      <w:r>
        <w:rPr>
          <w:rFonts w:eastAsia="Times New Roman" w:cs="Times New Roman"/>
          <w:szCs w:val="24"/>
        </w:rPr>
        <w:t xml:space="preserve"> ότι οι δυνατότητες της πραγματικής οικονομίας είναι πολύ μεγαλύτερες από τις δικές σας δυνατότητες, κύριε Τσί</w:t>
      </w:r>
      <w:r>
        <w:rPr>
          <w:rFonts w:eastAsia="Times New Roman" w:cs="Times New Roman"/>
          <w:szCs w:val="24"/>
        </w:rPr>
        <w:t xml:space="preserve">πρα, και ότι κάποια στιγμή η συνεχής δική σας αποτυχία πρέπει να σταματήσει να γίνεται αποτυχία της χώρας. </w:t>
      </w:r>
    </w:p>
    <w:p w14:paraId="6EB0EB0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Επαναλαμβάνετε συνέχεια μισές αλήθειες. Ξέρετε, οι μισές αλήθειες μαζεμένες</w:t>
      </w:r>
      <w:r>
        <w:rPr>
          <w:rFonts w:eastAsia="Times New Roman" w:cs="Times New Roman"/>
          <w:szCs w:val="24"/>
        </w:rPr>
        <w:t>,</w:t>
      </w:r>
      <w:r>
        <w:rPr>
          <w:rFonts w:eastAsia="Times New Roman" w:cs="Times New Roman"/>
          <w:szCs w:val="24"/>
        </w:rPr>
        <w:t xml:space="preserve"> είναι χειρότερες και από το μεγαλύτερο ψέμα. Διότι όλες οι προβλέψεις γ</w:t>
      </w:r>
      <w:r>
        <w:rPr>
          <w:rFonts w:eastAsia="Times New Roman" w:cs="Times New Roman"/>
          <w:szCs w:val="24"/>
        </w:rPr>
        <w:t xml:space="preserve">ια την πορεία της οικονομίας το </w:t>
      </w:r>
      <w:r>
        <w:rPr>
          <w:rFonts w:eastAsia="Times New Roman" w:cs="Times New Roman"/>
          <w:szCs w:val="24"/>
        </w:rPr>
        <w:lastRenderedPageBreak/>
        <w:t>2017, κύριε Τσίπρα, έχουν μία προϋπόθεση</w:t>
      </w:r>
      <w:r>
        <w:rPr>
          <w:rFonts w:eastAsia="Times New Roman" w:cs="Times New Roman"/>
          <w:szCs w:val="24"/>
        </w:rPr>
        <w:t>.</w:t>
      </w:r>
      <w:r>
        <w:rPr>
          <w:rFonts w:eastAsia="Times New Roman" w:cs="Times New Roman"/>
          <w:szCs w:val="24"/>
        </w:rPr>
        <w:t xml:space="preserve"> Ότι θα έπρεπε ήδη να έχει κλείσει η αξιολόγηση και ότι δεν θα αποσταθεροποιηθεί το κλίμα στην οικονομία και ότι, φυσικά, θα προχωρήσουν επιτέλους οι απαραίτητες αλλαγές και μεταρρυθμ</w:t>
      </w:r>
      <w:r>
        <w:rPr>
          <w:rFonts w:eastAsia="Times New Roman" w:cs="Times New Roman"/>
          <w:szCs w:val="24"/>
        </w:rPr>
        <w:t xml:space="preserve">ίσεις, που έχει ανάγκη η χώρα. Κάνετε τίποτα για όλα αυτά, κύριε Τσίπρα; Όχι. Και όχι μόνο καθυστερείτε αλλά υπονομεύετε και την ίδια την πορεία των μεταρρυθμίσεων. </w:t>
      </w:r>
    </w:p>
    <w:p w14:paraId="6EB0EB0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Αλήθεια μιας και έχουμε την ευκαιρία να κάνουμε έναν λίγο πιο ζωντανό διάλογο σήμερα, τι λ</w:t>
      </w:r>
      <w:r>
        <w:rPr>
          <w:rFonts w:eastAsia="Times New Roman" w:cs="Times New Roman"/>
          <w:szCs w:val="24"/>
        </w:rPr>
        <w:t>έτε εσείς για την υπογραφή της ερώτησης των Βουλευτών σας για το Ελληνικό; Συμφωνείτε; Τι πιστεύετε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 αυτή την επένδυση; Πιστεύετε ότι είναι μια χρήσιμη επένδυση, η οποία πρέπει να γίνει; Θα δημιουργήσει θέσεις απασχόλησης ή είναι ένα αναγκα</w:t>
      </w:r>
      <w:r>
        <w:rPr>
          <w:rFonts w:eastAsia="Times New Roman" w:cs="Times New Roman"/>
          <w:szCs w:val="24"/>
        </w:rPr>
        <w:t>ίο κακό, το οποίο σας επιβλήθηκε από την τρόικα και το οποίο σε κάθε ευκαιρία θα το υπονομεύετε</w:t>
      </w:r>
      <w:r>
        <w:rPr>
          <w:rFonts w:eastAsia="Times New Roman" w:cs="Times New Roman"/>
          <w:szCs w:val="24"/>
        </w:rPr>
        <w:t>,</w:t>
      </w:r>
      <w:r>
        <w:rPr>
          <w:rFonts w:eastAsia="Times New Roman" w:cs="Times New Roman"/>
          <w:szCs w:val="24"/>
        </w:rPr>
        <w:t xml:space="preserve"> για να ικανοποιήσετε τις αριστερές σας φαντασιώσεις; Το τι πιστεύουν οι πιο πολλοί Βουλευτές σας το ξέρω. Εγώ θέλω να μάθω</w:t>
      </w:r>
      <w:r>
        <w:rPr>
          <w:rFonts w:eastAsia="Times New Roman" w:cs="Times New Roman"/>
          <w:szCs w:val="24"/>
        </w:rPr>
        <w:t>,</w:t>
      </w:r>
      <w:r>
        <w:rPr>
          <w:rFonts w:eastAsia="Times New Roman" w:cs="Times New Roman"/>
          <w:szCs w:val="24"/>
        </w:rPr>
        <w:t xml:space="preserve"> τι πιστεύετε </w:t>
      </w:r>
      <w:r>
        <w:rPr>
          <w:rFonts w:eastAsia="Times New Roman" w:cs="Times New Roman"/>
          <w:szCs w:val="24"/>
        </w:rPr>
        <w:t>εσείς,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 αυτή την επένδυση. Την θέλετε ή δεν την θέλετε, πραγματικά, κύριε Τσίπρα; </w:t>
      </w:r>
    </w:p>
    <w:p w14:paraId="6EB0EB0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φοβάμαι ότι πίσω από το προσωπείο της δήθεν συμμόρφωσης με τις διαρθρωτικές </w:t>
      </w:r>
      <w:proofErr w:type="spellStart"/>
      <w:r>
        <w:rPr>
          <w:rFonts w:eastAsia="Times New Roman" w:cs="Times New Roman"/>
          <w:szCs w:val="24"/>
        </w:rPr>
        <w:t>μνημονιακές</w:t>
      </w:r>
      <w:proofErr w:type="spellEnd"/>
      <w:r>
        <w:rPr>
          <w:rFonts w:eastAsia="Times New Roman" w:cs="Times New Roman"/>
          <w:szCs w:val="24"/>
        </w:rPr>
        <w:t xml:space="preserve"> απαιτήσεις</w:t>
      </w:r>
      <w:r>
        <w:rPr>
          <w:rFonts w:eastAsia="Times New Roman" w:cs="Times New Roman"/>
          <w:szCs w:val="24"/>
        </w:rPr>
        <w:t>,</w:t>
      </w:r>
      <w:r>
        <w:rPr>
          <w:rFonts w:eastAsia="Times New Roman" w:cs="Times New Roman"/>
          <w:szCs w:val="24"/>
        </w:rPr>
        <w:t xml:space="preserve"> κρύβεται τελικά ένας αμετανόητος ιδεολόγος εχθρός της ιδιωτικής πρωτοβουλί</w:t>
      </w:r>
      <w:r>
        <w:rPr>
          <w:rFonts w:eastAsia="Times New Roman" w:cs="Times New Roman"/>
          <w:szCs w:val="24"/>
        </w:rPr>
        <w:t xml:space="preserve">ας και εχθρός των παραγωγικών επενδύσεων. Αυτά είναι τα δείγματα γραφής, τα οποία δίνετε. </w:t>
      </w:r>
    </w:p>
    <w:p w14:paraId="6EB0EB0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Μιας και μιλάμε για τις εκτιμήσεις της Κομισιόν, εάν δεχθώ ότι οι εκτιμήσεις της Κομισιόν της οποίες έχετε θεοποιήσει, ήταν και είναι σωστές για το 2017, φαντάζομαι </w:t>
      </w:r>
      <w:r>
        <w:rPr>
          <w:rFonts w:eastAsia="Times New Roman" w:cs="Times New Roman"/>
          <w:szCs w:val="24"/>
        </w:rPr>
        <w:t xml:space="preserve">ότι θα δεχθείτε κι </w:t>
      </w:r>
      <w:r>
        <w:rPr>
          <w:rFonts w:eastAsia="Times New Roman" w:cs="Times New Roman"/>
          <w:szCs w:val="24"/>
        </w:rPr>
        <w:t>εσείς,</w:t>
      </w:r>
      <w:r>
        <w:rPr>
          <w:rFonts w:eastAsia="Times New Roman" w:cs="Times New Roman"/>
          <w:szCs w:val="24"/>
        </w:rPr>
        <w:t xml:space="preserve"> ότι οι εκτιμήσεις της Κομισιόν το 2014 για την πορεία της οικονομίας το 2015 και το 2016 ήταν και αυτές σωστές, κύριε Τσίπρα. Έτσι δεν είναι;</w:t>
      </w:r>
    </w:p>
    <w:p w14:paraId="6EB0EB10"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0EB1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Τι έλεγαν, λοιπόν, αυτές οι εκτιμή</w:t>
      </w:r>
      <w:r>
        <w:rPr>
          <w:rFonts w:eastAsia="Times New Roman" w:cs="Times New Roman"/>
          <w:szCs w:val="24"/>
        </w:rPr>
        <w:t>σεις; Έλεγαν 2,9% ανάπτυξη για το 2015 και 3,7% ανάπτυξη για το 2016. Και τι είχαμε τελικά; Είχαμε ύφεση το 2015 οριακή ανάπτυξη το 2016. Και ποιο ήταν το τελικό αποτέλεσμα, κύριε Τσίπρα; Να σας πω εγώ</w:t>
      </w:r>
      <w:r>
        <w:rPr>
          <w:rFonts w:eastAsia="Times New Roman" w:cs="Times New Roman"/>
          <w:szCs w:val="24"/>
        </w:rPr>
        <w:t>.</w:t>
      </w:r>
      <w:r>
        <w:rPr>
          <w:rFonts w:eastAsia="Times New Roman" w:cs="Times New Roman"/>
          <w:szCs w:val="24"/>
        </w:rPr>
        <w:t xml:space="preserve"> Είχαμε 20 εκατομμύρια χαμένο ΑΕΠ. Στο σπίτι του κρεμα</w:t>
      </w:r>
      <w:r>
        <w:rPr>
          <w:rFonts w:eastAsia="Times New Roman" w:cs="Times New Roman"/>
          <w:szCs w:val="24"/>
        </w:rPr>
        <w:t xml:space="preserve">σμένου πόσο στοιχίζει το σκοινί, κύριε Τσίπρα; Στοιχίζει 20 δισεκατομμύρια μόνο σε χαμένο ΑΕΠ. </w:t>
      </w:r>
    </w:p>
    <w:p w14:paraId="6EB0EB12" w14:textId="77777777" w:rsidR="001771BC" w:rsidRDefault="000732D4">
      <w:pPr>
        <w:spacing w:line="600" w:lineRule="auto"/>
        <w:ind w:firstLine="720"/>
        <w:jc w:val="both"/>
        <w:rPr>
          <w:rFonts w:eastAsia="Times New Roman"/>
          <w:bCs/>
          <w:szCs w:val="24"/>
        </w:rPr>
      </w:pPr>
      <w:r>
        <w:rPr>
          <w:rFonts w:eastAsia="Times New Roman" w:cs="Times New Roman"/>
          <w:szCs w:val="24"/>
        </w:rPr>
        <w:lastRenderedPageBreak/>
        <w:t>Πραγματικά μου κάνει εντύπωση το γεγονός</w:t>
      </w:r>
      <w:r>
        <w:rPr>
          <w:rFonts w:eastAsia="Times New Roman" w:cs="Times New Roman"/>
          <w:szCs w:val="24"/>
        </w:rPr>
        <w:t>,</w:t>
      </w:r>
      <w:r>
        <w:rPr>
          <w:rFonts w:eastAsia="Times New Roman" w:cs="Times New Roman"/>
          <w:szCs w:val="24"/>
        </w:rPr>
        <w:t xml:space="preserve"> ότι αναφερθήκατε στη συνάντησή μου με τον κ. Σόιμπλε. Το πιο ενδιαφέρον, όμως, είναι</w:t>
      </w:r>
      <w:r>
        <w:rPr>
          <w:rFonts w:eastAsia="Times New Roman" w:cs="Times New Roman"/>
          <w:szCs w:val="24"/>
        </w:rPr>
        <w:t>,</w:t>
      </w:r>
      <w:r>
        <w:rPr>
          <w:rFonts w:eastAsia="Times New Roman" w:cs="Times New Roman"/>
          <w:szCs w:val="24"/>
        </w:rPr>
        <w:t xml:space="preserve"> ότι τη χαρακτηρίσατε μυστική </w:t>
      </w:r>
      <w:r>
        <w:rPr>
          <w:rFonts w:eastAsia="Times New Roman" w:cs="Times New Roman"/>
          <w:szCs w:val="24"/>
        </w:rPr>
        <w:t xml:space="preserve">συνάντηση. Μυστική ήταν η δική σας συνάντηση στη </w:t>
      </w:r>
      <w:proofErr w:type="spellStart"/>
      <w:r>
        <w:rPr>
          <w:rFonts w:eastAsia="Times New Roman"/>
          <w:bCs/>
          <w:szCs w:val="24"/>
        </w:rPr>
        <w:t>Ρότσιλντ</w:t>
      </w:r>
      <w:proofErr w:type="spellEnd"/>
      <w:r>
        <w:rPr>
          <w:rFonts w:eastAsia="Times New Roman"/>
          <w:bCs/>
          <w:szCs w:val="24"/>
        </w:rPr>
        <w:t xml:space="preserve">, κύριε Τσίπρα. Αυτή είναι η μυστική συνάντηση. </w:t>
      </w:r>
    </w:p>
    <w:p w14:paraId="6EB0EB13"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B0EB14" w14:textId="77777777" w:rsidR="001771BC" w:rsidRDefault="000732D4">
      <w:pPr>
        <w:spacing w:line="600" w:lineRule="auto"/>
        <w:ind w:firstLine="720"/>
        <w:jc w:val="both"/>
        <w:rPr>
          <w:rFonts w:eastAsia="Times New Roman"/>
          <w:bCs/>
          <w:szCs w:val="24"/>
        </w:rPr>
      </w:pPr>
      <w:r>
        <w:rPr>
          <w:rFonts w:eastAsia="Times New Roman" w:cs="Times New Roman"/>
          <w:szCs w:val="24"/>
        </w:rPr>
        <w:t>Να συμφωνήσουμε λίγο στις λέξεις. Ο Πρωθυπουργός παίρνει το πρωθυπουργικό αεροσκάφος, πηγαίνει σ</w:t>
      </w:r>
      <w:r>
        <w:rPr>
          <w:rFonts w:eastAsia="Times New Roman" w:cs="Times New Roman"/>
          <w:szCs w:val="24"/>
        </w:rPr>
        <w:t xml:space="preserve">το Παρίσι χωρίς να έχει ανακοινωθεί τίποτα, δεν συνοδεύεται από τους αρμόδιους, ανακοινώνει τη συνάντηση μόνο αφότου έχει μάθει όλο το πανελλήνιο ότι έγινε αυτό το ταξίδι στο Παρίσι και μας λέτε ότι συναντηθήκατε με τη </w:t>
      </w:r>
      <w:proofErr w:type="spellStart"/>
      <w:r>
        <w:rPr>
          <w:rFonts w:eastAsia="Times New Roman"/>
          <w:bCs/>
          <w:szCs w:val="24"/>
        </w:rPr>
        <w:t>Ρότσιλντ</w:t>
      </w:r>
      <w:proofErr w:type="spellEnd"/>
      <w:r>
        <w:rPr>
          <w:rFonts w:eastAsia="Times New Roman"/>
          <w:bCs/>
          <w:szCs w:val="24"/>
        </w:rPr>
        <w:t>. Γιατί ακριβώς συναντηθήκατε</w:t>
      </w:r>
      <w:r>
        <w:rPr>
          <w:rFonts w:eastAsia="Times New Roman"/>
          <w:bCs/>
          <w:szCs w:val="24"/>
        </w:rPr>
        <w:t xml:space="preserve"> και ποιους είδατε; Εγώ είδα τον κ. Σόιμπλε και θα σας πω στη συνέχεια και τι του είπα. Εσείς ποιους είδατε ακριβώς στη </w:t>
      </w:r>
      <w:proofErr w:type="spellStart"/>
      <w:r>
        <w:rPr>
          <w:rFonts w:eastAsia="Times New Roman"/>
          <w:bCs/>
          <w:szCs w:val="24"/>
        </w:rPr>
        <w:t>Ρότσιλντ</w:t>
      </w:r>
      <w:proofErr w:type="spellEnd"/>
      <w:r>
        <w:rPr>
          <w:rFonts w:eastAsia="Times New Roman"/>
          <w:bCs/>
          <w:szCs w:val="24"/>
        </w:rPr>
        <w:t>; Θεωρείτε λογικό</w:t>
      </w:r>
      <w:r>
        <w:rPr>
          <w:rFonts w:eastAsia="Times New Roman"/>
          <w:bCs/>
          <w:szCs w:val="24"/>
        </w:rPr>
        <w:t>,</w:t>
      </w:r>
      <w:r>
        <w:rPr>
          <w:rFonts w:eastAsia="Times New Roman"/>
          <w:bCs/>
          <w:szCs w:val="24"/>
        </w:rPr>
        <w:t xml:space="preserve"> ο Πρωθυπουργός της χώρας να πηγαίνει μόνος του, χωρίς να συνοδεύεται από υπηρεσιακούς παράγοντες και τι άραγε</w:t>
      </w:r>
      <w:r>
        <w:rPr>
          <w:rFonts w:eastAsia="Times New Roman"/>
          <w:bCs/>
          <w:szCs w:val="24"/>
        </w:rPr>
        <w:t xml:space="preserve"> να διαπραγματεύεται, κύριε Τσίπρα, με μια τράπεζα με την οποία δεν υπάρχει συμφωνία; </w:t>
      </w:r>
    </w:p>
    <w:p w14:paraId="6EB0EB15"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lastRenderedPageBreak/>
        <w:t>Αυτό είναι, λοιπόν, το μυστικό ταξίδι για το οποίο πρέπει να απαντήσετε. Και μιας και θα σας δοθεί η ευκαιρία στη συνέχεια</w:t>
      </w:r>
      <w:r>
        <w:rPr>
          <w:rFonts w:eastAsia="Times New Roman"/>
          <w:szCs w:val="24"/>
        </w:rPr>
        <w:t>,</w:t>
      </w:r>
      <w:r>
        <w:rPr>
          <w:rFonts w:eastAsia="Times New Roman"/>
          <w:szCs w:val="24"/>
        </w:rPr>
        <w:t xml:space="preserve"> νομίζω ότι όχι μόνο εμείς, αλλά και όλος ο ελ</w:t>
      </w:r>
      <w:r>
        <w:rPr>
          <w:rFonts w:eastAsia="Times New Roman"/>
          <w:szCs w:val="24"/>
        </w:rPr>
        <w:t>ληνικός λαός αναμένει με πολύ μεγάλο ενδιαφέρον τις εξηγήσεις σας.</w:t>
      </w:r>
    </w:p>
    <w:p w14:paraId="6EB0EB16" w14:textId="77777777" w:rsidR="001771BC" w:rsidRDefault="000732D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B0EB17"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Βλέπετε, όταν ξεφεύγετε από το γραπτό κείμενο και μιλάτε για μυστικές συναντήσεις -γιατί αυτό δεν το είχατε στο κείμενο-, υποπ</w:t>
      </w:r>
      <w:r>
        <w:rPr>
          <w:rFonts w:eastAsia="Times New Roman"/>
          <w:szCs w:val="24"/>
        </w:rPr>
        <w:t>ίπ</w:t>
      </w:r>
      <w:r>
        <w:rPr>
          <w:rFonts w:eastAsia="Times New Roman"/>
          <w:szCs w:val="24"/>
        </w:rPr>
        <w:t>τετε σε</w:t>
      </w:r>
      <w:r>
        <w:rPr>
          <w:rFonts w:eastAsia="Times New Roman"/>
          <w:szCs w:val="24"/>
        </w:rPr>
        <w:t xml:space="preserve"> σφάλματα μερικές φορές, κύριε Τσίπρα. Θα σας συνιστούσα</w:t>
      </w:r>
      <w:r>
        <w:rPr>
          <w:rFonts w:eastAsia="Times New Roman"/>
          <w:szCs w:val="24"/>
        </w:rPr>
        <w:t>,</w:t>
      </w:r>
      <w:r>
        <w:rPr>
          <w:rFonts w:eastAsia="Times New Roman"/>
          <w:szCs w:val="24"/>
        </w:rPr>
        <w:t xml:space="preserve"> να παραμένετε καλύτερα προσηλωμένος σε αυτά που σας γράφουν οι λογογράφοι σας.</w:t>
      </w:r>
    </w:p>
    <w:p w14:paraId="6EB0EB18" w14:textId="77777777" w:rsidR="001771BC" w:rsidRDefault="000732D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B0EB19" w14:textId="77777777" w:rsidR="001771BC" w:rsidRDefault="000732D4">
      <w:pPr>
        <w:tabs>
          <w:tab w:val="left" w:pos="2820"/>
        </w:tabs>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Αλίμονο!</w:t>
      </w:r>
    </w:p>
    <w:p w14:paraId="6EB0EB1A" w14:textId="77777777" w:rsidR="001771BC" w:rsidRDefault="000732D4">
      <w:pPr>
        <w:tabs>
          <w:tab w:val="left" w:pos="2820"/>
        </w:tabs>
        <w:spacing w:line="600" w:lineRule="auto"/>
        <w:ind w:firstLine="720"/>
        <w:jc w:val="both"/>
        <w:rPr>
          <w:rFonts w:eastAsia="Times New Roman"/>
          <w:szCs w:val="24"/>
        </w:rPr>
      </w:pPr>
      <w:r>
        <w:rPr>
          <w:rFonts w:eastAsia="Times New Roman"/>
          <w:b/>
          <w:szCs w:val="24"/>
        </w:rPr>
        <w:t>ΚΥΡΙΑΚΟΣ ΜΗΤΣΟ</w:t>
      </w:r>
      <w:r>
        <w:rPr>
          <w:rFonts w:eastAsia="Times New Roman"/>
          <w:b/>
          <w:szCs w:val="24"/>
        </w:rPr>
        <w:t>ΤΑΚΗΣ (Πρόεδρος της Νέας Δημοκρατίας):</w:t>
      </w:r>
      <w:r>
        <w:rPr>
          <w:rFonts w:eastAsia="Times New Roman"/>
          <w:szCs w:val="24"/>
        </w:rPr>
        <w:t xml:space="preserve"> Ας πάμε τώρα και στη συνάντηση με την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xml:space="preserve"> και τον κ. Σόιμπλε. Να σας θυμίσω, λοιπόν, ότι τον κ. Σόιμπλε τον είχατε συναντήσει κι εσείς ως Αρχηγός της </w:t>
      </w:r>
      <w:r>
        <w:rPr>
          <w:rFonts w:eastAsia="Times New Roman"/>
          <w:szCs w:val="24"/>
        </w:rPr>
        <w:t>α</w:t>
      </w:r>
      <w:r>
        <w:rPr>
          <w:rFonts w:eastAsia="Times New Roman"/>
          <w:szCs w:val="24"/>
        </w:rPr>
        <w:t xml:space="preserve">ντιπολίτευσης, ενώ </w:t>
      </w:r>
      <w:r>
        <w:rPr>
          <w:rFonts w:eastAsia="Times New Roman"/>
          <w:szCs w:val="24"/>
        </w:rPr>
        <w:lastRenderedPageBreak/>
        <w:t>ως Πρωθυπουργός τρέχατε κάθε τρεις και λί</w:t>
      </w:r>
      <w:r>
        <w:rPr>
          <w:rFonts w:eastAsia="Times New Roman"/>
          <w:szCs w:val="24"/>
        </w:rPr>
        <w:t>γο, πηγαίνατε στην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την ίδια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xml:space="preserve"> στην οποία λέγατε: «</w:t>
      </w:r>
      <w:r>
        <w:rPr>
          <w:rFonts w:eastAsia="Times New Roman"/>
          <w:szCs w:val="24"/>
          <w:lang w:val="en-US"/>
        </w:rPr>
        <w:t>Go</w:t>
      </w:r>
      <w:r>
        <w:rPr>
          <w:rFonts w:eastAsia="Times New Roman"/>
          <w:szCs w:val="24"/>
        </w:rPr>
        <w:t xml:space="preserve"> </w:t>
      </w:r>
      <w:r>
        <w:rPr>
          <w:rFonts w:eastAsia="Times New Roman"/>
          <w:szCs w:val="24"/>
          <w:lang w:val="en-US"/>
        </w:rPr>
        <w:t>back</w:t>
      </w:r>
      <w:r>
        <w:rPr>
          <w:rFonts w:eastAsia="Times New Roman"/>
          <w:szCs w:val="24"/>
        </w:rPr>
        <w:t xml:space="preserve">, κύριε Σόιμπλε. </w:t>
      </w:r>
      <w:r>
        <w:rPr>
          <w:rFonts w:eastAsia="Times New Roman"/>
          <w:szCs w:val="24"/>
          <w:lang w:val="en-US"/>
        </w:rPr>
        <w:t>Go</w:t>
      </w:r>
      <w:r>
        <w:rPr>
          <w:rFonts w:eastAsia="Times New Roman"/>
          <w:szCs w:val="24"/>
        </w:rPr>
        <w:t xml:space="preserve"> </w:t>
      </w:r>
      <w:r>
        <w:rPr>
          <w:rFonts w:eastAsia="Times New Roman"/>
          <w:szCs w:val="24"/>
          <w:lang w:val="en-US"/>
        </w:rPr>
        <w:t>back</w:t>
      </w:r>
      <w:r>
        <w:rPr>
          <w:rFonts w:eastAsia="Times New Roman"/>
          <w:szCs w:val="24"/>
        </w:rPr>
        <w:t xml:space="preserve">, </w:t>
      </w:r>
      <w:r>
        <w:rPr>
          <w:rFonts w:eastAsia="Times New Roman"/>
          <w:szCs w:val="24"/>
        </w:rPr>
        <w:t xml:space="preserve">μαντάμ </w:t>
      </w:r>
      <w:proofErr w:type="spellStart"/>
      <w:r>
        <w:rPr>
          <w:rFonts w:eastAsia="Times New Roman"/>
          <w:szCs w:val="24"/>
        </w:rPr>
        <w:t>Μέρκελ</w:t>
      </w:r>
      <w:proofErr w:type="spellEnd"/>
      <w:r>
        <w:rPr>
          <w:rFonts w:eastAsia="Times New Roman"/>
          <w:szCs w:val="24"/>
        </w:rPr>
        <w:t>». Αυτά λέγατε. Έτσι δεν είναι; Για να μην ξεχνιόμαστε. «</w:t>
      </w:r>
      <w:r>
        <w:rPr>
          <w:rFonts w:eastAsia="Times New Roman"/>
          <w:szCs w:val="24"/>
          <w:lang w:val="en-US"/>
        </w:rPr>
        <w:t>Go</w:t>
      </w:r>
      <w:r>
        <w:rPr>
          <w:rFonts w:eastAsia="Times New Roman"/>
          <w:szCs w:val="24"/>
        </w:rPr>
        <w:t xml:space="preserve"> </w:t>
      </w:r>
      <w:r>
        <w:rPr>
          <w:rFonts w:eastAsia="Times New Roman"/>
          <w:szCs w:val="24"/>
          <w:lang w:val="en-US"/>
        </w:rPr>
        <w:t>back</w:t>
      </w:r>
      <w:r>
        <w:rPr>
          <w:rFonts w:eastAsia="Times New Roman"/>
          <w:szCs w:val="24"/>
        </w:rPr>
        <w:t>» και τώρα τρέχετε.</w:t>
      </w:r>
    </w:p>
    <w:p w14:paraId="6EB0EB1B" w14:textId="77777777" w:rsidR="001771BC" w:rsidRDefault="000732D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B0EB1C"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Υπάρχει, όμως, μια μεγάλη διαφορά μεταξύ μας. Υπάρχει μια μεγάλη διαφορά, κύριε Τσίπρα, ότι εγώ μιλάω την ίδια γλώσσα στο εξωτερικό και στο εσωτερικό. Αυτό σας είναι κάτι δύσκολο να το κατανοήσετε, αλλά ξέρετε, έτσι χτίζεται τελικά η πολιτική αξιοπιστία κα</w:t>
      </w:r>
      <w:r>
        <w:rPr>
          <w:rFonts w:eastAsia="Times New Roman"/>
          <w:szCs w:val="24"/>
        </w:rPr>
        <w:t>ι θα χρειαστεί πολύ προσπάθεια, δυστυχώς, για να διορθώσουμε την εικόνα της χώρας στο εξωτερικό μετά τη ζημιά την οποία έχετε κάνει.</w:t>
      </w:r>
    </w:p>
    <w:p w14:paraId="6EB0EB1D"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Τι λέω, λοιπόν, στο εξωτερικό; Τι είπα στην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Τι είπα στον κ. Σόιμπλε; Τι λέω στον ελληνικό λαό; Φαντάζομαι ότι έχ</w:t>
      </w:r>
      <w:r>
        <w:rPr>
          <w:rFonts w:eastAsia="Times New Roman"/>
          <w:szCs w:val="24"/>
        </w:rPr>
        <w:t xml:space="preserve">ετε την ευκαιρία πού και πού στον ελεύθερο χρόνο </w:t>
      </w:r>
      <w:r>
        <w:rPr>
          <w:rFonts w:eastAsia="Times New Roman"/>
          <w:szCs w:val="24"/>
        </w:rPr>
        <w:t>σας,</w:t>
      </w:r>
      <w:r>
        <w:rPr>
          <w:rFonts w:eastAsia="Times New Roman"/>
          <w:szCs w:val="24"/>
        </w:rPr>
        <w:t xml:space="preserve"> να παρακολουθείτε και τις δημόσιες τοποθετήσεις μου. Σίγουρα θα είδατε και την ομιλία μου στη Θεσσαλονίκη, ώστε να μη λέτε ότι λέμε διαφορετικά πράγματα εντός και εκτός Ελλάδας. </w:t>
      </w:r>
    </w:p>
    <w:p w14:paraId="6EB0EB1E"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lastRenderedPageBreak/>
        <w:t>Τι λέμε, λοιπόν; Ναι</w:t>
      </w:r>
      <w:r>
        <w:rPr>
          <w:rFonts w:eastAsia="Times New Roman"/>
          <w:szCs w:val="24"/>
        </w:rPr>
        <w:t xml:space="preserve"> η χώρα χρειάζεται μικρότερα πρωτογενή πλεονάσματα από 3,5%. Για να διεκδικήσουμε τα μικρότερα πρωτογενή πλεονάσματα</w:t>
      </w:r>
      <w:r>
        <w:rPr>
          <w:rFonts w:eastAsia="Times New Roman"/>
          <w:szCs w:val="24"/>
        </w:rPr>
        <w:t>,</w:t>
      </w:r>
      <w:r>
        <w:rPr>
          <w:rFonts w:eastAsia="Times New Roman"/>
          <w:szCs w:val="24"/>
        </w:rPr>
        <w:t xml:space="preserve"> πρέπει να είμαστε αξιόπιστοι στις μεταρρυθμίσεις, γιατί αν δεν είμαστε αξιόπιστοι στις μεταρρυθμίσεις, θα μας ζητάνε μονίμως περισσότερα π</w:t>
      </w:r>
      <w:r>
        <w:rPr>
          <w:rFonts w:eastAsia="Times New Roman"/>
          <w:szCs w:val="24"/>
        </w:rPr>
        <w:t xml:space="preserve">ρωτογενή πλεονάσματα. </w:t>
      </w:r>
    </w:p>
    <w:p w14:paraId="6EB0EB1F"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Είπα, λοιπόν, στον κ. Σόιμπλε και στην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αυτό το οποίο λέω δημόσια. Η Ελλάδα χρειάζεται παραπάνω δημοσιονομικό αέρα</w:t>
      </w:r>
      <w:r>
        <w:rPr>
          <w:rFonts w:eastAsia="Times New Roman"/>
          <w:szCs w:val="24"/>
        </w:rPr>
        <w:t>,</w:t>
      </w:r>
      <w:r>
        <w:rPr>
          <w:rFonts w:eastAsia="Times New Roman"/>
          <w:szCs w:val="24"/>
        </w:rPr>
        <w:t xml:space="preserve"> από αυτόν τον οποίο έχει και αυτόν στον οποίο εσείς μας εγκλωβίσατε με τη συμφωνία σας για πρωτογενή πλεονά</w:t>
      </w:r>
      <w:r>
        <w:rPr>
          <w:rFonts w:eastAsia="Times New Roman"/>
          <w:szCs w:val="24"/>
        </w:rPr>
        <w:t>σματα 3,5% για δέκα χρόνια.</w:t>
      </w:r>
    </w:p>
    <w:p w14:paraId="6EB0EB20" w14:textId="77777777" w:rsidR="001771BC" w:rsidRDefault="000732D4">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B0EB21"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 xml:space="preserve">Αλλά είπα και κάτι άλλο, το είπα δημόσια, το είπα και κατ’ ιδίαν και δεν έχω πρόβλημα να το αποκαλύψω κι εδώ πέρα στο </w:t>
      </w:r>
      <w:r>
        <w:rPr>
          <w:rFonts w:eastAsia="Times New Roman"/>
          <w:szCs w:val="24"/>
        </w:rPr>
        <w:t>Εθνικό Κοινοβούλιο</w:t>
      </w:r>
      <w:r>
        <w:rPr>
          <w:rFonts w:eastAsia="Times New Roman"/>
          <w:szCs w:val="24"/>
        </w:rPr>
        <w:t>. Οποιαδήποτε αναφορά στη δραχμή πρέπε</w:t>
      </w:r>
      <w:r>
        <w:rPr>
          <w:rFonts w:eastAsia="Times New Roman"/>
          <w:szCs w:val="24"/>
        </w:rPr>
        <w:t>ι να τελειώνει. Αυτή</w:t>
      </w:r>
      <w:r>
        <w:rPr>
          <w:rFonts w:eastAsia="Times New Roman"/>
          <w:szCs w:val="24"/>
        </w:rPr>
        <w:t>ν</w:t>
      </w:r>
      <w:r>
        <w:rPr>
          <w:rFonts w:eastAsia="Times New Roman"/>
          <w:szCs w:val="24"/>
        </w:rPr>
        <w:t xml:space="preserve"> τη δήλωση δεν την έκανα μόνο στην Ελλάδα, την έκανα και στο Βερολίνο για να την ακούσουν όλοι.</w:t>
      </w:r>
    </w:p>
    <w:p w14:paraId="6EB0EB22" w14:textId="77777777" w:rsidR="001771BC" w:rsidRDefault="000732D4">
      <w:pPr>
        <w:tabs>
          <w:tab w:val="left" w:pos="2820"/>
        </w:tabs>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6EB0EB23"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Την ώρα, λοιπόν, που εγώ έκανα αυτή</w:t>
      </w:r>
      <w:r>
        <w:rPr>
          <w:rFonts w:eastAsia="Times New Roman"/>
          <w:szCs w:val="24"/>
        </w:rPr>
        <w:t>ν</w:t>
      </w:r>
      <w:r>
        <w:rPr>
          <w:rFonts w:eastAsia="Times New Roman"/>
          <w:szCs w:val="24"/>
        </w:rPr>
        <w:t xml:space="preserve"> τη δήλωση, εσείς συνεχίζετε να ανέχεστε τον </w:t>
      </w:r>
      <w:r>
        <w:rPr>
          <w:rFonts w:eastAsia="Times New Roman"/>
          <w:szCs w:val="24"/>
        </w:rPr>
        <w:t>Κοιν</w:t>
      </w:r>
      <w:r>
        <w:rPr>
          <w:rFonts w:eastAsia="Times New Roman"/>
          <w:szCs w:val="24"/>
        </w:rPr>
        <w:t xml:space="preserve">οβουλευτικό </w:t>
      </w:r>
      <w:r>
        <w:rPr>
          <w:rFonts w:eastAsia="Times New Roman"/>
          <w:szCs w:val="24"/>
        </w:rPr>
        <w:t xml:space="preserve">σας </w:t>
      </w:r>
      <w:r>
        <w:rPr>
          <w:rFonts w:eastAsia="Times New Roman"/>
          <w:szCs w:val="24"/>
        </w:rPr>
        <w:t xml:space="preserve">Εκπρόσωπο </w:t>
      </w:r>
      <w:r>
        <w:rPr>
          <w:rFonts w:eastAsia="Times New Roman"/>
          <w:szCs w:val="24"/>
        </w:rPr>
        <w:t xml:space="preserve">να ανοίγει ζήτημα δραχμής. Αυτή είναι η διαφορά μας, κύριε Τσίπρα. Εγώ έκλεισα το θέμα της δραχμής. Η Ελλάδα ανήκει στην Ευρωζώνη και θα κάνει ό,τι χρειαστεί για να μείνει στην Ευρωζώνη. Εσείς ανακαλέσατε τον </w:t>
      </w:r>
      <w:r>
        <w:rPr>
          <w:rFonts w:eastAsia="Times New Roman"/>
          <w:szCs w:val="24"/>
        </w:rPr>
        <w:t xml:space="preserve">Κοινοβουλευτικό </w:t>
      </w:r>
      <w:r>
        <w:rPr>
          <w:rFonts w:eastAsia="Times New Roman"/>
          <w:szCs w:val="24"/>
        </w:rPr>
        <w:t xml:space="preserve">σας </w:t>
      </w:r>
      <w:r>
        <w:rPr>
          <w:rFonts w:eastAsia="Times New Roman"/>
          <w:szCs w:val="24"/>
        </w:rPr>
        <w:t>Ε</w:t>
      </w:r>
      <w:r>
        <w:rPr>
          <w:rFonts w:eastAsia="Times New Roman"/>
          <w:szCs w:val="24"/>
        </w:rPr>
        <w:t xml:space="preserve">κπρόσωπο </w:t>
      </w:r>
      <w:r>
        <w:rPr>
          <w:rFonts w:eastAsia="Times New Roman"/>
          <w:szCs w:val="24"/>
        </w:rPr>
        <w:t xml:space="preserve">στην τάξη, όταν άνοιξε θέμα δραχμής με τόσο μεγάλη άνεση; </w:t>
      </w:r>
    </w:p>
    <w:p w14:paraId="6EB0EB24"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 xml:space="preserve">Και βέβαια, μου κάνει </w:t>
      </w:r>
      <w:r>
        <w:rPr>
          <w:rFonts w:eastAsia="Times New Roman"/>
          <w:szCs w:val="24"/>
        </w:rPr>
        <w:t xml:space="preserve">πολλή </w:t>
      </w:r>
      <w:r>
        <w:rPr>
          <w:rFonts w:eastAsia="Times New Roman"/>
          <w:szCs w:val="24"/>
        </w:rPr>
        <w:t xml:space="preserve">εντύπωση το γεγονός -δεν μπορώ να μην το σχολιάσω, μιας και μιλήσατε για μέσα και συμφέροντα- ότι ένας από τους θερμότερους  υποστηρικτές σας </w:t>
      </w:r>
      <w:r>
        <w:rPr>
          <w:rFonts w:eastAsia="Times New Roman"/>
          <w:szCs w:val="24"/>
        </w:rPr>
        <w:t xml:space="preserve">στον </w:t>
      </w:r>
      <w:r>
        <w:rPr>
          <w:rFonts w:eastAsia="Times New Roman"/>
          <w:szCs w:val="24"/>
        </w:rPr>
        <w:t>Τύπο, ο κ. Κο</w:t>
      </w:r>
      <w:r>
        <w:rPr>
          <w:rFonts w:eastAsia="Times New Roman"/>
          <w:szCs w:val="24"/>
        </w:rPr>
        <w:t xml:space="preserve">υρής είναι φανατικός θιασώτης της δραχμής. Αυτό πώς το εξηγείτε, κύριε Τσίπρα, αλήθεια; Πώς το εξηγείτε; </w:t>
      </w:r>
    </w:p>
    <w:p w14:paraId="6EB0EB25"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Ας είστε, λοιπόν, λίγο πιο προσεκτικός την επόμενη φορά, όταν μιλάτε για συμφέροντα και διαπλοκή, διότι η ορχήστρα της δραχμής, ξέρετε, κάνει συνέχεια</w:t>
      </w:r>
      <w:r>
        <w:rPr>
          <w:rFonts w:eastAsia="Times New Roman"/>
          <w:szCs w:val="24"/>
        </w:rPr>
        <w:t xml:space="preserve"> φάλτσα και κάνει φάλτσα, γιατί μάλλον ο μαέστρος είναι αυτός ο οποίος κρύβεται. Πάρτε θέση, λοιπόν, σήμερα και δεσμευτείτε. </w:t>
      </w:r>
    </w:p>
    <w:p w14:paraId="6EB0EB26"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lastRenderedPageBreak/>
        <w:t xml:space="preserve">Και μαζέψτε και τα στελέχη σας, διότι κάθε φορά που </w:t>
      </w:r>
      <w:r>
        <w:rPr>
          <w:rFonts w:eastAsia="Times New Roman"/>
          <w:szCs w:val="24"/>
        </w:rPr>
        <w:t xml:space="preserve">βγαίνουν </w:t>
      </w:r>
      <w:r>
        <w:rPr>
          <w:rFonts w:eastAsia="Times New Roman"/>
          <w:szCs w:val="24"/>
        </w:rPr>
        <w:t xml:space="preserve">και ανακινούνε θέμα δραχμής, τα </w:t>
      </w:r>
      <w:r>
        <w:rPr>
          <w:rFonts w:eastAsia="Times New Roman"/>
          <w:szCs w:val="24"/>
          <w:lang w:val="en-US"/>
        </w:rPr>
        <w:t>spreads</w:t>
      </w:r>
      <w:r>
        <w:rPr>
          <w:rFonts w:eastAsia="Times New Roman"/>
          <w:szCs w:val="24"/>
        </w:rPr>
        <w:t xml:space="preserve"> ανεβαίνουν, οι καταθέσεις φεύ</w:t>
      </w:r>
      <w:r>
        <w:rPr>
          <w:rFonts w:eastAsia="Times New Roman"/>
          <w:szCs w:val="24"/>
        </w:rPr>
        <w:t xml:space="preserve">γουν από τις τράπεζες και κάποιες εταιρείες χρεοκοπούν, επειδή πνίγονται από την έλλειψη ρευστότητας. Λοιπόν, η κατάσταση είναι πάρα πολύ σοβαρή, κύριε Τσίπρα, για να την αντιμετωπίζετε με τόσο μεγάλη ελαφρότητα. </w:t>
      </w:r>
    </w:p>
    <w:p w14:paraId="6EB0EB27" w14:textId="77777777" w:rsidR="001771BC" w:rsidRDefault="000732D4">
      <w:pPr>
        <w:tabs>
          <w:tab w:val="left" w:pos="2820"/>
        </w:tabs>
        <w:spacing w:line="600" w:lineRule="auto"/>
        <w:ind w:firstLine="720"/>
        <w:jc w:val="both"/>
        <w:rPr>
          <w:rFonts w:eastAsia="Times New Roman"/>
          <w:szCs w:val="24"/>
        </w:rPr>
      </w:pPr>
      <w:r>
        <w:rPr>
          <w:rFonts w:eastAsia="Times New Roman"/>
          <w:szCs w:val="24"/>
        </w:rPr>
        <w:t>Εσείς θίξατε πάλι και θίγετε συνέχεια το ζ</w:t>
      </w:r>
      <w:r>
        <w:rPr>
          <w:rFonts w:eastAsia="Times New Roman"/>
          <w:szCs w:val="24"/>
        </w:rPr>
        <w:t>ήτημα του ΔΝΤ.</w:t>
      </w:r>
    </w:p>
    <w:p w14:paraId="6EB0EB28" w14:textId="77777777" w:rsidR="001771BC" w:rsidRDefault="000732D4">
      <w:pPr>
        <w:spacing w:line="600" w:lineRule="auto"/>
        <w:ind w:firstLine="720"/>
        <w:jc w:val="both"/>
        <w:rPr>
          <w:rFonts w:eastAsia="Times New Roman"/>
          <w:szCs w:val="24"/>
        </w:rPr>
      </w:pPr>
      <w:r>
        <w:rPr>
          <w:rFonts w:eastAsia="Times New Roman"/>
          <w:szCs w:val="24"/>
        </w:rPr>
        <w:t>Τοποθετηθείτε και επ’ αυτού κάποια στιγμή ξεκάθαρα, κύριε Τσίπρα, διότι εσείς ήσασταν αυτοί που στείλατε επιστολές στο Διεθνές Νομισματικό Ταμείο, για να συμμετέχει στο πρόγραμμα και σήμερα διαρρέετε συνέχεια ότι θα θέλατε την αποχώρησή του.</w:t>
      </w:r>
      <w:r>
        <w:rPr>
          <w:rFonts w:eastAsia="Times New Roman"/>
          <w:szCs w:val="24"/>
        </w:rPr>
        <w:t xml:space="preserve"> </w:t>
      </w:r>
    </w:p>
    <w:p w14:paraId="6EB0EB29" w14:textId="77777777" w:rsidR="001771BC" w:rsidRDefault="000732D4">
      <w:pPr>
        <w:spacing w:line="600" w:lineRule="auto"/>
        <w:ind w:firstLine="720"/>
        <w:jc w:val="both"/>
        <w:rPr>
          <w:rFonts w:eastAsia="Times New Roman"/>
          <w:szCs w:val="24"/>
        </w:rPr>
      </w:pPr>
      <w:r>
        <w:rPr>
          <w:rFonts w:eastAsia="Times New Roman"/>
          <w:szCs w:val="24"/>
        </w:rPr>
        <w:t>Η πραγματικότητα, κύριε Τσίπρα, είναι ότι η καθυστέρηση έχει πολύ μεγάλο κόστος και το κόστος αυτό το πληρώνουν σήμερα και θα το πληρώσουν οι Έλληνες πολίτες.</w:t>
      </w:r>
    </w:p>
    <w:p w14:paraId="6EB0EB2A" w14:textId="77777777" w:rsidR="001771BC" w:rsidRDefault="000732D4">
      <w:pPr>
        <w:spacing w:line="600" w:lineRule="auto"/>
        <w:ind w:firstLine="720"/>
        <w:jc w:val="both"/>
        <w:rPr>
          <w:rFonts w:eastAsia="Times New Roman"/>
          <w:szCs w:val="24"/>
        </w:rPr>
      </w:pPr>
      <w:r>
        <w:rPr>
          <w:rFonts w:eastAsia="Times New Roman"/>
          <w:szCs w:val="24"/>
        </w:rPr>
        <w:t>Και μας ρωτάτε και σήμερα: «Θέλετε ή δεν θέλετε νέα μέτρα; Με ποιον είστε τελικά;». Μας έχετε ο</w:t>
      </w:r>
      <w:r>
        <w:rPr>
          <w:rFonts w:eastAsia="Times New Roman"/>
          <w:szCs w:val="24"/>
        </w:rPr>
        <w:t xml:space="preserve">δηγήσει στο δίλημμα «μπρος γκρεμός και πίσω ρέμα» και μετά μας λέτε: «Τι να κάνω τώρα; Να πηδήξω στον γκρεμό ή να πέσω μέσα στο ρέμα;». </w:t>
      </w:r>
    </w:p>
    <w:p w14:paraId="6EB0EB2B" w14:textId="77777777" w:rsidR="001771BC" w:rsidRDefault="000732D4">
      <w:pPr>
        <w:spacing w:line="600" w:lineRule="auto"/>
        <w:ind w:firstLine="720"/>
        <w:jc w:val="both"/>
        <w:rPr>
          <w:rFonts w:eastAsia="Times New Roman"/>
          <w:szCs w:val="24"/>
        </w:rPr>
      </w:pPr>
      <w:r>
        <w:rPr>
          <w:rFonts w:eastAsia="Times New Roman"/>
          <w:szCs w:val="24"/>
        </w:rPr>
        <w:lastRenderedPageBreak/>
        <w:t>Το ερώτημα, όμως, κύριε Τσίπρα, το οποίο σας θέτουμε εμείς είναι γιατί φτάσαμε σ’ αυτό το σημείο. Γιατί για άλλη μια φο</w:t>
      </w:r>
      <w:r>
        <w:rPr>
          <w:rFonts w:eastAsia="Times New Roman"/>
          <w:szCs w:val="24"/>
        </w:rPr>
        <w:t xml:space="preserve">ρά δεν έχετε μάθει απολύτως τίποτα. Επαναλαμβάνετε διαρκώς το ίδιο λάθος. </w:t>
      </w:r>
    </w:p>
    <w:p w14:paraId="6EB0EB2C" w14:textId="77777777" w:rsidR="001771BC" w:rsidRDefault="000732D4">
      <w:pPr>
        <w:spacing w:line="600" w:lineRule="auto"/>
        <w:ind w:firstLine="720"/>
        <w:jc w:val="both"/>
        <w:rPr>
          <w:rFonts w:eastAsia="Times New Roman"/>
          <w:szCs w:val="24"/>
        </w:rPr>
      </w:pPr>
      <w:r>
        <w:rPr>
          <w:rFonts w:eastAsia="Times New Roman"/>
          <w:szCs w:val="24"/>
        </w:rPr>
        <w:t>Οι πειραματισμοί σας του πρώτου εξαμήνου μας στοίχισαν 100 δισεκατομμύρια ευρώ. Το πρώτο διάστημα από τότε που ήλθατε στη διακυβέρνηση ήταν τραυματικό για την οικονομία και η καθυστ</w:t>
      </w:r>
      <w:r>
        <w:rPr>
          <w:rFonts w:eastAsia="Times New Roman"/>
          <w:szCs w:val="24"/>
        </w:rPr>
        <w:t xml:space="preserve">έρηση στην πρώτη αξιολόγηση μας στοίχισε το ασφαλιστικό του </w:t>
      </w:r>
      <w:r>
        <w:rPr>
          <w:rFonts w:eastAsia="Times New Roman"/>
          <w:szCs w:val="24"/>
        </w:rPr>
        <w:t xml:space="preserve">κ. </w:t>
      </w:r>
      <w:proofErr w:type="spellStart"/>
      <w:r>
        <w:rPr>
          <w:rFonts w:eastAsia="Times New Roman"/>
          <w:szCs w:val="24"/>
        </w:rPr>
        <w:t>Κατρούγκαλου</w:t>
      </w:r>
      <w:proofErr w:type="spellEnd"/>
      <w:r>
        <w:rPr>
          <w:rFonts w:eastAsia="Times New Roman"/>
          <w:szCs w:val="24"/>
        </w:rPr>
        <w:t xml:space="preserve">, τον κόφτη, το </w:t>
      </w:r>
      <w:proofErr w:type="spellStart"/>
      <w:r>
        <w:rPr>
          <w:rFonts w:eastAsia="Times New Roman"/>
          <w:szCs w:val="24"/>
        </w:rPr>
        <w:t>υπερταμείο</w:t>
      </w:r>
      <w:proofErr w:type="spellEnd"/>
      <w:r>
        <w:rPr>
          <w:rFonts w:eastAsia="Times New Roman"/>
          <w:szCs w:val="24"/>
        </w:rPr>
        <w:t xml:space="preserve">. Αναρωτιέμαι: Πόσο θα κοστίσει και πάλι αυτή η καθυστέρηση στη χώρα; </w:t>
      </w:r>
    </w:p>
    <w:p w14:paraId="6EB0EB2D" w14:textId="77777777" w:rsidR="001771BC" w:rsidRDefault="000732D4">
      <w:pPr>
        <w:spacing w:line="600" w:lineRule="auto"/>
        <w:ind w:firstLine="720"/>
        <w:jc w:val="both"/>
        <w:rPr>
          <w:rFonts w:eastAsia="Times New Roman"/>
          <w:szCs w:val="24"/>
        </w:rPr>
      </w:pPr>
      <w:r>
        <w:rPr>
          <w:rFonts w:eastAsia="Times New Roman"/>
          <w:szCs w:val="24"/>
        </w:rPr>
        <w:t>Διαβάζω διάφορες διαρροές, κύριε Τσίπρα, και πραγματικά σας λέω ότι ενοχλούμαι ως Έλ</w:t>
      </w:r>
      <w:r>
        <w:rPr>
          <w:rFonts w:eastAsia="Times New Roman"/>
          <w:szCs w:val="24"/>
        </w:rPr>
        <w:t xml:space="preserve">ληνας πολίτης να μας ειρωνεύονται Ευρωπαίοι αξιωματούχοι και να μας λένε ότι η αξιολόγηση δεν είναι σαν το κρασί, που όσο περιμένουμε, γίνεται καλύτερο. </w:t>
      </w:r>
    </w:p>
    <w:p w14:paraId="6EB0EB2E" w14:textId="77777777" w:rsidR="001771BC" w:rsidRDefault="000732D4">
      <w:pPr>
        <w:spacing w:line="600" w:lineRule="auto"/>
        <w:ind w:firstLine="720"/>
        <w:jc w:val="both"/>
        <w:rPr>
          <w:rFonts w:eastAsia="Times New Roman"/>
          <w:szCs w:val="24"/>
        </w:rPr>
      </w:pPr>
      <w:r>
        <w:rPr>
          <w:rFonts w:eastAsia="Times New Roman"/>
          <w:szCs w:val="24"/>
        </w:rPr>
        <w:t>Είναι ντροπή αυτό το πράγμα το οποίο γίνεται -για τη χώρα, κύριε Τσίπρα, όχι για εσάς προσωπικά, δυστυ</w:t>
      </w:r>
      <w:r>
        <w:rPr>
          <w:rFonts w:eastAsia="Times New Roman"/>
          <w:szCs w:val="24"/>
        </w:rPr>
        <w:t>χώς-, να μας αντιμετωπίζουν με τέτοια αίσθηση ειρωνείας. Έχετε μεγάλη ευθύνη, γιατί φτάσαμε μέχρι εδώ.</w:t>
      </w:r>
    </w:p>
    <w:p w14:paraId="6EB0EB2F" w14:textId="77777777" w:rsidR="001771BC" w:rsidRDefault="000732D4">
      <w:pPr>
        <w:spacing w:line="600" w:lineRule="auto"/>
        <w:ind w:firstLine="720"/>
        <w:jc w:val="both"/>
        <w:rPr>
          <w:rFonts w:eastAsia="Times New Roman"/>
          <w:szCs w:val="24"/>
        </w:rPr>
      </w:pPr>
      <w:r>
        <w:rPr>
          <w:rFonts w:eastAsia="Times New Roman"/>
          <w:szCs w:val="24"/>
        </w:rPr>
        <w:lastRenderedPageBreak/>
        <w:t>Σας ρωτώ, λοιπόν, ευθέως. Εγώ απάντησα στις ερωτήσεις. Τώρα θα απαντήσετε κι εσείς στις δικές μου. Χρειαζόντουσαν τα μέτρα, τα οποία μας ζητάνε σήμερα, ε</w:t>
      </w:r>
      <w:r>
        <w:rPr>
          <w:rFonts w:eastAsia="Times New Roman"/>
          <w:szCs w:val="24"/>
        </w:rPr>
        <w:t>άν η αξιολόγηση έκλεινε τον Φεβρουάριο του 2016; Απαντήστε ευθέως. Χρειαζόντουσαν τα μέτρα αυτά, εάν η αξιολόγηση έκλεινε τον Φεβρουάριο του 2016; Είναι ή δεν είναι το τίμημα της καθυστέρησης;</w:t>
      </w:r>
    </w:p>
    <w:p w14:paraId="6EB0EB30" w14:textId="77777777" w:rsidR="001771BC" w:rsidRDefault="000732D4">
      <w:pPr>
        <w:spacing w:line="600" w:lineRule="auto"/>
        <w:ind w:firstLine="720"/>
        <w:jc w:val="both"/>
        <w:rPr>
          <w:rFonts w:eastAsia="Times New Roman"/>
          <w:szCs w:val="24"/>
        </w:rPr>
      </w:pPr>
      <w:r>
        <w:rPr>
          <w:rFonts w:eastAsia="Times New Roman"/>
          <w:szCs w:val="24"/>
        </w:rPr>
        <w:t>Μια μικρή τεχνική λεπτομέρεια θα αναφέρω, καθώς έχει αξία για ό</w:t>
      </w:r>
      <w:r>
        <w:rPr>
          <w:rFonts w:eastAsia="Times New Roman"/>
          <w:szCs w:val="24"/>
        </w:rPr>
        <w:t xml:space="preserve">σους ασχολούνται με τα ζητήματα αυτά: Γιατί δεν καταθέσατε, κύριε Τσίπρα, και δεν ψηφίσατε το </w:t>
      </w:r>
      <w:r>
        <w:rPr>
          <w:rFonts w:eastAsia="Times New Roman"/>
          <w:szCs w:val="24"/>
        </w:rPr>
        <w:t>μεσοπρόθεσμο πρόγραμμα</w:t>
      </w:r>
      <w:r>
        <w:rPr>
          <w:rFonts w:eastAsia="Times New Roman"/>
          <w:szCs w:val="24"/>
        </w:rPr>
        <w:t xml:space="preserve"> άμα τη </w:t>
      </w:r>
      <w:proofErr w:type="spellStart"/>
      <w:r>
        <w:rPr>
          <w:rFonts w:eastAsia="Times New Roman"/>
          <w:szCs w:val="24"/>
        </w:rPr>
        <w:t>ενάρξει</w:t>
      </w:r>
      <w:proofErr w:type="spellEnd"/>
      <w:r>
        <w:rPr>
          <w:rFonts w:eastAsia="Times New Roman"/>
          <w:szCs w:val="24"/>
        </w:rPr>
        <w:t xml:space="preserve"> της εφαρμογής του </w:t>
      </w:r>
      <w:r>
        <w:rPr>
          <w:rFonts w:eastAsia="Times New Roman"/>
          <w:szCs w:val="24"/>
        </w:rPr>
        <w:t>τρίτου προγράμματος</w:t>
      </w:r>
      <w:r>
        <w:rPr>
          <w:rFonts w:eastAsia="Times New Roman"/>
          <w:szCs w:val="24"/>
        </w:rPr>
        <w:t xml:space="preserve">; Το έχετε καθυστερήσει δύο χρόνια και μέσα από το </w:t>
      </w:r>
      <w:r>
        <w:rPr>
          <w:rFonts w:eastAsia="Times New Roman"/>
          <w:szCs w:val="24"/>
        </w:rPr>
        <w:t xml:space="preserve">μεσοπρόθεσμο </w:t>
      </w:r>
      <w:r>
        <w:rPr>
          <w:rFonts w:eastAsia="Times New Roman"/>
          <w:szCs w:val="24"/>
        </w:rPr>
        <w:t xml:space="preserve">δίνετε πάτημα στις πιο ακραίες φωνές να διεκδικούν πρόσθετα μέτρα για το 2019 και το 2020. Γιατί δεν το είχατε ψηφίσει, λοιπόν, το </w:t>
      </w:r>
      <w:r>
        <w:rPr>
          <w:rFonts w:eastAsia="Times New Roman"/>
          <w:szCs w:val="24"/>
        </w:rPr>
        <w:t xml:space="preserve">μεσοπρόθεσμο </w:t>
      </w:r>
      <w:r>
        <w:rPr>
          <w:rFonts w:eastAsia="Times New Roman"/>
          <w:szCs w:val="24"/>
        </w:rPr>
        <w:t>πιο νωρίς;</w:t>
      </w:r>
    </w:p>
    <w:p w14:paraId="6EB0EB31" w14:textId="77777777" w:rsidR="001771BC" w:rsidRDefault="000732D4">
      <w:pPr>
        <w:spacing w:line="600" w:lineRule="auto"/>
        <w:ind w:firstLine="720"/>
        <w:jc w:val="both"/>
        <w:rPr>
          <w:rFonts w:eastAsia="Times New Roman"/>
          <w:szCs w:val="24"/>
        </w:rPr>
      </w:pPr>
      <w:r>
        <w:rPr>
          <w:rFonts w:eastAsia="Times New Roman"/>
          <w:szCs w:val="24"/>
        </w:rPr>
        <w:t xml:space="preserve">Δεύτερον, δώστε μας μια απάντηση, μιας και δεν βλέπω τον κ. </w:t>
      </w:r>
      <w:proofErr w:type="spellStart"/>
      <w:r>
        <w:rPr>
          <w:rFonts w:eastAsia="Times New Roman"/>
          <w:szCs w:val="24"/>
        </w:rPr>
        <w:t>Τσακαλώτο</w:t>
      </w:r>
      <w:proofErr w:type="spellEnd"/>
      <w:r>
        <w:rPr>
          <w:rFonts w:eastAsia="Times New Roman"/>
          <w:szCs w:val="24"/>
        </w:rPr>
        <w:t xml:space="preserve"> εδώ πέρα. Μάλλον δεν πρόφτασε ν</w:t>
      </w:r>
      <w:r>
        <w:rPr>
          <w:rFonts w:eastAsia="Times New Roman"/>
          <w:szCs w:val="24"/>
        </w:rPr>
        <w:t>α γυρίσει από τις ποδοσφαιρικές του αναζητήσεις! Έχουμε κάνει ή δεν έχουμε κάνει το ένα τρίτο απ’ όσα χρειάζεται για να κλείσει η αξιολόγηση; Ισχύει ή δεν ισχύει αυτό; Πόσες εκκρεμότητες τελικά υπάρχουν;</w:t>
      </w:r>
    </w:p>
    <w:p w14:paraId="6EB0EB32"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Τρίτον, ισχύει ή δεν ισχύει η δήλωσή σας ότι πρέπει </w:t>
      </w:r>
      <w:r>
        <w:rPr>
          <w:rFonts w:eastAsia="Times New Roman"/>
          <w:szCs w:val="24"/>
        </w:rPr>
        <w:t>να κλείσει η αξιολόγηση το συντομότερο δυνατόν; Έχω εδώ πέρα δεκάδες δηλώσεις σας για το πως η αξιολόγηση θα έκλεινε, ήδη θα είχε κλείσει τον Δεκέμβριο ή θα έπρεπε τελικά να κλείσει τον Ιανουάριο. Τα ίδια λέτε από τον Σεπτέμβριο. Εσείς ο ίδιος είπατε απ’ α</w:t>
      </w:r>
      <w:r>
        <w:rPr>
          <w:rFonts w:eastAsia="Times New Roman"/>
          <w:szCs w:val="24"/>
        </w:rPr>
        <w:t>υτό το Βήμα ότι η αξιολόγηση πρέπει να κλείσει οπωσδήποτε στις 5 Δεκεμβρίου.</w:t>
      </w:r>
    </w:p>
    <w:p w14:paraId="6EB0EB33" w14:textId="77777777" w:rsidR="001771BC" w:rsidRDefault="000732D4">
      <w:pPr>
        <w:spacing w:line="600" w:lineRule="auto"/>
        <w:ind w:firstLine="720"/>
        <w:jc w:val="both"/>
        <w:rPr>
          <w:rFonts w:eastAsia="Times New Roman"/>
          <w:szCs w:val="24"/>
        </w:rPr>
      </w:pPr>
      <w:r>
        <w:rPr>
          <w:rFonts w:eastAsia="Times New Roman"/>
          <w:szCs w:val="24"/>
        </w:rPr>
        <w:t xml:space="preserve">Και ο </w:t>
      </w:r>
      <w:proofErr w:type="spellStart"/>
      <w:r>
        <w:rPr>
          <w:rFonts w:eastAsia="Times New Roman"/>
          <w:szCs w:val="24"/>
        </w:rPr>
        <w:t>Χουλιαράκης</w:t>
      </w:r>
      <w:proofErr w:type="spellEnd"/>
      <w:r>
        <w:rPr>
          <w:rFonts w:eastAsia="Times New Roman"/>
          <w:szCs w:val="24"/>
        </w:rPr>
        <w:t xml:space="preserve"> –ούτε αυτόν τον βλέπω εδώ πέρα- είπε κάτι, το οποίο θέλω να το σχολιάσετε: «Καλύτερα χειρότερη συμφωνία τώρα παρά καλύτερη μετά». </w:t>
      </w:r>
    </w:p>
    <w:p w14:paraId="6EB0EB34" w14:textId="77777777" w:rsidR="001771BC" w:rsidRDefault="000732D4">
      <w:pPr>
        <w:spacing w:line="600" w:lineRule="auto"/>
        <w:ind w:firstLine="720"/>
        <w:jc w:val="both"/>
        <w:rPr>
          <w:rFonts w:eastAsia="Times New Roman"/>
          <w:szCs w:val="24"/>
        </w:rPr>
      </w:pPr>
      <w:r>
        <w:rPr>
          <w:rFonts w:eastAsia="Times New Roman"/>
          <w:szCs w:val="24"/>
        </w:rPr>
        <w:t xml:space="preserve">Το είπε ή δεν το είπε αυτό ο </w:t>
      </w:r>
      <w:r>
        <w:rPr>
          <w:rFonts w:eastAsia="Times New Roman"/>
          <w:szCs w:val="24"/>
        </w:rPr>
        <w:t xml:space="preserve">κ. </w:t>
      </w:r>
      <w:proofErr w:type="spellStart"/>
      <w:r>
        <w:rPr>
          <w:rFonts w:eastAsia="Times New Roman"/>
          <w:szCs w:val="24"/>
        </w:rPr>
        <w:t>Χουλιαράκης</w:t>
      </w:r>
      <w:proofErr w:type="spellEnd"/>
      <w:r>
        <w:rPr>
          <w:rFonts w:eastAsia="Times New Roman"/>
          <w:szCs w:val="24"/>
        </w:rPr>
        <w:t>, κύριε Τσίπρα; Το είπε. Περιμένω να το σχολιάσετε, γιατί ο χρόνος έχει κόστος. Ο Υπουργός σας το αντιλαμβάνεται αυτό. Και αν δεν κλείσουμε τώρα την αξιολόγηση, ποιες θα είναι οι επιπτώσεις;</w:t>
      </w:r>
    </w:p>
    <w:p w14:paraId="6EB0EB35" w14:textId="77777777" w:rsidR="001771BC" w:rsidRDefault="000732D4">
      <w:pPr>
        <w:spacing w:line="600" w:lineRule="auto"/>
        <w:ind w:firstLine="720"/>
        <w:jc w:val="both"/>
        <w:rPr>
          <w:rFonts w:eastAsia="Times New Roman"/>
          <w:szCs w:val="24"/>
        </w:rPr>
      </w:pPr>
      <w:r>
        <w:rPr>
          <w:rFonts w:eastAsia="Times New Roman"/>
          <w:szCs w:val="24"/>
        </w:rPr>
        <w:t>Εγώ θέλω να εγγυηθείτε εδώ πέρα, κύριε Τσίπρα, τι θ</w:t>
      </w:r>
      <w:r>
        <w:rPr>
          <w:rFonts w:eastAsia="Times New Roman"/>
          <w:szCs w:val="24"/>
        </w:rPr>
        <w:t>α γίνει, όταν κλείσει η αξιολόγηση. Ανοίγω μια παρένθεση, για να σας πω ότι σταθερά και επιμόνως η Νέα Δημοκρατία σας λέει να κλείσετε την αξιολόγηση με τον καλύτερο δυνατό τρόπο, όσο πιο σύντομα γίνεται και μη διαστρεβλώνετε τις δηλώσεις των στελεχών μας.</w:t>
      </w:r>
    </w:p>
    <w:p w14:paraId="6EB0EB36" w14:textId="77777777" w:rsidR="001771BC" w:rsidRDefault="000732D4">
      <w:pPr>
        <w:spacing w:line="600" w:lineRule="auto"/>
        <w:ind w:firstLine="720"/>
        <w:jc w:val="both"/>
        <w:rPr>
          <w:rFonts w:eastAsia="Times New Roman"/>
          <w:szCs w:val="24"/>
        </w:rPr>
      </w:pPr>
      <w:r>
        <w:rPr>
          <w:rFonts w:eastAsia="Times New Roman"/>
          <w:szCs w:val="24"/>
        </w:rPr>
        <w:lastRenderedPageBreak/>
        <w:t>Εγώ σας λέω, λοιπόν, το εξής: Εάν κλείσει η αξιολόγηση τελικά, κύριε Τσίπρα, έχετε εξασφαλίσει ότι θα έχουμε πρόσβαση στην ποσοτική χαλάρωση; Έχετε εξασφαλίσει ότι μαζί με το κλείσιμο της αξιολόγησης θα υπάρχει και μια λύση, ένας οδικός ορίζοντας για τα μ</w:t>
      </w:r>
      <w:r>
        <w:rPr>
          <w:rFonts w:eastAsia="Times New Roman"/>
          <w:szCs w:val="24"/>
        </w:rPr>
        <w:t>εσοπρόθεσμα μέτρα για το χρέος ή θα κλείσει η αξιολόγηση με πρόσθετα μέτρα, τα οποία θα φέρουν τη δικιά σας υπογραφή χωρίς καν να έχουμε το όφελος της ποσοτικής χαλάρωσης;</w:t>
      </w:r>
    </w:p>
    <w:p w14:paraId="6EB0EB37" w14:textId="77777777" w:rsidR="001771BC" w:rsidRDefault="000732D4">
      <w:pPr>
        <w:spacing w:line="600" w:lineRule="auto"/>
        <w:ind w:firstLine="720"/>
        <w:jc w:val="both"/>
        <w:rPr>
          <w:rFonts w:eastAsia="Times New Roman"/>
          <w:szCs w:val="24"/>
        </w:rPr>
      </w:pPr>
      <w:r>
        <w:rPr>
          <w:rFonts w:eastAsia="Times New Roman"/>
          <w:szCs w:val="24"/>
        </w:rPr>
        <w:t>Και τολμάτε να ρωτάτε αν θέλουμε εμείς να κλείσει η αξιολόγηση ή να πάμε σε εκλογές.</w:t>
      </w:r>
      <w:r>
        <w:rPr>
          <w:rFonts w:eastAsia="Times New Roman"/>
          <w:szCs w:val="24"/>
        </w:rPr>
        <w:t xml:space="preserve"> Αφού το είπαμε ξεκάθαρα, σας το έχουμε πει πάρα πολλές φορές: Έχετε την αποκλειστική ευθύνη της διαπραγμάτευσης και την αποκλειστική ευθύνη των καθυστερήσεων.</w:t>
      </w:r>
    </w:p>
    <w:p w14:paraId="6EB0EB38" w14:textId="77777777" w:rsidR="001771BC" w:rsidRDefault="000732D4">
      <w:pPr>
        <w:spacing w:line="600" w:lineRule="auto"/>
        <w:ind w:firstLine="720"/>
        <w:jc w:val="both"/>
        <w:rPr>
          <w:rFonts w:eastAsia="Times New Roman"/>
          <w:szCs w:val="24"/>
        </w:rPr>
      </w:pPr>
      <w:r>
        <w:rPr>
          <w:rFonts w:eastAsia="Times New Roman"/>
          <w:szCs w:val="24"/>
        </w:rPr>
        <w:t>Μην ψάχνετε, λοιπόν, κύριε Τσίπρα, για δεκανίκια και συνενόχους. Δεν σας εμπόδισε το δικό μας αί</w:t>
      </w:r>
      <w:r>
        <w:rPr>
          <w:rFonts w:eastAsia="Times New Roman"/>
          <w:szCs w:val="24"/>
        </w:rPr>
        <w:t xml:space="preserve">τημα για εκλογές να κλείσετε τη διαπραγμάτευση. Έτσι δεν είναι; Εσείς διαπραγματεύεστε. Σας εμπόδιζε το </w:t>
      </w:r>
      <w:proofErr w:type="spellStart"/>
      <w:r>
        <w:rPr>
          <w:rFonts w:eastAsia="Times New Roman"/>
          <w:szCs w:val="24"/>
        </w:rPr>
        <w:t>παιχνιδάκι</w:t>
      </w:r>
      <w:proofErr w:type="spellEnd"/>
      <w:r>
        <w:rPr>
          <w:rFonts w:eastAsia="Times New Roman"/>
          <w:szCs w:val="24"/>
        </w:rPr>
        <w:t xml:space="preserve"> το οποίο παίζετε μέχρι και σήμερα, οι ψεύτικοι τσαμπουκάδες, η δήθεν διαπραγμάτευση, οι συνομιλίες με τις συνιστώσες. </w:t>
      </w:r>
    </w:p>
    <w:p w14:paraId="6EB0EB39"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Ο στόχος σας προφανώς </w:t>
      </w:r>
      <w:r>
        <w:rPr>
          <w:rFonts w:eastAsia="Times New Roman"/>
          <w:szCs w:val="24"/>
        </w:rPr>
        <w:t xml:space="preserve">είναι ο ίδιος: μασάζ στην </w:t>
      </w:r>
      <w:r>
        <w:rPr>
          <w:rFonts w:eastAsia="Times New Roman"/>
          <w:szCs w:val="24"/>
        </w:rPr>
        <w:t>Κοινοβουλευτική Ομάδα</w:t>
      </w:r>
      <w:r>
        <w:rPr>
          <w:rFonts w:eastAsia="Times New Roman"/>
          <w:szCs w:val="24"/>
        </w:rPr>
        <w:t>, ώστε να ψηφίσουν τελικά τα μέτρα τα οποία θα φέρετε εσείς, τα οποία παλέψατε με τόσο μεγάλο κόπο και με τόσο ιδρώτα και τόσο προσπαθήσατε, ώστε να φέρετε πρόσθετα μέτρα 3,6 δισεκατομμύρια ευρώ, τα οποία κανε</w:t>
      </w:r>
      <w:r>
        <w:rPr>
          <w:rFonts w:eastAsia="Times New Roman"/>
          <w:szCs w:val="24"/>
        </w:rPr>
        <w:t>ίς δεν μας ζητούσε πριν από τρεις μήνες! Αυτή είναι η πραγματικότητα.</w:t>
      </w:r>
    </w:p>
    <w:p w14:paraId="6EB0EB3A" w14:textId="77777777" w:rsidR="001771BC" w:rsidRDefault="000732D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EB0EB3B" w14:textId="77777777" w:rsidR="001771BC" w:rsidRDefault="000732D4">
      <w:pPr>
        <w:spacing w:line="600" w:lineRule="auto"/>
        <w:ind w:firstLine="720"/>
        <w:jc w:val="both"/>
        <w:rPr>
          <w:rFonts w:eastAsia="Times New Roman"/>
          <w:szCs w:val="24"/>
        </w:rPr>
      </w:pPr>
      <w:r>
        <w:rPr>
          <w:rFonts w:eastAsia="Times New Roman"/>
          <w:szCs w:val="24"/>
        </w:rPr>
        <w:t xml:space="preserve">Κλείνω. </w:t>
      </w:r>
    </w:p>
    <w:p w14:paraId="6EB0EB3C" w14:textId="77777777" w:rsidR="001771BC" w:rsidRDefault="000732D4">
      <w:pPr>
        <w:spacing w:line="600" w:lineRule="auto"/>
        <w:ind w:firstLine="720"/>
        <w:jc w:val="both"/>
        <w:rPr>
          <w:rFonts w:eastAsia="Times New Roman"/>
          <w:szCs w:val="24"/>
        </w:rPr>
      </w:pPr>
      <w:r>
        <w:rPr>
          <w:rFonts w:eastAsia="Times New Roman"/>
          <w:szCs w:val="24"/>
        </w:rPr>
        <w:t>Όλα για την εξουσία, κύριε Τσίπρα. Καταστρέφετε τη χώρα, γιατί δεν μπορείτε να την κυβερνήσετε. Όσο πιο γρήγορα φύγετε, τόσ</w:t>
      </w:r>
      <w:r>
        <w:rPr>
          <w:rFonts w:eastAsia="Times New Roman"/>
          <w:szCs w:val="24"/>
        </w:rPr>
        <w:t>ο καλύτερα θα είναι για τους Έλληνες πολίτες και για το μέλλον της Ελλάδας.</w:t>
      </w:r>
    </w:p>
    <w:p w14:paraId="6EB0EB3D" w14:textId="77777777" w:rsidR="001771BC" w:rsidRDefault="000732D4">
      <w:pPr>
        <w:spacing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6EB0EB3E"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Ευχαριστώ πολύ.</w:t>
      </w:r>
    </w:p>
    <w:p w14:paraId="6EB0EB3F" w14:textId="77777777" w:rsidR="001771BC" w:rsidRDefault="000732D4">
      <w:pPr>
        <w:spacing w:line="600" w:lineRule="auto"/>
        <w:ind w:firstLine="720"/>
        <w:jc w:val="both"/>
        <w:rPr>
          <w:rFonts w:eastAsia="Times New Roman"/>
          <w:szCs w:val="24"/>
        </w:rPr>
      </w:pPr>
      <w:r>
        <w:rPr>
          <w:rFonts w:eastAsia="Times New Roman"/>
          <w:szCs w:val="24"/>
        </w:rPr>
        <w:t>Η συζήτηση θα κλείσει με τη δευτερολογία του Πρωθυπουργο</w:t>
      </w:r>
      <w:r>
        <w:rPr>
          <w:rFonts w:eastAsia="Times New Roman"/>
          <w:szCs w:val="24"/>
        </w:rPr>
        <w:t>ύ. Έχει δοθεί πλήρης άνεση, ακριβώς επειδή έχει διευρυνθεί και η ατζέντα και νομίζω ότι κυλάει ομαλά.</w:t>
      </w:r>
    </w:p>
    <w:p w14:paraId="6EB0EB40" w14:textId="77777777" w:rsidR="001771BC" w:rsidRDefault="000732D4">
      <w:pPr>
        <w:spacing w:line="600" w:lineRule="auto"/>
        <w:ind w:firstLine="720"/>
        <w:jc w:val="both"/>
        <w:rPr>
          <w:rFonts w:eastAsia="Times New Roman"/>
          <w:szCs w:val="24"/>
        </w:rPr>
      </w:pPr>
      <w:r>
        <w:rPr>
          <w:rFonts w:eastAsia="Times New Roman"/>
          <w:szCs w:val="24"/>
        </w:rPr>
        <w:lastRenderedPageBreak/>
        <w:t>Κύριε Πρωθυπουργέ, έχετε τον λόγο.</w:t>
      </w:r>
    </w:p>
    <w:p w14:paraId="6EB0EB41" w14:textId="77777777" w:rsidR="001771BC" w:rsidRDefault="000732D4">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Ευχαριστώ, κύριε Πρόεδρε.</w:t>
      </w:r>
    </w:p>
    <w:p w14:paraId="6EB0EB42" w14:textId="77777777" w:rsidR="001771BC" w:rsidRDefault="000732D4">
      <w:pPr>
        <w:spacing w:line="600" w:lineRule="auto"/>
        <w:ind w:firstLine="720"/>
        <w:jc w:val="both"/>
        <w:rPr>
          <w:rFonts w:eastAsia="Times New Roman"/>
          <w:szCs w:val="24"/>
        </w:rPr>
      </w:pPr>
      <w:r>
        <w:rPr>
          <w:rFonts w:eastAsia="Times New Roman"/>
          <w:szCs w:val="24"/>
        </w:rPr>
        <w:t xml:space="preserve">Κύριε Μητσοτάκη, η παρουσία σας ήταν -το λιγότερο- </w:t>
      </w:r>
      <w:r>
        <w:rPr>
          <w:rFonts w:eastAsia="Times New Roman"/>
          <w:szCs w:val="24"/>
        </w:rPr>
        <w:t>θλιβερή σήμερα. Είναι θλιβερό ο Αρχηγός της Αξιωματικής Αντιπολίτευσης όχι μόνο να προσπαθεί να υπεκφύγει, να μην πάρει σαφή θέση στο κρίσιμο ερώτημα των ημερών σε σχέση με τις παράλογες απαιτήσεις των δανειστών, αλλά να παρουσιάζει την εικόνα ενός μεμψίμο</w:t>
      </w:r>
      <w:r>
        <w:rPr>
          <w:rFonts w:eastAsia="Times New Roman"/>
          <w:szCs w:val="24"/>
        </w:rPr>
        <w:t>ιρου, που καιροφυλακτεί πραγματικά, η μεγάλη προσπάθεια που κάνει η ελληνική Κυβέρνηση να μην φορτωθούν τα βάρη στον ελληνικό λαό, να αποτύχει, για να έρθει μετά ο ίδιος να πει εκ του ασφαλούς: «Εγώ που ζήταγα εκλογές πριν και έλεγα να μην κλείσετε την αξι</w:t>
      </w:r>
      <w:r>
        <w:rPr>
          <w:rFonts w:eastAsia="Times New Roman"/>
          <w:szCs w:val="24"/>
        </w:rPr>
        <w:t>ολόγηση -αρκεί να πέσετε- και ταυτόχρονα, όμως, μετά σας έλεγα να την κλείσετε άρον, άρον για να πάρετε μέτρα, είμαι ο ίδιος που τώρα σας λέω ότι την κλείσατε με μεγάλα βάρη στον ελληνικό λαό». Είναι μία τακτική ανεύθυνη.</w:t>
      </w:r>
    </w:p>
    <w:p w14:paraId="6EB0EB43" w14:textId="77777777" w:rsidR="001771BC" w:rsidRDefault="000732D4">
      <w:pPr>
        <w:spacing w:line="600" w:lineRule="auto"/>
        <w:ind w:firstLine="720"/>
        <w:jc w:val="center"/>
        <w:rPr>
          <w:rFonts w:eastAsia="Times New Roman"/>
          <w:szCs w:val="24"/>
        </w:rPr>
      </w:pPr>
      <w:r>
        <w:rPr>
          <w:rFonts w:eastAsia="Times New Roman"/>
          <w:szCs w:val="24"/>
        </w:rPr>
        <w:t xml:space="preserve">(Θόρυβος από την πτέρυγα της Νέας </w:t>
      </w:r>
      <w:r>
        <w:rPr>
          <w:rFonts w:eastAsia="Times New Roman"/>
          <w:szCs w:val="24"/>
        </w:rPr>
        <w:t>Δημοκρατίας)</w:t>
      </w:r>
    </w:p>
    <w:p w14:paraId="6EB0EB44" w14:textId="77777777" w:rsidR="001771BC" w:rsidRDefault="000732D4">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καθίσετε </w:t>
      </w:r>
      <w:r>
        <w:rPr>
          <w:rFonts w:eastAsia="Times New Roman"/>
          <w:szCs w:val="24"/>
        </w:rPr>
        <w:t>και θα ακούσετε με προσοχή τώρα. Δεν θα με διακόπτετε.</w:t>
      </w:r>
    </w:p>
    <w:p w14:paraId="6EB0EB45" w14:textId="77777777" w:rsidR="001771BC" w:rsidRDefault="000732D4">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μη διακόπτετε.</w:t>
      </w:r>
    </w:p>
    <w:p w14:paraId="6EB0EB46" w14:textId="77777777" w:rsidR="001771BC" w:rsidRDefault="000732D4">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Δεν θα ξεφύγετε από τις απαντήσεις που θα πάρετε ενώπιον του ελληνικού λαού. Θα π</w:t>
      </w:r>
      <w:r>
        <w:rPr>
          <w:rFonts w:eastAsia="Times New Roman"/>
          <w:szCs w:val="24"/>
        </w:rPr>
        <w:t>άρει απαντήσεις σήμερα ο κ. Μητσοτάκης γι’ αυτήν την άθλια παρουσία του εδώ στο Βήμα της Βουλής, αλλά και στο Βερολίνο λίγες ημέρες πριν την κρίσιμη διαπραγμάτευση.</w:t>
      </w:r>
    </w:p>
    <w:p w14:paraId="6EB0EB47" w14:textId="77777777" w:rsidR="001771BC" w:rsidRDefault="000732D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B0EB48" w14:textId="77777777" w:rsidR="001771BC" w:rsidRDefault="000732D4">
      <w:pPr>
        <w:spacing w:line="600" w:lineRule="auto"/>
        <w:ind w:firstLine="720"/>
        <w:jc w:val="both"/>
        <w:rPr>
          <w:rFonts w:eastAsia="Times New Roman"/>
          <w:szCs w:val="24"/>
        </w:rPr>
      </w:pPr>
      <w:r>
        <w:rPr>
          <w:rFonts w:eastAsia="Times New Roman"/>
          <w:szCs w:val="24"/>
        </w:rPr>
        <w:t xml:space="preserve">Εκ του ασφαλούς πολιτική ανευθυνότητας για τον </w:t>
      </w:r>
      <w:r>
        <w:rPr>
          <w:rFonts w:eastAsia="Times New Roman"/>
          <w:szCs w:val="24"/>
        </w:rPr>
        <w:t xml:space="preserve">τόπο και για τη μεγάλη κοινωνική πλειοψηφία, αυτό είναι το μόνο που έχετε να προσκομίσετε ως συνεισφορά. </w:t>
      </w:r>
    </w:p>
    <w:p w14:paraId="6EB0EB49" w14:textId="77777777" w:rsidR="001771BC" w:rsidRDefault="000732D4">
      <w:pPr>
        <w:spacing w:line="600" w:lineRule="auto"/>
        <w:ind w:firstLine="720"/>
        <w:jc w:val="both"/>
        <w:rPr>
          <w:rFonts w:eastAsia="Times New Roman"/>
          <w:szCs w:val="24"/>
        </w:rPr>
      </w:pPr>
      <w:r>
        <w:rPr>
          <w:rFonts w:eastAsia="Times New Roman"/>
          <w:szCs w:val="24"/>
        </w:rPr>
        <w:t>Έρχεστε εδώ και μας κατηγορείτε ότι εμείς, λέει, είμαστε αυτοί οι οποίοι φορτώνουμε στον ελληνικό λαό πλεονάσματα. Μα τον περνάτε για χαζό τον ελληνικ</w:t>
      </w:r>
      <w:r>
        <w:rPr>
          <w:rFonts w:eastAsia="Times New Roman"/>
          <w:szCs w:val="24"/>
        </w:rPr>
        <w:t xml:space="preserve">ό λαό; Δεν θυμάται τι είχατε υπογράψει; Πλεονάσματα 4,5% είχατε υπογράψει. Εμείς το 4,5% το κάναμε 3,5% και αυτό σήμαινε 20 δισεκατομμύρια ευρώ περισσότερος δημοσιονομικός χώρος για την τριετία. </w:t>
      </w:r>
    </w:p>
    <w:p w14:paraId="6EB0EB4A" w14:textId="77777777" w:rsidR="001771BC" w:rsidRDefault="000732D4">
      <w:pPr>
        <w:spacing w:line="600" w:lineRule="auto"/>
        <w:ind w:firstLine="720"/>
        <w:jc w:val="both"/>
        <w:rPr>
          <w:rFonts w:eastAsia="Times New Roman"/>
          <w:szCs w:val="24"/>
        </w:rPr>
      </w:pPr>
      <w:r>
        <w:rPr>
          <w:rFonts w:eastAsia="Times New Roman"/>
          <w:szCs w:val="24"/>
        </w:rPr>
        <w:t>Β</w:t>
      </w:r>
      <w:r>
        <w:rPr>
          <w:rFonts w:eastAsia="Times New Roman"/>
          <w:szCs w:val="24"/>
        </w:rPr>
        <w:t>εβαίως έρχεστε εδώ και λέτε ότι η δεύτερη αξιολόγηση, έπρεπ</w:t>
      </w:r>
      <w:r>
        <w:rPr>
          <w:rFonts w:eastAsia="Times New Roman"/>
          <w:szCs w:val="24"/>
        </w:rPr>
        <w:t xml:space="preserve">ε να κλείσει από τον Φλεβάρη του 2016. Κάνετε πως δεν </w:t>
      </w:r>
      <w:r>
        <w:rPr>
          <w:rFonts w:eastAsia="Times New Roman"/>
          <w:szCs w:val="24"/>
        </w:rPr>
        <w:lastRenderedPageBreak/>
        <w:t xml:space="preserve">θυμάστε ότι η πρώτη έκλεισε τον Μάη του 2016. Πώς θα έκλεινε η δεύτερη τον Φλεβάρη του 2016, ενώ η πρώτη έκλεισε τον Μάη του 2016; </w:t>
      </w:r>
    </w:p>
    <w:p w14:paraId="6EB0EB4B" w14:textId="77777777" w:rsidR="001771BC" w:rsidRDefault="000732D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EB0EB4C" w14:textId="77777777" w:rsidR="001771BC" w:rsidRDefault="000732D4">
      <w:pPr>
        <w:spacing w:line="600" w:lineRule="auto"/>
        <w:ind w:firstLine="720"/>
        <w:rPr>
          <w:rFonts w:eastAsia="Times New Roman"/>
          <w:szCs w:val="24"/>
        </w:rPr>
      </w:pPr>
      <w:r>
        <w:rPr>
          <w:rFonts w:eastAsia="Times New Roman"/>
          <w:szCs w:val="24"/>
        </w:rPr>
        <w:t xml:space="preserve">Σταματήστε. Αφήστε με </w:t>
      </w:r>
      <w:r>
        <w:rPr>
          <w:rFonts w:eastAsia="Times New Roman"/>
          <w:szCs w:val="24"/>
        </w:rPr>
        <w:t>να ολοκληρώσω.</w:t>
      </w:r>
    </w:p>
    <w:p w14:paraId="6EB0EB4D" w14:textId="77777777" w:rsidR="001771BC" w:rsidRDefault="000732D4">
      <w:pPr>
        <w:spacing w:line="600" w:lineRule="auto"/>
        <w:ind w:firstLine="720"/>
        <w:jc w:val="both"/>
        <w:rPr>
          <w:rFonts w:eastAsia="Times New Roman"/>
          <w:szCs w:val="24"/>
        </w:rPr>
      </w:pPr>
      <w:r>
        <w:rPr>
          <w:rFonts w:eastAsia="Times New Roman"/>
          <w:szCs w:val="24"/>
        </w:rPr>
        <w:t>Και κυρίως, κάνετε πως δεν θυμάστε ότι το Μάη του 2016 για την πρώτη αξιολόγηση, όταν πάλι οι «συνήθως ύποπτοι» αμφισβητούσαν μαζί με εσάς τις επιδόσεις της ελληνικής οικονομίας για το 2016, το 2017 και το 2018 και προέβλεπαν ότι θα ενεργοπο</w:t>
      </w:r>
      <w:r>
        <w:rPr>
          <w:rFonts w:eastAsia="Times New Roman"/>
          <w:szCs w:val="24"/>
        </w:rPr>
        <w:t>ιηθεί ο κόφτης, ότι δεν θα πιάσουμε τα πλεονάσματα, ότι δεν θα έχουμε επιστροφή στην ανάπτυξη, πάλι μας ζητούσαν 3,6 δισεκατομμύρια ευρώ του ΑΕΠ –τα ίδια ακριβώς- επιπλέον μέτρα λιτότητας και πάλι τότε εσείς δεν παίρνατε θέση, αν πρέπει να τα δεχθούμε ή όχ</w:t>
      </w:r>
      <w:r>
        <w:rPr>
          <w:rFonts w:eastAsia="Times New Roman"/>
          <w:szCs w:val="24"/>
        </w:rPr>
        <w:t>ι. Και πάλι την ίδια κριτική κάνατε: «Κλείστε, κλείστε!», «δεχθείτε τα» δηλαδή, ή ζητάγατε εκλογές. Εσείς ήσασταν. Βεβαίως όχι όλοι.</w:t>
      </w:r>
    </w:p>
    <w:p w14:paraId="6EB0EB4E" w14:textId="77777777" w:rsidR="001771BC" w:rsidRDefault="000732D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EB0EB4F"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6EB0EB50" w14:textId="77777777" w:rsidR="001771BC" w:rsidRDefault="000732D4">
      <w:pPr>
        <w:spacing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 xml:space="preserve">Βεβαίως όχι όλοι. </w:t>
      </w:r>
    </w:p>
    <w:p w14:paraId="6EB0EB5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Ο κ. Μητσοτάκης συνεπικουρούμενος από τους πιο επιθετικούς συνήθως μέσα στο κόμμα, τους πιο ακραίους, όπως και από κάποια εκδοτικά συμφέροντα που τον έβαλαν μπροστά σε αυτόν τον χορό, αμέσως μόλι</w:t>
      </w:r>
      <w:r>
        <w:rPr>
          <w:rFonts w:eastAsia="Times New Roman" w:cs="Times New Roman"/>
          <w:szCs w:val="24"/>
        </w:rPr>
        <w:t xml:space="preserve">ς εξελέγη Πρόεδρος, διότι το μόνο πράγμα που ήθελαν ήταν να σώσουν τα χρέη τους, τα δάνειά τους και τον εαυτό τους. </w:t>
      </w:r>
    </w:p>
    <w:p w14:paraId="6EB0EB52" w14:textId="77777777" w:rsidR="001771BC" w:rsidRDefault="000732D4">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EB0EB5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Διότι, πράγματι και τότε υπήρχαν στελέχη της συντηρητικής παράταξης που είχαν άλλ</w:t>
      </w:r>
      <w:r>
        <w:rPr>
          <w:rFonts w:eastAsia="Times New Roman" w:cs="Times New Roman"/>
          <w:szCs w:val="24"/>
        </w:rPr>
        <w:t>η άποψη, ότι αυτό που προέχει στις κρίσιμες στιγμές για τον τόπο δεν είναι μία στάση ανευθυνότητας και το να καιροφυλακτούμε να αποτύχει η Κυβέρνηση, αλλά να δούμε πώς θα υπάρξει δυνατότητα να μην υποστεί μεγαλύτερη ζημία η κοινωνική πλειοψηφία η οποία λεη</w:t>
      </w:r>
      <w:r>
        <w:rPr>
          <w:rFonts w:eastAsia="Times New Roman" w:cs="Times New Roman"/>
          <w:szCs w:val="24"/>
        </w:rPr>
        <w:t xml:space="preserve">λατήθηκε επί των δικών σας ημερών, κύριε Μητσοτάκη. </w:t>
      </w:r>
    </w:p>
    <w:p w14:paraId="6EB0EB5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Δεν μπορεί να αγνοείτε το γεγονός ότι επί πέντε χρόνια, από το 2010 μέχρι το 2015, συρρικνώθηκε 25% ο δημόσιος </w:t>
      </w:r>
      <w:r>
        <w:rPr>
          <w:rFonts w:eastAsia="Times New Roman" w:cs="Times New Roman"/>
          <w:szCs w:val="24"/>
        </w:rPr>
        <w:lastRenderedPageBreak/>
        <w:t>πλούτος επί των δικών σας ημερών. Ψάχνετε σήμερα εναγωνίως –εναγωνίως πράγματι- να βρείτε στ</w:t>
      </w:r>
      <w:r>
        <w:rPr>
          <w:rFonts w:eastAsia="Times New Roman" w:cs="Times New Roman"/>
          <w:szCs w:val="24"/>
        </w:rPr>
        <w:t xml:space="preserve">οιχεία ότι η ελληνική οικονομία δεν πάει καλά, ακόμη και τώρα που βγαίνει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και αποδεικνύει ότι είχαμε ανάπτυξη 0,3%, ενώ οι προβλέψεις ήταν 0,3% ύφεση για το 2016. </w:t>
      </w:r>
    </w:p>
    <w:p w14:paraId="6EB0EB5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Ακόμη και τώρα που έχουμε τα αποτελέσματα του 2016 για το πρωτογενές πλεόνασμα, π</w:t>
      </w:r>
      <w:r>
        <w:rPr>
          <w:rFonts w:eastAsia="Times New Roman" w:cs="Times New Roman"/>
          <w:szCs w:val="24"/>
        </w:rPr>
        <w:t xml:space="preserve">ου αντί για 0,5% που ήταν ο στόχος, έχουμε πάνω από 2% πλεόνασμα, όταν εσείς και τα συμφέροντα που σας υποστηρίζουν έγραφαν πηχυαίους τίτλους ότι θα ενεργοποιηθεί ο κόφτης το 2017, έρχεστε να βρείτε με αγωνία στοιχεία ότι δεν πάει καλά η οικονομία. </w:t>
      </w:r>
    </w:p>
    <w:p w14:paraId="6EB0EB5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Αναφέρ</w:t>
      </w:r>
      <w:r>
        <w:rPr>
          <w:rFonts w:eastAsia="Times New Roman" w:cs="Times New Roman"/>
          <w:szCs w:val="24"/>
        </w:rPr>
        <w:t xml:space="preserve">εστε σε στοιχεία, που για άλλη μία φορά τα παρουσιάζετε όπως θέλετε, διότι το τέταρτο τρίμηνο του 2016 είχαμε αύξηση των αναπτυξιακών ρυθμών σε σχέση με το αντίστοιχο τρίμηνο του 2015, μεγαλύτερη από τότε που παρουσιάστηκε η κρίση στη χώρα. </w:t>
      </w:r>
    </w:p>
    <w:p w14:paraId="6EB0EB5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w:t>
      </w:r>
      <w:r>
        <w:rPr>
          <w:rFonts w:eastAsia="Times New Roman" w:cs="Times New Roman"/>
          <w:szCs w:val="24"/>
        </w:rPr>
        <w:t>ώσει</w:t>
      </w:r>
      <w:proofErr w:type="spellEnd"/>
      <w:r>
        <w:rPr>
          <w:rFonts w:eastAsia="Times New Roman" w:cs="Times New Roman"/>
          <w:szCs w:val="24"/>
        </w:rPr>
        <w:t xml:space="preserve">, εγώ θα σας έλεγα το εξής. Η αντιπολιτευτική σας εγκυρότητα και σοβαρότητα εξαντλείται στο να κάνετε αστειάκια για την παρουσία του Υπουργού Οικονομικών σε έναν ποδοσφαιρικό αγώνα, λες και απαγορεύεται κάποιος </w:t>
      </w:r>
      <w:r>
        <w:rPr>
          <w:rFonts w:eastAsia="Times New Roman" w:cs="Times New Roman"/>
          <w:szCs w:val="24"/>
        </w:rPr>
        <w:lastRenderedPageBreak/>
        <w:t>που βρίσκεται σε μία διαρκή ένταση να παρ</w:t>
      </w:r>
      <w:r>
        <w:rPr>
          <w:rFonts w:eastAsia="Times New Roman" w:cs="Times New Roman"/>
          <w:szCs w:val="24"/>
        </w:rPr>
        <w:t xml:space="preserve">ακολουθήσει έναν ποδοσφαιρικό αγώνα. </w:t>
      </w:r>
    </w:p>
    <w:p w14:paraId="6EB0EB5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Όμως </w:t>
      </w:r>
      <w:r w:rsidRPr="00441F7E">
        <w:rPr>
          <w:rFonts w:eastAsia="Times New Roman" w:cs="Times New Roman"/>
          <w:szCs w:val="24"/>
        </w:rPr>
        <w:t>,</w:t>
      </w:r>
      <w:r>
        <w:rPr>
          <w:rFonts w:eastAsia="Times New Roman" w:cs="Times New Roman"/>
          <w:szCs w:val="24"/>
        </w:rPr>
        <w:t>δεν σταματήσατε εκεί. Αφήσατε και άθλια υπονοούμενα, διότι βρέθηκε στη θέση των επισήμων και παρακολούθησε τον ποδοσφαιρικό αγώνα με τον Πρόεδρο της ΠΑΕ ΠΑΟΚ. Τι θέλετε να πείτε; Έχετε κάτι να πείτε; Γιατί δεν το</w:t>
      </w:r>
      <w:r>
        <w:rPr>
          <w:rFonts w:eastAsia="Times New Roman" w:cs="Times New Roman"/>
          <w:szCs w:val="24"/>
        </w:rPr>
        <w:t xml:space="preserve"> λέτε ευθέως; Εκτός αν αυτό που έχετε να του καταλογίσετε –και εκεί θα συμφωνήσω μαζί σας- είναι ότι ο κ. </w:t>
      </w:r>
      <w:proofErr w:type="spellStart"/>
      <w:r>
        <w:rPr>
          <w:rFonts w:eastAsia="Times New Roman" w:cs="Times New Roman"/>
          <w:szCs w:val="24"/>
        </w:rPr>
        <w:t>Τσακαλώτος</w:t>
      </w:r>
      <w:proofErr w:type="spellEnd"/>
      <w:r>
        <w:rPr>
          <w:rFonts w:eastAsia="Times New Roman" w:cs="Times New Roman"/>
          <w:szCs w:val="24"/>
        </w:rPr>
        <w:t xml:space="preserve"> είναι γκαντέμης και χθες ο ΠΑΟΚ έχασε 3-0! </w:t>
      </w:r>
    </w:p>
    <w:p w14:paraId="6EB0EB59"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6EB0EB5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Αυτό το πράγμα είναι, θα συμφωνήσω μαζί σας. Όλα τα άλλα ε</w:t>
      </w:r>
      <w:r>
        <w:rPr>
          <w:rFonts w:eastAsia="Times New Roman" w:cs="Times New Roman"/>
          <w:szCs w:val="24"/>
        </w:rPr>
        <w:t>ίναι άθλια υπονοούμενα και δείγμα αδυναμίας να στήσετε ένα σοβαρό επιχείρημα στην αφήγησή σας.</w:t>
      </w:r>
    </w:p>
    <w:p w14:paraId="6EB0EB5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Έρχομαι όμως, κύριε Μητσοτάκη, στα επόμενα θέματα που θέσατε. Είπατε ότι είναι μεγαλύτερες οι δυνατότητες –εντάξει, έχουμε ανάπτυξη- της ελληνικής οικονομίας από</w:t>
      </w:r>
      <w:r>
        <w:rPr>
          <w:rFonts w:eastAsia="Times New Roman" w:cs="Times New Roman"/>
          <w:szCs w:val="24"/>
        </w:rPr>
        <w:t xml:space="preserve"> αυτές που καταφέρνουμε. Αλήθεια, αφού είναι τόσο μεγαλύτερες, γιατί εσείς δεν τις αξιοποιήσατε, όταν ήσασταν κυβέρνηση; Γιατί εσείς επί πέντε χρόνια </w:t>
      </w:r>
      <w:r>
        <w:rPr>
          <w:rFonts w:eastAsia="Times New Roman" w:cs="Times New Roman"/>
          <w:szCs w:val="24"/>
        </w:rPr>
        <w:t xml:space="preserve">μας </w:t>
      </w:r>
      <w:r>
        <w:rPr>
          <w:rFonts w:eastAsia="Times New Roman" w:cs="Times New Roman"/>
          <w:szCs w:val="24"/>
        </w:rPr>
        <w:t xml:space="preserve">είχατε βυθίσει στην ύφεση, μας είχατε τρελάνει </w:t>
      </w:r>
      <w:r>
        <w:rPr>
          <w:rFonts w:eastAsia="Times New Roman" w:cs="Times New Roman"/>
          <w:szCs w:val="24"/>
        </w:rPr>
        <w:lastRenderedPageBreak/>
        <w:t xml:space="preserve">στους φόρους και ο ελληνικός λαός είχε απώλεια 25% του </w:t>
      </w:r>
      <w:r>
        <w:rPr>
          <w:rFonts w:eastAsia="Times New Roman" w:cs="Times New Roman"/>
          <w:szCs w:val="24"/>
        </w:rPr>
        <w:t>ΑΕΠ του και περικοπές στις συντάξεις διαρκώς; Γιατί εσείς αφήσατε τα ταμεία το 2015 άδεια; Γιατί ενώ επρόκειτο να έχουμε πλεόνασμα, είχαμε πολύ μικρότερο, ουσιαστικά άδεια ταμεία και οδηγηθήκαμε σε αυτή</w:t>
      </w:r>
      <w:r>
        <w:rPr>
          <w:rFonts w:eastAsia="Times New Roman" w:cs="Times New Roman"/>
          <w:szCs w:val="24"/>
        </w:rPr>
        <w:t>ν</w:t>
      </w:r>
      <w:r>
        <w:rPr>
          <w:rFonts w:eastAsia="Times New Roman" w:cs="Times New Roman"/>
          <w:szCs w:val="24"/>
        </w:rPr>
        <w:t xml:space="preserve"> την περιπέτεια; Γιατί εσείς δεν τα καταφέρατε, λοιπό</w:t>
      </w:r>
      <w:r>
        <w:rPr>
          <w:rFonts w:eastAsia="Times New Roman" w:cs="Times New Roman"/>
          <w:szCs w:val="24"/>
        </w:rPr>
        <w:t>ν;</w:t>
      </w:r>
    </w:p>
    <w:p w14:paraId="6EB0EB5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Έρχομαι παρακάτω. Δεν απαντήσατε προφανώς για άλλη μία φορά ευθέως στο κρίσιμο ζήτημα που σας έθεσα για το ποια είναι η άποψή σας, η θέση της Νέας Δημοκρατίας σε σχέση με τα μέτρα και ξέρετε γιατί δεν απαντήσατε; Γιατί τη γραμμή σας την εκλαϊκεύει στον </w:t>
      </w:r>
      <w:r>
        <w:rPr>
          <w:rFonts w:eastAsia="Times New Roman" w:cs="Times New Roman"/>
          <w:szCs w:val="24"/>
        </w:rPr>
        <w:t xml:space="preserve">ελληνικό λαό ο λαλίστατος Αντιπρόεδρός σας ο κ. Γεωργιάδης. Εδώ είναι, να είναι καλά ο άνθρωπος! Την εκλαϊκεύει. Βγαίνει, λοιπόν, στα </w:t>
      </w:r>
      <w:proofErr w:type="spellStart"/>
      <w:r>
        <w:rPr>
          <w:rFonts w:eastAsia="Times New Roman" w:cs="Times New Roman"/>
          <w:szCs w:val="24"/>
        </w:rPr>
        <w:t>τηλεπαράθυρα</w:t>
      </w:r>
      <w:proofErr w:type="spellEnd"/>
      <w:r>
        <w:rPr>
          <w:rFonts w:eastAsia="Times New Roman" w:cs="Times New Roman"/>
          <w:szCs w:val="24"/>
        </w:rPr>
        <w:t xml:space="preserve"> και λέει αυτά που εσείς, στους γραμμένους λόγους σας, πίσω από τις γραμμές δεν μπορείτε να τα πείτε. </w:t>
      </w:r>
    </w:p>
    <w:p w14:paraId="6EB0EB5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βγή</w:t>
      </w:r>
      <w:r>
        <w:rPr>
          <w:rFonts w:eastAsia="Times New Roman" w:cs="Times New Roman"/>
          <w:szCs w:val="24"/>
        </w:rPr>
        <w:t xml:space="preserve">κε, λοιπόν, ο άνθρωπος ευθαρσώς και είπε «εκλογές, να μην κλείσει η αξιολόγηση, εκλογές, γιατί αυτό που πρέπει να γίνει είναι να πέσει η Κυβέρνηση». Αυτή είναι η γραμμή σας. Μετά είπε και κάτι ακόμα, το οποίο βεβαίως είναι και η αλήθεια. </w:t>
      </w:r>
      <w:r>
        <w:rPr>
          <w:rFonts w:eastAsia="Times New Roman" w:cs="Times New Roman"/>
          <w:szCs w:val="24"/>
        </w:rPr>
        <w:lastRenderedPageBreak/>
        <w:t>Δεν θα πω τη γνωστ</w:t>
      </w:r>
      <w:r>
        <w:rPr>
          <w:rFonts w:eastAsia="Times New Roman" w:cs="Times New Roman"/>
          <w:szCs w:val="24"/>
        </w:rPr>
        <w:t>ή παροιμία «από ποιον μαθαίνεις την αλήθεια», αλλά αυτή είναι η αλήθεια.</w:t>
      </w:r>
    </w:p>
    <w:p w14:paraId="6EB0EB5E" w14:textId="77777777" w:rsidR="001771BC" w:rsidRDefault="000732D4">
      <w:pPr>
        <w:spacing w:line="600" w:lineRule="auto"/>
        <w:ind w:firstLine="709"/>
        <w:jc w:val="center"/>
        <w:rPr>
          <w:rFonts w:eastAsia="Times New Roman"/>
          <w:bCs/>
        </w:rPr>
      </w:pPr>
      <w:r>
        <w:rPr>
          <w:rFonts w:eastAsia="Times New Roman"/>
          <w:bCs/>
        </w:rPr>
        <w:t>(Γέλωτες από την πτέρυγα του ΣΥΡΙΖΑ)</w:t>
      </w:r>
    </w:p>
    <w:p w14:paraId="6EB0EB5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Η αλήθεια, λοιπόν, που είπε ο κ. Γεωργιάδης στα </w:t>
      </w:r>
      <w:proofErr w:type="spellStart"/>
      <w:r>
        <w:rPr>
          <w:rFonts w:eastAsia="Times New Roman" w:cs="Times New Roman"/>
          <w:szCs w:val="24"/>
        </w:rPr>
        <w:t>τηλεπαράθυρα</w:t>
      </w:r>
      <w:proofErr w:type="spellEnd"/>
      <w:r>
        <w:rPr>
          <w:rFonts w:eastAsia="Times New Roman" w:cs="Times New Roman"/>
          <w:szCs w:val="24"/>
        </w:rPr>
        <w:t xml:space="preserve"> ήταν η εξής, ότι «εμείς αυτά και άλλα τόσα από όσα μας ζητούν οι δανειστές και ο Σόιμ</w:t>
      </w:r>
      <w:r>
        <w:rPr>
          <w:rFonts w:eastAsia="Times New Roman" w:cs="Times New Roman"/>
          <w:szCs w:val="24"/>
        </w:rPr>
        <w:t>πλε θα τα κάναμε προκειμένου να κλείσει η αξιολόγηση».</w:t>
      </w:r>
    </w:p>
    <w:p w14:paraId="6EB0EB60" w14:textId="77777777" w:rsidR="001771BC" w:rsidRDefault="000732D4">
      <w:pPr>
        <w:spacing w:line="600" w:lineRule="auto"/>
        <w:ind w:firstLine="709"/>
        <w:jc w:val="center"/>
        <w:rPr>
          <w:rFonts w:eastAsia="Times New Roman"/>
          <w:bCs/>
        </w:rPr>
      </w:pPr>
      <w:r>
        <w:rPr>
          <w:rFonts w:eastAsia="Times New Roman"/>
          <w:bCs/>
        </w:rPr>
        <w:t>(Χειροκροτήματα από την πτέρυγα του ΣΥΡΙΖΑ)</w:t>
      </w:r>
    </w:p>
    <w:p w14:paraId="6EB0EB6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 λοιπόν, να έχει ο ελληνικός λαός την εικόνα του τι ακριβώς θα κάνατε εσείς, αν είχαμε την ατυχία σε αυτές τις κρίσιμες ώρες για τον τόπο να ήσασταν εσείς </w:t>
      </w:r>
      <w:r>
        <w:rPr>
          <w:rFonts w:eastAsia="Times New Roman" w:cs="Times New Roman"/>
          <w:szCs w:val="24"/>
        </w:rPr>
        <w:t>στη διακυβέρνηση.</w:t>
      </w:r>
    </w:p>
    <w:p w14:paraId="6EB0EB6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Πάμε παρακάτω. Αναφερθήκατε, κύριε Μητσοτάκη και στο θέμα του Ελληνικού.</w:t>
      </w:r>
    </w:p>
    <w:p w14:paraId="6EB0EB6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Κύριε Μητσοτάκη, η τήρηση των αρχαιολογικών και περιβαλλοντικών όρων είναι προϋπόθεση όχι για να αποτύχει μια επένδυση, αλλά για να πετύχει μια επένδυση. Η επένδυση </w:t>
      </w:r>
      <w:r>
        <w:rPr>
          <w:rFonts w:eastAsia="Times New Roman" w:cs="Times New Roman"/>
          <w:szCs w:val="24"/>
        </w:rPr>
        <w:t xml:space="preserve">αυτή έχει ιδιαίτερο συμβολικό και ουσιαστικό χαρακτήρα, πρέπει να προχωρήσει. Αυτή είναι η απάντησή μου ευθύτατα: Πρέπει να προχωρήσει γρήγορα, ει δυνατόν να καταφέρουμε μέσα στο </w:t>
      </w:r>
      <w:r>
        <w:rPr>
          <w:rFonts w:eastAsia="Times New Roman" w:cs="Times New Roman"/>
          <w:szCs w:val="24"/>
        </w:rPr>
        <w:lastRenderedPageBreak/>
        <w:t>2017 να ξεκινήσουν τα έργα. Όμως, προϋπόθεση για να ξεκινήσει αυτή η επένδυση</w:t>
      </w:r>
      <w:r>
        <w:rPr>
          <w:rFonts w:eastAsia="Times New Roman" w:cs="Times New Roman"/>
          <w:szCs w:val="24"/>
        </w:rPr>
        <w:t xml:space="preserve"> είναι να τηρηθούν οι προβλεπόμενες από το Σύνταγμα και από τους νόμους διαδικασίες.</w:t>
      </w:r>
    </w:p>
    <w:p w14:paraId="6EB0EB64" w14:textId="77777777" w:rsidR="001771BC" w:rsidRDefault="000732D4">
      <w:pPr>
        <w:spacing w:line="600" w:lineRule="auto"/>
        <w:ind w:firstLine="709"/>
        <w:jc w:val="center"/>
        <w:rPr>
          <w:rFonts w:eastAsia="Times New Roman"/>
          <w:bCs/>
        </w:rPr>
      </w:pPr>
      <w:r>
        <w:rPr>
          <w:rFonts w:eastAsia="Times New Roman"/>
          <w:bCs/>
        </w:rPr>
        <w:t>(Χειροκροτήματα από την πτέρυγα του ΣΥΡΙΖΑ)</w:t>
      </w:r>
    </w:p>
    <w:p w14:paraId="6EB0EB6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είχαμε και παραδείγματα δικών σας προσπαθειών για επενδύσεις που, ακριβώς επειδή γράφατε στα παλιά σας τα </w:t>
      </w:r>
      <w:r>
        <w:rPr>
          <w:rFonts w:eastAsia="Times New Roman" w:cs="Times New Roman"/>
          <w:szCs w:val="24"/>
        </w:rPr>
        <w:t>παπούτσια προβλεπόμενες διαδικασίες, δεν προχώρησαν ποτέ, όπως ο Αστέρας, ο οποίος ξεκόλλησε χάρη στις δικές μας προσπάθειες και χάρη στο γεγονός ότι κάναμε μια επαναδιαπραγμάτευση και φέραμε τα πράγματα μέσα στο πλαίσιο της νομιμότητας και προχώρησε η επέ</w:t>
      </w:r>
      <w:r>
        <w:rPr>
          <w:rFonts w:eastAsia="Times New Roman" w:cs="Times New Roman"/>
          <w:szCs w:val="24"/>
        </w:rPr>
        <w:t>νδυση.</w:t>
      </w:r>
    </w:p>
    <w:p w14:paraId="6EB0EB6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αν ήρθατε εδώ να εγκαλέσετε εμένα και την Κοινοβουλευτική Ομάδα του ΣΥΡΙΖΑ για ερωτήσεις, θα σας παρακαλούσα να δείτε τη δική σας ερώτηση για το «τάμα του έθνους», που τη μαζέψατε άρον-άρον.</w:t>
      </w:r>
    </w:p>
    <w:p w14:paraId="6EB0EB67" w14:textId="77777777" w:rsidR="001771BC" w:rsidRDefault="000732D4">
      <w:pPr>
        <w:spacing w:line="600" w:lineRule="auto"/>
        <w:ind w:firstLine="709"/>
        <w:jc w:val="center"/>
        <w:rPr>
          <w:rFonts w:eastAsia="Times New Roman"/>
          <w:bCs/>
        </w:rPr>
      </w:pPr>
      <w:r>
        <w:rPr>
          <w:rFonts w:eastAsia="Times New Roman"/>
          <w:bCs/>
        </w:rPr>
        <w:t>(Χειροκροτήματα από την πτέρυγα του ΣΥ</w:t>
      </w:r>
      <w:r>
        <w:rPr>
          <w:rFonts w:eastAsia="Times New Roman"/>
          <w:bCs/>
        </w:rPr>
        <w:t>ΡΙΖΑ)</w:t>
      </w:r>
    </w:p>
    <w:p w14:paraId="6EB0EB6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Πάμε παρακάτω. Είχατε..</w:t>
      </w:r>
    </w:p>
    <w:p w14:paraId="6EB0EB69" w14:textId="77777777" w:rsidR="001771BC" w:rsidRDefault="000732D4">
      <w:pPr>
        <w:spacing w:line="600" w:lineRule="auto"/>
        <w:ind w:firstLine="720"/>
        <w:jc w:val="center"/>
        <w:rPr>
          <w:rFonts w:eastAsia="Times New Roman" w:cs="Times New Roman"/>
          <w:szCs w:val="24"/>
        </w:rPr>
      </w:pPr>
      <w:r w:rsidRPr="00441F7E">
        <w:rPr>
          <w:rFonts w:eastAsia="Times New Roman" w:cs="Times New Roman"/>
          <w:szCs w:val="24"/>
        </w:rPr>
        <w:t>(</w:t>
      </w:r>
      <w:r>
        <w:rPr>
          <w:rFonts w:eastAsia="Times New Roman" w:cs="Times New Roman"/>
          <w:szCs w:val="24"/>
        </w:rPr>
        <w:t>Θόρυβος στην Αίθουσα)</w:t>
      </w:r>
    </w:p>
    <w:p w14:paraId="6EB0EB6A" w14:textId="77777777" w:rsidR="001771BC" w:rsidRDefault="000732D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Ησυχία, παρακαλώ!</w:t>
      </w:r>
    </w:p>
    <w:p w14:paraId="6EB0EB6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Κύριε Τριανταφυλλίδη, παρακαλώ! Ησυχία!</w:t>
      </w:r>
    </w:p>
    <w:p w14:paraId="6EB0EB6C" w14:textId="77777777" w:rsidR="001771BC" w:rsidRDefault="000732D4">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Είχατε, κύριε Μητσοτάκη, θα έλεγα, την ατυχή έμπνευση σήμερα να επικαλεστείτε για άλλη μια φορά και μάλιστα, από το Βήμα της Βουλής τις γνωστές αθλιότητες που επικαλούνται στελέχη σας σε μέσα ενημέρωσης σε σχέση με ένα </w:t>
      </w:r>
      <w:r>
        <w:rPr>
          <w:rFonts w:eastAsia="Times New Roman"/>
          <w:bCs/>
          <w:szCs w:val="24"/>
          <w:lang w:val="en-US"/>
        </w:rPr>
        <w:t>stop</w:t>
      </w:r>
      <w:r>
        <w:rPr>
          <w:rFonts w:eastAsia="Times New Roman"/>
          <w:bCs/>
          <w:szCs w:val="24"/>
        </w:rPr>
        <w:t xml:space="preserve"> </w:t>
      </w:r>
      <w:r>
        <w:rPr>
          <w:rFonts w:eastAsia="Times New Roman"/>
          <w:bCs/>
          <w:szCs w:val="24"/>
          <w:lang w:val="en-US"/>
        </w:rPr>
        <w:t>over</w:t>
      </w:r>
      <w:r>
        <w:rPr>
          <w:rFonts w:eastAsia="Times New Roman"/>
          <w:bCs/>
          <w:szCs w:val="24"/>
        </w:rPr>
        <w:t>, δηλαδή μια στάση που έκαν</w:t>
      </w:r>
      <w:r>
        <w:rPr>
          <w:rFonts w:eastAsia="Times New Roman"/>
          <w:bCs/>
          <w:szCs w:val="24"/>
        </w:rPr>
        <w:t xml:space="preserve">α, γυρνώντας από τη Λισαβόνα προς την Αθήνα, στο Παρίσι, σε ένα προγραμματισμένο ταξίδι, όχι κρυφό -δεν είναι κρυφό ένα ταξίδι, όταν είναι ενήμερη η </w:t>
      </w:r>
      <w:r>
        <w:rPr>
          <w:rFonts w:eastAsia="Times New Roman"/>
          <w:bCs/>
          <w:szCs w:val="24"/>
        </w:rPr>
        <w:t>γαλλική κυβέρνηση</w:t>
      </w:r>
      <w:r>
        <w:rPr>
          <w:rFonts w:eastAsia="Times New Roman"/>
          <w:bCs/>
          <w:szCs w:val="24"/>
        </w:rPr>
        <w:t>, όταν είναι ενήμερη η Ελληνική Πρεσβεία- με στόχο να συναντήσω κάποιους επενδυτές.</w:t>
      </w:r>
    </w:p>
    <w:p w14:paraId="6EB0EB6D" w14:textId="77777777" w:rsidR="001771BC" w:rsidRDefault="000732D4">
      <w:pPr>
        <w:spacing w:line="600" w:lineRule="auto"/>
        <w:ind w:firstLine="720"/>
        <w:jc w:val="both"/>
        <w:rPr>
          <w:rFonts w:eastAsia="Times New Roman"/>
          <w:bCs/>
          <w:szCs w:val="24"/>
        </w:rPr>
      </w:pPr>
      <w:r>
        <w:rPr>
          <w:rFonts w:eastAsia="Times New Roman"/>
          <w:bCs/>
          <w:szCs w:val="24"/>
        </w:rPr>
        <w:t>Βεβαίω</w:t>
      </w:r>
      <w:r>
        <w:rPr>
          <w:rFonts w:eastAsia="Times New Roman"/>
          <w:bCs/>
          <w:szCs w:val="24"/>
        </w:rPr>
        <w:t>ς, αν αυτό το έκανε κάποτε ο δικός σας Πρωθυπουργός</w:t>
      </w:r>
      <w:r>
        <w:rPr>
          <w:rFonts w:eastAsia="Times New Roman"/>
          <w:bCs/>
          <w:szCs w:val="24"/>
        </w:rPr>
        <w:t xml:space="preserve"> </w:t>
      </w:r>
      <w:r>
        <w:rPr>
          <w:rFonts w:eastAsia="Times New Roman"/>
          <w:bCs/>
          <w:szCs w:val="24"/>
        </w:rPr>
        <w:t xml:space="preserve">κ. Σαμαράς, θα ήταν ο άνθρωπος εκείνος που ακάματα εργάζεται και στον </w:t>
      </w:r>
      <w:proofErr w:type="spellStart"/>
      <w:r>
        <w:rPr>
          <w:rFonts w:eastAsia="Times New Roman"/>
          <w:bCs/>
          <w:szCs w:val="24"/>
        </w:rPr>
        <w:t>ελεύθερό</w:t>
      </w:r>
      <w:proofErr w:type="spellEnd"/>
      <w:r>
        <w:rPr>
          <w:rFonts w:eastAsia="Times New Roman"/>
          <w:bCs/>
          <w:szCs w:val="24"/>
        </w:rPr>
        <w:t xml:space="preserve"> του χρόνο</w:t>
      </w:r>
      <w:r>
        <w:rPr>
          <w:rFonts w:eastAsia="Times New Roman"/>
          <w:bCs/>
          <w:szCs w:val="24"/>
        </w:rPr>
        <w:t>,</w:t>
      </w:r>
      <w:r>
        <w:rPr>
          <w:rFonts w:eastAsia="Times New Roman"/>
          <w:bCs/>
          <w:szCs w:val="24"/>
        </w:rPr>
        <w:t xml:space="preserve"> για να φέρει επενδύσεις στην Ελλάδα. Όταν το κάνω εγώ, είναι είτε αθλιότητα, διότι πάω βόλτα τα παιδιά μου στη </w:t>
      </w:r>
      <w:proofErr w:type="spellStart"/>
      <w:r>
        <w:rPr>
          <w:rFonts w:eastAsia="Times New Roman"/>
          <w:bCs/>
          <w:szCs w:val="24"/>
        </w:rPr>
        <w:t>Ντί</w:t>
      </w:r>
      <w:r>
        <w:rPr>
          <w:rFonts w:eastAsia="Times New Roman"/>
          <w:bCs/>
          <w:szCs w:val="24"/>
        </w:rPr>
        <w:t>σνεϋλαντ</w:t>
      </w:r>
      <w:proofErr w:type="spellEnd"/>
      <w:r>
        <w:rPr>
          <w:rFonts w:eastAsia="Times New Roman"/>
          <w:bCs/>
          <w:szCs w:val="24"/>
        </w:rPr>
        <w:t xml:space="preserve">, όπως διέδιδε δεξιά-αριστερά η αθλιότητα της δικής σας παραφιλολογίας και </w:t>
      </w:r>
      <w:proofErr w:type="spellStart"/>
      <w:r>
        <w:rPr>
          <w:rFonts w:eastAsia="Times New Roman"/>
          <w:bCs/>
          <w:szCs w:val="24"/>
        </w:rPr>
        <w:t>παρακάμερας</w:t>
      </w:r>
      <w:proofErr w:type="spellEnd"/>
      <w:r>
        <w:rPr>
          <w:rFonts w:eastAsia="Times New Roman"/>
          <w:bCs/>
          <w:szCs w:val="24"/>
        </w:rPr>
        <w:t xml:space="preserve"> ή βεβαίως, όταν αυτό διαψεύστηκε παταγωδώς, διότι στήνατε ολόκληρο σκάνδαλο με τα μέσα ενημέρωσης, αλλά και με τις </w:t>
      </w:r>
      <w:r>
        <w:rPr>
          <w:rFonts w:eastAsia="Times New Roman"/>
          <w:bCs/>
          <w:szCs w:val="24"/>
        </w:rPr>
        <w:lastRenderedPageBreak/>
        <w:t>δηλώσεις σας ζητούσατε και λίστες επιβατών και</w:t>
      </w:r>
      <w:r>
        <w:rPr>
          <w:rFonts w:eastAsia="Times New Roman"/>
          <w:bCs/>
          <w:szCs w:val="24"/>
        </w:rPr>
        <w:t xml:space="preserve"> έβγαινε και έλεγε ο λαλίστατος Αντιπρόεδρός σας ότι δεν υπήρχε πουθενά, μα πουθενά συνάντηση με επενδυτές και λέω ψέματα…</w:t>
      </w:r>
    </w:p>
    <w:p w14:paraId="6EB0EB6E" w14:textId="77777777" w:rsidR="001771BC" w:rsidRDefault="000732D4">
      <w:pPr>
        <w:spacing w:line="600" w:lineRule="auto"/>
        <w:ind w:firstLine="720"/>
        <w:jc w:val="both"/>
        <w:rPr>
          <w:rFonts w:eastAsia="Times New Roman"/>
          <w:bCs/>
          <w:szCs w:val="24"/>
        </w:rPr>
      </w:pPr>
      <w:r>
        <w:rPr>
          <w:rFonts w:eastAsia="Times New Roman"/>
          <w:b/>
          <w:bCs/>
          <w:szCs w:val="24"/>
        </w:rPr>
        <w:t>ΣΠΥΡΙΔΩΝ-ΑΔΩΝΙΣ ΓΕΩΡΓΙΑΔΗΣ:</w:t>
      </w:r>
      <w:r>
        <w:rPr>
          <w:rFonts w:eastAsia="Times New Roman"/>
          <w:bCs/>
          <w:szCs w:val="24"/>
        </w:rPr>
        <w:t xml:space="preserve"> Κύριε Πρόεδρε, ζητώ τον λόγο επί προσωπικού.</w:t>
      </w:r>
    </w:p>
    <w:p w14:paraId="6EB0EB6F" w14:textId="77777777" w:rsidR="001771BC" w:rsidRDefault="000732D4">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Επειδή καθαρός ουρ</w:t>
      </w:r>
      <w:r>
        <w:rPr>
          <w:rFonts w:eastAsia="Times New Roman"/>
          <w:bCs/>
          <w:szCs w:val="24"/>
        </w:rPr>
        <w:t>ανός αστραπές δεν φοβάται και δεν υπήρχε τίποτα να κρύψουμε και έδωσα όλο μου το πρόγραμμα στο Παρίσι, αλλάξατε τροπάριο και φυσικά</w:t>
      </w:r>
      <w:r>
        <w:rPr>
          <w:rFonts w:eastAsia="Times New Roman"/>
          <w:bCs/>
          <w:szCs w:val="24"/>
        </w:rPr>
        <w:t>,</w:t>
      </w:r>
      <w:r>
        <w:rPr>
          <w:rFonts w:eastAsia="Times New Roman"/>
          <w:bCs/>
          <w:szCs w:val="24"/>
        </w:rPr>
        <w:t xml:space="preserve"> το τροπάριο δεν είδα να είναι ότι χρησιμοποιεί το πρωθυπουργικό αεροσκάφος</w:t>
      </w:r>
      <w:r>
        <w:rPr>
          <w:rFonts w:eastAsia="Times New Roman"/>
          <w:bCs/>
          <w:szCs w:val="24"/>
        </w:rPr>
        <w:t>,</w:t>
      </w:r>
      <w:r>
        <w:rPr>
          <w:rFonts w:eastAsia="Times New Roman"/>
          <w:bCs/>
          <w:szCs w:val="24"/>
        </w:rPr>
        <w:t xml:space="preserve"> για να κάνει διακοπές, αλλά το τροπάρι ήταν ότι</w:t>
      </w:r>
      <w:r>
        <w:rPr>
          <w:rFonts w:eastAsia="Times New Roman"/>
          <w:bCs/>
          <w:szCs w:val="24"/>
        </w:rPr>
        <w:t xml:space="preserve"> ήταν ύποπτες οι συναντήσεις.</w:t>
      </w:r>
    </w:p>
    <w:p w14:paraId="6EB0EB70" w14:textId="77777777" w:rsidR="001771BC" w:rsidRDefault="000732D4">
      <w:pPr>
        <w:spacing w:line="600" w:lineRule="auto"/>
        <w:ind w:firstLine="720"/>
        <w:jc w:val="both"/>
        <w:rPr>
          <w:rFonts w:eastAsia="Times New Roman"/>
          <w:bCs/>
          <w:szCs w:val="24"/>
        </w:rPr>
      </w:pPr>
      <w:r>
        <w:rPr>
          <w:rFonts w:eastAsia="Times New Roman"/>
          <w:bCs/>
          <w:szCs w:val="24"/>
        </w:rPr>
        <w:t xml:space="preserve">Θέλω, λοιπόν, να σας πω ποιες ήταν αυτές οι ύποπτες συναντήσεις. Αναφερθήκατε εδώ στη συνάντηση με τους </w:t>
      </w:r>
      <w:r>
        <w:rPr>
          <w:rFonts w:eastAsia="Times New Roman"/>
          <w:bCs/>
          <w:szCs w:val="24"/>
          <w:lang w:val="en-US"/>
        </w:rPr>
        <w:t>Rothschild</w:t>
      </w:r>
      <w:r>
        <w:rPr>
          <w:rFonts w:eastAsia="Times New Roman"/>
          <w:bCs/>
          <w:szCs w:val="24"/>
        </w:rPr>
        <w:t xml:space="preserve">. </w:t>
      </w:r>
      <w:r>
        <w:rPr>
          <w:rFonts w:eastAsia="Times New Roman"/>
          <w:bCs/>
          <w:szCs w:val="24"/>
          <w:lang w:val="en-US"/>
        </w:rPr>
        <w:t>N</w:t>
      </w:r>
      <w:r>
        <w:rPr>
          <w:rFonts w:eastAsia="Times New Roman"/>
          <w:bCs/>
          <w:szCs w:val="24"/>
        </w:rPr>
        <w:t>α σας πω τι ακριβώς είναι το ύποπτο. Το ύποπτο ποιο είναι; Απόφαση του Οργανισμού Διαχείρισης Δημοσίου Χρέους</w:t>
      </w:r>
      <w:r>
        <w:rPr>
          <w:rFonts w:eastAsia="Times New Roman"/>
          <w:bCs/>
          <w:szCs w:val="24"/>
        </w:rPr>
        <w:t>, πριν πάω εγώ…</w:t>
      </w:r>
    </w:p>
    <w:p w14:paraId="6EB0EB71" w14:textId="77777777" w:rsidR="001771BC" w:rsidRDefault="000732D4">
      <w:pPr>
        <w:spacing w:line="600" w:lineRule="auto"/>
        <w:ind w:firstLine="720"/>
        <w:jc w:val="both"/>
        <w:rPr>
          <w:rFonts w:eastAsia="Times New Roman"/>
          <w:bCs/>
          <w:szCs w:val="24"/>
        </w:rPr>
      </w:pPr>
      <w:r>
        <w:rPr>
          <w:rFonts w:eastAsia="Times New Roman"/>
          <w:b/>
          <w:bCs/>
          <w:szCs w:val="24"/>
        </w:rPr>
        <w:t>ΚΥΡΙΑΚΟΣ ΜΗΤΣΟΤΑΚΗΣ (Πρόεδρος της Νέας Δημοκρατίας):</w:t>
      </w:r>
      <w:r>
        <w:rPr>
          <w:rFonts w:eastAsia="Times New Roman"/>
          <w:bCs/>
          <w:szCs w:val="24"/>
        </w:rPr>
        <w:t xml:space="preserve"> Απόφαση; Να την καταθέσετε!</w:t>
      </w:r>
    </w:p>
    <w:p w14:paraId="6EB0EB72" w14:textId="77777777" w:rsidR="001771BC" w:rsidRDefault="000732D4">
      <w:pPr>
        <w:spacing w:line="600" w:lineRule="auto"/>
        <w:ind w:firstLine="720"/>
        <w:jc w:val="both"/>
        <w:rPr>
          <w:rFonts w:eastAsia="Times New Roman"/>
          <w:bCs/>
          <w:szCs w:val="24"/>
        </w:rPr>
      </w:pPr>
      <w:r>
        <w:rPr>
          <w:rFonts w:eastAsia="Times New Roman"/>
          <w:b/>
          <w:bCs/>
          <w:szCs w:val="24"/>
        </w:rPr>
        <w:lastRenderedPageBreak/>
        <w:t>ΑΛΕΞΗΣ ΤΣΙΠΡΑΣ (Πρόεδρος της Κυβέρνησης):</w:t>
      </w:r>
      <w:r>
        <w:rPr>
          <w:rFonts w:eastAsia="Times New Roman"/>
          <w:bCs/>
          <w:szCs w:val="24"/>
        </w:rPr>
        <w:t xml:space="preserve"> Βεβαίως. Αφήστε τα αυτά τώρα. Θα τα ακούσετε.</w:t>
      </w:r>
    </w:p>
    <w:p w14:paraId="6EB0EB73" w14:textId="77777777" w:rsidR="001771BC" w:rsidRDefault="000732D4">
      <w:pPr>
        <w:spacing w:line="600" w:lineRule="auto"/>
        <w:ind w:firstLine="720"/>
        <w:jc w:val="center"/>
        <w:rPr>
          <w:rFonts w:eastAsia="Times New Roman"/>
          <w:bCs/>
          <w:szCs w:val="24"/>
        </w:rPr>
      </w:pPr>
      <w:r>
        <w:rPr>
          <w:rFonts w:eastAsia="Times New Roman"/>
          <w:bCs/>
          <w:szCs w:val="24"/>
        </w:rPr>
        <w:t>(Θόρυβος στην Αίθουσα)</w:t>
      </w:r>
    </w:p>
    <w:p w14:paraId="6EB0EB74" w14:textId="77777777" w:rsidR="001771BC" w:rsidRDefault="000732D4">
      <w:pPr>
        <w:spacing w:line="600" w:lineRule="auto"/>
        <w:ind w:firstLine="720"/>
        <w:jc w:val="both"/>
        <w:rPr>
          <w:rFonts w:eastAsia="Times New Roman"/>
          <w:bCs/>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bCs/>
          <w:szCs w:val="24"/>
        </w:rPr>
        <w:t>Ήσυχα! Ησυχία, παρα</w:t>
      </w:r>
      <w:r>
        <w:rPr>
          <w:rFonts w:eastAsia="Times New Roman"/>
          <w:bCs/>
          <w:szCs w:val="24"/>
        </w:rPr>
        <w:t>καλώ!</w:t>
      </w:r>
    </w:p>
    <w:p w14:paraId="6EB0EB75" w14:textId="77777777" w:rsidR="001771BC" w:rsidRDefault="000732D4">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Κατ’ αρχάς, εσείς οφείλετε σε εμένα να καταθέσετε. Διότι, αν αρχίσω εγώ τώρα να σας ζητώ να καταθέσετε τα «πόθεν έσχες» και τα θαλασσοδάνειά σας, δεν θα έχετε ούτε να ξημερώσετε εδώ!</w:t>
      </w:r>
    </w:p>
    <w:p w14:paraId="6EB0EB76" w14:textId="77777777" w:rsidR="001771BC" w:rsidRDefault="000732D4">
      <w:pPr>
        <w:spacing w:line="600" w:lineRule="auto"/>
        <w:ind w:firstLine="709"/>
        <w:jc w:val="center"/>
        <w:rPr>
          <w:rFonts w:eastAsia="Times New Roman"/>
          <w:bCs/>
        </w:rPr>
      </w:pPr>
      <w:r>
        <w:rPr>
          <w:rFonts w:eastAsia="Times New Roman"/>
          <w:bCs/>
        </w:rPr>
        <w:t>(Χειροκροτήματα από την π</w:t>
      </w:r>
      <w:r>
        <w:rPr>
          <w:rFonts w:eastAsia="Times New Roman"/>
          <w:bCs/>
        </w:rPr>
        <w:t>τέρυγα του ΣΥΡΙΖΑ)</w:t>
      </w:r>
    </w:p>
    <w:p w14:paraId="6EB0EB7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Μη μου λέτε εμένα να καταθέσω!</w:t>
      </w:r>
    </w:p>
    <w:p w14:paraId="6EB0EB78"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B0EB79"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6EB0EB7A"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6EB0EB7B"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Ό,τι θέλετε, λοιπόν, να καταθέσω, θα το καταθέσω, κύριε Μητσοτάκη. </w:t>
      </w:r>
      <w:r>
        <w:rPr>
          <w:rFonts w:eastAsia="Times New Roman" w:cs="Times New Roman"/>
          <w:szCs w:val="24"/>
        </w:rPr>
        <w:lastRenderedPageBreak/>
        <w:t>Όμως, μην ξύνεστε στην γκλίτσα του τσοπάνη. Μην το κάνετε αυτό. Πραγματικά, μην το κάνετε. Δεν θα σας βγει σε καλό.</w:t>
      </w:r>
    </w:p>
    <w:p w14:paraId="6EB0EB7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Πάμε παρακάτω. Υπήρξε, λοιπόν, απόφαση να συνεργαστούμε, διότι για να βγ</w:t>
      </w:r>
      <w:r>
        <w:rPr>
          <w:rFonts w:eastAsia="Times New Roman" w:cs="Times New Roman"/>
          <w:szCs w:val="24"/>
        </w:rPr>
        <w:t>ει μία χώρα στις αγορές, προφανώς και χρειάζεται να έχει τη δυνατότητα συμβουλών από σχήματα που γνωρίζουν το πώς, με ποιον τρόπο, ώστε να διαμορφωθούν οι καλύτερες δυνατές προϋποθέσεις</w:t>
      </w:r>
      <w:r>
        <w:rPr>
          <w:rFonts w:eastAsia="Times New Roman" w:cs="Times New Roman"/>
          <w:szCs w:val="24"/>
        </w:rPr>
        <w:t>,</w:t>
      </w:r>
      <w:r>
        <w:rPr>
          <w:rFonts w:eastAsia="Times New Roman" w:cs="Times New Roman"/>
          <w:szCs w:val="24"/>
        </w:rPr>
        <w:t xml:space="preserve"> για να βγει στις αγορές. Δεν είναι απλό πράγμα να βγεις στις αγορές. </w:t>
      </w:r>
    </w:p>
    <w:p w14:paraId="6EB0EB7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Θυμίζω, λοιπόν, ότι οι προηγούμενες κυβερνήσεις είχαν πάρει αντίστοιχο σύμβουλο τη «</w:t>
      </w:r>
      <w:r>
        <w:rPr>
          <w:rFonts w:eastAsia="Times New Roman" w:cs="Times New Roman"/>
          <w:szCs w:val="24"/>
          <w:lang w:val="en-US"/>
        </w:rPr>
        <w:t>LAZARD</w:t>
      </w:r>
      <w:r>
        <w:rPr>
          <w:rFonts w:eastAsia="Times New Roman" w:cs="Times New Roman"/>
          <w:szCs w:val="24"/>
        </w:rPr>
        <w:t>». Μόνο που η σύμβαση που είχαν κάνει οι προηγούμενες κυβερνήσεις με τη «</w:t>
      </w:r>
      <w:r>
        <w:rPr>
          <w:rFonts w:eastAsia="Times New Roman" w:cs="Times New Roman"/>
          <w:szCs w:val="24"/>
          <w:lang w:val="en-US"/>
        </w:rPr>
        <w:t>L</w:t>
      </w:r>
      <w:r>
        <w:rPr>
          <w:rFonts w:eastAsia="Times New Roman" w:cs="Times New Roman"/>
          <w:szCs w:val="24"/>
          <w:lang w:val="en-US"/>
        </w:rPr>
        <w:t>AZARD</w:t>
      </w:r>
      <w:r>
        <w:rPr>
          <w:rFonts w:eastAsia="Times New Roman" w:cs="Times New Roman"/>
          <w:szCs w:val="24"/>
        </w:rPr>
        <w:t xml:space="preserve">», ήταν δέκα φορές πιο ακριβή για το ελληνικό </w:t>
      </w:r>
      <w:r>
        <w:rPr>
          <w:rFonts w:eastAsia="Times New Roman" w:cs="Times New Roman"/>
          <w:szCs w:val="24"/>
        </w:rPr>
        <w:t>δ</w:t>
      </w:r>
      <w:r>
        <w:rPr>
          <w:rFonts w:eastAsia="Times New Roman" w:cs="Times New Roman"/>
          <w:szCs w:val="24"/>
        </w:rPr>
        <w:t>ημόσιο από την αντίστοιχη σύμβαση</w:t>
      </w:r>
      <w:r w:rsidRPr="00776AA1">
        <w:rPr>
          <w:rFonts w:eastAsia="Times New Roman" w:cs="Times New Roman"/>
          <w:szCs w:val="24"/>
        </w:rPr>
        <w:t>,</w:t>
      </w:r>
      <w:r>
        <w:rPr>
          <w:rFonts w:eastAsia="Times New Roman" w:cs="Times New Roman"/>
          <w:szCs w:val="24"/>
        </w:rPr>
        <w:t xml:space="preserve"> που εμείς διαπραγματευτήκαμε -και προχωράμε τώρα- με τη «</w:t>
      </w:r>
      <w:r>
        <w:rPr>
          <w:rFonts w:eastAsia="Times New Roman" w:cs="Times New Roman"/>
          <w:szCs w:val="24"/>
          <w:lang w:val="en-US"/>
        </w:rPr>
        <w:t>R</w:t>
      </w:r>
      <w:r>
        <w:rPr>
          <w:rFonts w:eastAsia="Times New Roman" w:cs="Times New Roman"/>
          <w:szCs w:val="24"/>
          <w:lang w:val="en-US"/>
        </w:rPr>
        <w:t>OTHCHILD</w:t>
      </w:r>
      <w:r>
        <w:rPr>
          <w:rFonts w:eastAsia="Times New Roman" w:cs="Times New Roman"/>
          <w:szCs w:val="24"/>
        </w:rPr>
        <w:t>». Ο λόγος της συνάντησης προφανώς, παρά τις αθλιότητες που κάποιοι εκτόξευσαν δεξιά και αριστερά, ήταν να συζητήσουμε και να διαμορφώσουμε τους όρους εκείνους</w:t>
      </w:r>
      <w:r>
        <w:rPr>
          <w:rFonts w:eastAsia="Times New Roman" w:cs="Times New Roman"/>
          <w:szCs w:val="24"/>
        </w:rPr>
        <w:t>,</w:t>
      </w:r>
      <w:r>
        <w:rPr>
          <w:rFonts w:eastAsia="Times New Roman" w:cs="Times New Roman"/>
          <w:szCs w:val="24"/>
        </w:rPr>
        <w:t xml:space="preserve"> με τους οποίους η χώρα θα βγ</w:t>
      </w:r>
      <w:r>
        <w:rPr>
          <w:rFonts w:eastAsia="Times New Roman" w:cs="Times New Roman"/>
          <w:szCs w:val="24"/>
        </w:rPr>
        <w:t>ει έγκαιρα και με καλό επιτόκιο στις αγορές.</w:t>
      </w:r>
    </w:p>
    <w:p w14:paraId="6EB0EB7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Έρχεστε, λοιπόν, κύριε Μητσοτάκη, και για άλλη μία φορά -και αυτό</w:t>
      </w:r>
      <w:r>
        <w:rPr>
          <w:rFonts w:eastAsia="Times New Roman" w:cs="Times New Roman"/>
          <w:szCs w:val="24"/>
        </w:rPr>
        <w:t>,</w:t>
      </w:r>
      <w:r>
        <w:rPr>
          <w:rFonts w:eastAsia="Times New Roman" w:cs="Times New Roman"/>
          <w:szCs w:val="24"/>
        </w:rPr>
        <w:t xml:space="preserve"> πράγματι, είναι κάτι το οποίο δεν θα σας συμβούλευα </w:t>
      </w:r>
      <w:r>
        <w:rPr>
          <w:rFonts w:eastAsia="Times New Roman" w:cs="Times New Roman"/>
          <w:szCs w:val="24"/>
        </w:rPr>
        <w:lastRenderedPageBreak/>
        <w:t>να το κάνετε- παίρνετε τον λόγο εσείς προσωπικά για να αναφερθείτε και να επαναλάβετε τις ίδ</w:t>
      </w:r>
      <w:r>
        <w:rPr>
          <w:rFonts w:eastAsia="Times New Roman" w:cs="Times New Roman"/>
          <w:szCs w:val="24"/>
        </w:rPr>
        <w:t xml:space="preserve">ιες αθλιότητες. </w:t>
      </w:r>
    </w:p>
    <w:p w14:paraId="6EB0EB7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Για να κλείσει, λοιπόν, αυτή η ιστορία, σας το </w:t>
      </w:r>
      <w:proofErr w:type="spellStart"/>
      <w:r>
        <w:rPr>
          <w:rFonts w:eastAsia="Times New Roman" w:cs="Times New Roman"/>
          <w:szCs w:val="24"/>
        </w:rPr>
        <w:t>αντιγυρίζω</w:t>
      </w:r>
      <w:proofErr w:type="spellEnd"/>
      <w:r>
        <w:rPr>
          <w:rFonts w:eastAsia="Times New Roman" w:cs="Times New Roman"/>
          <w:szCs w:val="24"/>
        </w:rPr>
        <w:t xml:space="preserve">. Εγώ στο Παρίσι, κύριε Μητσοτάκη, πήγα και έμεινα σε ξενοδοχείο. Δεν έμεινα στο σπίτι του </w:t>
      </w:r>
      <w:proofErr w:type="spellStart"/>
      <w:r>
        <w:rPr>
          <w:rFonts w:eastAsia="Times New Roman" w:cs="Times New Roman"/>
          <w:szCs w:val="24"/>
        </w:rPr>
        <w:t>Βολταίρου</w:t>
      </w:r>
      <w:proofErr w:type="spellEnd"/>
      <w:r>
        <w:rPr>
          <w:rFonts w:eastAsia="Times New Roman" w:cs="Times New Roman"/>
          <w:szCs w:val="24"/>
        </w:rPr>
        <w:t xml:space="preserve">. </w:t>
      </w:r>
    </w:p>
    <w:p w14:paraId="6EB0EB80"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B0EB8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Σας προκαλώ, αν έχετε την εντιμότητ</w:t>
      </w:r>
      <w:r>
        <w:rPr>
          <w:rFonts w:eastAsia="Times New Roman" w:cs="Times New Roman"/>
          <w:szCs w:val="24"/>
        </w:rPr>
        <w:t xml:space="preserve">α, και αφού ζητάτε από εμένα να καταθέτω πράγματα στη Βουλή και στη δημοσιότητα, να καταθέσετε εσείς δημόσια το «πόθεν έσχες» σας, διότι αν δεν το καταθέσετε αύριο και περιμένετε τον Μάρτιο, σημαίνει ότι κάτι έχετε να κρύψετε, κύριε Μητσοτάκη. </w:t>
      </w:r>
    </w:p>
    <w:p w14:paraId="6EB0EB82"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του ΣΥΡΙΖΑ)</w:t>
      </w:r>
    </w:p>
    <w:p w14:paraId="6EB0EB8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Τι έχετε να κρύψετε; Αν είστε καθαρός ουρανός που αστραπές δεν φοβάται, αύριο το πρωί να καταθέσετε δημόσια το «πόθεν έσχες» και όχι σε μένα κόλπα με δήθεν μυστικές συναντήσεις στο Παρίσι!</w:t>
      </w:r>
    </w:p>
    <w:p w14:paraId="6EB0EB8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Πάμε παρακάτω. Αυτό που κάνατε τις</w:t>
      </w:r>
      <w:r>
        <w:rPr>
          <w:rFonts w:eastAsia="Times New Roman" w:cs="Times New Roman"/>
          <w:szCs w:val="24"/>
        </w:rPr>
        <w:t xml:space="preserve"> προηγούμενες ημέρες</w:t>
      </w:r>
      <w:r>
        <w:rPr>
          <w:rFonts w:eastAsia="Times New Roman" w:cs="Times New Roman"/>
          <w:szCs w:val="24"/>
        </w:rPr>
        <w:t>,</w:t>
      </w:r>
      <w:r>
        <w:rPr>
          <w:rFonts w:eastAsia="Times New Roman" w:cs="Times New Roman"/>
          <w:szCs w:val="24"/>
        </w:rPr>
        <w:t xml:space="preserve"> σε σχέση με τη συνάντησή σας, με την παρουσία σας στο Βερολίνο ήταν -και θα το πω ευθέως- μία αθλιότητα. Γιατί ήταν </w:t>
      </w:r>
      <w:r>
        <w:rPr>
          <w:rFonts w:eastAsia="Times New Roman" w:cs="Times New Roman"/>
          <w:szCs w:val="24"/>
        </w:rPr>
        <w:lastRenderedPageBreak/>
        <w:t xml:space="preserve">μία αθλιότητα; Βγήκατε και είπατε ότι θα φορέσετε τη φανέλα της Εθνικής Ελλάδας. Τελικά, όμως, δεν σας κάνει η φανέλα </w:t>
      </w:r>
      <w:r>
        <w:rPr>
          <w:rFonts w:eastAsia="Times New Roman" w:cs="Times New Roman"/>
          <w:szCs w:val="24"/>
        </w:rPr>
        <w:t>της Εθνικής Ελλάδας, δεν σας χωράει και φορέσατε για άλλη μια φορά τη φανέλα των δανειστών, του ΔΝΤ. Και βγήκατε, στην πιο κρίσιμη στιγμή της διαπραγμάτευσης, να κάνετε δημόσιες δηλώσεις από το Βερολίνο ότι την ευθύνη για τις καθυστερήσεις την έχει η Ελλάδ</w:t>
      </w:r>
      <w:r>
        <w:rPr>
          <w:rFonts w:eastAsia="Times New Roman" w:cs="Times New Roman"/>
          <w:szCs w:val="24"/>
        </w:rPr>
        <w:t xml:space="preserve">α, όταν αυτό δεν τολμά να το πει σχεδόν κανείς στο ευρωπαϊκό πεδίο. Μόνο το ΔΝΤ το λέει και οι ακραίοι της </w:t>
      </w:r>
      <w:r>
        <w:rPr>
          <w:rFonts w:eastAsia="Times New Roman" w:cs="Times New Roman"/>
          <w:szCs w:val="24"/>
          <w:lang w:val="en-US"/>
        </w:rPr>
        <w:t>CDU</w:t>
      </w:r>
      <w:r>
        <w:rPr>
          <w:rFonts w:eastAsia="Times New Roman" w:cs="Times New Roman"/>
          <w:szCs w:val="24"/>
        </w:rPr>
        <w:t>.</w:t>
      </w:r>
    </w:p>
    <w:p w14:paraId="6EB0EB85"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θα ήθελα τον λόγο.</w:t>
      </w:r>
    </w:p>
    <w:p w14:paraId="6EB0EB86"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Και γιατί την </w:t>
      </w:r>
      <w:r>
        <w:rPr>
          <w:rFonts w:eastAsia="Times New Roman" w:cs="Times New Roman"/>
          <w:szCs w:val="24"/>
        </w:rPr>
        <w:t>ευθύνη για τις καθυστερήσεις την έχει η Ελλάδα και όχι αυτοί οι οποίοι θέτουν παράλογες απαιτήσεις; Ήρθατε σήμερα εδώ και μας επαναλάβατε το τροπάρι που λέει ότι έχουμε υλοποιήσει μόνο το 30% από τη δεύτερη αξιολόγηση. Προφανώς</w:t>
      </w:r>
      <w:r>
        <w:rPr>
          <w:rFonts w:eastAsia="Times New Roman" w:cs="Times New Roman"/>
          <w:szCs w:val="24"/>
        </w:rPr>
        <w:t>,</w:t>
      </w:r>
      <w:r>
        <w:rPr>
          <w:rFonts w:eastAsia="Times New Roman" w:cs="Times New Roman"/>
          <w:szCs w:val="24"/>
        </w:rPr>
        <w:t xml:space="preserve"> δεν ακούσατε την απάντηση τ</w:t>
      </w:r>
      <w:r>
        <w:rPr>
          <w:rFonts w:eastAsia="Times New Roman" w:cs="Times New Roman"/>
          <w:szCs w:val="24"/>
        </w:rPr>
        <w:t xml:space="preserve">ου κ. </w:t>
      </w:r>
      <w:proofErr w:type="spellStart"/>
      <w:r>
        <w:rPr>
          <w:rFonts w:eastAsia="Times New Roman" w:cs="Times New Roman"/>
          <w:szCs w:val="24"/>
        </w:rPr>
        <w:t>Τσακαλώτου</w:t>
      </w:r>
      <w:proofErr w:type="spellEnd"/>
      <w:r>
        <w:rPr>
          <w:rFonts w:eastAsia="Times New Roman" w:cs="Times New Roman"/>
          <w:szCs w:val="24"/>
        </w:rPr>
        <w:t>…</w:t>
      </w:r>
    </w:p>
    <w:p w14:paraId="6EB0EB87"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6EB0EB8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Ο </w:t>
      </w:r>
      <w:proofErr w:type="spellStart"/>
      <w:r>
        <w:rPr>
          <w:rFonts w:eastAsia="Times New Roman" w:cs="Times New Roman"/>
          <w:szCs w:val="24"/>
        </w:rPr>
        <w:t>Τσακαλώτος</w:t>
      </w:r>
      <w:proofErr w:type="spellEnd"/>
      <w:r>
        <w:rPr>
          <w:rFonts w:eastAsia="Times New Roman" w:cs="Times New Roman"/>
          <w:szCs w:val="24"/>
        </w:rPr>
        <w:t xml:space="preserve"> το λέει αυτό.</w:t>
      </w:r>
    </w:p>
    <w:p w14:paraId="6EB0EB89"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Σταματήστε. Θα σας τα πω.</w:t>
      </w:r>
    </w:p>
    <w:p w14:paraId="6EB0EB8A"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παρακαλώ.</w:t>
      </w:r>
    </w:p>
    <w:p w14:paraId="6EB0EB8B"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ΑΛΕΞΗΣ ΤΣΙΠ</w:t>
      </w:r>
      <w:r>
        <w:rPr>
          <w:rFonts w:eastAsia="Times New Roman" w:cs="Times New Roman"/>
          <w:b/>
          <w:szCs w:val="24"/>
        </w:rPr>
        <w:t xml:space="preserve">ΡΑΣ (Πρόεδρος της Κυβέρνησης): </w:t>
      </w: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δεν ακούσατε την απάντηση του κ. </w:t>
      </w:r>
      <w:proofErr w:type="spellStart"/>
      <w:r>
        <w:rPr>
          <w:rFonts w:eastAsia="Times New Roman" w:cs="Times New Roman"/>
          <w:szCs w:val="24"/>
        </w:rPr>
        <w:t>Τσακαλώτου</w:t>
      </w:r>
      <w:proofErr w:type="spellEnd"/>
      <w:r>
        <w:rPr>
          <w:rFonts w:eastAsia="Times New Roman" w:cs="Times New Roman"/>
          <w:szCs w:val="24"/>
        </w:rPr>
        <w:t>, η οποία ήταν πάρα πολύ σαφής και έλεγε ότι το 70% έχει συμφωνηθεί και ότι απ’ αυτό το 70%</w:t>
      </w:r>
      <w:r>
        <w:rPr>
          <w:rFonts w:eastAsia="Times New Roman" w:cs="Times New Roman"/>
          <w:szCs w:val="24"/>
        </w:rPr>
        <w:t>,</w:t>
      </w:r>
      <w:r>
        <w:rPr>
          <w:rFonts w:eastAsia="Times New Roman" w:cs="Times New Roman"/>
          <w:szCs w:val="24"/>
        </w:rPr>
        <w:t xml:space="preserve"> που έχει συμφωνηθεί, έχει ήδη υλοποιηθεί και νομοθετηθεί το 35%. Το άλλο 35%</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ροφανώς θα υλοποιηθεί στην πορεία. Ξέρετε από αξιολογήσεις. Πρώτα κλείνει η αξιολόγηση και μετά υλοποιούνται τα «</w:t>
      </w:r>
      <w:r>
        <w:rPr>
          <w:rFonts w:eastAsia="Times New Roman" w:cs="Times New Roman"/>
          <w:szCs w:val="24"/>
          <w:lang w:val="en-US"/>
        </w:rPr>
        <w:t>prior</w:t>
      </w:r>
      <w:r>
        <w:rPr>
          <w:rFonts w:eastAsia="Times New Roman" w:cs="Times New Roman"/>
          <w:szCs w:val="24"/>
        </w:rPr>
        <w:t xml:space="preserve"> </w:t>
      </w:r>
      <w:r>
        <w:rPr>
          <w:rFonts w:eastAsia="Times New Roman" w:cs="Times New Roman"/>
          <w:szCs w:val="24"/>
          <w:lang w:val="en-US"/>
        </w:rPr>
        <w:t>actions</w:t>
      </w:r>
      <w:r>
        <w:rPr>
          <w:rFonts w:eastAsia="Times New Roman" w:cs="Times New Roman"/>
          <w:szCs w:val="24"/>
        </w:rPr>
        <w:t>» και τα «</w:t>
      </w:r>
      <w:r>
        <w:rPr>
          <w:rFonts w:eastAsia="Times New Roman" w:cs="Times New Roman"/>
          <w:szCs w:val="24"/>
          <w:lang w:val="en-US"/>
        </w:rPr>
        <w:t>milestones</w:t>
      </w:r>
      <w:r>
        <w:rPr>
          <w:rFonts w:eastAsia="Times New Roman" w:cs="Times New Roman"/>
          <w:szCs w:val="24"/>
        </w:rPr>
        <w:t>». Τα έχουμε μάθει όλα αυτά πια.</w:t>
      </w:r>
    </w:p>
    <w:p w14:paraId="6EB0EB8C"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6EB0EB8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Μετά υλοποιούνται</w:t>
      </w:r>
      <w:r>
        <w:rPr>
          <w:rFonts w:eastAsia="Times New Roman" w:cs="Times New Roman"/>
          <w:szCs w:val="24"/>
        </w:rPr>
        <w:t>. Αφήστε τα αυτά.</w:t>
      </w:r>
    </w:p>
    <w:p w14:paraId="6EB0EB8E"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παρακαλώ.</w:t>
      </w:r>
    </w:p>
    <w:p w14:paraId="6EB0EB8F"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Έρχεστε, λοιπόν, να μας εγκαλέσετε, ενώ έχουμε υλοποιήσει το 35% </w:t>
      </w:r>
      <w:r>
        <w:rPr>
          <w:rFonts w:eastAsia="Times New Roman" w:cs="Times New Roman"/>
          <w:szCs w:val="24"/>
        </w:rPr>
        <w:lastRenderedPageBreak/>
        <w:t>της συμφωνίας και έχουμε συμφωνήσει το 75%, γιατί δεν κλείνουμε το 25%. Αυτό τ</w:t>
      </w:r>
      <w:r>
        <w:rPr>
          <w:rFonts w:eastAsia="Times New Roman" w:cs="Times New Roman"/>
          <w:szCs w:val="24"/>
        </w:rPr>
        <w:t>ο 25% γνωρίζετε πάρα πολύ καλά ότι έχει να κάνει με τις υπερβολικές απαιτήσεις για μέτρα</w:t>
      </w:r>
      <w:r>
        <w:rPr>
          <w:rFonts w:eastAsia="Times New Roman" w:cs="Times New Roman"/>
          <w:szCs w:val="24"/>
        </w:rPr>
        <w:t>,</w:t>
      </w:r>
      <w:r>
        <w:rPr>
          <w:rFonts w:eastAsia="Times New Roman" w:cs="Times New Roman"/>
          <w:szCs w:val="24"/>
        </w:rPr>
        <w:t xml:space="preserve"> τα οποία δεν τα δικαιολογούν ούτε τα στοιχεία της </w:t>
      </w:r>
      <w:r>
        <w:rPr>
          <w:rFonts w:eastAsia="Times New Roman" w:cs="Times New Roman"/>
          <w:szCs w:val="24"/>
          <w:lang w:val="en-US"/>
        </w:rPr>
        <w:t>Eurostat</w:t>
      </w:r>
      <w:r>
        <w:rPr>
          <w:rFonts w:eastAsia="Times New Roman" w:cs="Times New Roman"/>
          <w:szCs w:val="24"/>
        </w:rPr>
        <w:t xml:space="preserve"> ούτε η απόδοση της ελληνικής οικονομίας ούτε το πλεόνασμα 2,2% το</w:t>
      </w:r>
      <w:r>
        <w:rPr>
          <w:rFonts w:eastAsia="Times New Roman" w:cs="Times New Roman"/>
          <w:szCs w:val="24"/>
        </w:rPr>
        <w:t>υ</w:t>
      </w:r>
      <w:r>
        <w:rPr>
          <w:rFonts w:eastAsia="Times New Roman" w:cs="Times New Roman"/>
          <w:szCs w:val="24"/>
        </w:rPr>
        <w:t xml:space="preserve"> 2016 ούτε η ανάπτυξη του 0,3% του 2016 ο</w:t>
      </w:r>
      <w:r>
        <w:rPr>
          <w:rFonts w:eastAsia="Times New Roman" w:cs="Times New Roman"/>
          <w:szCs w:val="24"/>
        </w:rPr>
        <w:t>ύτε -πολύ περισσότερο- οι προβλέψεις και του ΔΝΤ και της Κομισιόν για 2,5% και 3% ανάπτυξη το 2017 και το 2018.</w:t>
      </w:r>
    </w:p>
    <w:p w14:paraId="6EB0EB9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ακριβώς επειδή υπάρχουν αυτές οι προβλέψεις και ξέρετε πάρα πολύ καλά ότι είναι ο τελευταίος κάβος, γνωρίζετε πάρα πολύ καλά ότι μόλις τον π</w:t>
      </w:r>
      <w:r>
        <w:rPr>
          <w:rFonts w:eastAsia="Times New Roman" w:cs="Times New Roman"/>
          <w:szCs w:val="24"/>
        </w:rPr>
        <w:t xml:space="preserve">εράσουμε και αυτόν, χωρίς επιπλέον βάρη για την ελληνική κοινωνία, δεν θα έχετε επιχείρημα. Τι θα λέτε; Εκλογές; Εκλογές; Εκλογές; Θα κουραστούν και αυτοί που σας ακούνε. Τι θα λέτε; Ούτε σήμερα το είπατε ανοιχτά για εκλογές. Το ψελλίσατε λίγο. Και επειδή </w:t>
      </w:r>
      <w:r>
        <w:rPr>
          <w:rFonts w:eastAsia="Times New Roman" w:cs="Times New Roman"/>
          <w:szCs w:val="24"/>
        </w:rPr>
        <w:t xml:space="preserve">ξέρετε ότι βρίσκεστε σε πραγματικό στρατηγικό αδιέξοδο, πηγαίνετε, λοιπόν, εκεί, στο Βερολίνο, </w:t>
      </w:r>
      <w:r>
        <w:rPr>
          <w:rFonts w:eastAsia="Times New Roman"/>
          <w:bCs/>
        </w:rPr>
        <w:t>προκειμένου να</w:t>
      </w:r>
      <w:r>
        <w:rPr>
          <w:rFonts w:eastAsia="Times New Roman" w:cs="Times New Roman"/>
          <w:szCs w:val="24"/>
        </w:rPr>
        <w:t xml:space="preserve"> δημιουργήσετε ένα κλίμα εις βάρος της Κυβέρνησης, τη στιγμή που η ελληνική Κυβέρνηση κάνει τη μεγάλη προσπάθεια προς όφελος του ελληνικού λαού. Πι</w:t>
      </w:r>
      <w:r>
        <w:rPr>
          <w:rFonts w:eastAsia="Times New Roman" w:cs="Times New Roman"/>
          <w:szCs w:val="24"/>
        </w:rPr>
        <w:t>στεύετε ότι αυτό θα σας το πιστώσει θετικά ο ελληνικός λαός;</w:t>
      </w:r>
    </w:p>
    <w:p w14:paraId="6EB0EB9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Για να κλείσουμε, κύριε Μητσοτάκη, θα πω το εξής. Δεν θα μιλούσα τόσο σκληρά περί αθλιότητας, εάν δεν άκουγα χθες τον Εκπρόσωπο Τύπου της Νέας Δημοκρατίας</w:t>
      </w:r>
      <w:r>
        <w:rPr>
          <w:rFonts w:eastAsia="Times New Roman" w:cs="Times New Roman"/>
          <w:szCs w:val="24"/>
        </w:rPr>
        <w:t>,</w:t>
      </w:r>
      <w:r>
        <w:rPr>
          <w:rFonts w:eastAsia="Times New Roman" w:cs="Times New Roman"/>
          <w:szCs w:val="24"/>
        </w:rPr>
        <w:t xml:space="preserve"> λίγο μετά από αυτή τη συνάντηση</w:t>
      </w:r>
      <w:r>
        <w:rPr>
          <w:rFonts w:eastAsia="Times New Roman" w:cs="Times New Roman"/>
          <w:szCs w:val="24"/>
        </w:rPr>
        <w:t>,</w:t>
      </w:r>
      <w:r>
        <w:rPr>
          <w:rFonts w:eastAsia="Times New Roman" w:cs="Times New Roman"/>
          <w:szCs w:val="24"/>
        </w:rPr>
        <w:t xml:space="preserve"> για τη</w:t>
      </w:r>
      <w:r>
        <w:rPr>
          <w:rFonts w:eastAsia="Times New Roman" w:cs="Times New Roman"/>
          <w:szCs w:val="24"/>
        </w:rPr>
        <w:t xml:space="preserve">ν οποία είπατε ότι είναι απόρρητη και δεν κάνετε διαρροές για το τι ειπώθηκε, να δηλώνει ευθαρσώς ότι, «Εάν δεν κλείσει στις 20 του μήνα, θα καταθέσουμε πρόταση μομφής στην Κυβέρνηση». </w:t>
      </w:r>
    </w:p>
    <w:p w14:paraId="6EB0EB9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Και σας προκαλώ, λοιπόν, αν αυτός είναι ο στόχος σας, αν ο στόχος σας </w:t>
      </w:r>
      <w:r>
        <w:rPr>
          <w:rFonts w:eastAsia="Times New Roman" w:cs="Times New Roman"/>
          <w:szCs w:val="24"/>
        </w:rPr>
        <w:t xml:space="preserve">ήταν να τους πείτε, «Βαστάτε να μην κλείσει και εμείς θα τους ρίξουμε», να καταθέσετε πρόταση μομφής. Πρόταση μομφής τώρα! </w:t>
      </w:r>
    </w:p>
    <w:p w14:paraId="6EB0EB93"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EB0EB9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Αν έχετε την εντιμότητα, καταθέστε πρόταση μομφής! Θα διαπιστώσετε, για </w:t>
      </w:r>
      <w:r>
        <w:rPr>
          <w:rFonts w:eastAsia="Times New Roman" w:cs="Times New Roman"/>
          <w:szCs w:val="24"/>
        </w:rPr>
        <w:t>άλλη μια φορά, πόσο αρραγείς είμαστε, πόσο ενωμένοι είμαστε και πόσο αποφασισμένοι</w:t>
      </w:r>
      <w:r>
        <w:rPr>
          <w:rFonts w:eastAsia="Times New Roman" w:cs="Times New Roman"/>
          <w:szCs w:val="24"/>
        </w:rPr>
        <w:t>,</w:t>
      </w:r>
      <w:r>
        <w:rPr>
          <w:rFonts w:eastAsia="Times New Roman" w:cs="Times New Roman"/>
          <w:szCs w:val="24"/>
        </w:rPr>
        <w:t xml:space="preserve"> για να βγάλουμε τη χώρα από την κρίση με την κοινωνία όρθια.</w:t>
      </w:r>
    </w:p>
    <w:p w14:paraId="6EB0EB9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w:t>
      </w:r>
      <w:r>
        <w:rPr>
          <w:rFonts w:eastAsia="Times New Roman" w:cs="Times New Roman"/>
          <w:szCs w:val="24"/>
        </w:rPr>
        <w:t xml:space="preserve">του </w:t>
      </w:r>
      <w:r>
        <w:rPr>
          <w:rFonts w:eastAsia="Times New Roman" w:cs="Times New Roman"/>
          <w:szCs w:val="24"/>
        </w:rPr>
        <w:t>ΣΥΡΙΖΑ και των ΑΝΕΛ χειροκροτούν ζωηρά και παρατεταμένα)</w:t>
      </w:r>
    </w:p>
    <w:p w14:paraId="6EB0EB96"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w:t>
      </w:r>
      <w:r>
        <w:rPr>
          <w:rFonts w:eastAsia="Times New Roman" w:cs="Times New Roman"/>
          <w:b/>
          <w:szCs w:val="24"/>
        </w:rPr>
        <w:t xml:space="preserve"> της Νέας Δημοκρατίας): </w:t>
      </w:r>
      <w:r>
        <w:rPr>
          <w:rFonts w:eastAsia="Times New Roman" w:cs="Times New Roman"/>
          <w:szCs w:val="24"/>
        </w:rPr>
        <w:t>Κύριε Πρόεδρε, ζητώ τον λόγο.</w:t>
      </w:r>
    </w:p>
    <w:p w14:paraId="6EB0EB97"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Λυπάμαι, κύριε Πρόεδρε της Νέας Δημοκρατίας, δεν έχετε τον λόγο. </w:t>
      </w:r>
    </w:p>
    <w:p w14:paraId="6EB0EB9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Και την προηγούμενη Παρασκευή εξήγησα -και ελπίζω να μη χρειαστεί και την επόμενη φορά να το πω, διότι έχει</w:t>
      </w:r>
      <w:r>
        <w:rPr>
          <w:rFonts w:eastAsia="Times New Roman" w:cs="Times New Roman"/>
          <w:szCs w:val="24"/>
        </w:rPr>
        <w:t xml:space="preserve"> αρχίσει και έρχεται ο Πρωθυπουργός και γίνονται ζωντανές συζητήσεις- ότι είναι πολύ συγκεκριμένος ο Κανονισμός για το πώς διεξάγονται αυτές οι συζητήσεις. Όλες όσες είχαν γίνει και στο παρελθόν είτε στο απώτερο είτε στο πρόσφατο, είχαν αυτόν τον κανόνα, δ</w:t>
      </w:r>
      <w:r>
        <w:rPr>
          <w:rFonts w:eastAsia="Times New Roman" w:cs="Times New Roman"/>
          <w:szCs w:val="24"/>
        </w:rPr>
        <w:t xml:space="preserve">ηλαδή να κλείνει ο Πρωθυπουργός. Καταλάβατε; </w:t>
      </w:r>
    </w:p>
    <w:p w14:paraId="6EB0EB99" w14:textId="77777777" w:rsidR="001771BC" w:rsidRDefault="000732D4">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EB0EB9A"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B0EB9B"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Θα απαντήσετε εσείς, κύριε Πρόεδρε; Ρωτάω γιατί έφυγε ο Πρωθυπουργός. Επί προσωπικού δεν υπάρ</w:t>
      </w:r>
      <w:r>
        <w:rPr>
          <w:rFonts w:eastAsia="Times New Roman" w:cs="Times New Roman"/>
          <w:szCs w:val="24"/>
        </w:rPr>
        <w:t>χει θέμα;</w:t>
      </w:r>
    </w:p>
    <w:p w14:paraId="6EB0EB9C"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EB0EB9D"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Εδώ είμαι.</w:t>
      </w:r>
    </w:p>
    <w:p w14:paraId="6EB0EB9E"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Πού πας; Κάτσε κάτω, αγοράκι μου! Κάτσε κάτω! Κάτσε κάτω!</w:t>
      </w:r>
    </w:p>
    <w:p w14:paraId="6EB0EB9F"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του ΣΥΡΙΖΑ)</w:t>
      </w:r>
    </w:p>
    <w:p w14:paraId="6EB0EBA0"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ΜΠΑΡΚΑΣ: </w:t>
      </w:r>
      <w:r>
        <w:rPr>
          <w:rFonts w:eastAsia="Times New Roman" w:cs="Times New Roman"/>
          <w:szCs w:val="24"/>
        </w:rPr>
        <w:t>Όχι «αγοράκι μου» στον κύριο Πρωθυπουργό!</w:t>
      </w:r>
    </w:p>
    <w:p w14:paraId="6EB0EBA1"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Κύριε </w:t>
      </w:r>
      <w:proofErr w:type="spellStart"/>
      <w:r>
        <w:rPr>
          <w:rFonts w:eastAsia="Times New Roman" w:cs="Times New Roman"/>
          <w:szCs w:val="24"/>
        </w:rPr>
        <w:t>Ρότσιλντ</w:t>
      </w:r>
      <w:proofErr w:type="spellEnd"/>
      <w:r>
        <w:rPr>
          <w:rFonts w:eastAsia="Times New Roman" w:cs="Times New Roman"/>
          <w:szCs w:val="24"/>
        </w:rPr>
        <w:t xml:space="preserve">! Κάτσε κάτω, κύριε </w:t>
      </w:r>
      <w:proofErr w:type="spellStart"/>
      <w:r>
        <w:rPr>
          <w:rFonts w:eastAsia="Times New Roman" w:cs="Times New Roman"/>
          <w:szCs w:val="24"/>
        </w:rPr>
        <w:t>Ρότσιλντ</w:t>
      </w:r>
      <w:proofErr w:type="spellEnd"/>
      <w:r>
        <w:rPr>
          <w:rFonts w:eastAsia="Times New Roman" w:cs="Times New Roman"/>
          <w:szCs w:val="24"/>
        </w:rPr>
        <w:t xml:space="preserve">! </w:t>
      </w:r>
    </w:p>
    <w:p w14:paraId="6EB0EBA2"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Τρέχοντας έφυγε. Ντροπή! Επί προσωπικού δεν υπάρχει θέμα; </w:t>
      </w:r>
    </w:p>
    <w:p w14:paraId="6EB0EBA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την Προεδρική Έδρα καταλαμβάνει ο Ζ΄ Αντιπρόεδρος της Βουλής κ. </w:t>
      </w:r>
      <w:r w:rsidRPr="00B675E4">
        <w:rPr>
          <w:rFonts w:eastAsia="Times New Roman" w:cs="Times New Roman"/>
          <w:b/>
          <w:caps/>
          <w:szCs w:val="24"/>
        </w:rPr>
        <w:t>ΣΠΥΡΙΔΩΝ ΛΥΚΟΥΔΗΣ</w:t>
      </w:r>
      <w:r>
        <w:rPr>
          <w:rFonts w:eastAsia="Times New Roman" w:cs="Times New Roman"/>
          <w:szCs w:val="24"/>
        </w:rPr>
        <w:t>)</w:t>
      </w:r>
    </w:p>
    <w:p w14:paraId="6EB0EBA4"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Είναι αίσχος αυτό που γίνεται! Είναι αίσχος αυτό που κάνετε!</w:t>
      </w:r>
    </w:p>
    <w:p w14:paraId="6EB0EBA5"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Κυρίες και κύριοι συνάδελφοι, παρακαλώ καθίστε</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να συνεχίσουμε τη διαδικασία. </w:t>
      </w:r>
    </w:p>
    <w:p w14:paraId="6EB0EBA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της επίκαιρης ερώτησης προς τον κύριο Πρωθυπουργό. </w:t>
      </w:r>
    </w:p>
    <w:p w14:paraId="6EB0EBA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Πριν εισέλθουμε στις υπόλοιπες επίκαιρες ερωτήσεις που έχουν προγραμματιστεί για συζήτηση, έχω την τιμή να ανακοινώσω στο Σώμα το δελτίο επίκαιρων </w:t>
      </w:r>
      <w:r>
        <w:rPr>
          <w:rFonts w:eastAsia="Times New Roman" w:cs="Times New Roman"/>
          <w:szCs w:val="24"/>
        </w:rPr>
        <w:t>ερωτήσεων της Δευτέρας 20 Φεβρουαρίου 2017.</w:t>
      </w:r>
    </w:p>
    <w:p w14:paraId="6EB0EBA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6EB0EBA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1. Η με αριθμό 474/13-2-2017 επίκαιρη ερώτηση του Βουλευτή Κιλκίς της Νέας Δημοκρατίας κ. Γεωργίου Γεωργαντά προς την</w:t>
      </w:r>
      <w:r>
        <w:rPr>
          <w:rFonts w:eastAsia="Times New Roman" w:cs="Times New Roman"/>
          <w:szCs w:val="24"/>
        </w:rPr>
        <w:t xml:space="preserve"> Υπουργό Πολιτισμού και Αθλητισμού, σχετικά με την </w:t>
      </w:r>
      <w:r>
        <w:rPr>
          <w:rFonts w:eastAsia="Times New Roman" w:cs="Times New Roman"/>
          <w:szCs w:val="24"/>
        </w:rPr>
        <w:t>σ</w:t>
      </w:r>
      <w:r>
        <w:rPr>
          <w:rFonts w:eastAsia="Times New Roman" w:cs="Times New Roman"/>
          <w:szCs w:val="24"/>
        </w:rPr>
        <w:t xml:space="preserve">υντήρηση και </w:t>
      </w:r>
      <w:r>
        <w:rPr>
          <w:rFonts w:eastAsia="Times New Roman" w:cs="Times New Roman"/>
          <w:szCs w:val="24"/>
        </w:rPr>
        <w:t>α</w:t>
      </w:r>
      <w:r>
        <w:rPr>
          <w:rFonts w:eastAsia="Times New Roman" w:cs="Times New Roman"/>
          <w:szCs w:val="24"/>
        </w:rPr>
        <w:t>ναβάθμιση του Εθνικού Σταδίου Κιλκίς.</w:t>
      </w:r>
    </w:p>
    <w:p w14:paraId="6EB0EBA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2. Η με αριθμό 478/14-2-2017 επίκαιρη ερώτηση του Βουλευτή Μαγνησίας του Λαϊκού Συνδέσμου</w:t>
      </w:r>
      <w:r>
        <w:rPr>
          <w:rFonts w:eastAsia="Times New Roman" w:cs="Times New Roman"/>
          <w:szCs w:val="24"/>
        </w:rPr>
        <w:t>-</w:t>
      </w:r>
      <w:r>
        <w:rPr>
          <w:rFonts w:eastAsia="Times New Roman" w:cs="Times New Roman"/>
          <w:szCs w:val="24"/>
        </w:rPr>
        <w:t>Χρυσή Αυγή κ. Παναγιώτη Ηλιόπουλου προς τον Υπουργό Οικονομικώ</w:t>
      </w:r>
      <w:r>
        <w:rPr>
          <w:rFonts w:eastAsia="Times New Roman" w:cs="Times New Roman"/>
          <w:szCs w:val="24"/>
        </w:rPr>
        <w:t xml:space="preserve">ν, σχετικά με τις μαμούθ οφειλές του </w:t>
      </w:r>
      <w:r>
        <w:rPr>
          <w:rFonts w:eastAsia="Times New Roman" w:cs="Times New Roman"/>
          <w:szCs w:val="24"/>
        </w:rPr>
        <w:t>δ</w:t>
      </w:r>
      <w:r>
        <w:rPr>
          <w:rFonts w:eastAsia="Times New Roman" w:cs="Times New Roman"/>
          <w:szCs w:val="24"/>
        </w:rPr>
        <w:t>ημοσίου προς τους ιδιώτες.</w:t>
      </w:r>
    </w:p>
    <w:p w14:paraId="6EB0EBA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6EB0EBA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1. Η με αριθμό 473/13-2-2017 επίκαιρη ερώτηση της Βουλευτού Β΄ Αθηνών της Νέας Δημοκρατίας </w:t>
      </w:r>
      <w:r>
        <w:rPr>
          <w:rFonts w:eastAsia="Times New Roman" w:cs="Times New Roman"/>
          <w:szCs w:val="24"/>
        </w:rPr>
        <w:t>κ.</w:t>
      </w:r>
      <w:r>
        <w:rPr>
          <w:rFonts w:eastAsia="Times New Roman" w:cs="Times New Roman"/>
          <w:szCs w:val="24"/>
        </w:rPr>
        <w:t xml:space="preserve"> Α</w:t>
      </w:r>
      <w:r>
        <w:rPr>
          <w:rFonts w:eastAsia="Times New Roman" w:cs="Times New Roman"/>
          <w:szCs w:val="24"/>
        </w:rPr>
        <w:t xml:space="preserve">ικατερίνης Παπακώστα–Σιδηροπούλου προς την Υπουργό Εργασίας, Κοινωνικής Ασφάλισης και Κοινωνικής Αλληλεγγύης, σχετικά με την καταβολή εισφορών των </w:t>
      </w:r>
      <w:r>
        <w:rPr>
          <w:rFonts w:eastAsia="Times New Roman" w:cs="Times New Roman"/>
          <w:szCs w:val="24"/>
        </w:rPr>
        <w:t>ε</w:t>
      </w:r>
      <w:r>
        <w:rPr>
          <w:rFonts w:eastAsia="Times New Roman" w:cs="Times New Roman"/>
          <w:szCs w:val="24"/>
        </w:rPr>
        <w:t xml:space="preserve">λεύθερων </w:t>
      </w:r>
      <w:r>
        <w:rPr>
          <w:rFonts w:eastAsia="Times New Roman" w:cs="Times New Roman"/>
          <w:szCs w:val="24"/>
        </w:rPr>
        <w:t>ε</w:t>
      </w:r>
      <w:r>
        <w:rPr>
          <w:rFonts w:eastAsia="Times New Roman" w:cs="Times New Roman"/>
          <w:szCs w:val="24"/>
        </w:rPr>
        <w:t>παγγελματιών.</w:t>
      </w:r>
    </w:p>
    <w:p w14:paraId="6EB0EBA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2. Η με αριθμό 442/6-2-2017 επίκαιρη ερώτηση του Βουλευτή Ηρακλείου της Δημοκρατικής</w:t>
      </w:r>
      <w:r>
        <w:rPr>
          <w:rFonts w:eastAsia="Times New Roman" w:cs="Times New Roman"/>
          <w:szCs w:val="24"/>
        </w:rPr>
        <w:t xml:space="preserve">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την περαιτέρω σταδιακή άρση των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w:t>
      </w:r>
    </w:p>
    <w:p w14:paraId="6EB0EBA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3. Η με αριθμό 458/7-2-2017 επίκαιρη ερώτηση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 Εμμανου</w:t>
      </w:r>
      <w:r>
        <w:rPr>
          <w:rFonts w:eastAsia="Times New Roman" w:cs="Times New Roman"/>
          <w:szCs w:val="24"/>
        </w:rPr>
        <w:t>ήλ Συντυχάκη προς τους Υπουργούς Υγείας και Εργασίας, Κοινωνικής Ασφάλισης και Κοινωνικής Αλληλεγγύης, σχετικά με τις συμβάσεις έργου στα νοσοκομεία και την καταστρατήγηση του δικαιώματος στη μητρότητα.</w:t>
      </w:r>
    </w:p>
    <w:p w14:paraId="6EB0EBA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4. Η με αριθμό 404/30-1-2017 επίκαιρη ερώτηση της Βου</w:t>
      </w:r>
      <w:r>
        <w:rPr>
          <w:rFonts w:eastAsia="Times New Roman" w:cs="Times New Roman"/>
          <w:szCs w:val="24"/>
        </w:rPr>
        <w:t>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Χρυσούλας </w:t>
      </w:r>
      <w:proofErr w:type="spellStart"/>
      <w:r>
        <w:rPr>
          <w:rFonts w:eastAsia="Times New Roman" w:cs="Times New Roman"/>
          <w:szCs w:val="24"/>
        </w:rPr>
        <w:t>Κατσαβριά-Σιωροπούλου</w:t>
      </w:r>
      <w:proofErr w:type="spellEnd"/>
      <w:r>
        <w:rPr>
          <w:rFonts w:eastAsia="Times New Roman" w:cs="Times New Roman"/>
          <w:szCs w:val="24"/>
        </w:rPr>
        <w:t xml:space="preserve"> προς τον Υπουργό Αγροτικής Ανάπτυξης και Τροφίμων, σχετικά με τη σύνταξη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χεδίου για τη στήριξη της βαμβακοκαλλιέργειας.</w:t>
      </w:r>
    </w:p>
    <w:p w14:paraId="6EB0EBB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5. Η με αριθμό 413/30-1-2017 επίκαι</w:t>
      </w:r>
      <w:r>
        <w:rPr>
          <w:rFonts w:eastAsia="Times New Roman" w:cs="Times New Roman"/>
          <w:szCs w:val="24"/>
        </w:rPr>
        <w:t xml:space="preserve">ρη ερώτηση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Υγείας, σχετικά με τη μη καταβολή των δεδουλευμένων στο προσωπικό καθαριότητας του Γενικού Νοσοκομείου Άρτας.</w:t>
      </w:r>
    </w:p>
    <w:p w14:paraId="6EB0EBB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6. Η με αριθμό 399/27-1-2017 επίκαιρη ερώτηση του Βουλευτή</w:t>
      </w:r>
      <w:r>
        <w:rPr>
          <w:rFonts w:eastAsia="Times New Roman" w:cs="Times New Roman"/>
          <w:szCs w:val="24"/>
        </w:rPr>
        <w:t xml:space="preserve"> Αχαΐας της Νέας Δημοκρατίας κ. </w:t>
      </w:r>
      <w:proofErr w:type="spellStart"/>
      <w:r>
        <w:rPr>
          <w:rFonts w:eastAsia="Times New Roman" w:cs="Times New Roman"/>
          <w:szCs w:val="24"/>
        </w:rPr>
        <w:t>Ιάσονος</w:t>
      </w:r>
      <w:proofErr w:type="spellEnd"/>
      <w:r>
        <w:rPr>
          <w:rFonts w:eastAsia="Times New Roman" w:cs="Times New Roman"/>
          <w:szCs w:val="24"/>
        </w:rPr>
        <w:t xml:space="preserve"> Φωτήλα προς τον Υπουργό Αγροτικής Ανάπτυξης και Τροφίμων, σχετικά με την καθυστέρηση του έργου επέκτασης της διώρυγας του ποταμού Πηνειού στη Δυτική Αχαΐα.</w:t>
      </w:r>
    </w:p>
    <w:p w14:paraId="6EB0EBB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7. Η με αριθμό 365/20-1-2017 επίκαιρη ερώτηση του Βουλευτή Α</w:t>
      </w:r>
      <w:r>
        <w:rPr>
          <w:rFonts w:eastAsia="Times New Roman" w:cs="Times New Roman"/>
          <w:szCs w:val="24"/>
        </w:rPr>
        <w:t xml:space="preserve">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Παιδείας, Έρευνας και Θρησκευμάτων, σχετικά με την επαναλειτουργία μεταβατικών τμημάτων του ΤΕΙ Δυτικής Ελλάδας.</w:t>
      </w:r>
    </w:p>
    <w:p w14:paraId="6EB0EBB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8. Η με αριθμό 423/31-1-2017 επίκαιρη ερώτηση του Βουλευτή Α΄ Θεσσαλονίκης του</w:t>
      </w:r>
      <w:r>
        <w:rPr>
          <w:rFonts w:eastAsia="Times New Roman" w:cs="Times New Roman"/>
          <w:szCs w:val="24"/>
        </w:rPr>
        <w:t xml:space="preserve"> Λαϊκού Συνδέσμου–Χρυσή Αυγή κ. Αντωνίου Γρέγου προς την Υπουργό Πολιτισμού και Αθλητισμού, σχετικά με την κατάχρηση του ονόματος “Μακεδονία” σε αθλητικές οργανώσεις.</w:t>
      </w:r>
    </w:p>
    <w:p w14:paraId="6EB0EBB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9. Η με αριθμό 387/24-1-2017 επίκαιρη ερώτηση του Βουλευτή Β΄ Αθηνών του Λαϊκού Συνδέσμου</w:t>
      </w:r>
      <w:r>
        <w:rPr>
          <w:rFonts w:eastAsia="Times New Roman" w:cs="Times New Roman"/>
          <w:szCs w:val="24"/>
        </w:rPr>
        <w:t xml:space="preserve">–Χρυσή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Οικονομικών, σχετικά με τη νομοθετική ρύθμιση για επέκταση εγκεκριμένων εξόδων πέραν των νοσηλίων.</w:t>
      </w:r>
    </w:p>
    <w:p w14:paraId="6EB0EBB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10. Η με αριθμό 389/24-1-2017 επίκαιρη ερώτηση του Βουλευτή Αιτωλοακαρνανίας του Κομμουνιστικού Κόμματος </w:t>
      </w:r>
      <w:r>
        <w:rPr>
          <w:rFonts w:eastAsia="Times New Roman" w:cs="Times New Roman"/>
          <w:szCs w:val="24"/>
        </w:rPr>
        <w:t>Ελ</w:t>
      </w:r>
      <w:r>
        <w:rPr>
          <w:rFonts w:eastAsia="Times New Roman" w:cs="Times New Roman"/>
          <w:szCs w:val="24"/>
        </w:rPr>
        <w:t xml:space="preserve">λάδας </w:t>
      </w:r>
      <w:r>
        <w:rPr>
          <w:rFonts w:eastAsia="Times New Roman" w:cs="Times New Roman"/>
          <w:szCs w:val="24"/>
        </w:rPr>
        <w:t>κ. Νικολάου Μωραΐτη προς τον Υπουργό Υγείας, σχετικά με την καταβολή των δεδουλευμένων των εργαζομένων καθαριστριών στις υπηρεσίες του Γενικού Νοσοκομείου Άρτας.</w:t>
      </w:r>
    </w:p>
    <w:p w14:paraId="6EB0EBB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11. Η με αριθμό 408/30-1-2017 επίκαιρη ερώτηση του Βουλευτή Αττικής του Κομμουνιστικού Κ</w:t>
      </w:r>
      <w:r>
        <w:rPr>
          <w:rFonts w:eastAsia="Times New Roman" w:cs="Times New Roman"/>
          <w:szCs w:val="24"/>
        </w:rPr>
        <w:t>όμματος Ελλάδ</w:t>
      </w:r>
      <w:r>
        <w:rPr>
          <w:rFonts w:eastAsia="Times New Roman" w:cs="Times New Roman"/>
          <w:szCs w:val="24"/>
        </w:rPr>
        <w:t>α</w:t>
      </w:r>
      <w:r>
        <w:rPr>
          <w:rFonts w:eastAsia="Times New Roman" w:cs="Times New Roman"/>
          <w:szCs w:val="24"/>
        </w:rPr>
        <w:t xml:space="preserve">ς κ. Ιωάννη Γκιόκα προς τον Υπουργό Υγείας, σχετικά με τα σοβαρά προβλήματα των οικογενειών και των εργαζομένων στις υπηρεσίες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w:t>
      </w:r>
    </w:p>
    <w:p w14:paraId="6EB0EBB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12. Η με αριθμό 402/27-1-2017 επίκαιρη ερώτηση του Βουλευτή Α΄ Θεσσαλονίκης της Ένωσης Κεντρώων κ. </w:t>
      </w:r>
      <w:r>
        <w:rPr>
          <w:rFonts w:eastAsia="Times New Roman" w:cs="Times New Roman"/>
          <w:szCs w:val="24"/>
        </w:rPr>
        <w:t xml:space="preserve">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Υγείας, σχετικά με τη μείωση του κόστους των διαγνωστικών εξετάσεων για τον καρκίνο του μαστού.</w:t>
      </w:r>
    </w:p>
    <w:p w14:paraId="6EB0EBB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13. Η με αριθμό 313/5-1-2017 επίκαιρη ερώτηση της Βουλευτού Β΄ Πειραιά της Ένωσης Κεντρώων κ</w:t>
      </w:r>
      <w:r>
        <w:rPr>
          <w:rFonts w:eastAsia="Times New Roman" w:cs="Times New Roman"/>
          <w:szCs w:val="24"/>
        </w:rPr>
        <w:t xml:space="preserve">. </w:t>
      </w:r>
      <w:r>
        <w:rPr>
          <w:rFonts w:eastAsia="Times New Roman" w:cs="Times New Roman"/>
          <w:szCs w:val="24"/>
        </w:rPr>
        <w:t xml:space="preserve">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w:t>
      </w:r>
      <w:r>
        <w:rPr>
          <w:rFonts w:eastAsia="Times New Roman" w:cs="Times New Roman"/>
          <w:szCs w:val="24"/>
        </w:rPr>
        <w:t>πουργό Υγείας, σχετικά με τον κίνδυνο να μείνουν χωρίς θεραπείες τα παιδιά και οι έφηβοι της ειδικής αγωγής.</w:t>
      </w:r>
    </w:p>
    <w:p w14:paraId="6EB0EBB9" w14:textId="77777777" w:rsidR="001771BC" w:rsidRDefault="000732D4">
      <w:pPr>
        <w:spacing w:line="600" w:lineRule="auto"/>
        <w:ind w:firstLine="720"/>
        <w:jc w:val="both"/>
        <w:rPr>
          <w:rFonts w:eastAsia="Times New Roman"/>
          <w:szCs w:val="24"/>
        </w:rPr>
      </w:pPr>
      <w:r>
        <w:rPr>
          <w:rFonts w:eastAsia="Times New Roman"/>
          <w:szCs w:val="24"/>
        </w:rPr>
        <w:t>Επόμενη είναι η δεύτερη με αριθμό 477/4-2-2017 επίκαιρη ερώτηση πρώτου κύκλου της Βουλευτού Κέρκυρας του Συνασπισμού Ριζοσπαστικής Αριστεράς κ. Φωτ</w:t>
      </w:r>
      <w:r>
        <w:rPr>
          <w:rFonts w:eastAsia="Times New Roman"/>
          <w:szCs w:val="24"/>
        </w:rPr>
        <w:t xml:space="preserve">εινής </w:t>
      </w:r>
      <w:proofErr w:type="spellStart"/>
      <w:r>
        <w:rPr>
          <w:rFonts w:eastAsia="Times New Roman"/>
          <w:szCs w:val="24"/>
        </w:rPr>
        <w:t>Βάκη</w:t>
      </w:r>
      <w:proofErr w:type="spellEnd"/>
      <w:r>
        <w:rPr>
          <w:rFonts w:eastAsia="Times New Roman"/>
          <w:szCs w:val="24"/>
        </w:rPr>
        <w:t xml:space="preserve"> προς την Υπουργό Τουρισμού, σχετικά με τη δημόσια τουριστική εκπαίδευση στην Κέρκυρα. </w:t>
      </w:r>
    </w:p>
    <w:p w14:paraId="6EB0EBBA" w14:textId="77777777" w:rsidR="001771BC" w:rsidRDefault="000732D4">
      <w:pPr>
        <w:spacing w:line="600" w:lineRule="auto"/>
        <w:ind w:firstLine="720"/>
        <w:jc w:val="both"/>
        <w:rPr>
          <w:rFonts w:eastAsia="Times New Roman"/>
          <w:szCs w:val="24"/>
        </w:rPr>
      </w:pPr>
      <w:r>
        <w:rPr>
          <w:rFonts w:eastAsia="Times New Roman"/>
          <w:szCs w:val="24"/>
        </w:rPr>
        <w:t>Θα απαντήσει η Υπουργός Τουρισμού κ. Έλενα Κουντουρά.</w:t>
      </w:r>
    </w:p>
    <w:p w14:paraId="6EB0EBBB" w14:textId="77777777" w:rsidR="001771BC" w:rsidRDefault="000732D4">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Βάκη</w:t>
      </w:r>
      <w:proofErr w:type="spellEnd"/>
      <w:r>
        <w:rPr>
          <w:rFonts w:eastAsia="Times New Roman"/>
          <w:szCs w:val="24"/>
        </w:rPr>
        <w:t>, έχετε τον λόγο για δύο λεπτά.</w:t>
      </w:r>
    </w:p>
    <w:p w14:paraId="6EB0EBBC" w14:textId="77777777" w:rsidR="001771BC" w:rsidRDefault="000732D4">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Ευχαριστώ πολύ, κύριε Πρόεδρε. </w:t>
      </w:r>
    </w:p>
    <w:p w14:paraId="6EB0EBBD" w14:textId="77777777" w:rsidR="001771BC" w:rsidRDefault="000732D4">
      <w:pPr>
        <w:spacing w:line="600" w:lineRule="auto"/>
        <w:ind w:firstLine="720"/>
        <w:jc w:val="both"/>
        <w:rPr>
          <w:rFonts w:eastAsia="Times New Roman"/>
          <w:szCs w:val="24"/>
        </w:rPr>
      </w:pPr>
      <w:r>
        <w:rPr>
          <w:rFonts w:eastAsia="Times New Roman"/>
          <w:szCs w:val="24"/>
        </w:rPr>
        <w:lastRenderedPageBreak/>
        <w:t>Κυρία Υπ</w:t>
      </w:r>
      <w:r>
        <w:rPr>
          <w:rFonts w:eastAsia="Times New Roman"/>
          <w:szCs w:val="24"/>
        </w:rPr>
        <w:t xml:space="preserve">ουργέ, κυρίες και κύριοι Βουλευτές, θέμα της παρούσας επίκαιρης ερώτησης είναι οι δομές της δημόσιας τουριστικής εκπαίδευσης στην Κέρκυρα. </w:t>
      </w:r>
    </w:p>
    <w:p w14:paraId="6EB0EBBE" w14:textId="77777777" w:rsidR="001771BC" w:rsidRDefault="000732D4">
      <w:pPr>
        <w:spacing w:line="600" w:lineRule="auto"/>
        <w:ind w:firstLine="720"/>
        <w:jc w:val="both"/>
        <w:rPr>
          <w:rFonts w:eastAsia="Times New Roman"/>
          <w:szCs w:val="24"/>
        </w:rPr>
      </w:pPr>
      <w:r>
        <w:rPr>
          <w:rFonts w:eastAsia="Times New Roman"/>
          <w:szCs w:val="24"/>
        </w:rPr>
        <w:t>Όπως γνωρίζετε, με τον ν.4109/2013 καταργήθηκε το νομικό πρόσωπο δημοσίου δικαίου «Οργανισμός Τουριστικής Εκπαίδευση</w:t>
      </w:r>
      <w:r>
        <w:rPr>
          <w:rFonts w:eastAsia="Times New Roman"/>
          <w:szCs w:val="24"/>
        </w:rPr>
        <w:t>ς και Κατάρτισης» -ΟΤΕΚ- και οι αρμοδιότητές του μεταβιβάστηκαν στο Υπουργείο Τουρισμού. Η κατάργηση του ΟΤΕΚ, λοιπόν, είχε ως συνέπεια την αποδιοργάνωση και απαξίωση της δημόσιας τουριστικής εκπαίδευσης</w:t>
      </w:r>
      <w:r>
        <w:rPr>
          <w:rFonts w:eastAsia="Times New Roman"/>
          <w:szCs w:val="24"/>
        </w:rPr>
        <w:t>,</w:t>
      </w:r>
      <w:r>
        <w:rPr>
          <w:rFonts w:eastAsia="Times New Roman"/>
          <w:szCs w:val="24"/>
        </w:rPr>
        <w:t xml:space="preserve"> σε ό,τι αφορά δομές που υπάγονταν στον </w:t>
      </w:r>
      <w:r>
        <w:rPr>
          <w:rFonts w:eastAsia="Times New Roman"/>
          <w:szCs w:val="24"/>
        </w:rPr>
        <w:t>ο</w:t>
      </w:r>
      <w:r>
        <w:rPr>
          <w:rFonts w:eastAsia="Times New Roman"/>
          <w:szCs w:val="24"/>
        </w:rPr>
        <w:t xml:space="preserve">ργανισμό. </w:t>
      </w:r>
    </w:p>
    <w:p w14:paraId="6EB0EBBF" w14:textId="77777777" w:rsidR="001771BC" w:rsidRDefault="000732D4">
      <w:pPr>
        <w:spacing w:line="600" w:lineRule="auto"/>
        <w:ind w:firstLine="720"/>
        <w:jc w:val="both"/>
        <w:rPr>
          <w:rFonts w:eastAsia="Times New Roman"/>
          <w:szCs w:val="24"/>
        </w:rPr>
      </w:pPr>
      <w:r>
        <w:rPr>
          <w:rFonts w:eastAsia="Times New Roman"/>
          <w:szCs w:val="24"/>
        </w:rPr>
        <w:t>Στην Κέρκυρα</w:t>
      </w:r>
      <w:r>
        <w:rPr>
          <w:rFonts w:eastAsia="Times New Roman"/>
          <w:szCs w:val="24"/>
        </w:rPr>
        <w:t>,</w:t>
      </w:r>
      <w:r>
        <w:rPr>
          <w:rFonts w:eastAsia="Times New Roman"/>
          <w:szCs w:val="24"/>
        </w:rPr>
        <w:t xml:space="preserve"> στο πλαίσιο του ΟΤΕΚ λειτουργούσε Ινστιτούτο Επαγγελματικής Κατάρτισης -ΙΕΚ- και Επαγγελματική Σχολή -ΕΠΑΣ- ως οικοτροφείο. Στο ΙΕΚ παρεχόταν κατάρτιση για την ειδικότητα του </w:t>
      </w:r>
      <w:r>
        <w:rPr>
          <w:rFonts w:eastAsia="Times New Roman"/>
          <w:szCs w:val="24"/>
        </w:rPr>
        <w:t>τ</w:t>
      </w:r>
      <w:r>
        <w:rPr>
          <w:rFonts w:eastAsia="Times New Roman"/>
          <w:szCs w:val="24"/>
        </w:rPr>
        <w:t xml:space="preserve">εχνικού </w:t>
      </w:r>
      <w:r>
        <w:rPr>
          <w:rFonts w:eastAsia="Times New Roman"/>
          <w:szCs w:val="24"/>
        </w:rPr>
        <w:t>μ</w:t>
      </w:r>
      <w:r>
        <w:rPr>
          <w:rFonts w:eastAsia="Times New Roman"/>
          <w:szCs w:val="24"/>
        </w:rPr>
        <w:t xml:space="preserve">αγειρικής </w:t>
      </w:r>
      <w:r>
        <w:rPr>
          <w:rFonts w:eastAsia="Times New Roman"/>
          <w:szCs w:val="24"/>
        </w:rPr>
        <w:t>τ</w:t>
      </w:r>
      <w:r>
        <w:rPr>
          <w:rFonts w:eastAsia="Times New Roman"/>
          <w:szCs w:val="24"/>
        </w:rPr>
        <w:t xml:space="preserve">έχνης και στην ΕΠΑΣ για τις ειδικότητες </w:t>
      </w:r>
      <w:r>
        <w:rPr>
          <w:rFonts w:eastAsia="Times New Roman"/>
          <w:szCs w:val="24"/>
        </w:rPr>
        <w:t>ξ</w:t>
      </w:r>
      <w:r>
        <w:rPr>
          <w:rFonts w:eastAsia="Times New Roman"/>
          <w:szCs w:val="24"/>
        </w:rPr>
        <w:t>ενοδο</w:t>
      </w:r>
      <w:r>
        <w:rPr>
          <w:rFonts w:eastAsia="Times New Roman"/>
          <w:szCs w:val="24"/>
        </w:rPr>
        <w:t xml:space="preserve">χειακών και </w:t>
      </w:r>
      <w:r>
        <w:rPr>
          <w:rFonts w:eastAsia="Times New Roman"/>
          <w:szCs w:val="24"/>
        </w:rPr>
        <w:t>ε</w:t>
      </w:r>
      <w:r>
        <w:rPr>
          <w:rFonts w:eastAsia="Times New Roman"/>
          <w:szCs w:val="24"/>
        </w:rPr>
        <w:t xml:space="preserve">πισιτιστικών </w:t>
      </w:r>
      <w:r>
        <w:rPr>
          <w:rFonts w:eastAsia="Times New Roman"/>
          <w:szCs w:val="24"/>
        </w:rPr>
        <w:t>υ</w:t>
      </w:r>
      <w:r>
        <w:rPr>
          <w:rFonts w:eastAsia="Times New Roman"/>
          <w:szCs w:val="24"/>
        </w:rPr>
        <w:t xml:space="preserve">πηρεσιών, </w:t>
      </w:r>
      <w:r>
        <w:rPr>
          <w:rFonts w:eastAsia="Times New Roman"/>
          <w:szCs w:val="24"/>
        </w:rPr>
        <w:t>μ</w:t>
      </w:r>
      <w:r>
        <w:rPr>
          <w:rFonts w:eastAsia="Times New Roman"/>
          <w:szCs w:val="24"/>
        </w:rPr>
        <w:t xml:space="preserve">αγειρικής </w:t>
      </w:r>
      <w:r>
        <w:rPr>
          <w:rFonts w:eastAsia="Times New Roman"/>
          <w:szCs w:val="24"/>
        </w:rPr>
        <w:t>τέχνης</w:t>
      </w:r>
      <w:r>
        <w:rPr>
          <w:rFonts w:eastAsia="Times New Roman"/>
          <w:szCs w:val="24"/>
        </w:rPr>
        <w:t xml:space="preserve"> και </w:t>
      </w:r>
      <w:r>
        <w:rPr>
          <w:rFonts w:eastAsia="Times New Roman"/>
          <w:szCs w:val="24"/>
        </w:rPr>
        <w:t>ζαχαροπλαστικής τέχνης</w:t>
      </w:r>
      <w:r>
        <w:rPr>
          <w:rFonts w:eastAsia="Times New Roman"/>
          <w:szCs w:val="24"/>
        </w:rPr>
        <w:t>.</w:t>
      </w:r>
    </w:p>
    <w:p w14:paraId="6EB0EBC0" w14:textId="77777777" w:rsidR="001771BC" w:rsidRDefault="000732D4">
      <w:pPr>
        <w:spacing w:line="600" w:lineRule="auto"/>
        <w:ind w:firstLine="720"/>
        <w:jc w:val="both"/>
        <w:rPr>
          <w:rFonts w:eastAsia="Times New Roman"/>
          <w:szCs w:val="24"/>
        </w:rPr>
      </w:pPr>
      <w:r>
        <w:rPr>
          <w:rFonts w:eastAsia="Times New Roman"/>
          <w:szCs w:val="24"/>
        </w:rPr>
        <w:t>Σήμερα και αφού έχει προηγηθεί η κατάργηση των επαγγελματικών σχολών, στην Κέρκυρα λειτουργεί το ΙΕΚ Τουρισμού</w:t>
      </w:r>
      <w:r>
        <w:rPr>
          <w:rFonts w:eastAsia="Times New Roman"/>
          <w:szCs w:val="24"/>
        </w:rPr>
        <w:t>,</w:t>
      </w:r>
      <w:r>
        <w:rPr>
          <w:rFonts w:eastAsia="Times New Roman"/>
          <w:szCs w:val="24"/>
        </w:rPr>
        <w:t xml:space="preserve"> μόνο με τις ειδικότητες του </w:t>
      </w:r>
      <w:r>
        <w:rPr>
          <w:rFonts w:eastAsia="Times New Roman"/>
          <w:szCs w:val="24"/>
        </w:rPr>
        <w:t>τ</w:t>
      </w:r>
      <w:r>
        <w:rPr>
          <w:rFonts w:eastAsia="Times New Roman"/>
          <w:szCs w:val="24"/>
        </w:rPr>
        <w:t xml:space="preserve">εχνικού </w:t>
      </w:r>
      <w:r>
        <w:rPr>
          <w:rFonts w:eastAsia="Times New Roman"/>
          <w:szCs w:val="24"/>
        </w:rPr>
        <w:t xml:space="preserve">τουριστικών μονάδων </w:t>
      </w:r>
      <w:r>
        <w:rPr>
          <w:rFonts w:eastAsia="Times New Roman"/>
          <w:szCs w:val="24"/>
        </w:rPr>
        <w:t xml:space="preserve">και </w:t>
      </w:r>
      <w:r>
        <w:rPr>
          <w:rFonts w:eastAsia="Times New Roman"/>
          <w:szCs w:val="24"/>
        </w:rPr>
        <w:t>επιχειρήσεων φιλοξενίας</w:t>
      </w:r>
      <w:r>
        <w:rPr>
          <w:rFonts w:eastAsia="Times New Roman"/>
          <w:szCs w:val="24"/>
        </w:rPr>
        <w:t xml:space="preserve"> -τ</w:t>
      </w:r>
      <w:r>
        <w:rPr>
          <w:rFonts w:eastAsia="Times New Roman"/>
          <w:szCs w:val="24"/>
        </w:rPr>
        <w:t xml:space="preserve">μήμα που ξεκίνησε τη λειτουργία του </w:t>
      </w:r>
      <w:r>
        <w:rPr>
          <w:rFonts w:eastAsia="Times New Roman"/>
          <w:szCs w:val="24"/>
        </w:rPr>
        <w:lastRenderedPageBreak/>
        <w:t>την εκπαιδευτική περίοδο 2015-2016</w:t>
      </w:r>
      <w:r>
        <w:rPr>
          <w:rFonts w:eastAsia="Times New Roman"/>
          <w:szCs w:val="24"/>
        </w:rPr>
        <w:t>-</w:t>
      </w:r>
      <w:r>
        <w:rPr>
          <w:rFonts w:eastAsia="Times New Roman"/>
          <w:szCs w:val="24"/>
        </w:rPr>
        <w:t xml:space="preserve"> και του </w:t>
      </w:r>
      <w:r>
        <w:rPr>
          <w:rFonts w:eastAsia="Times New Roman"/>
          <w:szCs w:val="24"/>
        </w:rPr>
        <w:t>τεχνικού μαγειρικής τέχνης</w:t>
      </w:r>
      <w:r>
        <w:rPr>
          <w:rFonts w:eastAsia="Times New Roman"/>
          <w:szCs w:val="24"/>
        </w:rPr>
        <w:t xml:space="preserve">. </w:t>
      </w:r>
    </w:p>
    <w:p w14:paraId="6EB0EBC1" w14:textId="77777777" w:rsidR="001771BC" w:rsidRDefault="000732D4">
      <w:pPr>
        <w:spacing w:line="600" w:lineRule="auto"/>
        <w:ind w:firstLine="720"/>
        <w:jc w:val="both"/>
        <w:rPr>
          <w:rFonts w:eastAsia="Times New Roman"/>
          <w:szCs w:val="24"/>
        </w:rPr>
      </w:pPr>
      <w:r>
        <w:rPr>
          <w:rFonts w:eastAsia="Times New Roman"/>
          <w:szCs w:val="24"/>
        </w:rPr>
        <w:t xml:space="preserve">Ωστόσο, δεν παρέχεται πλέον η δυνατότητα κατάρτισης στην ειδικότητα της </w:t>
      </w:r>
      <w:r>
        <w:rPr>
          <w:rFonts w:eastAsia="Times New Roman"/>
          <w:szCs w:val="24"/>
        </w:rPr>
        <w:t>ζαχαροπλαστικής τέχνης</w:t>
      </w:r>
      <w:r>
        <w:rPr>
          <w:rFonts w:eastAsia="Times New Roman"/>
          <w:szCs w:val="24"/>
        </w:rPr>
        <w:t xml:space="preserve">, </w:t>
      </w:r>
      <w:proofErr w:type="spellStart"/>
      <w:r>
        <w:rPr>
          <w:rFonts w:eastAsia="Times New Roman"/>
          <w:szCs w:val="24"/>
        </w:rPr>
        <w:t>παρ</w:t>
      </w:r>
      <w:r>
        <w:rPr>
          <w:rFonts w:eastAsia="Times New Roman"/>
          <w:szCs w:val="24"/>
        </w:rPr>
        <w:t>’</w:t>
      </w:r>
      <w:r>
        <w:rPr>
          <w:rFonts w:eastAsia="Times New Roman"/>
          <w:szCs w:val="24"/>
        </w:rPr>
        <w:t>ότι</w:t>
      </w:r>
      <w:proofErr w:type="spellEnd"/>
      <w:r>
        <w:rPr>
          <w:rFonts w:eastAsia="Times New Roman"/>
          <w:szCs w:val="24"/>
        </w:rPr>
        <w:t xml:space="preserve"> υφίσταται σχετική</w:t>
      </w:r>
      <w:r>
        <w:rPr>
          <w:rFonts w:eastAsia="Times New Roman"/>
          <w:szCs w:val="24"/>
        </w:rPr>
        <w:t xml:space="preserve"> ειδικότητα στα ΙΕΚ του Υπουργείου Τουρισμού, δηλαδή </w:t>
      </w:r>
      <w:r>
        <w:rPr>
          <w:rFonts w:eastAsia="Times New Roman"/>
          <w:szCs w:val="24"/>
        </w:rPr>
        <w:t>τεχνικός αρτοποι</w:t>
      </w:r>
      <w:r>
        <w:rPr>
          <w:rFonts w:eastAsia="Times New Roman"/>
          <w:szCs w:val="24"/>
        </w:rPr>
        <w:t>ίας</w:t>
      </w:r>
      <w:r>
        <w:rPr>
          <w:rFonts w:eastAsia="Times New Roman"/>
          <w:szCs w:val="24"/>
        </w:rPr>
        <w:t>-</w:t>
      </w:r>
      <w:r>
        <w:rPr>
          <w:rFonts w:eastAsia="Times New Roman"/>
          <w:szCs w:val="24"/>
        </w:rPr>
        <w:t xml:space="preserve">ζαχαροπλαστικής </w:t>
      </w:r>
      <w:r>
        <w:rPr>
          <w:rFonts w:eastAsia="Times New Roman"/>
          <w:szCs w:val="24"/>
        </w:rPr>
        <w:t>κ.λπ.</w:t>
      </w:r>
      <w:r>
        <w:rPr>
          <w:rFonts w:eastAsia="Times New Roman"/>
          <w:szCs w:val="24"/>
        </w:rPr>
        <w:t>.</w:t>
      </w:r>
    </w:p>
    <w:p w14:paraId="6EB0EBC2" w14:textId="77777777" w:rsidR="001771BC" w:rsidRDefault="000732D4">
      <w:pPr>
        <w:spacing w:line="600" w:lineRule="auto"/>
        <w:ind w:firstLine="720"/>
        <w:jc w:val="both"/>
        <w:rPr>
          <w:rFonts w:eastAsia="Times New Roman"/>
          <w:szCs w:val="24"/>
        </w:rPr>
      </w:pPr>
      <w:r>
        <w:rPr>
          <w:rFonts w:eastAsia="Times New Roman"/>
          <w:szCs w:val="24"/>
        </w:rPr>
        <w:t xml:space="preserve">Επιπλέον, ο αριθμός των εισακτέων σπουδαστών για την ειδικότητα του </w:t>
      </w:r>
      <w:r>
        <w:rPr>
          <w:rFonts w:eastAsia="Times New Roman"/>
          <w:szCs w:val="24"/>
        </w:rPr>
        <w:t>τεχνικού μαγειρικής τέχνης</w:t>
      </w:r>
      <w:r>
        <w:rPr>
          <w:rFonts w:eastAsia="Times New Roman"/>
          <w:szCs w:val="24"/>
        </w:rPr>
        <w:t>-</w:t>
      </w:r>
      <w:r>
        <w:rPr>
          <w:rFonts w:eastAsia="Times New Roman"/>
          <w:szCs w:val="24"/>
        </w:rPr>
        <w:t xml:space="preserve">αρχιμάγειρα </w:t>
      </w:r>
      <w:r>
        <w:rPr>
          <w:rFonts w:eastAsia="Times New Roman"/>
          <w:szCs w:val="24"/>
        </w:rPr>
        <w:t xml:space="preserve">μειώθηκε για την εκπαιδευτική περίοδο 2016-2017 σε </w:t>
      </w:r>
      <w:r>
        <w:rPr>
          <w:rFonts w:eastAsia="Times New Roman"/>
          <w:szCs w:val="24"/>
        </w:rPr>
        <w:t>είκοσι πέντε</w:t>
      </w:r>
      <w:r>
        <w:rPr>
          <w:rFonts w:eastAsia="Times New Roman"/>
          <w:szCs w:val="24"/>
        </w:rPr>
        <w:t>,</w:t>
      </w:r>
      <w:r>
        <w:rPr>
          <w:rFonts w:eastAsia="Times New Roman"/>
          <w:szCs w:val="24"/>
        </w:rPr>
        <w:t xml:space="preserve"> από πενήντα άτομα που ήταν το 2015-2016.</w:t>
      </w:r>
    </w:p>
    <w:p w14:paraId="6EB0EBC3" w14:textId="77777777" w:rsidR="001771BC" w:rsidRDefault="000732D4">
      <w:pPr>
        <w:spacing w:line="600" w:lineRule="auto"/>
        <w:ind w:firstLine="720"/>
        <w:jc w:val="both"/>
        <w:rPr>
          <w:rFonts w:eastAsia="Times New Roman"/>
          <w:szCs w:val="24"/>
        </w:rPr>
      </w:pPr>
      <w:r>
        <w:rPr>
          <w:rFonts w:eastAsia="Times New Roman"/>
          <w:szCs w:val="24"/>
        </w:rPr>
        <w:t>Στον ΟΤΕΚ υπάγονταν επίσης οι Σχολές Ξεναγών, μεταξύ των οποίων και της Κέρκυρας. Δεδομένου ότι έχουν να δεχτούν νέους σπουδαστές από το 2010, η ανάγκη επαναλειτουργίας τους γίνεται ολοένα και πιο επιτ</w:t>
      </w:r>
      <w:r>
        <w:rPr>
          <w:rFonts w:eastAsia="Times New Roman"/>
          <w:szCs w:val="24"/>
        </w:rPr>
        <w:t>ακτική.</w:t>
      </w:r>
    </w:p>
    <w:p w14:paraId="6EB0EBC4" w14:textId="77777777" w:rsidR="001771BC" w:rsidRDefault="000732D4">
      <w:pPr>
        <w:spacing w:line="600" w:lineRule="auto"/>
        <w:ind w:firstLine="720"/>
        <w:jc w:val="both"/>
        <w:rPr>
          <w:rFonts w:eastAsia="Times New Roman"/>
          <w:szCs w:val="24"/>
        </w:rPr>
      </w:pPr>
      <w:r>
        <w:rPr>
          <w:rFonts w:eastAsia="Times New Roman"/>
          <w:szCs w:val="24"/>
        </w:rPr>
        <w:t xml:space="preserve">Θα ήθελα, επίσης, να επισημάνω ότι για την Κέρκυρα -η πλειονότητα των κατοίκων της οποίας εμπλέκεται άμεσα ή έμμεσα με τον τουριστικό τομέα- καθίσταται αναγκαία η λειτουργία </w:t>
      </w:r>
      <w:r>
        <w:rPr>
          <w:rFonts w:eastAsia="Times New Roman"/>
          <w:szCs w:val="24"/>
        </w:rPr>
        <w:t>τμήματος μετεκπαίδευσης</w:t>
      </w:r>
      <w:r>
        <w:rPr>
          <w:rFonts w:eastAsia="Times New Roman"/>
          <w:szCs w:val="24"/>
        </w:rPr>
        <w:t xml:space="preserve">, δηλαδή επιμόρφωσης, για τους ήδη </w:t>
      </w:r>
      <w:r>
        <w:rPr>
          <w:rFonts w:eastAsia="Times New Roman"/>
          <w:szCs w:val="24"/>
        </w:rPr>
        <w:lastRenderedPageBreak/>
        <w:t xml:space="preserve">εργαζόμενους σε </w:t>
      </w:r>
      <w:r>
        <w:rPr>
          <w:rFonts w:eastAsia="Times New Roman"/>
          <w:szCs w:val="24"/>
        </w:rPr>
        <w:t>τουριστικά επαγγέλματα ή για τους εποχικά ανέργους, οι οποίοι, όπως καταλαβαίνετε, διαθέτουν μόνο εμπειρική γνώση του αντικειμένου εργασίας τους.</w:t>
      </w:r>
    </w:p>
    <w:p w14:paraId="6EB0EBC5" w14:textId="77777777" w:rsidR="001771BC" w:rsidRDefault="000732D4">
      <w:pPr>
        <w:spacing w:line="600" w:lineRule="auto"/>
        <w:ind w:firstLine="720"/>
        <w:jc w:val="both"/>
        <w:rPr>
          <w:rFonts w:eastAsia="Times New Roman"/>
          <w:szCs w:val="24"/>
        </w:rPr>
      </w:pPr>
      <w:r>
        <w:rPr>
          <w:rFonts w:eastAsia="Times New Roman"/>
          <w:szCs w:val="24"/>
        </w:rPr>
        <w:t xml:space="preserve">Με βάση, λοιπόν, αυτά, σας ερωτώ, κυρία Υπουργέ, τα εξής: </w:t>
      </w:r>
    </w:p>
    <w:p w14:paraId="6EB0EBC6" w14:textId="77777777" w:rsidR="001771BC" w:rsidRDefault="000732D4">
      <w:pPr>
        <w:spacing w:line="600" w:lineRule="auto"/>
        <w:ind w:firstLine="720"/>
        <w:jc w:val="both"/>
        <w:rPr>
          <w:rFonts w:eastAsia="Times New Roman"/>
          <w:szCs w:val="24"/>
        </w:rPr>
      </w:pPr>
      <w:r>
        <w:rPr>
          <w:rFonts w:eastAsia="Times New Roman"/>
          <w:szCs w:val="24"/>
        </w:rPr>
        <w:t>Στο πλαίσιο της σχεδιαζόμενης από το Υπουργείο αναβ</w:t>
      </w:r>
      <w:r>
        <w:rPr>
          <w:rFonts w:eastAsia="Times New Roman"/>
          <w:szCs w:val="24"/>
        </w:rPr>
        <w:t xml:space="preserve">άθμισης της δημόσιας τουριστικής εκπαίδευσης, προτίθεστε να προχωρήσετε σε αύξηση του αριθμού των εισακτέων σπουδαστών στο ΙΕΚ </w:t>
      </w:r>
      <w:r>
        <w:rPr>
          <w:rFonts w:eastAsia="Times New Roman"/>
          <w:szCs w:val="24"/>
        </w:rPr>
        <w:t>τ</w:t>
      </w:r>
      <w:r>
        <w:rPr>
          <w:rFonts w:eastAsia="Times New Roman"/>
          <w:szCs w:val="24"/>
        </w:rPr>
        <w:t xml:space="preserve">ουριστικών </w:t>
      </w:r>
      <w:r>
        <w:rPr>
          <w:rFonts w:eastAsia="Times New Roman"/>
          <w:szCs w:val="24"/>
        </w:rPr>
        <w:t>ε</w:t>
      </w:r>
      <w:r>
        <w:rPr>
          <w:rFonts w:eastAsia="Times New Roman"/>
          <w:szCs w:val="24"/>
        </w:rPr>
        <w:t xml:space="preserve">παγγελμάτων Κέρκυρας και να εισάγετε την ειδικότητα του </w:t>
      </w:r>
      <w:r>
        <w:rPr>
          <w:rFonts w:eastAsia="Times New Roman"/>
          <w:szCs w:val="24"/>
        </w:rPr>
        <w:t>τ</w:t>
      </w:r>
      <w:r>
        <w:rPr>
          <w:rFonts w:eastAsia="Times New Roman"/>
          <w:szCs w:val="24"/>
        </w:rPr>
        <w:t xml:space="preserve">εχνικού </w:t>
      </w:r>
      <w:r>
        <w:rPr>
          <w:rFonts w:eastAsia="Times New Roman"/>
          <w:szCs w:val="24"/>
        </w:rPr>
        <w:t>α</w:t>
      </w:r>
      <w:r>
        <w:rPr>
          <w:rFonts w:eastAsia="Times New Roman"/>
          <w:szCs w:val="24"/>
        </w:rPr>
        <w:t>ρτοποιού-</w:t>
      </w:r>
      <w:r>
        <w:rPr>
          <w:rFonts w:eastAsia="Times New Roman"/>
          <w:szCs w:val="24"/>
        </w:rPr>
        <w:t>ζ</w:t>
      </w:r>
      <w:r>
        <w:rPr>
          <w:rFonts w:eastAsia="Times New Roman"/>
          <w:szCs w:val="24"/>
        </w:rPr>
        <w:t xml:space="preserve">αχαροπλαστικής; </w:t>
      </w:r>
    </w:p>
    <w:p w14:paraId="6EB0EBC7" w14:textId="77777777" w:rsidR="001771BC" w:rsidRDefault="000732D4">
      <w:pPr>
        <w:spacing w:line="600" w:lineRule="auto"/>
        <w:ind w:firstLine="720"/>
        <w:jc w:val="both"/>
        <w:rPr>
          <w:rFonts w:eastAsia="Times New Roman"/>
          <w:szCs w:val="24"/>
        </w:rPr>
      </w:pPr>
      <w:r>
        <w:rPr>
          <w:rFonts w:eastAsia="Times New Roman"/>
          <w:szCs w:val="24"/>
        </w:rPr>
        <w:t>Επίσης, θα δοθεί η δυνα</w:t>
      </w:r>
      <w:r>
        <w:rPr>
          <w:rFonts w:eastAsia="Times New Roman"/>
          <w:szCs w:val="24"/>
        </w:rPr>
        <w:t xml:space="preserve">τότητα λειτουργίας </w:t>
      </w:r>
      <w:r>
        <w:rPr>
          <w:rFonts w:eastAsia="Times New Roman"/>
          <w:szCs w:val="24"/>
        </w:rPr>
        <w:t>τ</w:t>
      </w:r>
      <w:r>
        <w:rPr>
          <w:rFonts w:eastAsia="Times New Roman"/>
          <w:szCs w:val="24"/>
        </w:rPr>
        <w:t xml:space="preserve">μήματος </w:t>
      </w:r>
      <w:r>
        <w:rPr>
          <w:rFonts w:eastAsia="Times New Roman"/>
          <w:szCs w:val="24"/>
        </w:rPr>
        <w:t>μ</w:t>
      </w:r>
      <w:r>
        <w:rPr>
          <w:rFonts w:eastAsia="Times New Roman"/>
          <w:szCs w:val="24"/>
        </w:rPr>
        <w:t xml:space="preserve">ετεκπαίδευσης στην Κέρκυρα; </w:t>
      </w:r>
    </w:p>
    <w:p w14:paraId="6EB0EBC8" w14:textId="77777777" w:rsidR="001771BC" w:rsidRDefault="000732D4">
      <w:pPr>
        <w:spacing w:line="600" w:lineRule="auto"/>
        <w:ind w:firstLine="720"/>
        <w:jc w:val="both"/>
        <w:rPr>
          <w:rFonts w:eastAsia="Times New Roman"/>
          <w:szCs w:val="24"/>
        </w:rPr>
      </w:pPr>
      <w:r>
        <w:rPr>
          <w:rFonts w:eastAsia="Times New Roman"/>
          <w:szCs w:val="24"/>
        </w:rPr>
        <w:t xml:space="preserve">Τέλος, θα επαναλειτουργήσει η </w:t>
      </w:r>
      <w:r>
        <w:rPr>
          <w:rFonts w:eastAsia="Times New Roman"/>
          <w:szCs w:val="24"/>
        </w:rPr>
        <w:t>σ</w:t>
      </w:r>
      <w:r>
        <w:rPr>
          <w:rFonts w:eastAsia="Times New Roman"/>
          <w:szCs w:val="24"/>
        </w:rPr>
        <w:t xml:space="preserve">χολή </w:t>
      </w:r>
      <w:r>
        <w:rPr>
          <w:rFonts w:eastAsia="Times New Roman"/>
          <w:szCs w:val="24"/>
        </w:rPr>
        <w:t>ξ</w:t>
      </w:r>
      <w:r>
        <w:rPr>
          <w:rFonts w:eastAsia="Times New Roman"/>
          <w:szCs w:val="24"/>
        </w:rPr>
        <w:t xml:space="preserve">εναγών Κέρκυρας την εκπαιδευτική περίοδο 2017-2018; </w:t>
      </w:r>
    </w:p>
    <w:p w14:paraId="6EB0EBC9" w14:textId="77777777" w:rsidR="001771BC" w:rsidRDefault="000732D4">
      <w:pPr>
        <w:spacing w:line="600" w:lineRule="auto"/>
        <w:ind w:firstLine="720"/>
        <w:jc w:val="both"/>
        <w:rPr>
          <w:rFonts w:eastAsia="Times New Roman"/>
          <w:caps/>
          <w:szCs w:val="24"/>
        </w:rPr>
      </w:pPr>
      <w:r>
        <w:rPr>
          <w:rFonts w:eastAsia="Times New Roman"/>
          <w:szCs w:val="24"/>
        </w:rPr>
        <w:t>Σας ευχαριστώ.</w:t>
      </w:r>
    </w:p>
    <w:p w14:paraId="6EB0EBCA" w14:textId="77777777" w:rsidR="001771BC" w:rsidRDefault="000732D4">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Σας ευχαριστώ, κυρία </w:t>
      </w:r>
      <w:proofErr w:type="spellStart"/>
      <w:r>
        <w:rPr>
          <w:rFonts w:eastAsia="Times New Roman"/>
          <w:szCs w:val="24"/>
        </w:rPr>
        <w:t>Βάκη</w:t>
      </w:r>
      <w:proofErr w:type="spellEnd"/>
      <w:r>
        <w:rPr>
          <w:rFonts w:eastAsia="Times New Roman"/>
          <w:szCs w:val="24"/>
        </w:rPr>
        <w:t>.</w:t>
      </w:r>
    </w:p>
    <w:p w14:paraId="6EB0EBCB" w14:textId="77777777" w:rsidR="001771BC" w:rsidRDefault="000732D4">
      <w:pPr>
        <w:spacing w:line="600" w:lineRule="auto"/>
        <w:ind w:firstLine="720"/>
        <w:jc w:val="both"/>
        <w:rPr>
          <w:rFonts w:eastAsia="Times New Roman"/>
          <w:szCs w:val="24"/>
        </w:rPr>
      </w:pPr>
      <w:r>
        <w:rPr>
          <w:rFonts w:eastAsia="Times New Roman"/>
          <w:szCs w:val="24"/>
        </w:rPr>
        <w:t>Ορίστε, κυρία Υπουργέ, έχετε τον λ</w:t>
      </w:r>
      <w:r>
        <w:rPr>
          <w:rFonts w:eastAsia="Times New Roman"/>
          <w:szCs w:val="24"/>
        </w:rPr>
        <w:t>όγο.</w:t>
      </w:r>
    </w:p>
    <w:p w14:paraId="6EB0EBCC" w14:textId="77777777" w:rsidR="001771BC" w:rsidRDefault="000732D4">
      <w:pPr>
        <w:spacing w:line="600" w:lineRule="auto"/>
        <w:ind w:firstLine="720"/>
        <w:jc w:val="both"/>
        <w:rPr>
          <w:rFonts w:eastAsia="Times New Roman"/>
          <w:szCs w:val="24"/>
        </w:rPr>
      </w:pPr>
      <w:r>
        <w:rPr>
          <w:rFonts w:eastAsia="Times New Roman"/>
          <w:b/>
          <w:szCs w:val="24"/>
        </w:rPr>
        <w:lastRenderedPageBreak/>
        <w:t>ΕΛΕΝΑ ΚΟΥΝΤΟΥΡΑ (Υπουργός Τουρισμού):</w:t>
      </w:r>
      <w:r>
        <w:rPr>
          <w:rFonts w:eastAsia="Times New Roman"/>
          <w:szCs w:val="24"/>
        </w:rPr>
        <w:t xml:space="preserve"> Ευχαριστώ, κύριε Πρόεδρε.</w:t>
      </w:r>
    </w:p>
    <w:p w14:paraId="6EB0EBCD" w14:textId="77777777" w:rsidR="001771BC" w:rsidRDefault="000732D4">
      <w:pPr>
        <w:spacing w:line="600" w:lineRule="auto"/>
        <w:ind w:firstLine="720"/>
        <w:jc w:val="both"/>
        <w:rPr>
          <w:rFonts w:eastAsia="Times New Roman"/>
          <w:szCs w:val="24"/>
        </w:rPr>
      </w:pPr>
      <w:r>
        <w:rPr>
          <w:rFonts w:eastAsia="Times New Roman"/>
          <w:szCs w:val="24"/>
        </w:rPr>
        <w:t xml:space="preserve">Όταν αναλάβαμε το χαρτοφυλάκιο του </w:t>
      </w:r>
      <w:r>
        <w:rPr>
          <w:rFonts w:eastAsia="Times New Roman"/>
          <w:szCs w:val="24"/>
        </w:rPr>
        <w:t>τ</w:t>
      </w:r>
      <w:r>
        <w:rPr>
          <w:rFonts w:eastAsia="Times New Roman"/>
          <w:szCs w:val="24"/>
        </w:rPr>
        <w:t xml:space="preserve">ουρισμού το 2015, παραλάβαμε τη δημόσια τουριστική εκπαίδευση -όπως πολύ σωστά είπατε- σημαντικά υποβαθμισμένη με βασική αιτία την κατάργηση του </w:t>
      </w:r>
      <w:r>
        <w:rPr>
          <w:rFonts w:eastAsia="Times New Roman"/>
          <w:szCs w:val="24"/>
        </w:rPr>
        <w:t>Ο</w:t>
      </w:r>
      <w:r>
        <w:rPr>
          <w:rFonts w:eastAsia="Times New Roman"/>
          <w:szCs w:val="24"/>
        </w:rPr>
        <w:t xml:space="preserve">ργανισμού του ΟΤΕΚ τον Ιανουάριο του 2013. Όσο δε για τις </w:t>
      </w:r>
      <w:r>
        <w:rPr>
          <w:rFonts w:eastAsia="Times New Roman"/>
          <w:szCs w:val="24"/>
        </w:rPr>
        <w:t>σ</w:t>
      </w:r>
      <w:r>
        <w:rPr>
          <w:rFonts w:eastAsia="Times New Roman"/>
          <w:szCs w:val="24"/>
        </w:rPr>
        <w:t xml:space="preserve">χολές </w:t>
      </w:r>
      <w:r>
        <w:rPr>
          <w:rFonts w:eastAsia="Times New Roman"/>
          <w:szCs w:val="24"/>
        </w:rPr>
        <w:t>ξ</w:t>
      </w:r>
      <w:r>
        <w:rPr>
          <w:rFonts w:eastAsia="Times New Roman"/>
          <w:szCs w:val="24"/>
        </w:rPr>
        <w:t xml:space="preserve">εναγών, αυτές ήδη τελούσαν σε αναστολή λειτουργίας από το 2010. </w:t>
      </w:r>
    </w:p>
    <w:p w14:paraId="6EB0EBCE" w14:textId="77777777" w:rsidR="001771BC" w:rsidRDefault="000732D4">
      <w:pPr>
        <w:spacing w:line="600" w:lineRule="auto"/>
        <w:ind w:firstLine="720"/>
        <w:jc w:val="both"/>
        <w:rPr>
          <w:rFonts w:eastAsia="Times New Roman"/>
          <w:szCs w:val="24"/>
        </w:rPr>
      </w:pPr>
      <w:r>
        <w:rPr>
          <w:rFonts w:eastAsia="Times New Roman"/>
          <w:szCs w:val="24"/>
        </w:rPr>
        <w:t xml:space="preserve">Επίσης, καταργήθηκαν -και χωρίς μελέτη θα έλεγα- και τα ΕΠΑΣ με τα </w:t>
      </w:r>
      <w:r>
        <w:rPr>
          <w:rFonts w:eastAsia="Times New Roman"/>
          <w:szCs w:val="24"/>
        </w:rPr>
        <w:t>τ</w:t>
      </w:r>
      <w:r>
        <w:rPr>
          <w:rFonts w:eastAsia="Times New Roman"/>
          <w:szCs w:val="24"/>
        </w:rPr>
        <w:t>μήματα «</w:t>
      </w:r>
      <w:proofErr w:type="spellStart"/>
      <w:r>
        <w:rPr>
          <w:rFonts w:eastAsia="Times New Roman"/>
          <w:szCs w:val="24"/>
          <w:lang w:val="en-GB"/>
        </w:rPr>
        <w:t>Touristica</w:t>
      </w:r>
      <w:proofErr w:type="spellEnd"/>
      <w:r>
        <w:rPr>
          <w:rFonts w:eastAsia="Times New Roman"/>
          <w:szCs w:val="24"/>
        </w:rPr>
        <w:t xml:space="preserve">» τα οποία είχαν. </w:t>
      </w:r>
    </w:p>
    <w:p w14:paraId="6EB0EBCF" w14:textId="77777777" w:rsidR="001771BC" w:rsidRDefault="000732D4">
      <w:pPr>
        <w:spacing w:line="600" w:lineRule="auto"/>
        <w:ind w:firstLine="720"/>
        <w:jc w:val="both"/>
        <w:rPr>
          <w:rFonts w:eastAsia="Times New Roman"/>
          <w:szCs w:val="24"/>
        </w:rPr>
      </w:pPr>
      <w:r>
        <w:rPr>
          <w:rFonts w:eastAsia="Times New Roman"/>
          <w:szCs w:val="24"/>
        </w:rPr>
        <w:t>Στο σχεδιασμό μας, λοιπόν, εντάξαμε άμεσα την αναβάθμιση των εκπαιδευτηρίων μας και συγκεκριμένα των οκτώ δημοσίων ΙΕΚ και των δύο ΑΣΤΕ στη Ρόδο και την Κρήτη. Συζητήσαμε με όλους τους εμπλεκόμενους φορείς και ζητήσαμε τις προτάσεις των ίδιων των εκπαιδευτ</w:t>
      </w:r>
      <w:r>
        <w:rPr>
          <w:rFonts w:eastAsia="Times New Roman"/>
          <w:szCs w:val="24"/>
        </w:rPr>
        <w:t xml:space="preserve">ηρίων, καθώς και των </w:t>
      </w:r>
      <w:r>
        <w:rPr>
          <w:rFonts w:eastAsia="Times New Roman"/>
          <w:szCs w:val="24"/>
        </w:rPr>
        <w:t>τ</w:t>
      </w:r>
      <w:r>
        <w:rPr>
          <w:rFonts w:eastAsia="Times New Roman"/>
          <w:szCs w:val="24"/>
        </w:rPr>
        <w:t xml:space="preserve">ομεαρχών </w:t>
      </w:r>
      <w:r>
        <w:rPr>
          <w:rFonts w:eastAsia="Times New Roman"/>
          <w:szCs w:val="24"/>
        </w:rPr>
        <w:t>τ</w:t>
      </w:r>
      <w:r>
        <w:rPr>
          <w:rFonts w:eastAsia="Times New Roman"/>
          <w:szCs w:val="24"/>
        </w:rPr>
        <w:t xml:space="preserve">ουρισμού όλων των κομμάτων, αλλά και των Βουλευτών, τους οποίους με πρωτοβουλία μας προσκαλέσαμε σε συνάντηση, για να συμμετέχουν με τις προτάσεις τους. </w:t>
      </w:r>
    </w:p>
    <w:p w14:paraId="6EB0EBD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Επίσης, συστήσαμε στο Υπουργείο Τουρισμού μία ομάδα εργασίας με αντικε</w:t>
      </w:r>
      <w:r>
        <w:rPr>
          <w:rFonts w:eastAsia="Times New Roman" w:cs="Times New Roman"/>
          <w:szCs w:val="24"/>
        </w:rPr>
        <w:t xml:space="preserve">ίμενο την επεξεργασία όλων αυτών των προτάσεων και με στόχο την επίλυση χρονιζόντων προβλημάτων των εκπαιδευτηρίων με στόχο την αναβάθμισή τους, αλλά και να καταρτιστεί μία ολοκληρωμένη και συνολική πρόταση για τη δημόσια τουριστική εκπαίδευση. </w:t>
      </w:r>
    </w:p>
    <w:p w14:paraId="6EB0EBD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Θα πρέπει,</w:t>
      </w:r>
      <w:r>
        <w:rPr>
          <w:rFonts w:eastAsia="Times New Roman" w:cs="Times New Roman"/>
          <w:szCs w:val="24"/>
        </w:rPr>
        <w:t xml:space="preserve"> όμως, να τονιστεί, δυστυχώς, ότι οι δεσμεύσεις του παρελθόντος αποτέλεσαν εμπόδιο, έτσι ώστε το 2016 να μην μπορέσουμε να υλοποιήσουμε τους στόχους μας. </w:t>
      </w:r>
    </w:p>
    <w:p w14:paraId="6EB0EBD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Συγκεκριμένα, οι δεσμεύσεις αυτές αφορούσαν στους σημαντικούς περιορισμούς, στις εγκρίσεις πρόσληψης </w:t>
      </w:r>
      <w:r>
        <w:rPr>
          <w:rFonts w:eastAsia="Times New Roman" w:cs="Times New Roman"/>
          <w:szCs w:val="24"/>
        </w:rPr>
        <w:t xml:space="preserve">του προσωπικού που </w:t>
      </w:r>
      <w:proofErr w:type="spellStart"/>
      <w:r>
        <w:rPr>
          <w:rFonts w:eastAsia="Times New Roman" w:cs="Times New Roman"/>
          <w:szCs w:val="24"/>
        </w:rPr>
        <w:t>προέκυπταν</w:t>
      </w:r>
      <w:proofErr w:type="spellEnd"/>
      <w:r>
        <w:rPr>
          <w:rFonts w:eastAsia="Times New Roman" w:cs="Times New Roman"/>
          <w:szCs w:val="24"/>
        </w:rPr>
        <w:t xml:space="preserve"> από το</w:t>
      </w:r>
      <w:r>
        <w:rPr>
          <w:rFonts w:eastAsia="Times New Roman" w:cs="Times New Roman"/>
          <w:szCs w:val="24"/>
        </w:rPr>
        <w:t>ν</w:t>
      </w:r>
      <w:r>
        <w:rPr>
          <w:rFonts w:eastAsia="Times New Roman" w:cs="Times New Roman"/>
          <w:szCs w:val="24"/>
        </w:rPr>
        <w:t xml:space="preserve"> ν.4093/2012 και στον συνεχώς μειούμενο αριθμό προσλήψεων εκπαιδευτικού προσωπικού για την κάλυψη των αναγκών του συνόλου των εκπαιδευτικών μονάδων και φυσικά και του Υπουργείου μας, που αυτό ήταν ένα τεράστιο εμπόδιο σ</w:t>
      </w:r>
      <w:r>
        <w:rPr>
          <w:rFonts w:eastAsia="Times New Roman" w:cs="Times New Roman"/>
          <w:szCs w:val="24"/>
        </w:rPr>
        <w:t xml:space="preserve">τη στελέχωση των εκπαιδευτηρίων μας, με επακόλουθο την αδυναμία αύξησης των εισακτέων. </w:t>
      </w:r>
    </w:p>
    <w:p w14:paraId="6EB0EBD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Με το νέο, όμως, οργανόγραμμα του Υπουργείου, το οποίο ολοκληρώνουμε αυτές τις μέρες, εξασφαλίζουμε θέσεις εκπαιδευτικών για τη στελέχωση και ενίσχυση των εκπαιδευτηρίω</w:t>
      </w:r>
      <w:r>
        <w:rPr>
          <w:rFonts w:eastAsia="Times New Roman" w:cs="Times New Roman"/>
          <w:szCs w:val="24"/>
        </w:rPr>
        <w:t xml:space="preserve">ν </w:t>
      </w:r>
      <w:r>
        <w:rPr>
          <w:rFonts w:eastAsia="Times New Roman" w:cs="Times New Roman"/>
          <w:szCs w:val="24"/>
        </w:rPr>
        <w:lastRenderedPageBreak/>
        <w:t xml:space="preserve">μας, ώστε να μπορούν να υποστηρίξουν και την αύξηση των εισακτέων και την εισαγωγή νέων ειδικοτήτων. </w:t>
      </w:r>
    </w:p>
    <w:p w14:paraId="6EB0EBD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Έχουμε προσπαθήσει και ελπίζουμε ότι θα εξασφαλίσουμε όλα τα κονδύλια για την επαναλειτουργία σχολής ξεναγών της Αθήνας, δυστυχώς,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 2017 κα</w:t>
      </w:r>
      <w:r>
        <w:rPr>
          <w:rFonts w:eastAsia="Times New Roman" w:cs="Times New Roman"/>
          <w:szCs w:val="24"/>
        </w:rPr>
        <w:t xml:space="preserve">ι τη λειτουργία τμημάτων μετεκπαίδευσης. </w:t>
      </w:r>
    </w:p>
    <w:p w14:paraId="6EB0EBD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Στη δευτερολογία μου θα σας πω περισσότερα.</w:t>
      </w:r>
    </w:p>
    <w:p w14:paraId="6EB0EBD6" w14:textId="77777777" w:rsidR="001771BC" w:rsidRDefault="000732D4">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Σας ευχαριστώ, κυρία Υπουργέ.</w:t>
      </w:r>
    </w:p>
    <w:p w14:paraId="6EB0EBD7" w14:textId="77777777" w:rsidR="001771BC" w:rsidRDefault="000732D4">
      <w:pPr>
        <w:spacing w:line="600" w:lineRule="auto"/>
        <w:ind w:firstLine="720"/>
        <w:jc w:val="both"/>
        <w:rPr>
          <w:rFonts w:eastAsia="Times New Roman"/>
          <w:bCs/>
        </w:rPr>
      </w:pPr>
      <w:r>
        <w:rPr>
          <w:rFonts w:eastAsia="Times New Roman"/>
          <w:bCs/>
        </w:rPr>
        <w:t xml:space="preserve">Ορίστε, κυρία </w:t>
      </w:r>
      <w:proofErr w:type="spellStart"/>
      <w:r>
        <w:rPr>
          <w:rFonts w:eastAsia="Times New Roman"/>
          <w:bCs/>
        </w:rPr>
        <w:t>Βάκη</w:t>
      </w:r>
      <w:proofErr w:type="spellEnd"/>
      <w:r>
        <w:rPr>
          <w:rFonts w:eastAsia="Times New Roman"/>
          <w:bCs/>
        </w:rPr>
        <w:t>, έχετε τον λόγο για τη δευτερολογία σας.</w:t>
      </w:r>
    </w:p>
    <w:p w14:paraId="6EB0EBD8" w14:textId="77777777" w:rsidR="001771BC" w:rsidRDefault="000732D4">
      <w:pPr>
        <w:spacing w:line="600" w:lineRule="auto"/>
        <w:ind w:firstLine="720"/>
        <w:jc w:val="both"/>
        <w:rPr>
          <w:rFonts w:eastAsia="Times New Roman"/>
          <w:bCs/>
        </w:rPr>
      </w:pPr>
      <w:r>
        <w:rPr>
          <w:rFonts w:eastAsia="Times New Roman"/>
          <w:b/>
          <w:bCs/>
        </w:rPr>
        <w:t xml:space="preserve">ΦΩΤΕΙΝΗ ΒΑΚΗ: </w:t>
      </w:r>
      <w:r>
        <w:rPr>
          <w:rFonts w:eastAsia="Times New Roman"/>
          <w:bCs/>
        </w:rPr>
        <w:t>Με την ανοχή σας, κύριε Πρόεδρε, γ</w:t>
      </w:r>
      <w:r>
        <w:rPr>
          <w:rFonts w:eastAsia="Times New Roman"/>
          <w:bCs/>
        </w:rPr>
        <w:t>ια ένα λεπτό παραπάνω.</w:t>
      </w:r>
    </w:p>
    <w:p w14:paraId="6EB0EBD9" w14:textId="77777777" w:rsidR="001771BC" w:rsidRDefault="000732D4">
      <w:pPr>
        <w:spacing w:line="600" w:lineRule="auto"/>
        <w:ind w:firstLine="720"/>
        <w:jc w:val="both"/>
        <w:rPr>
          <w:rFonts w:eastAsia="Times New Roman"/>
          <w:bCs/>
        </w:rPr>
      </w:pPr>
      <w:r>
        <w:rPr>
          <w:rFonts w:eastAsia="Times New Roman"/>
          <w:bCs/>
        </w:rPr>
        <w:t>Κυρία Υπουργέ, κατ’ αρχ</w:t>
      </w:r>
      <w:r>
        <w:rPr>
          <w:rFonts w:eastAsia="Times New Roman"/>
          <w:bCs/>
        </w:rPr>
        <w:t>άς</w:t>
      </w:r>
      <w:r>
        <w:rPr>
          <w:rFonts w:eastAsia="Times New Roman"/>
          <w:bCs/>
        </w:rPr>
        <w:t xml:space="preserve"> σας ευχαριστώ πάρα πολύ για την απάντηση. Κατανοώ απολύτως ότι λόγω δημοσιονομικής στενότητας δεν είναι δυνατή στην παρούσα στιγμή προφανώς, η αύξηση θέσεων εκπαιδευτικών και σπουδαστών για τα ΙΕΚ τουρισμού </w:t>
      </w:r>
      <w:r>
        <w:rPr>
          <w:rFonts w:eastAsia="Times New Roman"/>
          <w:bCs/>
        </w:rPr>
        <w:t xml:space="preserve">συνολικά. </w:t>
      </w:r>
    </w:p>
    <w:p w14:paraId="6EB0EBDA" w14:textId="77777777" w:rsidR="001771BC" w:rsidRDefault="000732D4">
      <w:pPr>
        <w:spacing w:line="600" w:lineRule="auto"/>
        <w:ind w:firstLine="720"/>
        <w:jc w:val="both"/>
        <w:rPr>
          <w:rFonts w:eastAsia="Times New Roman"/>
          <w:bCs/>
        </w:rPr>
      </w:pPr>
      <w:r>
        <w:rPr>
          <w:rFonts w:eastAsia="Times New Roman"/>
          <w:bCs/>
        </w:rPr>
        <w:lastRenderedPageBreak/>
        <w:t xml:space="preserve">Ωστόσο, αυτό το οποίο ζητούμε -και επιτρέψτε μου δύο λεπτά- είναι η δικαιότερη κατανομή του υπάρχοντος αριθμού. Και εξηγούμαι: Ως γνωστόν, για κάθε εκπαιδευτική περίοδο, ο αριθμός των εισακτέων σπουδαστών συναρτάται με τις </w:t>
      </w:r>
      <w:proofErr w:type="spellStart"/>
      <w:r>
        <w:rPr>
          <w:rFonts w:eastAsia="Times New Roman"/>
          <w:bCs/>
        </w:rPr>
        <w:t>προκηρυσσόμενες</w:t>
      </w:r>
      <w:proofErr w:type="spellEnd"/>
      <w:r>
        <w:rPr>
          <w:rFonts w:eastAsia="Times New Roman"/>
          <w:bCs/>
        </w:rPr>
        <w:t xml:space="preserve"> θέσεις</w:t>
      </w:r>
      <w:r>
        <w:rPr>
          <w:rFonts w:eastAsia="Times New Roman"/>
          <w:bCs/>
        </w:rPr>
        <w:t xml:space="preserve"> εκπαιδευτικών για τα ΙΕΚ τουρισμού της χώρας. Για το 2016-2017, προβλέφθηκε ο αριθμός οκτώ ωρομισθίων εκπαιδευτικών για το ΙΕΚ Κέρκυρας, που όπως ξέρετε, είναι κατ</w:t>
      </w:r>
      <w:r>
        <w:rPr>
          <w:rFonts w:eastAsia="Times New Roman"/>
          <w:bCs/>
        </w:rPr>
        <w:t xml:space="preserve">’ </w:t>
      </w:r>
      <w:r>
        <w:rPr>
          <w:rFonts w:eastAsia="Times New Roman"/>
          <w:bCs/>
        </w:rPr>
        <w:t>εξοχήν τουριστική περιοχή, ενώ για τη Ρόδο και το Ηράκλειο -επίσης παραδοσιακά τουριστικές</w:t>
      </w:r>
      <w:r>
        <w:rPr>
          <w:rFonts w:eastAsia="Times New Roman"/>
          <w:bCs/>
        </w:rPr>
        <w:t xml:space="preserve"> περιοχές- προβλέφθηκαν -και ορθώς- δεκατρείς θέσεις εκπαιδευτικών για κάθε ΙΕΚ. </w:t>
      </w:r>
    </w:p>
    <w:p w14:paraId="6EB0EBDB" w14:textId="77777777" w:rsidR="001771BC" w:rsidRDefault="000732D4">
      <w:pPr>
        <w:spacing w:line="600" w:lineRule="auto"/>
        <w:ind w:firstLine="720"/>
        <w:jc w:val="both"/>
        <w:rPr>
          <w:rFonts w:eastAsia="Times New Roman"/>
          <w:bCs/>
        </w:rPr>
      </w:pPr>
      <w:r>
        <w:rPr>
          <w:rFonts w:eastAsia="Times New Roman"/>
          <w:bCs/>
        </w:rPr>
        <w:t>Σχετικά με τους εισακτέους σπουδαστές: Για το ΙΕΚ Κέρκυρας προβλέφθηκαν συνολικά πενήντα θέσεις για την εκπαιδευτική περίοδο 2016-2017. Ενδεικτικά αναφέρουμε ότι για τα ΙΕΚ τ</w:t>
      </w:r>
      <w:r>
        <w:rPr>
          <w:rFonts w:eastAsia="Times New Roman"/>
          <w:bCs/>
        </w:rPr>
        <w:t xml:space="preserve">ουρισμού της Ρόδου και του Ηρακλείου ο αντίστοιχος αριθμός ήταν </w:t>
      </w:r>
      <w:proofErr w:type="spellStart"/>
      <w:r>
        <w:rPr>
          <w:rFonts w:eastAsia="Times New Roman"/>
          <w:bCs/>
        </w:rPr>
        <w:t>εκατόν</w:t>
      </w:r>
      <w:proofErr w:type="spellEnd"/>
      <w:r>
        <w:rPr>
          <w:rFonts w:eastAsia="Times New Roman"/>
          <w:bCs/>
        </w:rPr>
        <w:t xml:space="preserve"> είκοσι πέντε θέσεις για κάθε πόλη, για το Άργος εκατό θέσεις και για το Γαλαξίδι εξήντα. </w:t>
      </w:r>
    </w:p>
    <w:p w14:paraId="6EB0EBDC" w14:textId="77777777" w:rsidR="001771BC" w:rsidRDefault="000732D4">
      <w:pPr>
        <w:spacing w:line="600" w:lineRule="auto"/>
        <w:ind w:firstLine="720"/>
        <w:jc w:val="both"/>
        <w:rPr>
          <w:rFonts w:eastAsia="Times New Roman"/>
          <w:bCs/>
        </w:rPr>
      </w:pPr>
      <w:r>
        <w:rPr>
          <w:rFonts w:eastAsia="Times New Roman"/>
          <w:bCs/>
        </w:rPr>
        <w:t xml:space="preserve">Σε ό,τι αφορά συγκεκριμένα τα τμήματα </w:t>
      </w:r>
      <w:r>
        <w:rPr>
          <w:rFonts w:eastAsia="Times New Roman"/>
          <w:bCs/>
        </w:rPr>
        <w:t>ζ</w:t>
      </w:r>
      <w:r>
        <w:rPr>
          <w:rFonts w:eastAsia="Times New Roman"/>
          <w:bCs/>
        </w:rPr>
        <w:t>αχαροπλαστικής των ΙΕΚ τουρισμού, για το 2015-2016 λειτο</w:t>
      </w:r>
      <w:r>
        <w:rPr>
          <w:rFonts w:eastAsia="Times New Roman"/>
          <w:bCs/>
        </w:rPr>
        <w:t xml:space="preserve">υργούσαν τρία, στην Ανάβυσσο, το Ηράκλειο και τη Θεσσαλονίκη. Για την περίοδο </w:t>
      </w:r>
      <w:r>
        <w:rPr>
          <w:rFonts w:eastAsia="Times New Roman"/>
          <w:bCs/>
        </w:rPr>
        <w:lastRenderedPageBreak/>
        <w:t>2016-2017 λειτουργούσαν επίσης τρία, στην Ανάβυσσο, το Ηράκλειο και τη Ρόδο. Επομένως, οι περιοχές στα ΙΕΚ των οποίων εντάσσεται τμήμα ζαχαροπλαστικής, θα μπορούσαν να εναλλάσσον</w:t>
      </w:r>
      <w:r>
        <w:rPr>
          <w:rFonts w:eastAsia="Times New Roman"/>
          <w:bCs/>
        </w:rPr>
        <w:t xml:space="preserve">ται ανά εκπαιδευτική περίοδο. </w:t>
      </w:r>
    </w:p>
    <w:p w14:paraId="6EB0EBDD" w14:textId="77777777" w:rsidR="001771BC" w:rsidRDefault="000732D4">
      <w:pPr>
        <w:spacing w:line="600" w:lineRule="auto"/>
        <w:ind w:firstLine="720"/>
        <w:jc w:val="both"/>
        <w:rPr>
          <w:rFonts w:eastAsia="Times New Roman"/>
          <w:bCs/>
        </w:rPr>
      </w:pPr>
      <w:r>
        <w:rPr>
          <w:rFonts w:eastAsia="Times New Roman"/>
          <w:bCs/>
        </w:rPr>
        <w:t xml:space="preserve">Όσο για την ανάγκη αύξησης τώρα του αριθμού των εισακτέων σπουδαστών στο ΙΕΚ Κέρκυρας, τα στοιχεία των αιτήσεων επίσης, μιλούν από μόνα τους: Για το εκπαιδευτικό έτος 2015-2016 έκαναν αίτηση ογδόντα οκτώ άτομα για το τμήμα </w:t>
      </w:r>
      <w:r>
        <w:rPr>
          <w:rFonts w:eastAsia="Times New Roman"/>
          <w:bCs/>
        </w:rPr>
        <w:t>τ</w:t>
      </w:r>
      <w:r>
        <w:rPr>
          <w:rFonts w:eastAsia="Times New Roman"/>
          <w:bCs/>
        </w:rPr>
        <w:t>ε</w:t>
      </w:r>
      <w:r>
        <w:rPr>
          <w:rFonts w:eastAsia="Times New Roman"/>
          <w:bCs/>
        </w:rPr>
        <w:t xml:space="preserve">χνικού </w:t>
      </w:r>
      <w:r>
        <w:rPr>
          <w:rFonts w:eastAsia="Times New Roman"/>
          <w:bCs/>
        </w:rPr>
        <w:t>τ</w:t>
      </w:r>
      <w:r>
        <w:rPr>
          <w:rFonts w:eastAsia="Times New Roman"/>
          <w:bCs/>
        </w:rPr>
        <w:t xml:space="preserve">ουριστικών </w:t>
      </w:r>
      <w:r>
        <w:rPr>
          <w:rFonts w:eastAsia="Times New Roman"/>
          <w:bCs/>
        </w:rPr>
        <w:t>μ</w:t>
      </w:r>
      <w:r>
        <w:rPr>
          <w:rFonts w:eastAsia="Times New Roman"/>
          <w:bCs/>
        </w:rPr>
        <w:t xml:space="preserve">ονάδων, το οποίο μπορούσε να δεχθεί μόνο είκοσι πέντε άτομα. Για το ίδιο τμήμα έκαναν αίτηση για το εκπαιδευτικό έτος 2016-2017 ογδόντα πέντε άτομα. Αναφορικά με το τμήμα </w:t>
      </w:r>
      <w:r>
        <w:rPr>
          <w:rFonts w:eastAsia="Times New Roman"/>
          <w:bCs/>
        </w:rPr>
        <w:t>τ</w:t>
      </w:r>
      <w:r>
        <w:rPr>
          <w:rFonts w:eastAsia="Times New Roman"/>
          <w:bCs/>
        </w:rPr>
        <w:t xml:space="preserve">εχνικού </w:t>
      </w:r>
      <w:r>
        <w:rPr>
          <w:rFonts w:eastAsia="Times New Roman"/>
          <w:bCs/>
        </w:rPr>
        <w:t>μ</w:t>
      </w:r>
      <w:r>
        <w:rPr>
          <w:rFonts w:eastAsia="Times New Roman"/>
          <w:bCs/>
        </w:rPr>
        <w:t xml:space="preserve">αγειρικής </w:t>
      </w:r>
      <w:r>
        <w:rPr>
          <w:rFonts w:eastAsia="Times New Roman"/>
          <w:bCs/>
        </w:rPr>
        <w:t>τ</w:t>
      </w:r>
      <w:r>
        <w:rPr>
          <w:rFonts w:eastAsia="Times New Roman"/>
          <w:bCs/>
        </w:rPr>
        <w:t>έχνης, για το εκπαιδευτικό έτος 2015-2016 οι</w:t>
      </w:r>
      <w:r>
        <w:rPr>
          <w:rFonts w:eastAsia="Times New Roman"/>
          <w:bCs/>
        </w:rPr>
        <w:t xml:space="preserve"> αιτήσεις ήταν </w:t>
      </w:r>
      <w:proofErr w:type="spellStart"/>
      <w:r>
        <w:rPr>
          <w:rFonts w:eastAsia="Times New Roman"/>
          <w:bCs/>
        </w:rPr>
        <w:t>εκατόν</w:t>
      </w:r>
      <w:proofErr w:type="spellEnd"/>
      <w:r>
        <w:rPr>
          <w:rFonts w:eastAsia="Times New Roman"/>
          <w:bCs/>
        </w:rPr>
        <w:t xml:space="preserve"> εξήντα εννέα για πενήντα θέσεις και αυτές μειώθηκαν στις είκοσι πέντε θέσεις για το εκπαιδευτικό έτος 2016-2017. Μάλιστα για το εκπαιδευτικό έτος 2016-2017 οι αιτήσεις έφθασαν τις </w:t>
      </w:r>
      <w:proofErr w:type="spellStart"/>
      <w:r>
        <w:rPr>
          <w:rFonts w:eastAsia="Times New Roman"/>
          <w:bCs/>
        </w:rPr>
        <w:t>εκατόν</w:t>
      </w:r>
      <w:proofErr w:type="spellEnd"/>
      <w:r>
        <w:rPr>
          <w:rFonts w:eastAsia="Times New Roman"/>
          <w:bCs/>
        </w:rPr>
        <w:t xml:space="preserve"> εβδομήντα δύο. Δηλαδή, μόνο το 14% όσων κατέθεσ</w:t>
      </w:r>
      <w:r>
        <w:rPr>
          <w:rFonts w:eastAsia="Times New Roman"/>
          <w:bCs/>
        </w:rPr>
        <w:t xml:space="preserve">αν αίτηση εισαγωγής, μπόρεσαν τελικά να φοιτήσουν στο τμήμα. Αξίζει να σημειωθεί ότι ενώ το 2010 μόνο το 10% των καταρτιζόμενων ήταν κάτοικοι της Κέρκυρας, το 2016 το ποσοστό αυτό ανήλθε στο 90%. </w:t>
      </w:r>
    </w:p>
    <w:p w14:paraId="6EB0EBDE" w14:textId="77777777" w:rsidR="001771BC" w:rsidRDefault="000732D4">
      <w:pPr>
        <w:spacing w:line="600" w:lineRule="auto"/>
        <w:ind w:firstLine="720"/>
        <w:jc w:val="both"/>
        <w:rPr>
          <w:rFonts w:eastAsia="Times New Roman"/>
          <w:bCs/>
        </w:rPr>
      </w:pPr>
      <w:r>
        <w:rPr>
          <w:rFonts w:eastAsia="Times New Roman"/>
          <w:bCs/>
        </w:rPr>
        <w:lastRenderedPageBreak/>
        <w:t>Επί του τοπικού αιτήματος που διατυπώνεται για το ΙΕΚ Κέρκυ</w:t>
      </w:r>
      <w:r>
        <w:rPr>
          <w:rFonts w:eastAsia="Times New Roman"/>
          <w:bCs/>
        </w:rPr>
        <w:t xml:space="preserve">ρας, προκειμένου να λειτουργήσουν το εκπαιδευτικό έτος 2017-2018 δύο τμήματα </w:t>
      </w:r>
      <w:r>
        <w:rPr>
          <w:rFonts w:eastAsia="Times New Roman"/>
          <w:bCs/>
        </w:rPr>
        <w:t>μ</w:t>
      </w:r>
      <w:r>
        <w:rPr>
          <w:rFonts w:eastAsia="Times New Roman"/>
          <w:bCs/>
        </w:rPr>
        <w:t xml:space="preserve">αγειρικής </w:t>
      </w:r>
      <w:r>
        <w:rPr>
          <w:rFonts w:eastAsia="Times New Roman"/>
          <w:bCs/>
        </w:rPr>
        <w:t>τ</w:t>
      </w:r>
      <w:r>
        <w:rPr>
          <w:rFonts w:eastAsia="Times New Roman"/>
          <w:bCs/>
        </w:rPr>
        <w:t xml:space="preserve">έχνης με είκοσι πέντε σπουδαστές έκαστο, δύο τμήματα </w:t>
      </w:r>
      <w:r>
        <w:rPr>
          <w:rFonts w:eastAsia="Times New Roman"/>
          <w:bCs/>
        </w:rPr>
        <w:t>τ</w:t>
      </w:r>
      <w:r>
        <w:rPr>
          <w:rFonts w:eastAsia="Times New Roman"/>
          <w:bCs/>
        </w:rPr>
        <w:t xml:space="preserve">εχνικού </w:t>
      </w:r>
      <w:r>
        <w:rPr>
          <w:rFonts w:eastAsia="Times New Roman"/>
          <w:bCs/>
        </w:rPr>
        <w:t>τ</w:t>
      </w:r>
      <w:r>
        <w:rPr>
          <w:rFonts w:eastAsia="Times New Roman"/>
          <w:bCs/>
        </w:rPr>
        <w:t xml:space="preserve">ουριστικών </w:t>
      </w:r>
      <w:r>
        <w:rPr>
          <w:rFonts w:eastAsia="Times New Roman"/>
          <w:bCs/>
        </w:rPr>
        <w:t>μ</w:t>
      </w:r>
      <w:r>
        <w:rPr>
          <w:rFonts w:eastAsia="Times New Roman"/>
          <w:bCs/>
        </w:rPr>
        <w:t xml:space="preserve">ονάδων και ένα τμήμα </w:t>
      </w:r>
      <w:r>
        <w:rPr>
          <w:rFonts w:eastAsia="Times New Roman"/>
          <w:bCs/>
        </w:rPr>
        <w:t>ζ</w:t>
      </w:r>
      <w:r>
        <w:rPr>
          <w:rFonts w:eastAsia="Times New Roman"/>
          <w:bCs/>
        </w:rPr>
        <w:t xml:space="preserve">αχαροπλαστικής </w:t>
      </w:r>
      <w:r>
        <w:rPr>
          <w:rFonts w:eastAsia="Times New Roman"/>
          <w:bCs/>
        </w:rPr>
        <w:t>τ</w:t>
      </w:r>
      <w:r>
        <w:rPr>
          <w:rFonts w:eastAsia="Times New Roman"/>
          <w:bCs/>
        </w:rPr>
        <w:t xml:space="preserve">έχνης, ο αριθμός των εκπαιδευτικών χρειάζεται να </w:t>
      </w:r>
      <w:r>
        <w:rPr>
          <w:rFonts w:eastAsia="Times New Roman"/>
          <w:bCs/>
        </w:rPr>
        <w:t>ανέλθει στα δέκα άτομα από τα έως τώρα οκτώ.</w:t>
      </w:r>
    </w:p>
    <w:p w14:paraId="6EB0EBDF"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Επιπροσθέτως, χρειάζονται δύο διοικητικοί υπάλληλοι, ώστε να μπορούν να λειτουργήσουν και τα απογευματινά τμήματα για την περίοδο 2017-2018. </w:t>
      </w:r>
    </w:p>
    <w:p w14:paraId="6EB0EBE0"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Σε αυτήν την περίπτωση οι εισακτέοι σπουδαστές θα ανέλθουν σε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w:t>
      </w:r>
      <w:r>
        <w:rPr>
          <w:rFonts w:eastAsia="Times New Roman"/>
          <w:color w:val="000000" w:themeColor="text1"/>
          <w:szCs w:val="24"/>
        </w:rPr>
        <w:t xml:space="preserve">είκοσι πέντε άτομα, όπως και στις άλλες μεγάλες τουριστικές περιοχές με ΙΕΚ </w:t>
      </w:r>
      <w:r>
        <w:rPr>
          <w:rFonts w:eastAsia="Times New Roman"/>
          <w:color w:val="000000" w:themeColor="text1"/>
          <w:szCs w:val="24"/>
        </w:rPr>
        <w:t>τ</w:t>
      </w:r>
      <w:r>
        <w:rPr>
          <w:rFonts w:eastAsia="Times New Roman"/>
          <w:color w:val="000000" w:themeColor="text1"/>
          <w:szCs w:val="24"/>
        </w:rPr>
        <w:t>ουρισμού και δη με δέκα εκπαιδευτικούς λιγότερους από τις άλλες δύο πόλεις, το Ηράκλειο και τη Ρόδο.</w:t>
      </w:r>
    </w:p>
    <w:p w14:paraId="6EB0EBE1"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θα ήθελα να κλείσω, αναφερόμενη και στη σημαντική θέση που έχε</w:t>
      </w:r>
      <w:r>
        <w:rPr>
          <w:rFonts w:eastAsia="Times New Roman"/>
          <w:color w:val="000000" w:themeColor="text1"/>
          <w:szCs w:val="24"/>
        </w:rPr>
        <w:t>ι ο τουρισμός για την οικονομία των νησιών του Ιονίου, αλλά και για όλη την επικράτεια.</w:t>
      </w:r>
    </w:p>
    <w:p w14:paraId="6EB0EBE2"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 την περιφέρεια των Ιονίων νήσων οι διανυκτερεύσεις και τα άμεσα έσοδα του τουρισμού ανέρχονται αντίστοιχα στο </w:t>
      </w:r>
      <w:r>
        <w:rPr>
          <w:rFonts w:eastAsia="Times New Roman"/>
          <w:color w:val="000000" w:themeColor="text1"/>
          <w:szCs w:val="24"/>
        </w:rPr>
        <w:lastRenderedPageBreak/>
        <w:t xml:space="preserve">12% και 11% των αντίστοιχων μεγεθών για τη χώρα. Όμως </w:t>
      </w:r>
      <w:r>
        <w:rPr>
          <w:rFonts w:eastAsia="Times New Roman"/>
          <w:color w:val="000000" w:themeColor="text1"/>
          <w:szCs w:val="24"/>
        </w:rPr>
        <w:t>η άμεση συμβολή τουρισμού στο ΑΕΠ της τοπικής οικονομίας αγγίζει το 50% έναντι του 8% σε επίπεδο χώρας. Επιπλέον, η συμβολή του τουρισμού στην απασχόληση ανέρχεται σε 17% στα Ιόνια νησιά έναντι 8,5% στην επικράτεια.</w:t>
      </w:r>
    </w:p>
    <w:p w14:paraId="6EB0EBE3"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Στα παραπάνω θα ήθελα να προσθέσω το άκρ</w:t>
      </w:r>
      <w:r>
        <w:rPr>
          <w:rFonts w:eastAsia="Times New Roman"/>
          <w:color w:val="000000" w:themeColor="text1"/>
          <w:szCs w:val="24"/>
        </w:rPr>
        <w:t xml:space="preserve">ως σημαντικό στοιχείο της </w:t>
      </w:r>
      <w:proofErr w:type="spellStart"/>
      <w:r>
        <w:rPr>
          <w:rFonts w:eastAsia="Times New Roman"/>
          <w:color w:val="000000" w:themeColor="text1"/>
          <w:szCs w:val="24"/>
        </w:rPr>
        <w:t>νησιωτικότητας</w:t>
      </w:r>
      <w:proofErr w:type="spellEnd"/>
      <w:r>
        <w:rPr>
          <w:rFonts w:eastAsia="Times New Roman"/>
          <w:color w:val="000000" w:themeColor="text1"/>
          <w:szCs w:val="24"/>
        </w:rPr>
        <w:t xml:space="preserve">, από την οποία δεν γίνεται να εξαιρούνται τα Ιόνια νησιά. Γνωρίζουμε ότι αυτή η Κυβέρνηση θεωρεί τα Ιόνια νησιά νησιωτικό σύμπλεγμα και δεν παραγνωρίζει τις συγκεκριμένες υποχρεώσεις της πολιτείας που απορρέουν από </w:t>
      </w:r>
      <w:r>
        <w:rPr>
          <w:rFonts w:eastAsia="Times New Roman"/>
          <w:color w:val="000000" w:themeColor="text1"/>
          <w:szCs w:val="24"/>
        </w:rPr>
        <w:t>αυτήν την αναγνώριση. Κατανοούμε απολύτως ότι δεν είναι δυνατή δημοσιονομικά η συνολική αύξηση των θέσεων εκπαιδευτικών για τα ΙΕΚ τουρισμού της χώρας. Ωστόσο, είμαστε σίγουροι ότι έχετε την πρόθεση, τη βούληση να προχωρήσετε σε δικαιότερη κατανομή τους.</w:t>
      </w:r>
    </w:p>
    <w:p w14:paraId="6EB0EBE4"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Σ</w:t>
      </w:r>
      <w:r>
        <w:rPr>
          <w:rFonts w:eastAsia="Times New Roman"/>
          <w:color w:val="000000" w:themeColor="text1"/>
          <w:szCs w:val="24"/>
        </w:rPr>
        <w:t>ας ευχαριστώ πολύ.</w:t>
      </w:r>
    </w:p>
    <w:p w14:paraId="6EB0EBE5"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Ευχαριστούμε, κυρία συνάδελφε.</w:t>
      </w:r>
    </w:p>
    <w:p w14:paraId="6EB0EBE6"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Κυρία Υπουργέ, έχετε τον λόγο.</w:t>
      </w:r>
    </w:p>
    <w:p w14:paraId="6EB0EBE7"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ΕΛΕΝΑ ΚΟΥΝΤΟΥΡΑ (Υπουργός Τουρισμού):</w:t>
      </w:r>
      <w:r>
        <w:rPr>
          <w:rFonts w:eastAsia="Times New Roman"/>
          <w:color w:val="000000" w:themeColor="text1"/>
          <w:szCs w:val="24"/>
        </w:rPr>
        <w:t xml:space="preserve"> Έχετε απόλυτο δίκιο, κυρία συνάδελφε, ότι υπάρχει τεράστια ζήτηση ειδικά στα επαγγέλματα τα τουριστικά, δ</w:t>
      </w:r>
      <w:r>
        <w:rPr>
          <w:rFonts w:eastAsia="Times New Roman"/>
          <w:color w:val="000000" w:themeColor="text1"/>
          <w:szCs w:val="24"/>
        </w:rPr>
        <w:t>εδομένου ότι  το 2015 και το 2016 είχαμε ιστορικό ρεκόρ αφίξεων, εξαιρετικές πρωτοβουλίες που αφορούν επενδύσεις οι οποίες γίνονται και έκρηξη, θα έλεγα, επενδύσεων. Εμείς συμβουλεύουμε και τους νέους ανθρώπους, οι οποίοι δεν ξέρουν τι θα κάνουν στο μέλλον</w:t>
      </w:r>
      <w:r>
        <w:rPr>
          <w:rFonts w:eastAsia="Times New Roman"/>
          <w:color w:val="000000" w:themeColor="text1"/>
          <w:szCs w:val="24"/>
        </w:rPr>
        <w:t>, να ασχοληθούν με τον τουρισμό, γιατί η χώρα μας μπορεί πραγματικά να προσφέρει εξαιρετικές υπηρεσίες, πολύ μεγάλη ποιότητα και μεγάλη ανάπτυξη στο τουριστικό κομμάτι.</w:t>
      </w:r>
    </w:p>
    <w:p w14:paraId="6EB0EBE8"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Η αναβάθμιση της τουριστικής εκπαίδευσης για εμάς αποτελεί βασικό άξονα της εθνικής του</w:t>
      </w:r>
      <w:r>
        <w:rPr>
          <w:rFonts w:eastAsia="Times New Roman"/>
          <w:color w:val="000000" w:themeColor="text1"/>
          <w:szCs w:val="24"/>
        </w:rPr>
        <w:t xml:space="preserve">ριστικής πολιτικής μας. Είναι άμεση προτεραιότητά μας για το 2017 και είμαστε σε συνεχή συνεργασία με όλα τα συναρμόδια Υπουργεία. </w:t>
      </w:r>
    </w:p>
    <w:p w14:paraId="6EB0EBE9"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Πρώτα απ’ όλα, για την επαναλειτουργία της </w:t>
      </w:r>
      <w:r>
        <w:rPr>
          <w:rFonts w:eastAsia="Times New Roman"/>
          <w:color w:val="000000" w:themeColor="text1"/>
          <w:szCs w:val="24"/>
        </w:rPr>
        <w:t>σ</w:t>
      </w:r>
      <w:r>
        <w:rPr>
          <w:rFonts w:eastAsia="Times New Roman"/>
          <w:color w:val="000000" w:themeColor="text1"/>
          <w:szCs w:val="24"/>
        </w:rPr>
        <w:t xml:space="preserve">χολής </w:t>
      </w:r>
      <w:r>
        <w:rPr>
          <w:rFonts w:eastAsia="Times New Roman"/>
          <w:color w:val="000000" w:themeColor="text1"/>
          <w:szCs w:val="24"/>
        </w:rPr>
        <w:t>ξ</w:t>
      </w:r>
      <w:r>
        <w:rPr>
          <w:rFonts w:eastAsia="Times New Roman"/>
          <w:color w:val="000000" w:themeColor="text1"/>
          <w:szCs w:val="24"/>
        </w:rPr>
        <w:t xml:space="preserve">εναγών είμαστε στην ευχάριστη θέση να ανακοινώσουμε -όπως είπα και πριν- ότι θα επαναλειτουργήσει η </w:t>
      </w:r>
      <w:r>
        <w:rPr>
          <w:rFonts w:eastAsia="Times New Roman"/>
          <w:color w:val="000000" w:themeColor="text1"/>
          <w:szCs w:val="24"/>
        </w:rPr>
        <w:t>σ</w:t>
      </w:r>
      <w:r>
        <w:rPr>
          <w:rFonts w:eastAsia="Times New Roman"/>
          <w:color w:val="000000" w:themeColor="text1"/>
          <w:szCs w:val="24"/>
        </w:rPr>
        <w:t xml:space="preserve">χολή </w:t>
      </w:r>
      <w:r>
        <w:rPr>
          <w:rFonts w:eastAsia="Times New Roman"/>
          <w:color w:val="000000" w:themeColor="text1"/>
          <w:szCs w:val="24"/>
        </w:rPr>
        <w:t>ξ</w:t>
      </w:r>
      <w:r>
        <w:rPr>
          <w:rFonts w:eastAsia="Times New Roman"/>
          <w:color w:val="000000" w:themeColor="text1"/>
          <w:szCs w:val="24"/>
        </w:rPr>
        <w:t xml:space="preserve">εναγών στην Αθήνα το 2017. Έχουμε ήδη κάνει μια συγκρότηση πενταμελούς γνωμοδοτικής επιστημονικής επιτροπής αρμόδιας για τα θέματα των </w:t>
      </w:r>
      <w:r>
        <w:rPr>
          <w:rFonts w:eastAsia="Times New Roman"/>
          <w:color w:val="000000" w:themeColor="text1"/>
          <w:szCs w:val="24"/>
        </w:rPr>
        <w:lastRenderedPageBreak/>
        <w:t>σ</w:t>
      </w:r>
      <w:r>
        <w:rPr>
          <w:rFonts w:eastAsia="Times New Roman"/>
          <w:color w:val="000000" w:themeColor="text1"/>
          <w:szCs w:val="24"/>
        </w:rPr>
        <w:t xml:space="preserve">χολών </w:t>
      </w:r>
      <w:r>
        <w:rPr>
          <w:rFonts w:eastAsia="Times New Roman"/>
          <w:color w:val="000000" w:themeColor="text1"/>
          <w:szCs w:val="24"/>
        </w:rPr>
        <w:t>ξ</w:t>
      </w:r>
      <w:r>
        <w:rPr>
          <w:rFonts w:eastAsia="Times New Roman"/>
          <w:color w:val="000000" w:themeColor="text1"/>
          <w:szCs w:val="24"/>
        </w:rPr>
        <w:t>εναγών</w:t>
      </w:r>
      <w:r>
        <w:rPr>
          <w:rFonts w:eastAsia="Times New Roman"/>
          <w:color w:val="000000" w:themeColor="text1"/>
          <w:szCs w:val="24"/>
        </w:rPr>
        <w:t xml:space="preserve"> του Υπουργείου Τουρισμού και έχουμε εξασφαλίσει, επιτέλους, τα απαιτούμενα κονδύλια και το απαραίτητο εκπαιδευτικό και διοικητικό προσωπικό.</w:t>
      </w:r>
    </w:p>
    <w:p w14:paraId="6EB0EBEA"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 Όπως σας είπα στην </w:t>
      </w:r>
      <w:proofErr w:type="spellStart"/>
      <w:r>
        <w:rPr>
          <w:rFonts w:eastAsia="Times New Roman"/>
          <w:color w:val="000000" w:themeColor="text1"/>
          <w:szCs w:val="24"/>
        </w:rPr>
        <w:t>πρωτολογία</w:t>
      </w:r>
      <w:proofErr w:type="spellEnd"/>
      <w:r>
        <w:rPr>
          <w:rFonts w:eastAsia="Times New Roman"/>
          <w:color w:val="000000" w:themeColor="text1"/>
          <w:szCs w:val="24"/>
        </w:rPr>
        <w:t xml:space="preserve"> μου, υπήρχαν δεσμεύσεις που δεν μας το επέτρεπαν αυτό. Τώρα το εξασφαλίσαμε. Θα κατ</w:t>
      </w:r>
      <w:r>
        <w:rPr>
          <w:rFonts w:eastAsia="Times New Roman"/>
          <w:color w:val="000000" w:themeColor="text1"/>
          <w:szCs w:val="24"/>
        </w:rPr>
        <w:t xml:space="preserve">αβάλουμε κάθε δυνατή προσπάθεια, σε συνεργασία πάλι με τα συναρμόδια Υπουργεία, ώστε σε επόμενη φάση να επαναλειτουργήσουν και οι υπόλοιπες </w:t>
      </w:r>
      <w:r>
        <w:rPr>
          <w:rFonts w:eastAsia="Times New Roman"/>
          <w:color w:val="000000" w:themeColor="text1"/>
          <w:szCs w:val="24"/>
        </w:rPr>
        <w:t>σ</w:t>
      </w:r>
      <w:r>
        <w:rPr>
          <w:rFonts w:eastAsia="Times New Roman"/>
          <w:color w:val="000000" w:themeColor="text1"/>
          <w:szCs w:val="24"/>
        </w:rPr>
        <w:t xml:space="preserve">χολές </w:t>
      </w:r>
      <w:r>
        <w:rPr>
          <w:rFonts w:eastAsia="Times New Roman"/>
          <w:color w:val="000000" w:themeColor="text1"/>
          <w:szCs w:val="24"/>
        </w:rPr>
        <w:t>ξ</w:t>
      </w:r>
      <w:r>
        <w:rPr>
          <w:rFonts w:eastAsia="Times New Roman"/>
          <w:color w:val="000000" w:themeColor="text1"/>
          <w:szCs w:val="24"/>
        </w:rPr>
        <w:t>εναγών, τις οποίες άλλωστε έχουμε προβλέψει στο καινούργιο, στο νέο οργανόγραμμα που επεξεργαζόμαστε και ολο</w:t>
      </w:r>
      <w:r>
        <w:rPr>
          <w:rFonts w:eastAsia="Times New Roman"/>
          <w:color w:val="000000" w:themeColor="text1"/>
          <w:szCs w:val="24"/>
        </w:rPr>
        <w:t>κληρώνεται.</w:t>
      </w:r>
    </w:p>
    <w:p w14:paraId="6EB0EBEB"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Τέλος, είμαστε σε συνεργασία με το κάθε εκπαιδευτήριο, αλλά και με το Υπουργείο Παιδείας, και έχουμε λάβει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όλες τις εισηγήσεις για τις προσφερόμενες ειδικότητες, σε συνάρτηση πάντα με τον αριθμό καθηγητών. Και εφόσον με το νέο οργανόγρ</w:t>
      </w:r>
      <w:r>
        <w:rPr>
          <w:rFonts w:eastAsia="Times New Roman"/>
          <w:color w:val="000000" w:themeColor="text1"/>
          <w:szCs w:val="24"/>
        </w:rPr>
        <w:t>αμμα αυξάνουμε τις θέσεις αυτών, θα μπορεί να προβλεφθεί και αύξηση εισακτέων και νέων ειδικοτήτων. Με την Κέρκυρα -είχαμε μιλήσει-, δεν μπορούσαμε να κάνουμε αυτήν την αύξηση, γιατί ήταν περιορισμένο.</w:t>
      </w:r>
    </w:p>
    <w:p w14:paraId="6EB0EBEC"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Σχετικά με το ζήτημα της μετεκπαίδευσης, αναφέρουμε ότ</w:t>
      </w:r>
      <w:r>
        <w:rPr>
          <w:rFonts w:eastAsia="Times New Roman"/>
          <w:color w:val="000000" w:themeColor="text1"/>
          <w:szCs w:val="24"/>
        </w:rPr>
        <w:t xml:space="preserve">ι ήδη προωθείται και νομοθετική ρύθμιση, γιατί αυτό ήταν και το </w:t>
      </w:r>
      <w:r>
        <w:rPr>
          <w:rFonts w:eastAsia="Times New Roman"/>
          <w:color w:val="000000" w:themeColor="text1"/>
          <w:szCs w:val="24"/>
        </w:rPr>
        <w:lastRenderedPageBreak/>
        <w:t>πρόβλημα της χρηματοδότησης, από το εθνικό σκέλος του Προγράμματος Δημοσίων Επενδύσεων για τα έτη 2017-2018 και 2019, το οποίο δεν είχε ποτέ προβλεφθεί.</w:t>
      </w:r>
    </w:p>
    <w:p w14:paraId="6EB0EBED"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Αναφορικά με την κατάρτιση και την μετε</w:t>
      </w:r>
      <w:r>
        <w:rPr>
          <w:rFonts w:eastAsia="Times New Roman"/>
          <w:color w:val="000000" w:themeColor="text1"/>
          <w:szCs w:val="24"/>
        </w:rPr>
        <w:t xml:space="preserve">κπαίδευση των εργαζομένων, των εποχιακά ανέργων και ανέργων εμπειροτεχνών στον τομέα του τουρισμού με στόχο τον εκσυγχρονισμό, την αναβάθμιση των παρεχόμενων υπηρεσιών αλλά και για την ενίσχυση της ανταγωνιστικότητας στον τουριστικό κλάδο, θα κάνουμε ό,τι </w:t>
      </w:r>
      <w:r>
        <w:rPr>
          <w:rFonts w:eastAsia="Times New Roman"/>
          <w:color w:val="000000" w:themeColor="text1"/>
          <w:szCs w:val="24"/>
        </w:rPr>
        <w:t xml:space="preserve">μπορούμε για να έχουμε μια ολοκληρωμένη πρόταση για την εκπαίδευση. Για αυτό και κάναμε την ομάδα εργασίας, για αυτό και έχουμε και τις επιτροπές. Είναι για εμένα πολύ σημαντικό το ότι ξεκινάει η </w:t>
      </w:r>
      <w:r>
        <w:rPr>
          <w:rFonts w:eastAsia="Times New Roman"/>
          <w:color w:val="000000" w:themeColor="text1"/>
          <w:szCs w:val="24"/>
        </w:rPr>
        <w:t>σ</w:t>
      </w:r>
      <w:r>
        <w:rPr>
          <w:rFonts w:eastAsia="Times New Roman"/>
          <w:color w:val="000000" w:themeColor="text1"/>
          <w:szCs w:val="24"/>
        </w:rPr>
        <w:t xml:space="preserve">χολή </w:t>
      </w:r>
      <w:r>
        <w:rPr>
          <w:rFonts w:eastAsia="Times New Roman"/>
          <w:color w:val="000000" w:themeColor="text1"/>
          <w:szCs w:val="24"/>
        </w:rPr>
        <w:t>ξ</w:t>
      </w:r>
      <w:r>
        <w:rPr>
          <w:rFonts w:eastAsia="Times New Roman"/>
          <w:color w:val="000000" w:themeColor="text1"/>
          <w:szCs w:val="24"/>
        </w:rPr>
        <w:t>εναγών. Τα ΕΠΑΣ, δυστυχώς, καταργήθηκαν. Δεν μπορούμε</w:t>
      </w:r>
      <w:r>
        <w:rPr>
          <w:rFonts w:eastAsia="Times New Roman"/>
          <w:color w:val="000000" w:themeColor="text1"/>
          <w:szCs w:val="24"/>
        </w:rPr>
        <w:t xml:space="preserve"> να τα επαναφέρουμε. Τα ΙΕΚ πρέπει να ενισχυθούν.</w:t>
      </w:r>
    </w:p>
    <w:p w14:paraId="6EB0EBEE" w14:textId="77777777" w:rsidR="001771BC" w:rsidRDefault="000732D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Πρέπει, λοιπόν, να δούμε μια ολοκληρωμένη πρόταση, ώστε να είμαστε υπερήφανοι για την τουριστική μας εκπαίδευση, και όχι κάτι αποσπασματικό, το οποίο θα διαρκέσει, όπως όλα αυτά τα χρόνια, και το οποίο θα σ</w:t>
      </w:r>
      <w:r>
        <w:rPr>
          <w:rFonts w:eastAsia="Times New Roman" w:cs="Times New Roman"/>
          <w:szCs w:val="24"/>
        </w:rPr>
        <w:t xml:space="preserve">υνεχίσει να κρατάει υποβαθμισμένη την τουριστική εκπαίδευση. Μέσα στο 2017 θα το έχουμε ολοκληρώσει. Είναι σημαντικό για μένα, γιατί ξέρετε πολύ καλά </w:t>
      </w:r>
      <w:r>
        <w:rPr>
          <w:rFonts w:eastAsia="Times New Roman" w:cs="Times New Roman"/>
          <w:szCs w:val="24"/>
        </w:rPr>
        <w:lastRenderedPageBreak/>
        <w:t>ότι στο Υπουργείο λειτουργούμε ομαδικά, να έχουμε όλες τις προτάσεις, τις οποίες περιμένουμε από όλα τα κό</w:t>
      </w:r>
      <w:r>
        <w:rPr>
          <w:rFonts w:eastAsia="Times New Roman" w:cs="Times New Roman"/>
          <w:szCs w:val="24"/>
        </w:rPr>
        <w:t>μματα, από τον τομέα τουρισμού και τους Βουλευτές, γιατί θέλουμε να ενισχύσουμε αυτή την ολοκληρωμένη πρόταση που έχουμε και που είμαστε σε συνεργασία με τα συναρμόδια Υπουργεία. Πολύ σύντομα θα υπάρχει η πρότασή μας.</w:t>
      </w:r>
    </w:p>
    <w:p w14:paraId="6EB0EBEF"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6EB0EBF0"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Ευχαριστώ κι εγώ, κυρία Υπουργέ. </w:t>
      </w:r>
    </w:p>
    <w:p w14:paraId="6EB0EBF1"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Ακολουθεί η </w:t>
      </w:r>
      <w:r>
        <w:rPr>
          <w:rFonts w:eastAsia="Times New Roman" w:cs="Times New Roman"/>
          <w:szCs w:val="24"/>
        </w:rPr>
        <w:t xml:space="preserve">πρώτη </w:t>
      </w:r>
      <w:r>
        <w:rPr>
          <w:rFonts w:eastAsia="Times New Roman" w:cs="Times New Roman"/>
          <w:szCs w:val="24"/>
        </w:rPr>
        <w:t>με αριθμό 472/13-2-2017 επίκαιρη ερώτηση δεύτερου κύκλου του Δ</w:t>
      </w:r>
      <w:r>
        <w:rPr>
          <w:rFonts w:eastAsia="Times New Roman" w:cs="Times New Roman"/>
          <w:szCs w:val="24"/>
        </w:rPr>
        <w:t>΄</w:t>
      </w:r>
      <w:r>
        <w:rPr>
          <w:rFonts w:eastAsia="Times New Roman" w:cs="Times New Roman"/>
          <w:szCs w:val="24"/>
        </w:rPr>
        <w:t xml:space="preserve"> Αντιπροέδρου της Βουλής και Βουλευτή Α</w:t>
      </w:r>
      <w:r>
        <w:rPr>
          <w:rFonts w:eastAsia="Times New Roman" w:cs="Times New Roman"/>
          <w:szCs w:val="24"/>
        </w:rPr>
        <w:t>΄</w:t>
      </w:r>
      <w:r>
        <w:rPr>
          <w:rFonts w:eastAsia="Times New Roman" w:cs="Times New Roman"/>
          <w:szCs w:val="24"/>
        </w:rPr>
        <w:t xml:space="preserve"> Αθηνών της Νέας Δημοκρατίας κ. Νικήτα Κακλαμάνη προς τον Υπουργό Εσωτερικών, σχ</w:t>
      </w:r>
      <w:r>
        <w:rPr>
          <w:rFonts w:eastAsia="Times New Roman" w:cs="Times New Roman"/>
          <w:szCs w:val="24"/>
        </w:rPr>
        <w:t xml:space="preserve">ετικά με την κατάσταση που έχει περιέλθει το Πεδίον του Άρεως και τη λήψη μέτρων για την αναβάθμισή του. </w:t>
      </w:r>
    </w:p>
    <w:p w14:paraId="6EB0EBF2"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w:t>
      </w:r>
    </w:p>
    <w:p w14:paraId="6EB0EBF3"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Κακλαμάνη, έχετε τον λόγο.</w:t>
      </w:r>
    </w:p>
    <w:p w14:paraId="6EB0EBF4"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ΝΙΚΗΤΑΣ ΚΑΚΛΑΜΑΝΗΣ (</w:t>
      </w:r>
      <w:r>
        <w:rPr>
          <w:rFonts w:eastAsia="Times New Roman" w:cs="Times New Roman"/>
          <w:b/>
          <w:szCs w:val="24"/>
        </w:rPr>
        <w:t xml:space="preserve">Δ΄ </w:t>
      </w:r>
      <w:r>
        <w:rPr>
          <w:rFonts w:eastAsia="Times New Roman" w:cs="Times New Roman"/>
          <w:b/>
          <w:szCs w:val="24"/>
        </w:rPr>
        <w:t>Αντιπ</w:t>
      </w:r>
      <w:r>
        <w:rPr>
          <w:rFonts w:eastAsia="Times New Roman" w:cs="Times New Roman"/>
          <w:b/>
          <w:szCs w:val="24"/>
        </w:rPr>
        <w:t>ρόεδρος της Βουλής):</w:t>
      </w:r>
      <w:r>
        <w:rPr>
          <w:rFonts w:eastAsia="Times New Roman" w:cs="Times New Roman"/>
          <w:szCs w:val="24"/>
        </w:rPr>
        <w:t xml:space="preserve"> Ευχαριστώ, κύριε Πρόεδρε.</w:t>
      </w:r>
    </w:p>
    <w:p w14:paraId="6EB0EBF5"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εκπλήσσομαι με τη δική σας παρουσία εδώ σήμερα, όχι γιατί είστε παρών -είστε από τους τακτικούς Υπουργούς και έχω εικόνα σαν </w:t>
      </w:r>
      <w:proofErr w:type="spellStart"/>
      <w:r>
        <w:rPr>
          <w:rFonts w:eastAsia="Times New Roman" w:cs="Times New Roman"/>
          <w:szCs w:val="24"/>
        </w:rPr>
        <w:t>Προεδρεύων</w:t>
      </w:r>
      <w:proofErr w:type="spellEnd"/>
      <w:r>
        <w:rPr>
          <w:rFonts w:eastAsia="Times New Roman" w:cs="Times New Roman"/>
          <w:szCs w:val="24"/>
        </w:rPr>
        <w:t>- αλλά διότι έπρεπε στη θέση σας να είναι ο Υπουργός Εσωτερ</w:t>
      </w:r>
      <w:r>
        <w:rPr>
          <w:rFonts w:eastAsia="Times New Roman" w:cs="Times New Roman"/>
          <w:szCs w:val="24"/>
        </w:rPr>
        <w:t xml:space="preserve">ικών. Εσάς σας αφορά το θέμα του Πεδίου του Άρεως σε ένα σημείο. Τα πολλά σημεία, τα οποία περιλαμβάνονται στην ερώτησή μου, δεν είναι στη δική σας αρμοδιότητα. Αυτό εννοούσα και όχι ότι δεν δικαιούστε να είστε εδώ. </w:t>
      </w:r>
    </w:p>
    <w:p w14:paraId="6EB0EBF6"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να μην φέρω σε δύσκολη θέση τον συν</w:t>
      </w:r>
      <w:r>
        <w:rPr>
          <w:rFonts w:eastAsia="Times New Roman" w:cs="Times New Roman"/>
          <w:szCs w:val="24"/>
        </w:rPr>
        <w:t xml:space="preserve">άδελφό μου </w:t>
      </w:r>
      <w:proofErr w:type="spellStart"/>
      <w:r>
        <w:rPr>
          <w:rFonts w:eastAsia="Times New Roman" w:cs="Times New Roman"/>
          <w:szCs w:val="24"/>
        </w:rPr>
        <w:t>Προεδρεύοντα</w:t>
      </w:r>
      <w:proofErr w:type="spellEnd"/>
      <w:r>
        <w:rPr>
          <w:rFonts w:eastAsia="Times New Roman" w:cs="Times New Roman"/>
          <w:szCs w:val="24"/>
        </w:rPr>
        <w:t>, τον κ. Λυκούδη, δεν θα μιλήσω από στήθους, αλλά όπως τα έχω γράψει σε ένα χαρτί.</w:t>
      </w:r>
    </w:p>
    <w:p w14:paraId="6EB0EBF7"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λόγος, λοιπόν, που κατέθεσα τη συγκεκριμένη επίκαιρη ερώτηση είναι γιατί μετά από μία αναφορά και δύο γραπτές απαντήσεις που έχω λάβει, αρκεστήκατε </w:t>
      </w:r>
      <w:r>
        <w:rPr>
          <w:rFonts w:eastAsia="Times New Roman" w:cs="Times New Roman"/>
          <w:szCs w:val="24"/>
        </w:rPr>
        <w:t xml:space="preserve">στην τυπική διατύπωση των απόψεων της Περιφέρειας Αττικής και του Δήμου Αθηναίων. Ωστόσο, αν και το Πεδίον του Άρεως ανήκει στην αρμοδιότητα της </w:t>
      </w:r>
      <w:r>
        <w:rPr>
          <w:rFonts w:eastAsia="Times New Roman" w:cs="Times New Roman"/>
          <w:szCs w:val="24"/>
        </w:rPr>
        <w:lastRenderedPageBreak/>
        <w:t>π</w:t>
      </w:r>
      <w:r>
        <w:rPr>
          <w:rFonts w:eastAsia="Times New Roman" w:cs="Times New Roman"/>
          <w:szCs w:val="24"/>
        </w:rPr>
        <w:t>εριφέρειας, το πρόβλημα της εγκατάλειψής του έχει λάβει τέτοιες διαστάσεις, που αποτελεί όνειδος για το κέντρο</w:t>
      </w:r>
      <w:r>
        <w:rPr>
          <w:rFonts w:eastAsia="Times New Roman" w:cs="Times New Roman"/>
          <w:szCs w:val="24"/>
        </w:rPr>
        <w:t xml:space="preserve"> της πρωτεύουσας.</w:t>
      </w:r>
    </w:p>
    <w:p w14:paraId="6EB0EBF8"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δυστυχώς, όπως αναγνωρίζουν όλοι οι περίοικοι, ο συγκεκριμένος χώρος έχει εγκαταλειφθεί στην τύχη του τόσο από την αρμόδια </w:t>
      </w:r>
      <w:r>
        <w:rPr>
          <w:rFonts w:eastAsia="Times New Roman" w:cs="Times New Roman"/>
          <w:szCs w:val="24"/>
        </w:rPr>
        <w:t>π</w:t>
      </w:r>
      <w:r>
        <w:rPr>
          <w:rFonts w:eastAsia="Times New Roman" w:cs="Times New Roman"/>
          <w:szCs w:val="24"/>
        </w:rPr>
        <w:t xml:space="preserve">εριφέρεια, από τον </w:t>
      </w:r>
      <w:r>
        <w:rPr>
          <w:rFonts w:eastAsia="Times New Roman" w:cs="Times New Roman"/>
          <w:szCs w:val="24"/>
        </w:rPr>
        <w:t>δ</w:t>
      </w:r>
      <w:r>
        <w:rPr>
          <w:rFonts w:eastAsia="Times New Roman" w:cs="Times New Roman"/>
          <w:szCs w:val="24"/>
        </w:rPr>
        <w:t>ήμο, όσο και από την Κυβέρνηση, με αποτέλεσμα μέρα με τη μέρα να παρακμάζ</w:t>
      </w:r>
      <w:r>
        <w:rPr>
          <w:rFonts w:eastAsia="Times New Roman" w:cs="Times New Roman"/>
          <w:szCs w:val="24"/>
        </w:rPr>
        <w:t xml:space="preserve">ει και να γίνεται εστία παραβατικότητας. </w:t>
      </w:r>
    </w:p>
    <w:p w14:paraId="6EB0EBF9"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Σε πρώτη φάση δεν χρειάζονται, κύριε Υπουργέ, πολλά πράγματα, ούτε μεγάλα κονδύλια ούτε μαγικές λύσεις, για να δοθεί ξανά μια ανθρώπινη εικόνα στο πάρκο. Οι αρμόδιοι φορείς αδυνατούν -για να μην πω αδιαφορούν- να π</w:t>
      </w:r>
      <w:r>
        <w:rPr>
          <w:rFonts w:eastAsia="Times New Roman" w:cs="Times New Roman"/>
          <w:szCs w:val="24"/>
        </w:rPr>
        <w:t xml:space="preserve">ράξουν τα αυτονόητα, ώστε το πάρκο να είναι στοιχειωδώς καθαρό, φωτισμένο και ασφαλές για τους περίοικους. Η εγκατάλειψη του πάρκου έχει προκαλέσει φθορές στα συστήματα φωτισμού και </w:t>
      </w:r>
      <w:proofErr w:type="spellStart"/>
      <w:r>
        <w:rPr>
          <w:rFonts w:eastAsia="Times New Roman" w:cs="Times New Roman"/>
          <w:szCs w:val="24"/>
        </w:rPr>
        <w:t>ποτισμού</w:t>
      </w:r>
      <w:proofErr w:type="spellEnd"/>
      <w:r>
        <w:rPr>
          <w:rFonts w:eastAsia="Times New Roman" w:cs="Times New Roman"/>
          <w:szCs w:val="24"/>
        </w:rPr>
        <w:t xml:space="preserve">, ξηρασία, πλήρη καταστροφή των χώρων άθλησης, εκτεταμένες φθορές </w:t>
      </w:r>
      <w:r>
        <w:rPr>
          <w:rFonts w:eastAsia="Times New Roman" w:cs="Times New Roman"/>
          <w:szCs w:val="24"/>
        </w:rPr>
        <w:t xml:space="preserve">στις παιδικές χαρές του άλσους, καταστροφή των κτηρίων που βρίσκονται σε αυτά. </w:t>
      </w:r>
    </w:p>
    <w:p w14:paraId="6EB0EBFA"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w:t>
      </w:r>
      <w:r>
        <w:rPr>
          <w:rFonts w:eastAsia="Times New Roman" w:cs="Times New Roman"/>
          <w:szCs w:val="24"/>
        </w:rPr>
        <w:t xml:space="preserve"> εδώ και ενάμιση χρόνο τώρα</w:t>
      </w:r>
      <w:r>
        <w:rPr>
          <w:rFonts w:eastAsia="Times New Roman" w:cs="Times New Roman"/>
          <w:szCs w:val="24"/>
        </w:rPr>
        <w:t>,</w:t>
      </w:r>
      <w:r>
        <w:rPr>
          <w:rFonts w:eastAsia="Times New Roman" w:cs="Times New Roman"/>
          <w:szCs w:val="24"/>
        </w:rPr>
        <w:t xml:space="preserve"> θέτω με επανειλημμένες ερωτήσεις μου. Και ερωτώ τα αυτονόητα. Δηλαδή, θα περιφραχθεί επιτέλους ολόκληρος ο χώρος γύρω-γύρω από το άλσος του Πε</w:t>
      </w:r>
      <w:r>
        <w:rPr>
          <w:rFonts w:eastAsia="Times New Roman" w:cs="Times New Roman"/>
          <w:szCs w:val="24"/>
        </w:rPr>
        <w:t xml:space="preserve">δίου του Άρεως; Θα κλείνουν οι είσοδοι το βράδυ, όπως γίνεται στον Εθνικό Κήπο, και γι’ αυτό ο Εθνικός Κήπος είναι προστατευμένος; Θα υπάρχει τακτική παρουσία της Αστυνομίας; Και είναι ευτυχής συγκυρία ότι  επέστρεψε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α</w:t>
      </w:r>
      <w:r>
        <w:rPr>
          <w:rFonts w:eastAsia="Times New Roman" w:cs="Times New Roman"/>
          <w:szCs w:val="24"/>
        </w:rPr>
        <w:t>στυνομία στον Δήμο της Αθήν</w:t>
      </w:r>
      <w:r>
        <w:rPr>
          <w:rFonts w:eastAsia="Times New Roman" w:cs="Times New Roman"/>
          <w:szCs w:val="24"/>
        </w:rPr>
        <w:t>ας, να εξοικονομείτε κι εσείς άνδρες και γυναίκες, που δεν σας περισσεύουν, να είναι μικτές οι περιπολίες, ώστε να φροντίζουν το πάρκο.</w:t>
      </w:r>
    </w:p>
    <w:p w14:paraId="6EB0EBFB"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Στη δευτερολογία μου, κύριε Υπουργέ, θα αναπτύξω τα υπόλοιπα. Δεν θέλω να πάρω περισσότερο χρόνο. Εσάς αφορούσε το τελευ</w:t>
      </w:r>
      <w:r>
        <w:rPr>
          <w:rFonts w:eastAsia="Times New Roman" w:cs="Times New Roman"/>
          <w:szCs w:val="24"/>
        </w:rPr>
        <w:t>ταίο κομμάτι, σχετικά με την εγκληματική παραβατικότητα. Από την τελευταία απάντηση που μου στείλατε μέχρι τώρα, οι κάτοικοι μου έβγαλαν φωτογραφίες, τις οποίες θα καταθέσω στα Πρακτικά. Δεν μπορείτε να φαντασθείτε τι είναι μέσα σε αυτές τις φωτογραφίες, ο</w:t>
      </w:r>
      <w:r>
        <w:rPr>
          <w:rFonts w:eastAsia="Times New Roman" w:cs="Times New Roman"/>
          <w:szCs w:val="24"/>
        </w:rPr>
        <w:t xml:space="preserve">ι οποίες είναι τραβηγμένες την προηγούμενη εβδομάδα. Δεν μπορείτε να φαντασθείτε. Και μερικές δεν </w:t>
      </w:r>
      <w:r>
        <w:rPr>
          <w:rFonts w:eastAsia="Times New Roman" w:cs="Times New Roman"/>
          <w:szCs w:val="24"/>
        </w:rPr>
        <w:lastRenderedPageBreak/>
        <w:t xml:space="preserve">μπορώ ούτε να τις περιγράψω για λόγους ντροπής. Αντιλαμβάνεσθε τι εννοώ. Έχουν να κάνουν με την πορνεία των ανηλίκων, όπου εκεί γίνεται χαμός μέρα και βράδυ. </w:t>
      </w:r>
    </w:p>
    <w:p w14:paraId="6EB0EBFC"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B0EBFD"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και Δ</w:t>
      </w:r>
      <w:r>
        <w:rPr>
          <w:rFonts w:eastAsia="Times New Roman" w:cs="Times New Roman"/>
          <w:szCs w:val="24"/>
        </w:rPr>
        <w:t>΄</w:t>
      </w:r>
      <w:r>
        <w:rPr>
          <w:rFonts w:eastAsia="Times New Roman" w:cs="Times New Roman"/>
          <w:szCs w:val="24"/>
        </w:rPr>
        <w:t xml:space="preserve"> Αντιπρόεδρος της Βουλής κ. Νικήτας Κακλαμάνης καταθέτει για τα Πρακτικά τις προαναφερθείσες φωτογραφίες,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w:t>
      </w:r>
      <w:r>
        <w:rPr>
          <w:rFonts w:eastAsia="Times New Roman" w:cs="Times New Roman"/>
          <w:szCs w:val="24"/>
        </w:rPr>
        <w:t xml:space="preserve"> Πρακτικών της Βουλής)</w:t>
      </w:r>
    </w:p>
    <w:p w14:paraId="6EB0EBFE"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Κακλαμάνη.</w:t>
      </w:r>
    </w:p>
    <w:p w14:paraId="6EB0EBFF"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B0EC00"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Ευχαριστώ, κύριε Πρόεδρε.</w:t>
      </w:r>
    </w:p>
    <w:p w14:paraId="6EB0EC01"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Κακλαμάνη, κατ’ αρχάς ξέρετε ότι αντικαθιστώ τον Υπουργό Εσωτερικών </w:t>
      </w:r>
      <w:r>
        <w:rPr>
          <w:rFonts w:eastAsia="Times New Roman" w:cs="Times New Roman"/>
          <w:szCs w:val="24"/>
        </w:rPr>
        <w:t>ως</w:t>
      </w:r>
      <w:r>
        <w:rPr>
          <w:rFonts w:eastAsia="Times New Roman" w:cs="Times New Roman"/>
          <w:szCs w:val="24"/>
        </w:rPr>
        <w:t xml:space="preserve"> Αναπληρωτής Υπουργός. </w:t>
      </w:r>
    </w:p>
    <w:p w14:paraId="6EB0EC02"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ΝΙΚΗΤΑΣ ΚΑΚΛΑΜΑΝΗΣ (</w:t>
      </w:r>
      <w:r>
        <w:rPr>
          <w:rFonts w:eastAsia="Times New Roman" w:cs="Times New Roman"/>
          <w:b/>
          <w:szCs w:val="24"/>
        </w:rPr>
        <w:t xml:space="preserve">Δ΄ </w:t>
      </w:r>
      <w:r>
        <w:rPr>
          <w:rFonts w:eastAsia="Times New Roman" w:cs="Times New Roman"/>
          <w:b/>
          <w:szCs w:val="24"/>
        </w:rPr>
        <w:t>Αντιπρόεδρος της Βουλής):</w:t>
      </w:r>
      <w:r>
        <w:rPr>
          <w:rFonts w:eastAsia="Times New Roman" w:cs="Times New Roman"/>
          <w:szCs w:val="24"/>
        </w:rPr>
        <w:t xml:space="preserve"> Δεν είπα ότι δεν δικαιούστε. </w:t>
      </w:r>
    </w:p>
    <w:p w14:paraId="6EB0EC03"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w:t>
      </w:r>
      <w:r>
        <w:rPr>
          <w:rFonts w:eastAsia="Times New Roman" w:cs="Times New Roman"/>
          <w:szCs w:val="24"/>
        </w:rPr>
        <w:t xml:space="preserve"> Το καταλαβαίνω. </w:t>
      </w:r>
    </w:p>
    <w:p w14:paraId="6EB0EC04" w14:textId="77777777" w:rsidR="001771BC" w:rsidRDefault="000732D4">
      <w:pPr>
        <w:spacing w:line="600" w:lineRule="auto"/>
        <w:jc w:val="both"/>
        <w:rPr>
          <w:rFonts w:eastAsia="Times New Roman"/>
          <w:szCs w:val="24"/>
        </w:rPr>
      </w:pPr>
      <w:r>
        <w:rPr>
          <w:rFonts w:eastAsia="Times New Roman" w:cs="Times New Roman"/>
          <w:szCs w:val="24"/>
        </w:rPr>
        <w:t>Γνωρίζετε</w:t>
      </w:r>
      <w:r>
        <w:rPr>
          <w:rFonts w:eastAsia="Times New Roman" w:cs="Times New Roman"/>
          <w:szCs w:val="24"/>
        </w:rPr>
        <w:t xml:space="preserve"> περισσότερο από όλους μας εδώ το status, την κατάσταση του Πεδίου του Άρεως.</w:t>
      </w:r>
      <w:r>
        <w:rPr>
          <w:rFonts w:eastAsia="Times New Roman"/>
          <w:szCs w:val="24"/>
        </w:rPr>
        <w:t xml:space="preserve"> </w:t>
      </w:r>
      <w:r>
        <w:rPr>
          <w:rFonts w:eastAsia="Times New Roman"/>
          <w:szCs w:val="24"/>
        </w:rPr>
        <w:t>Ο Υπουργός Εσωτερικών είναι αναρμόδιος για τη διενέργεια οποιασδήποτε παρέμβασης στους χώρους του Πεδίου του Άρεως. Το Πεδίον του Άρεως ανήκει στην περιφέρεια και η κυριότητα, βέ</w:t>
      </w:r>
      <w:r>
        <w:rPr>
          <w:rFonts w:eastAsia="Times New Roman"/>
          <w:szCs w:val="24"/>
        </w:rPr>
        <w:t xml:space="preserve">βαια, στο ελληνικό δημόσιο. Σε ό,τι αφορά βέβαια τη μεταβίβαση του χώρου από την περιφέρεια στον Δήμο Αθηναίων, που είναι το πρώτο σας ερώτημα, το ζήτημα αφορά αυτούς τους δύο φορείς της </w:t>
      </w:r>
      <w:r>
        <w:rPr>
          <w:rFonts w:eastAsia="Times New Roman"/>
          <w:szCs w:val="24"/>
        </w:rPr>
        <w:t xml:space="preserve">τοπικής αυτοδιοίκησης </w:t>
      </w:r>
      <w:r>
        <w:rPr>
          <w:rFonts w:eastAsia="Times New Roman"/>
          <w:szCs w:val="24"/>
        </w:rPr>
        <w:t>και το δημόσιο φορέα, βέβαια, δευτερευόντως που</w:t>
      </w:r>
      <w:r>
        <w:rPr>
          <w:rFonts w:eastAsia="Times New Roman"/>
          <w:szCs w:val="24"/>
        </w:rPr>
        <w:t xml:space="preserve"> κατέχει την κυριότητα.</w:t>
      </w:r>
    </w:p>
    <w:p w14:paraId="6EB0EC05" w14:textId="77777777" w:rsidR="001771BC" w:rsidRDefault="000732D4">
      <w:pPr>
        <w:spacing w:line="600" w:lineRule="auto"/>
        <w:ind w:firstLine="720"/>
        <w:jc w:val="both"/>
        <w:rPr>
          <w:rFonts w:eastAsia="Times New Roman"/>
          <w:szCs w:val="24"/>
        </w:rPr>
      </w:pPr>
      <w:r>
        <w:rPr>
          <w:rFonts w:eastAsia="Times New Roman"/>
          <w:szCs w:val="24"/>
        </w:rPr>
        <w:t>Αν και δεν δικαιούμαι να μιλήσω εκ μέρους της περιφέρειας, αλλά επειδή και η περιφέρεια μάς ενημέρωσε εν</w:t>
      </w:r>
      <w:r>
        <w:rPr>
          <w:rFonts w:eastAsia="Times New Roman"/>
          <w:szCs w:val="24"/>
        </w:rPr>
        <w:t xml:space="preserve"> </w:t>
      </w:r>
      <w:r>
        <w:rPr>
          <w:rFonts w:eastAsia="Times New Roman"/>
          <w:szCs w:val="24"/>
        </w:rPr>
        <w:t>όψει της ερώτησής σας, έχουν γίνει τελευταία αρκετές ενέργειες σε ό,τι αφορά τη βελτίωση της κατάστασης μέσα στο πάρκο. Δεν είμ</w:t>
      </w:r>
      <w:r>
        <w:rPr>
          <w:rFonts w:eastAsia="Times New Roman"/>
          <w:szCs w:val="24"/>
        </w:rPr>
        <w:t xml:space="preserve">αι από αυτούς που θα έλεγαν ότι όλα είναι τέλεια εκεί και δεν υπάρχουν απαράδεκτα συμπτώματα ή προβλήματα καθαριότητος ή άλλα προβλήματα σε ένα από αυτά τα λιγοστά πάρκα που έχουν μείνει στην πόλη μας. </w:t>
      </w:r>
    </w:p>
    <w:p w14:paraId="6EB0EC06" w14:textId="77777777" w:rsidR="001771BC" w:rsidRDefault="000732D4">
      <w:pPr>
        <w:spacing w:line="600" w:lineRule="auto"/>
        <w:ind w:firstLine="720"/>
        <w:jc w:val="both"/>
        <w:rPr>
          <w:rFonts w:eastAsia="Times New Roman"/>
          <w:szCs w:val="24"/>
        </w:rPr>
      </w:pPr>
      <w:r>
        <w:rPr>
          <w:rFonts w:eastAsia="Times New Roman"/>
          <w:szCs w:val="24"/>
        </w:rPr>
        <w:lastRenderedPageBreak/>
        <w:t>Έχουν, όμως, γίνει -από ό,τι η περιφέρεια μάς λέει κα</w:t>
      </w:r>
      <w:r>
        <w:rPr>
          <w:rFonts w:eastAsia="Times New Roman"/>
          <w:szCs w:val="24"/>
        </w:rPr>
        <w:t>ι από ό,τι βλέπουμε-, αρκετές παρεμβάσεις τελευταία. Θα αναφερθώ σε αυτές που με αφορούν και με επηρεάζουν. Η αστυνόμευση έχει προχωρήσει από εταιρεία που έχει μισθωθεί από την περιφέρεια και έχουμε συνεργαστεί αρκετές φορές. Μιλάω για τις συναντήσεις με τ</w:t>
      </w:r>
      <w:r>
        <w:rPr>
          <w:rFonts w:eastAsia="Times New Roman"/>
          <w:szCs w:val="24"/>
        </w:rPr>
        <w:t xml:space="preserve">ην κ. </w:t>
      </w:r>
      <w:proofErr w:type="spellStart"/>
      <w:r>
        <w:rPr>
          <w:rFonts w:eastAsia="Times New Roman"/>
          <w:szCs w:val="24"/>
        </w:rPr>
        <w:t>Κυπριανίδου</w:t>
      </w:r>
      <w:proofErr w:type="spellEnd"/>
      <w:r>
        <w:rPr>
          <w:rFonts w:eastAsia="Times New Roman"/>
          <w:szCs w:val="24"/>
        </w:rPr>
        <w:t xml:space="preserve">, την </w:t>
      </w:r>
      <w:proofErr w:type="spellStart"/>
      <w:r>
        <w:rPr>
          <w:rFonts w:eastAsia="Times New Roman"/>
          <w:szCs w:val="24"/>
        </w:rPr>
        <w:t>Αντιπεριφερειάρχη</w:t>
      </w:r>
      <w:proofErr w:type="spellEnd"/>
      <w:r>
        <w:rPr>
          <w:rFonts w:eastAsia="Times New Roman"/>
          <w:szCs w:val="24"/>
        </w:rPr>
        <w:t xml:space="preserve">, με την οποία έχουμε συνεργαστεί αρκετές φορές, προκειμένου να βελτιώσουμε την αστυνόμευση και να συνεργαστεί η Ελληνική Αστυνομία με την ασφάλεια της περιοχής. </w:t>
      </w:r>
    </w:p>
    <w:p w14:paraId="6EB0EC07" w14:textId="77777777" w:rsidR="001771BC" w:rsidRDefault="000732D4">
      <w:pPr>
        <w:spacing w:line="600" w:lineRule="auto"/>
        <w:ind w:firstLine="720"/>
        <w:jc w:val="both"/>
        <w:rPr>
          <w:rFonts w:eastAsia="Times New Roman"/>
          <w:szCs w:val="24"/>
        </w:rPr>
      </w:pPr>
      <w:r>
        <w:rPr>
          <w:rFonts w:eastAsia="Times New Roman"/>
          <w:szCs w:val="24"/>
        </w:rPr>
        <w:t>Τελευταία εντείναμε την αστυνόμευση. Αυτό, όμως, το π</w:t>
      </w:r>
      <w:r>
        <w:rPr>
          <w:rFonts w:eastAsia="Times New Roman"/>
          <w:szCs w:val="24"/>
        </w:rPr>
        <w:t>άρκο δεν είναι ασφαλισμένο πλήρως περιμετρικά, ώστε να μην μπαίνουν άτομα. Υπάρχει περίφραξη, η οποία έχει ενισχυθεί τελευταία από ό,τι έχω ενημερωθεί. Όμως συνεχίζουν και υπάρχουν προβλήματα και σε αυτό θα εντείνουμε τις προσπάθειές μας.</w:t>
      </w:r>
    </w:p>
    <w:p w14:paraId="6EB0EC08" w14:textId="77777777" w:rsidR="001771BC" w:rsidRDefault="000732D4">
      <w:pPr>
        <w:spacing w:line="600" w:lineRule="auto"/>
        <w:ind w:firstLine="720"/>
        <w:jc w:val="both"/>
        <w:rPr>
          <w:rFonts w:eastAsia="Times New Roman"/>
          <w:szCs w:val="24"/>
        </w:rPr>
      </w:pPr>
      <w:r>
        <w:rPr>
          <w:rFonts w:eastAsia="Times New Roman"/>
          <w:szCs w:val="24"/>
        </w:rPr>
        <w:t>Από εκεί και πέρα</w:t>
      </w:r>
      <w:r>
        <w:rPr>
          <w:rFonts w:eastAsia="Times New Roman"/>
          <w:szCs w:val="24"/>
        </w:rPr>
        <w:t xml:space="preserve"> οι παρεμβάσεις οι οποίες έχουν γίνει μέσα στο πάρκο, τις οποίες βέβαια έχω καταγραμμένες εδώ, αφορούν την περιφέρεια και δεν θα ήθελα εγώ να μπω στα χωράφια της περιφέρειας.</w:t>
      </w:r>
    </w:p>
    <w:p w14:paraId="6EB0EC09" w14:textId="77777777" w:rsidR="001771BC" w:rsidRDefault="000732D4">
      <w:pPr>
        <w:spacing w:line="600" w:lineRule="auto"/>
        <w:ind w:firstLine="720"/>
        <w:jc w:val="both"/>
        <w:rPr>
          <w:rFonts w:eastAsia="Times New Roman"/>
          <w:szCs w:val="24"/>
        </w:rPr>
      </w:pPr>
      <w:r>
        <w:rPr>
          <w:rFonts w:eastAsia="Times New Roman"/>
          <w:szCs w:val="24"/>
        </w:rPr>
        <w:t>Ευχαριστώ.</w:t>
      </w:r>
    </w:p>
    <w:p w14:paraId="6EB0EC0A" w14:textId="77777777" w:rsidR="001771BC" w:rsidRDefault="000732D4">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Υπουργέ.</w:t>
      </w:r>
    </w:p>
    <w:p w14:paraId="6EB0EC0B" w14:textId="77777777" w:rsidR="001771BC" w:rsidRDefault="000732D4">
      <w:pPr>
        <w:spacing w:line="600" w:lineRule="auto"/>
        <w:ind w:firstLine="720"/>
        <w:jc w:val="both"/>
        <w:rPr>
          <w:rFonts w:eastAsia="Times New Roman"/>
          <w:szCs w:val="24"/>
        </w:rPr>
      </w:pPr>
      <w:r>
        <w:rPr>
          <w:rFonts w:eastAsia="Times New Roman"/>
          <w:szCs w:val="24"/>
        </w:rPr>
        <w:t>Κύριε Κακλαμ</w:t>
      </w:r>
      <w:r>
        <w:rPr>
          <w:rFonts w:eastAsia="Times New Roman"/>
          <w:szCs w:val="24"/>
        </w:rPr>
        <w:t>άνη, έχετε τον λόγο.</w:t>
      </w:r>
    </w:p>
    <w:p w14:paraId="6EB0EC0C" w14:textId="77777777" w:rsidR="001771BC" w:rsidRDefault="000732D4">
      <w:pPr>
        <w:spacing w:line="600" w:lineRule="auto"/>
        <w:ind w:firstLine="720"/>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Κύριε Υπουργέ, τουλάχιστον υπήρξατε ειλικρινής και καταλάβατε ποια ήταν και η εισαγωγική μου παρατήρηση για το ότι περίμενα στη θέση σας τον Υπουργό Εσωτερικών. Εσείς είστε στο τελικό δι</w:t>
      </w:r>
      <w:r>
        <w:rPr>
          <w:rFonts w:eastAsia="Times New Roman"/>
          <w:szCs w:val="24"/>
        </w:rPr>
        <w:t xml:space="preserve">ά ταύτα. Αφού θα έχουν λυθεί τα άλλα προβλήματα, να σας πούμε «τώρα, κύριε </w:t>
      </w:r>
      <w:proofErr w:type="spellStart"/>
      <w:r>
        <w:rPr>
          <w:rFonts w:eastAsia="Times New Roman"/>
          <w:szCs w:val="24"/>
        </w:rPr>
        <w:t>Τόσκα</w:t>
      </w:r>
      <w:proofErr w:type="spellEnd"/>
      <w:r>
        <w:rPr>
          <w:rFonts w:eastAsia="Times New Roman"/>
          <w:szCs w:val="24"/>
        </w:rPr>
        <w:t>, μαζί με την ΕΛΑΣ και τον Δήμο της Αθήνας, προστατέψτε το».</w:t>
      </w:r>
    </w:p>
    <w:p w14:paraId="6EB0EC0D" w14:textId="77777777" w:rsidR="001771BC" w:rsidRDefault="000732D4">
      <w:pPr>
        <w:spacing w:line="600" w:lineRule="auto"/>
        <w:ind w:firstLine="720"/>
        <w:jc w:val="both"/>
        <w:rPr>
          <w:rFonts w:eastAsia="Times New Roman"/>
          <w:szCs w:val="24"/>
        </w:rPr>
      </w:pPr>
      <w:r>
        <w:rPr>
          <w:rFonts w:eastAsia="Times New Roman"/>
          <w:szCs w:val="24"/>
        </w:rPr>
        <w:t>Προσέξτε. Εγώ θέλω σήμερα, να σας εισηγηθώ -γιατί οι ερωτήσεις δεν είναι μόνο για να παίρνουν απαντήσεις, αλλά να έ</w:t>
      </w:r>
      <w:r>
        <w:rPr>
          <w:rFonts w:eastAsia="Times New Roman"/>
          <w:szCs w:val="24"/>
        </w:rPr>
        <w:t xml:space="preserve">χει και η αντιπολίτευση θέση- να πάρετε πρωτοβουλία -και παρακαλώ να το μεταφέρετε στον κ. </w:t>
      </w:r>
      <w:proofErr w:type="spellStart"/>
      <w:r>
        <w:rPr>
          <w:rFonts w:eastAsia="Times New Roman"/>
          <w:szCs w:val="24"/>
        </w:rPr>
        <w:t>Μπαλάφα</w:t>
      </w:r>
      <w:proofErr w:type="spellEnd"/>
      <w:r>
        <w:rPr>
          <w:rFonts w:eastAsia="Times New Roman"/>
          <w:szCs w:val="24"/>
        </w:rPr>
        <w:t>, γιατί νομίζω έχει την αρμοδιότητα, θα του το πω κι εγώ- να γίνει μια σύσκεψη των συναρμοδίων Υπουργείων, της περιφέρειας και του Δήμου της Αθήνας. Πρέπει πρ</w:t>
      </w:r>
      <w:r>
        <w:rPr>
          <w:rFonts w:eastAsia="Times New Roman"/>
          <w:szCs w:val="24"/>
        </w:rPr>
        <w:t xml:space="preserve">ωτίστως να λυθεί το καθεστώς ιδιοκτησίας, υπό την έννοια της ουσιαστικής ευθύνης, γιατί τυπικά ανήκει στην περιφέρεια -ανήκε πάντα, ή στην παλιά </w:t>
      </w:r>
      <w:proofErr w:type="spellStart"/>
      <w:r>
        <w:rPr>
          <w:rFonts w:eastAsia="Times New Roman"/>
          <w:szCs w:val="24"/>
        </w:rPr>
        <w:t>υπερνομαρχία</w:t>
      </w:r>
      <w:proofErr w:type="spellEnd"/>
      <w:r>
        <w:rPr>
          <w:rFonts w:eastAsia="Times New Roman"/>
          <w:szCs w:val="24"/>
        </w:rPr>
        <w:t xml:space="preserve">, εξ </w:t>
      </w:r>
      <w:r>
        <w:rPr>
          <w:rFonts w:eastAsia="Times New Roman"/>
          <w:szCs w:val="24"/>
        </w:rPr>
        <w:lastRenderedPageBreak/>
        <w:t>ου και επί κ. Γεννηματά ξοδεύτηκαν 11 εκατομμύρια για να καλλωπιστεί. Ήταν ευρωπαϊκοί πόροι, α</w:t>
      </w:r>
      <w:r>
        <w:rPr>
          <w:rFonts w:eastAsia="Times New Roman"/>
          <w:szCs w:val="24"/>
        </w:rPr>
        <w:t xml:space="preserve">λλά ήταν 11 εκατομμύρια ευρώ. Να μεταβιβαστεί, λοιπόν, στον Δήμο της Αθήνας, όπως μεταβιβάστηκε επί των ημερών μου ο Εθνικός Κήπος, βεβαίως με την προίκα του πρέπει να ακολουθήσει την μεταβίβαση, διότι τα έξοδα συντήρησης είναι πάρα πολύ μεγάλα. </w:t>
      </w:r>
    </w:p>
    <w:p w14:paraId="6EB0EC0E" w14:textId="77777777" w:rsidR="001771BC" w:rsidRDefault="000732D4">
      <w:pPr>
        <w:spacing w:line="600" w:lineRule="auto"/>
        <w:ind w:firstLine="720"/>
        <w:jc w:val="both"/>
        <w:rPr>
          <w:rFonts w:eastAsia="Times New Roman"/>
          <w:szCs w:val="24"/>
        </w:rPr>
      </w:pPr>
      <w:r>
        <w:rPr>
          <w:rFonts w:eastAsia="Times New Roman"/>
          <w:szCs w:val="24"/>
        </w:rPr>
        <w:t>Άρα, η Κυ</w:t>
      </w:r>
      <w:r>
        <w:rPr>
          <w:rFonts w:eastAsia="Times New Roman"/>
          <w:szCs w:val="24"/>
        </w:rPr>
        <w:t>βέρνηση ή η περιφέρεια πρέπει να προικοδοτήσει τη μεταβίβαση με ένα ποσό που να καλύπτει τουλάχιστον το 50% των εξόδων. Διαφορετικά δεν θα αλλάξει τίποτα, επειδή θα αλλάξει η ταμπέλα του ιδιοκτήτη. Αφού γίνει, λοιπόν, αυτό, μετά θα πάμε στα επόμενα διά ταύ</w:t>
      </w:r>
      <w:r>
        <w:rPr>
          <w:rFonts w:eastAsia="Times New Roman"/>
          <w:szCs w:val="24"/>
        </w:rPr>
        <w:t>τα. Εγώ το έζησα σαν δήμαρχος και είχα πάρει πρωτοβουλία σε συνεργασία με τον κ. Σγουρό, που ήταν τότε νομάρχης Αθηνών. Είχαμε ετοιμάσει πρωτόκολλο παράδοσης του άλσους στο Δήμο της Αθήνας και θα έδινε και λεφτά η νομαρχία τότε, καθώς δεν υπήρχε ακόμα περι</w:t>
      </w:r>
      <w:r>
        <w:rPr>
          <w:rFonts w:eastAsia="Times New Roman"/>
          <w:szCs w:val="24"/>
        </w:rPr>
        <w:t xml:space="preserve">φέρεια. </w:t>
      </w:r>
    </w:p>
    <w:p w14:paraId="6EB0EC0F" w14:textId="77777777" w:rsidR="001771BC" w:rsidRDefault="000732D4">
      <w:pPr>
        <w:spacing w:line="600" w:lineRule="auto"/>
        <w:ind w:firstLine="709"/>
        <w:jc w:val="both"/>
        <w:rPr>
          <w:rFonts w:eastAsia="Times New Roman"/>
          <w:szCs w:val="24"/>
        </w:rPr>
      </w:pPr>
      <w:r>
        <w:rPr>
          <w:rFonts w:eastAsia="Times New Roman"/>
          <w:szCs w:val="24"/>
        </w:rPr>
        <w:t>Πήγαμε να ξεκινήσουμε την περίφραξη. Οι κατ’ επάγγελμα οικολόγοι της περιοχής, που δεν ήθελαν για οικολογικούς λόγους, αλλά ήθελαν για να είναι ξέφραγο αμπέλι το άλσος για άλλα πράγματα, σήκωσαν επανάσταση γιατί πήγαμε να το περιφράξουμε. Διότι, η</w:t>
      </w:r>
      <w:r>
        <w:rPr>
          <w:rFonts w:eastAsia="Times New Roman"/>
          <w:szCs w:val="24"/>
        </w:rPr>
        <w:t xml:space="preserve"> σωτηρία του άλσους είναι αυτό που σας λέω. Αν </w:t>
      </w:r>
      <w:r>
        <w:rPr>
          <w:rFonts w:eastAsia="Times New Roman"/>
          <w:szCs w:val="24"/>
        </w:rPr>
        <w:lastRenderedPageBreak/>
        <w:t>δεν περιφραχτεί γύρω-γύρω και αν δεν φυλάσσονται οι είσοδοι, όπως του Εθνικού Κήπου, δηλαδή με την ανατολή να ανοίγει και με τη δύση του ηλίου να κλείνει, ολόκληρη την Αστυνομία να βάλετε μέσα -που δεν μπορείτ</w:t>
      </w:r>
      <w:r>
        <w:rPr>
          <w:rFonts w:eastAsia="Times New Roman"/>
          <w:szCs w:val="24"/>
        </w:rPr>
        <w:t xml:space="preserve">ε να την έχετε τριακόσιες εξήντα πέντε ημέρες τον χρόνο-, η κατάσταση δεν θα αλλάξει. </w:t>
      </w:r>
      <w:r>
        <w:rPr>
          <w:rFonts w:eastAsia="Times New Roman"/>
          <w:szCs w:val="24"/>
        </w:rPr>
        <w:t>Δεν ξέρουμε όλοι ότι τους τελευταίους μήνες υπήρξαν τρεις θάνατοι εκεί; Δεν γνωρίζετε ότι υπάρχει γκέτο Αφγανών σε ό,τι αφορά τη διακίνηση ναρκωτικών; Δεν γνωρίζετε ότι έ</w:t>
      </w:r>
      <w:r>
        <w:rPr>
          <w:rFonts w:eastAsia="Times New Roman"/>
          <w:szCs w:val="24"/>
        </w:rPr>
        <w:t xml:space="preserve">χουν βγει και έξω από το παλιό </w:t>
      </w:r>
      <w:r>
        <w:rPr>
          <w:rFonts w:eastAsia="Times New Roman"/>
          <w:szCs w:val="24"/>
        </w:rPr>
        <w:t>«</w:t>
      </w:r>
      <w:r>
        <w:rPr>
          <w:rFonts w:eastAsia="Times New Roman"/>
          <w:szCs w:val="24"/>
          <w:lang w:val="en-US"/>
        </w:rPr>
        <w:t>Green</w:t>
      </w:r>
      <w:r>
        <w:rPr>
          <w:rFonts w:eastAsia="Times New Roman"/>
          <w:szCs w:val="24"/>
        </w:rPr>
        <w:t xml:space="preserve"> </w:t>
      </w:r>
      <w:r>
        <w:rPr>
          <w:rFonts w:eastAsia="Times New Roman"/>
          <w:szCs w:val="24"/>
          <w:lang w:val="en-US"/>
        </w:rPr>
        <w:t>Park</w:t>
      </w:r>
      <w:r>
        <w:rPr>
          <w:rFonts w:eastAsia="Times New Roman"/>
          <w:szCs w:val="24"/>
        </w:rPr>
        <w:t>»</w:t>
      </w:r>
      <w:r>
        <w:rPr>
          <w:rFonts w:eastAsia="Times New Roman"/>
          <w:szCs w:val="24"/>
        </w:rPr>
        <w:t xml:space="preserve">; </w:t>
      </w:r>
    </w:p>
    <w:p w14:paraId="6EB0EC10" w14:textId="77777777" w:rsidR="001771BC" w:rsidRDefault="000732D4">
      <w:pPr>
        <w:spacing w:line="600" w:lineRule="auto"/>
        <w:ind w:firstLine="720"/>
        <w:jc w:val="both"/>
        <w:rPr>
          <w:rFonts w:eastAsia="Times New Roman"/>
          <w:szCs w:val="24"/>
        </w:rPr>
      </w:pPr>
      <w:r>
        <w:rPr>
          <w:rFonts w:eastAsia="Times New Roman"/>
          <w:szCs w:val="24"/>
        </w:rPr>
        <w:t xml:space="preserve">Ανοίγω μια μικρή παρένθεση για τους κατ’ επάγγελμα οικολόγους. Φαγώθηκαν να κλείσει το </w:t>
      </w:r>
      <w:r>
        <w:rPr>
          <w:rFonts w:eastAsia="Times New Roman"/>
          <w:szCs w:val="24"/>
        </w:rPr>
        <w:t>«</w:t>
      </w:r>
      <w:r>
        <w:rPr>
          <w:rFonts w:eastAsia="Times New Roman"/>
          <w:szCs w:val="24"/>
          <w:lang w:val="en-US"/>
        </w:rPr>
        <w:t>Green</w:t>
      </w:r>
      <w:r>
        <w:rPr>
          <w:rFonts w:eastAsia="Times New Roman"/>
          <w:szCs w:val="24"/>
        </w:rPr>
        <w:t xml:space="preserve"> </w:t>
      </w:r>
      <w:r>
        <w:rPr>
          <w:rFonts w:eastAsia="Times New Roman"/>
          <w:szCs w:val="24"/>
          <w:lang w:val="en-US"/>
        </w:rPr>
        <w:t>Park</w:t>
      </w:r>
      <w:r>
        <w:rPr>
          <w:rFonts w:eastAsia="Times New Roman"/>
          <w:szCs w:val="24"/>
        </w:rPr>
        <w:t>»</w:t>
      </w:r>
      <w:r>
        <w:rPr>
          <w:rFonts w:eastAsia="Times New Roman"/>
          <w:szCs w:val="24"/>
        </w:rPr>
        <w:t xml:space="preserve"> και το θερινό άλσος «Αλίκη» που όπου πήγαιναν οικογένειες δεν υπήρχε παραβατικότητα γιατί υπήρχε φως και κόσμο</w:t>
      </w:r>
      <w:r>
        <w:rPr>
          <w:rFonts w:eastAsia="Times New Roman"/>
          <w:szCs w:val="24"/>
        </w:rPr>
        <w:t xml:space="preserve">ς μέχρι αργά. Τώρα μέχρι και </w:t>
      </w:r>
      <w:r>
        <w:rPr>
          <w:rFonts w:eastAsia="Times New Roman"/>
          <w:szCs w:val="24"/>
        </w:rPr>
        <w:t>στην</w:t>
      </w:r>
      <w:r>
        <w:rPr>
          <w:rFonts w:eastAsia="Times New Roman"/>
          <w:szCs w:val="24"/>
        </w:rPr>
        <w:t xml:space="preserve"> οδό Μαυρομματαίων πάνε να κοιμηθούν στις πόρτες εισόδου των πολυκατοικιών και οι ένοικοι φοβούνται να μπουν μέσα στα σπίτια τους. Αν περάσετε από τη Μαυρομματαίων, θα δείτε ότι έχουν βάλει κάγκελα στις εισόδους. Είναι δυνα</w:t>
      </w:r>
      <w:r>
        <w:rPr>
          <w:rFonts w:eastAsia="Times New Roman"/>
          <w:szCs w:val="24"/>
        </w:rPr>
        <w:t xml:space="preserve">τόν αυτό το πράγμα να υπάρχει στο κέντρο της Αθήνας; </w:t>
      </w:r>
    </w:p>
    <w:p w14:paraId="6EB0EC11" w14:textId="77777777" w:rsidR="001771BC" w:rsidRDefault="000732D4">
      <w:pPr>
        <w:spacing w:line="600" w:lineRule="auto"/>
        <w:ind w:firstLine="720"/>
        <w:jc w:val="both"/>
        <w:rPr>
          <w:rFonts w:eastAsia="Times New Roman"/>
          <w:szCs w:val="24"/>
        </w:rPr>
      </w:pPr>
      <w:r>
        <w:rPr>
          <w:rFonts w:eastAsia="Times New Roman"/>
          <w:szCs w:val="24"/>
        </w:rPr>
        <w:t xml:space="preserve">Σας επαναλαμβάνω ότι χαίρομαι και σας συγχαίρω γιατί ήσασταν ειλικρινής και δεν προσπαθήσατε να δώσετε μια άλλη </w:t>
      </w:r>
      <w:r>
        <w:rPr>
          <w:rFonts w:eastAsia="Times New Roman"/>
          <w:szCs w:val="24"/>
        </w:rPr>
        <w:lastRenderedPageBreak/>
        <w:t>εικόνα. Ξέρω ότι έχετε αρχίσει και στέλνετε τις ομάδες ΔΙΑΣ, αλλά αν δεν κλειστεί, κύριε Υ</w:t>
      </w:r>
      <w:r>
        <w:rPr>
          <w:rFonts w:eastAsia="Times New Roman"/>
          <w:szCs w:val="24"/>
        </w:rPr>
        <w:t xml:space="preserve">πουργέ, τι να κάνουν αυτοί; Δεν μπορείτε να στείλετε και όλες τις μηχανές της ομάδας ΔΙΑΣ στο άλσος. </w:t>
      </w:r>
    </w:p>
    <w:p w14:paraId="6EB0EC12" w14:textId="77777777" w:rsidR="001771BC" w:rsidRDefault="000732D4">
      <w:pPr>
        <w:spacing w:line="600" w:lineRule="auto"/>
        <w:ind w:firstLine="720"/>
        <w:jc w:val="both"/>
        <w:rPr>
          <w:rFonts w:eastAsia="Times New Roman"/>
          <w:szCs w:val="24"/>
        </w:rPr>
      </w:pPr>
      <w:r>
        <w:rPr>
          <w:rFonts w:eastAsia="Times New Roman"/>
          <w:szCs w:val="24"/>
        </w:rPr>
        <w:t xml:space="preserve">Σε μία προηγούμενη απάντηση μού δείξατε κάποια αποτελέσματα. Σ’ ό,τι αφορά την εγκληματικότητα, είπατε ότι έχει μειωθεί κατά 5% και σ’ ό,τι αφορά το νόμο </w:t>
      </w:r>
      <w:r>
        <w:rPr>
          <w:rFonts w:eastAsia="Times New Roman"/>
          <w:szCs w:val="24"/>
        </w:rPr>
        <w:t>για τα ναρκωτικά, ή μάλλον την ανομία, υπάρχει μια μείωση κατά 10%. Δεν νομίζω ότι αυτό είναι προς υπερηφάνεια, το ότι μειώθηκε η εγκληματικότητα τους τελευταίους έξι μήνες κατά 5%. Ούτε τη μέρα δεν μπορούν να περάσουν οι κάτοικοι. Ειδικά οι μαθητές που πά</w:t>
      </w:r>
      <w:r>
        <w:rPr>
          <w:rFonts w:eastAsia="Times New Roman"/>
          <w:szCs w:val="24"/>
        </w:rPr>
        <w:t xml:space="preserve">νε στον Πανελλήνιο για να αθληθούν συνοδεύονται πια από τους γονείς, γιατί τους επιτίθενται και τους παίρνουν το κινητό τηλέφωνο και ό,τι άλλο έχουν πάνω τους. Αυτά γίνονται στην κυριολεξία μέσα στο κέντρο της Αθήνας. </w:t>
      </w:r>
    </w:p>
    <w:p w14:paraId="6EB0EC13" w14:textId="77777777" w:rsidR="001771BC" w:rsidRDefault="000732D4">
      <w:pPr>
        <w:spacing w:line="600" w:lineRule="auto"/>
        <w:ind w:firstLine="720"/>
        <w:jc w:val="both"/>
        <w:rPr>
          <w:rFonts w:eastAsia="Times New Roman"/>
          <w:szCs w:val="24"/>
        </w:rPr>
      </w:pPr>
      <w:r>
        <w:rPr>
          <w:rFonts w:eastAsia="Times New Roman"/>
          <w:szCs w:val="24"/>
        </w:rPr>
        <w:t>Σας παρακαλώ, πάρτε αυτή την πρωτοβου</w:t>
      </w:r>
      <w:r>
        <w:rPr>
          <w:rFonts w:eastAsia="Times New Roman"/>
          <w:szCs w:val="24"/>
        </w:rPr>
        <w:t>λία -απευθύνομαι σε σας γιατί εσείς είστε τώρα εδώ, απέναντί μου- ώστε να μαζευτούν τα συναρμόδια Υπουργεία, η περιφέρεια και ο δήμος και να βρουν μια λύση για το άλσος.</w:t>
      </w:r>
    </w:p>
    <w:p w14:paraId="6EB0EC14" w14:textId="77777777" w:rsidR="001771BC" w:rsidRDefault="000732D4">
      <w:pPr>
        <w:spacing w:line="600" w:lineRule="auto"/>
        <w:ind w:firstLine="720"/>
        <w:jc w:val="both"/>
        <w:rPr>
          <w:rFonts w:eastAsia="Times New Roman"/>
          <w:szCs w:val="24"/>
        </w:rPr>
      </w:pPr>
      <w:r>
        <w:rPr>
          <w:rFonts w:eastAsia="Times New Roman"/>
          <w:szCs w:val="24"/>
        </w:rPr>
        <w:t>Ευχαριστώ πολύ.</w:t>
      </w:r>
    </w:p>
    <w:p w14:paraId="6EB0EC15" w14:textId="77777777" w:rsidR="001771BC" w:rsidRDefault="000732D4">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6EB0EC16" w14:textId="77777777" w:rsidR="001771BC" w:rsidRDefault="000732D4">
      <w:pPr>
        <w:spacing w:line="600" w:lineRule="auto"/>
        <w:ind w:firstLine="720"/>
        <w:jc w:val="both"/>
        <w:rPr>
          <w:rFonts w:eastAsia="Times New Roman"/>
          <w:szCs w:val="24"/>
        </w:rPr>
      </w:pPr>
      <w:r>
        <w:rPr>
          <w:rFonts w:eastAsia="Times New Roman"/>
          <w:szCs w:val="24"/>
        </w:rPr>
        <w:t>Κύριε Υπου</w:t>
      </w:r>
      <w:r>
        <w:rPr>
          <w:rFonts w:eastAsia="Times New Roman"/>
          <w:szCs w:val="24"/>
        </w:rPr>
        <w:t>ργέ, έχετε τον λόγο.</w:t>
      </w:r>
    </w:p>
    <w:p w14:paraId="6EB0EC17" w14:textId="77777777" w:rsidR="001771BC" w:rsidRDefault="000732D4">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szCs w:val="24"/>
        </w:rPr>
        <w:t xml:space="preserve"> Κύριε Κακλαμάνη, κατ</w:t>
      </w:r>
      <w:r>
        <w:rPr>
          <w:rFonts w:eastAsia="Times New Roman"/>
          <w:szCs w:val="24"/>
        </w:rPr>
        <w:t xml:space="preserve">’ </w:t>
      </w:r>
      <w:r>
        <w:rPr>
          <w:rFonts w:eastAsia="Times New Roman"/>
          <w:szCs w:val="24"/>
        </w:rPr>
        <w:t xml:space="preserve">αρχάς ξέρετε τις ενέργειες που έχουν γίνει στα θέματα αστυνόμευσης, κυρίως από το Αστυνομικό Τμήμα Κυψέλης που κάνει ό,τι μπορεί με πάρα πολλές εξορμήσεις. Μέσα </w:t>
      </w:r>
      <w:r>
        <w:rPr>
          <w:rFonts w:eastAsia="Times New Roman"/>
          <w:szCs w:val="24"/>
        </w:rPr>
        <w:t xml:space="preserve">στο 2016 μόνο –να σας αναφέρω έναν αριθμό- έχουν προσαχθεί 1.457 άτομα. Για ναρκωτικά ελέγχθηκαν 243 άτομα και </w:t>
      </w:r>
      <w:proofErr w:type="spellStart"/>
      <w:r>
        <w:rPr>
          <w:rFonts w:eastAsia="Times New Roman"/>
          <w:szCs w:val="24"/>
        </w:rPr>
        <w:t>προσήχθησαν</w:t>
      </w:r>
      <w:proofErr w:type="spellEnd"/>
      <w:r>
        <w:rPr>
          <w:rFonts w:eastAsia="Times New Roman"/>
          <w:szCs w:val="24"/>
        </w:rPr>
        <w:t xml:space="preserve"> 40. Έχει γίνει μια αρκετά μεγάλη και εντατική προσπάθεια από την Αστυνομία και το Αστυνομικό Τμήμα Κυψέλης σ’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χώρο. Αυτό δε</w:t>
      </w:r>
      <w:r>
        <w:rPr>
          <w:rFonts w:eastAsia="Times New Roman"/>
          <w:szCs w:val="24"/>
        </w:rPr>
        <w:t>ν σημαίνει ότι τελείωσαν τα προβλήματα και ότι καλύφθηκε ο χώρος από πλευράς ασφάλειας.</w:t>
      </w:r>
    </w:p>
    <w:p w14:paraId="6EB0EC18" w14:textId="77777777" w:rsidR="001771BC" w:rsidRDefault="000732D4">
      <w:pPr>
        <w:spacing w:line="600" w:lineRule="auto"/>
        <w:ind w:firstLine="720"/>
        <w:jc w:val="both"/>
        <w:rPr>
          <w:rFonts w:eastAsia="Times New Roman"/>
          <w:szCs w:val="24"/>
        </w:rPr>
      </w:pPr>
      <w:r>
        <w:rPr>
          <w:rFonts w:eastAsia="Times New Roman"/>
          <w:szCs w:val="24"/>
        </w:rPr>
        <w:t>Τονίζω πάλι –και το διευκρινίσατε κι εσείς- ότι είναι καθαρά θέμα των τοπικών αρχών της περιφέρειας και του δήμου Αθηναίων το να συμφωνήσουν και να γίνει οποιαδήποτε με</w:t>
      </w:r>
      <w:r>
        <w:rPr>
          <w:rFonts w:eastAsia="Times New Roman"/>
          <w:szCs w:val="24"/>
        </w:rPr>
        <w:t xml:space="preserve">ταβίβαση ή οποιαδήποτε αλλαγή χρήσης. </w:t>
      </w:r>
    </w:p>
    <w:p w14:paraId="6EB0EC19" w14:textId="77777777" w:rsidR="001771BC" w:rsidRDefault="000732D4">
      <w:pPr>
        <w:spacing w:line="600" w:lineRule="auto"/>
        <w:ind w:firstLine="720"/>
        <w:jc w:val="both"/>
        <w:rPr>
          <w:rFonts w:eastAsia="Times New Roman"/>
          <w:szCs w:val="24"/>
        </w:rPr>
      </w:pPr>
      <w:r>
        <w:rPr>
          <w:rFonts w:eastAsia="Times New Roman"/>
          <w:szCs w:val="24"/>
        </w:rPr>
        <w:lastRenderedPageBreak/>
        <w:t>Από κει και πέρα, θα μεταφέρω τις απόψεις σας στον κύριο Υπουργό και εμείς θα προσπαθήσουμε και θα συμβάλουμε για την βελτίωση αυτού του χώρου που, όπως ξέρουμε, είναι από τους λίγους που έχουν μείνει στην Αθήνα. Είνα</w:t>
      </w:r>
      <w:r>
        <w:rPr>
          <w:rFonts w:eastAsia="Times New Roman"/>
          <w:szCs w:val="24"/>
        </w:rPr>
        <w:t>ι συνεχής η προσπάθεια και μακάρι να υπάρξει ένα καλύτερο αποτέλεσμα στην περιοχή. Η περιφέρεια, όμως, τελευταία έχει κάνει πάρα πολλές προσπάθειες και απευθύνω παράκληση να μην μειώνουμε αυτές τις προσπάθειες. Δεν τις μειώσατε εσείς. Τέλος πάντων, έχει γί</w:t>
      </w:r>
      <w:r>
        <w:rPr>
          <w:rFonts w:eastAsia="Times New Roman"/>
          <w:szCs w:val="24"/>
        </w:rPr>
        <w:t xml:space="preserve">νει αρκετή προσπάθεια από πλευράς περιφέρειας για την καλυτέρευση του χώρου. </w:t>
      </w:r>
    </w:p>
    <w:p w14:paraId="6EB0EC1A" w14:textId="77777777" w:rsidR="001771BC" w:rsidRDefault="000732D4">
      <w:pPr>
        <w:spacing w:line="600" w:lineRule="auto"/>
        <w:ind w:firstLine="720"/>
        <w:jc w:val="both"/>
        <w:rPr>
          <w:rFonts w:eastAsia="Times New Roman"/>
          <w:szCs w:val="24"/>
        </w:rPr>
      </w:pPr>
      <w:r>
        <w:rPr>
          <w:rFonts w:eastAsia="Times New Roman"/>
          <w:szCs w:val="24"/>
        </w:rPr>
        <w:t>Σας ευχαριστώ.</w:t>
      </w:r>
    </w:p>
    <w:p w14:paraId="6EB0EC1B" w14:textId="77777777" w:rsidR="001771BC" w:rsidRDefault="000732D4">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6EB0EC1C" w14:textId="77777777" w:rsidR="001771BC" w:rsidRDefault="000732D4">
      <w:pPr>
        <w:spacing w:line="600" w:lineRule="auto"/>
        <w:ind w:firstLine="720"/>
        <w:jc w:val="both"/>
        <w:rPr>
          <w:rFonts w:eastAsia="Times New Roman"/>
          <w:szCs w:val="24"/>
        </w:rPr>
      </w:pPr>
      <w:r>
        <w:rPr>
          <w:rFonts w:eastAsia="Times New Roman"/>
          <w:szCs w:val="24"/>
        </w:rPr>
        <w:t xml:space="preserve">Θα συζητηθεί η ενδέκατη με αριθμό 457/7-2-2017 επίκαιρη ερώτηση </w:t>
      </w:r>
      <w:r>
        <w:rPr>
          <w:rFonts w:eastAsia="Times New Roman"/>
          <w:szCs w:val="24"/>
        </w:rPr>
        <w:t xml:space="preserve">δεύτερου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Εσωτερικών, σχετικά με τη μονιμοποίηση των Πυροσβεστών Πενταετούς Υποχρέωσης.</w:t>
      </w:r>
    </w:p>
    <w:p w14:paraId="6EB0EC1D" w14:textId="77777777" w:rsidR="001771BC" w:rsidRDefault="000732D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w:t>
      </w:r>
    </w:p>
    <w:p w14:paraId="6EB0EC1E" w14:textId="77777777" w:rsidR="001771BC" w:rsidRDefault="000732D4">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Κύριε Υπουργέ, χθε</w:t>
      </w:r>
      <w:r>
        <w:rPr>
          <w:rFonts w:eastAsia="Times New Roman"/>
          <w:szCs w:val="24"/>
        </w:rPr>
        <w:t xml:space="preserve">ς έγινε πολύ μεγάλη συζήτηση γι’ αυτό το θέμα. Καταθέσατε την τροπολογία και ψηφίστηκε. Δεν κάνατε δεκτή τη δική μας τροπολογία. </w:t>
      </w:r>
    </w:p>
    <w:p w14:paraId="6EB0EC1F" w14:textId="77777777" w:rsidR="001771BC" w:rsidRDefault="000732D4">
      <w:pPr>
        <w:spacing w:line="600" w:lineRule="auto"/>
        <w:ind w:firstLine="720"/>
        <w:jc w:val="both"/>
        <w:rPr>
          <w:rFonts w:eastAsia="Times New Roman" w:cs="Times New Roman"/>
          <w:szCs w:val="24"/>
        </w:rPr>
      </w:pPr>
      <w:r>
        <w:rPr>
          <w:rFonts w:eastAsia="Times New Roman"/>
          <w:szCs w:val="24"/>
        </w:rPr>
        <w:t>Θα αναρωτηθεί κάποιος αν είναι επίκαιρη αυτή η ερώτηση πια, αφού χθες έγινε όλη αυτή η ρύθμιση. Εμείς πιστεύουμε ότι είναι επί</w:t>
      </w:r>
      <w:r>
        <w:rPr>
          <w:rFonts w:eastAsia="Times New Roman"/>
          <w:szCs w:val="24"/>
        </w:rPr>
        <w:t xml:space="preserve">καιρη η ερώτηση και η επικαιρότητα του θέματος συνδέεται με την επιβεβαίωση που υπάρχει από τη χθεσινή κατάληξη της πρότασής σας των εκτιμήσεων που κάναμε για τη στάση που τήρησε η Κυβέρνηση απέναντι στους πυροσβέστες όλο αυτό το διάστημα, προσπαθώντας να </w:t>
      </w:r>
      <w:r>
        <w:rPr>
          <w:rFonts w:eastAsia="Times New Roman"/>
          <w:szCs w:val="24"/>
        </w:rPr>
        <w:t>συγκαλύψει τις προθέσεις της.</w:t>
      </w:r>
    </w:p>
    <w:p w14:paraId="6EB0EC2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Εμείς λέμε βεβαίως ότι οι ευθύνες ανήκουν στην προηγούμενη κυβέρνηση της Νέας Δημοκρατίας και του ΠΑΣΟΚ, που όλα τα προηγούμενα χρόνια καταργούσε οργανικές θέσεις και δημιουργούσε θέσεις επικουρικές, θέσεις πενταετούς θητείας </w:t>
      </w:r>
      <w:r>
        <w:rPr>
          <w:rFonts w:eastAsia="Times New Roman" w:cs="Times New Roman"/>
          <w:szCs w:val="24"/>
        </w:rPr>
        <w:t xml:space="preserve">ή συμβάσεων. </w:t>
      </w:r>
    </w:p>
    <w:p w14:paraId="6EB0EC2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κι εσείς διατηρήσατε αυτό το απαράδεκτο καθεστώς των τριών διαφορετικών εργασιακών σχέσεων στο Πυροσβεστικό Σώμα. Χθες κάνατε τέσσερις τις κατηγορίες από τρεις που ήταν μέχρι σήμερα. </w:t>
      </w:r>
    </w:p>
    <w:p w14:paraId="6EB0EC2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κάνατε το προηγούμενο διάστημα, </w:t>
      </w:r>
      <w:r>
        <w:rPr>
          <w:rFonts w:eastAsia="Times New Roman" w:cs="Times New Roman"/>
          <w:szCs w:val="24"/>
        </w:rPr>
        <w:t xml:space="preserve">κύριε Υπουργέ; Ρίξατε στάχτη στα μάτια των πυροσβεστών, συγκαλύψατε τις προθέσεις σας για τη διατήρηση του καθεστώτος αυτής της τριχοτόμησης, όπως γράφουμε στην επίκαιρη ερώτηση -γι’ αυτό επιβεβαιωνόμαστε- αξιοποιήσατε την απόφαση της </w:t>
      </w:r>
      <w:r>
        <w:rPr>
          <w:rFonts w:eastAsia="Times New Roman" w:cs="Times New Roman"/>
          <w:szCs w:val="24"/>
        </w:rPr>
        <w:t xml:space="preserve">επιτροπής </w:t>
      </w:r>
      <w:r>
        <w:rPr>
          <w:rFonts w:eastAsia="Times New Roman" w:cs="Times New Roman"/>
          <w:szCs w:val="24"/>
        </w:rPr>
        <w:t>του Δευτερο</w:t>
      </w:r>
      <w:r>
        <w:rPr>
          <w:rFonts w:eastAsia="Times New Roman" w:cs="Times New Roman"/>
          <w:szCs w:val="24"/>
        </w:rPr>
        <w:t xml:space="preserve">βάθμιου </w:t>
      </w:r>
      <w:r>
        <w:rPr>
          <w:rFonts w:eastAsia="Times New Roman" w:cs="Times New Roman"/>
          <w:szCs w:val="24"/>
        </w:rPr>
        <w:t xml:space="preserve">Συμβουλίου Κρίσεως </w:t>
      </w:r>
      <w:r>
        <w:rPr>
          <w:rFonts w:eastAsia="Times New Roman" w:cs="Times New Roman"/>
          <w:szCs w:val="24"/>
        </w:rPr>
        <w:t>του Αρχηγείου του Πυροσβεστικού Σώματος, που έκρινε ποιοι από τους πυροσβέστες πενταετούς θητείας πληρούν τις προϋποθέσεις ένταξης στο πυροσβεστικό προσωπικό και με έντεχνο τρόπο, όπως γράφουμε, κύριε Υπουργέ, την παρουσιάσατε σα</w:t>
      </w:r>
      <w:r>
        <w:rPr>
          <w:rFonts w:eastAsia="Times New Roman" w:cs="Times New Roman"/>
          <w:szCs w:val="24"/>
        </w:rPr>
        <w:t xml:space="preserve">ν μονιμοποίηση των πυροσβεστών πενταετούς υποχρέωσης. </w:t>
      </w:r>
    </w:p>
    <w:p w14:paraId="6EB0EC2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Πάλι στην επίκαιρη ερώτηση, κύριε Υπουργέ, λέμε ότι απ’ ό,τι φαίνεται η Κυβέρνηση δεν έχει κα</w:t>
      </w:r>
      <w:r>
        <w:rPr>
          <w:rFonts w:eastAsia="Times New Roman" w:cs="Times New Roman"/>
          <w:szCs w:val="24"/>
        </w:rPr>
        <w:t>μ</w:t>
      </w:r>
      <w:r>
        <w:rPr>
          <w:rFonts w:eastAsia="Times New Roman" w:cs="Times New Roman"/>
          <w:szCs w:val="24"/>
        </w:rPr>
        <w:t>μία πρόθεση ούτε να μονιμοποιήσει τους πυροσβέστες πενταετούς υποχρέωσης, αλλά ούτε καν να ανανεώσει την πε</w:t>
      </w:r>
      <w:r>
        <w:rPr>
          <w:rFonts w:eastAsia="Times New Roman" w:cs="Times New Roman"/>
          <w:szCs w:val="24"/>
        </w:rPr>
        <w:t xml:space="preserve">νταετή θητεία τους, γιατί πήγατε στην ανανέωση τριών χρόνων και λέτε ότι αυτό θα γίνει μονιμοποίηση, χωρίς άλλη διαδικασία. </w:t>
      </w:r>
    </w:p>
    <w:p w14:paraId="6EB0EC2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Αυτές οι εξελίξεις λέμε ότι γεννούν τεράστια προβλήματα. Ήδη η ανησυχία των πυροσβεστών είναι πολύ μεγάλη. Εμείς ξανά επιμένουμε με</w:t>
      </w:r>
      <w:r>
        <w:rPr>
          <w:rFonts w:eastAsia="Times New Roman" w:cs="Times New Roman"/>
          <w:szCs w:val="24"/>
        </w:rPr>
        <w:t xml:space="preserve"> την επίκαιρη ερώτηση, κύριε Υπουργέ, αν </w:t>
      </w:r>
      <w:r>
        <w:rPr>
          <w:rFonts w:eastAsia="Times New Roman" w:cs="Times New Roman"/>
          <w:szCs w:val="24"/>
        </w:rPr>
        <w:lastRenderedPageBreak/>
        <w:t>πράγματι υπάρχει άλλη σκέψη στην Κυβέρνηση, πέρα από τη χθεσινή τροπολογία που καταθέσατε, η οποία δείχνει τις προθέσεις της Κυβέρνησης, για αυτούς που δεν είναι μέσα σ’ αυτούς που έχουν κριθεί ικανοί από το Πυροσβε</w:t>
      </w:r>
      <w:r>
        <w:rPr>
          <w:rFonts w:eastAsia="Times New Roman" w:cs="Times New Roman"/>
          <w:szCs w:val="24"/>
        </w:rPr>
        <w:t>στικό Σώμα. Τι θα γίνει μ’ αυτούς; Τι θα γίνει με τους συμβασιούχους, τους εποχικούς όπως λέτε, που έχουν μείνει απ’ έξω; Μέχρι τώρα, κύριε Υπουργέ, δεν υπάρχει κα</w:t>
      </w:r>
      <w:r>
        <w:rPr>
          <w:rFonts w:eastAsia="Times New Roman" w:cs="Times New Roman"/>
          <w:szCs w:val="24"/>
        </w:rPr>
        <w:t>μ</w:t>
      </w:r>
      <w:r>
        <w:rPr>
          <w:rFonts w:eastAsia="Times New Roman" w:cs="Times New Roman"/>
          <w:szCs w:val="24"/>
        </w:rPr>
        <w:t xml:space="preserve">μία υπηρεσιακή απόφαση που να ανανεώνει τη θητεία τους. </w:t>
      </w:r>
    </w:p>
    <w:p w14:paraId="6EB0EC2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Πάνω σ’ αυτά θα θέλαμε τις απαντήσε</w:t>
      </w:r>
      <w:r>
        <w:rPr>
          <w:rFonts w:eastAsia="Times New Roman" w:cs="Times New Roman"/>
          <w:szCs w:val="24"/>
        </w:rPr>
        <w:t xml:space="preserve">ις σας. </w:t>
      </w:r>
    </w:p>
    <w:p w14:paraId="6EB0EC26"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EB0EC2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B0EC2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Κύριε Πρόεδρε, κύριε </w:t>
      </w:r>
      <w:proofErr w:type="spellStart"/>
      <w:r>
        <w:rPr>
          <w:rFonts w:eastAsia="Times New Roman" w:cs="Times New Roman"/>
          <w:szCs w:val="24"/>
        </w:rPr>
        <w:t>Κατσώτη</w:t>
      </w:r>
      <w:proofErr w:type="spellEnd"/>
      <w:r>
        <w:rPr>
          <w:rFonts w:eastAsia="Times New Roman" w:cs="Times New Roman"/>
          <w:szCs w:val="24"/>
        </w:rPr>
        <w:t>, χθες έγινε εκτενής συζήτηση πάνω σ’ αυτό το θέμα. Το θέμα των πυροσβεστών ό</w:t>
      </w:r>
      <w:r>
        <w:rPr>
          <w:rFonts w:eastAsia="Times New Roman" w:cs="Times New Roman"/>
          <w:szCs w:val="24"/>
        </w:rPr>
        <w:t xml:space="preserve">λων των κατηγοριών ξέρετε ότι αποτελεί μια τεράστια στρέβλωση, η οποία έρχεται από μακριά. Οι προηγούμενες κυβερνήσεις της Νέας Δημοκρατίας και του ΠΑΣΟΚ όχι απλά δημιούργησαν αυτές τις στρεβλώσεις για λόγους συλλογής κομματικών ψήφων, </w:t>
      </w:r>
      <w:r>
        <w:rPr>
          <w:rFonts w:eastAsia="Times New Roman" w:cs="Times New Roman"/>
          <w:szCs w:val="24"/>
        </w:rPr>
        <w:lastRenderedPageBreak/>
        <w:t>όχι απλά ταλαιπώρησα</w:t>
      </w:r>
      <w:r>
        <w:rPr>
          <w:rFonts w:eastAsia="Times New Roman" w:cs="Times New Roman"/>
          <w:szCs w:val="24"/>
        </w:rPr>
        <w:t>ν αυτούς τους ανθρώπους, αλλά και δημιούργησαν καταστάσεις τέτοιες που μας φέρνουν σε πολύ δύσκολη θέση σήμερα κάτω από  τις συνθήκες ελέγχου, τις δημοσιονομικές και τις άλλες συνθήκες τις οποίες διανύουμε. Δεν θέλω να αναφερθώ στο τι έγινε επί προηγούμενω</w:t>
      </w:r>
      <w:r>
        <w:rPr>
          <w:rFonts w:eastAsia="Times New Roman" w:cs="Times New Roman"/>
          <w:szCs w:val="24"/>
        </w:rPr>
        <w:t xml:space="preserve">ν κυβερνήσεων, γιατί υπάρχει συνέχεια σ’ αυτόν τον τόπο και δεν θέλουμε να δώσουμε πολεμοφόδια σε άλλους κύκλους που δεν θέλουν το συμφέρον της χώρας. </w:t>
      </w:r>
    </w:p>
    <w:p w14:paraId="6EB0EC2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Εμείς όμως, ερχόμαστε τώρα και είμαστε υποχρεωμένοι να δώσουμε μια λύση γι’ αυτούς τους ανθρώπους. Μπορε</w:t>
      </w:r>
      <w:r>
        <w:rPr>
          <w:rFonts w:eastAsia="Times New Roman" w:cs="Times New Roman"/>
          <w:szCs w:val="24"/>
        </w:rPr>
        <w:t>ί να μην είναι η λύση που ικανοποιεί στο 100% τις προσδοκίες τους και αυτό που προέβλεπε ο νόμος, αλλά δεν είχε γίνει τίποτα από την υλοποίηση αυτού του νόμου από το 2011 και τα επόμενα χρόνια. Ούτε προεδρικά διατάγματα είχαν γίνει για την υλοποίηση ούτε τ</w:t>
      </w:r>
      <w:r>
        <w:rPr>
          <w:rFonts w:eastAsia="Times New Roman" w:cs="Times New Roman"/>
          <w:szCs w:val="24"/>
        </w:rPr>
        <w:t xml:space="preserve">ίποτα. </w:t>
      </w:r>
    </w:p>
    <w:p w14:paraId="6EB0EC2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Ξεκινήσαμε τις διαδικασίες υλοποίησης του νόμου, αλλά προσκρούσαμε σε δυσκολίες που έχουν σχέση και με τους θεσμούς. Από εκεί και πέρα χρειάζεται μια συνεχής προσπάθεια –και την καταβάλουμε αυτή την προσπάθεια- για τη διασφάλιση αυτών των ανθρώπων.</w:t>
      </w:r>
      <w:r>
        <w:rPr>
          <w:rFonts w:eastAsia="Times New Roman" w:cs="Times New Roman"/>
          <w:szCs w:val="24"/>
        </w:rPr>
        <w:t xml:space="preserve"> </w:t>
      </w:r>
    </w:p>
    <w:p w14:paraId="6EB0EC2B"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Τους δώσαμε αυτό το μεταβατικό στάδιο όχι σαν προσωρινότητα, αλλά για να ικανοποιήσει τις τωρινές ανάγκες μέχρι να διευκρινιστεί ή να πετύχουμε αυτό που και αυτοί θέλουν. Από εκεί και πέρα προσπαθούμε να δημιουργήσουμε συνθήκες ομαλοποίησης -ξαναλέω- σε </w:t>
      </w:r>
      <w:r>
        <w:rPr>
          <w:rFonts w:eastAsia="Times New Roman"/>
          <w:szCs w:val="24"/>
        </w:rPr>
        <w:t xml:space="preserve">πολύ στρεβλές καταστάσεις που δημιουργήθηκαν. </w:t>
      </w:r>
    </w:p>
    <w:p w14:paraId="6EB0EC2C" w14:textId="77777777" w:rsidR="001771BC" w:rsidRDefault="000732D4">
      <w:pPr>
        <w:spacing w:line="600" w:lineRule="auto"/>
        <w:ind w:firstLine="720"/>
        <w:jc w:val="both"/>
        <w:rPr>
          <w:rFonts w:eastAsia="Times New Roman"/>
          <w:szCs w:val="24"/>
        </w:rPr>
      </w:pPr>
      <w:r>
        <w:rPr>
          <w:rFonts w:eastAsia="Times New Roman"/>
          <w:szCs w:val="24"/>
        </w:rPr>
        <w:t>Γιατί τι γινόταν μέχρι τώρα; Ξέρουμε όλοι καλά πώς εισέρχονταν οι πυροσβέστες στο Σώμα. Από εποχικοί γίνονταν πενταετούς θητείας, από συμβασιούχοι περιορισμένου χρόνου γίνονταν εποχικοί πενταετούς θητείας, από</w:t>
      </w:r>
      <w:r>
        <w:rPr>
          <w:rFonts w:eastAsia="Times New Roman"/>
          <w:szCs w:val="24"/>
        </w:rPr>
        <w:t xml:space="preserve"> πενταετούς θητείας γίνονταν υπαξιωματικοί και μετά αξιωματικοί. Στρεβλώσεις καθαρές. Από τον προηγούμενο χρόνο άρχισαν να εισέρχονται με </w:t>
      </w:r>
      <w:r>
        <w:rPr>
          <w:rFonts w:eastAsia="Times New Roman"/>
          <w:szCs w:val="24"/>
        </w:rPr>
        <w:t>πανελλήνιες εξετάσεις</w:t>
      </w:r>
      <w:r>
        <w:rPr>
          <w:rFonts w:eastAsia="Times New Roman"/>
          <w:szCs w:val="24"/>
        </w:rPr>
        <w:t xml:space="preserve">, αλλά μικρός αριθμός. </w:t>
      </w:r>
    </w:p>
    <w:p w14:paraId="6EB0EC2D" w14:textId="77777777" w:rsidR="001771BC" w:rsidRDefault="000732D4">
      <w:pPr>
        <w:spacing w:line="600" w:lineRule="auto"/>
        <w:ind w:firstLine="720"/>
        <w:jc w:val="both"/>
        <w:rPr>
          <w:rFonts w:eastAsia="Times New Roman"/>
          <w:szCs w:val="24"/>
        </w:rPr>
      </w:pPr>
      <w:r>
        <w:rPr>
          <w:rFonts w:eastAsia="Times New Roman"/>
          <w:szCs w:val="24"/>
        </w:rPr>
        <w:t>Πρέπει να συμμαζέψουμε την κατάσταση και τις στρεβλώσεις που μας κληρονομ</w:t>
      </w:r>
      <w:r>
        <w:rPr>
          <w:rFonts w:eastAsia="Times New Roman"/>
          <w:szCs w:val="24"/>
        </w:rPr>
        <w:t>ήθηκαν από τις προηγούμενες κυβερνήσεις. Για αυτό αναγκαστήκαμε να φέρουμε αυτήν τη μεταβατική διάταξη που δεν μας ικανοποιεί και εμάς στο 100%, αλλά δεν μπορούσε να γίνει τίποτα καλύτερο τώρα.</w:t>
      </w:r>
    </w:p>
    <w:p w14:paraId="6EB0EC2E"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Η πρόταση και η τροπολογία που κατατέθηκε από το ΚΚΕ χθες -τη </w:t>
      </w:r>
      <w:r>
        <w:rPr>
          <w:rFonts w:eastAsia="Times New Roman"/>
          <w:szCs w:val="24"/>
        </w:rPr>
        <w:t>συζητήσαμε και στη χθεσινή συζήτηση- είναι καλές σκέψεις. Μακάρι να είχαμε την δυνατότητα να φέρουμε επιπλέον προσωπικό και να χρησιμοποιήσουμε επιπλέον προσωπικό στην πολιτική προστασία, αλλά δυστυχώς κάτω από τις παρούσες συνθήκες δεν μπορεί να υλοποιηθε</w:t>
      </w:r>
      <w:r>
        <w:rPr>
          <w:rFonts w:eastAsia="Times New Roman"/>
          <w:szCs w:val="24"/>
        </w:rPr>
        <w:t>ί και αυτός ήταν και ο λόγος της μη υιοθέτησής της.</w:t>
      </w:r>
    </w:p>
    <w:p w14:paraId="6EB0EC2F" w14:textId="77777777" w:rsidR="001771BC" w:rsidRDefault="000732D4">
      <w:pPr>
        <w:spacing w:line="600" w:lineRule="auto"/>
        <w:ind w:firstLine="720"/>
        <w:jc w:val="both"/>
        <w:rPr>
          <w:rFonts w:eastAsia="Times New Roman"/>
          <w:szCs w:val="24"/>
        </w:rPr>
      </w:pPr>
      <w:r>
        <w:rPr>
          <w:rFonts w:eastAsia="Times New Roman"/>
          <w:szCs w:val="24"/>
        </w:rPr>
        <w:t>Σας ευχαριστώ.</w:t>
      </w:r>
    </w:p>
    <w:p w14:paraId="6EB0EC30" w14:textId="77777777" w:rsidR="001771BC" w:rsidRDefault="000732D4">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6EB0EC31" w14:textId="77777777" w:rsidR="001771BC" w:rsidRDefault="000732D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w:t>
      </w:r>
    </w:p>
    <w:p w14:paraId="6EB0EC32" w14:textId="77777777" w:rsidR="001771BC" w:rsidRDefault="000732D4">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Εχθές αναφερθήκαμε επί μακρόν στην τροπολογία μας, κύριε Υπουργέ, δεν ήσασταν εδώ </w:t>
      </w:r>
      <w:r>
        <w:rPr>
          <w:rFonts w:eastAsia="Times New Roman"/>
          <w:szCs w:val="24"/>
        </w:rPr>
        <w:t>βέβαια. Επειδή είπατε ότι η τροπολογία μας δεν είναι σύμφωνη με τα αιτήματα των πυροσβεστών πενταετούς και συμβασιούχων, πρέπει να σας πω ότι είναι καθολικής απόδοσης από αυτούς τους εργαζόμενους, γιατί μόνο αυτή λύνει το πρόβλημά τους. Η δική σας το περιπ</w:t>
      </w:r>
      <w:r>
        <w:rPr>
          <w:rFonts w:eastAsia="Times New Roman"/>
          <w:szCs w:val="24"/>
        </w:rPr>
        <w:t xml:space="preserve">λέκει ακόμα παραπέρα. </w:t>
      </w:r>
    </w:p>
    <w:p w14:paraId="6EB0EC33" w14:textId="77777777" w:rsidR="001771BC" w:rsidRDefault="000732D4">
      <w:pPr>
        <w:spacing w:line="600" w:lineRule="auto"/>
        <w:ind w:firstLine="720"/>
        <w:jc w:val="both"/>
        <w:rPr>
          <w:rFonts w:eastAsia="Times New Roman"/>
          <w:szCs w:val="24"/>
        </w:rPr>
      </w:pPr>
      <w:r>
        <w:rPr>
          <w:rFonts w:eastAsia="Times New Roman"/>
          <w:szCs w:val="24"/>
        </w:rPr>
        <w:lastRenderedPageBreak/>
        <w:t>Όλες οι οργανώσεις ζήτησαν χθες να μην κάνουμε δεκτή την τροπολογία σας, γιατί δεν αντιμετωπίζει το πρόβλημα. Φαντάζομαι ότι αυτό το μήνυμα που έστειλαν σε εμάς, το έστειλαν και στα υπόλοιπα κόμματα, άσχετα με τη στάση που κράτησαν.</w:t>
      </w:r>
    </w:p>
    <w:p w14:paraId="6EB0EC34" w14:textId="77777777" w:rsidR="001771BC" w:rsidRDefault="000732D4">
      <w:pPr>
        <w:spacing w:line="600" w:lineRule="auto"/>
        <w:ind w:firstLine="720"/>
        <w:jc w:val="both"/>
        <w:rPr>
          <w:rFonts w:eastAsia="Times New Roman"/>
          <w:szCs w:val="24"/>
        </w:rPr>
      </w:pPr>
      <w:r>
        <w:rPr>
          <w:rFonts w:eastAsia="Times New Roman"/>
          <w:szCs w:val="24"/>
        </w:rPr>
        <w:t xml:space="preserve">Όμως, κύριε Υπουργέ, εμείς τι λέμε στην τροπολογία μας; Λέμε ότι θα πρέπει οι τέσσερις χιλιάδες οργανικές θέσεις που καταργήθηκαν, να </w:t>
      </w:r>
      <w:proofErr w:type="spellStart"/>
      <w:r>
        <w:rPr>
          <w:rFonts w:eastAsia="Times New Roman"/>
          <w:szCs w:val="24"/>
        </w:rPr>
        <w:t>επανασυσταθούν</w:t>
      </w:r>
      <w:proofErr w:type="spellEnd"/>
      <w:r>
        <w:rPr>
          <w:rFonts w:eastAsia="Times New Roman"/>
          <w:szCs w:val="24"/>
        </w:rPr>
        <w:t>. Είναι σε έναν τομέα πολύ σημαντικό, πολύ ευαίσθητο και έχει να κάνει με τις ανθρώπινες ζωές, με την περιου</w:t>
      </w:r>
      <w:r>
        <w:rPr>
          <w:rFonts w:eastAsia="Times New Roman"/>
          <w:szCs w:val="24"/>
        </w:rPr>
        <w:t>σία του λαού μας. Δεν μπορεί το Πυροσβεστικό Σώμα, αυτή η υπηρεσία που όλοι την θυμόμαστε και την εκθειάζουμε σε τέτοιες καταστάσεις, να απαξιώνεται, να μειώνεται το προσωπικό της ή να είναι σε αβεβαιότητα και σε ανασφάλεια.</w:t>
      </w:r>
    </w:p>
    <w:p w14:paraId="6EB0EC35" w14:textId="77777777" w:rsidR="001771BC" w:rsidRDefault="000732D4">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ομογενοποίηση</w:t>
      </w:r>
      <w:proofErr w:type="spellEnd"/>
      <w:r>
        <w:rPr>
          <w:rFonts w:eastAsia="Times New Roman"/>
          <w:szCs w:val="24"/>
        </w:rPr>
        <w:t xml:space="preserve">, λοιπόν, αυτού </w:t>
      </w:r>
      <w:r>
        <w:rPr>
          <w:rFonts w:eastAsia="Times New Roman"/>
          <w:szCs w:val="24"/>
        </w:rPr>
        <w:t>του προσωπικού, που χρόνια και εσείς λέτε ότι είναι αναγκαίο να γίνει, πρέπει να προχωρήσει. Και αυτό μπορεί να προχωρήσει με την επανασύσταση των τεσσάρων χιλιάδων οργανικών θέσεων και βεβαίως με την προσπάθεια, που εμείς αναδεικνύουμε και μέσα από την τρ</w:t>
      </w:r>
      <w:r>
        <w:rPr>
          <w:rFonts w:eastAsia="Times New Roman"/>
          <w:szCs w:val="24"/>
        </w:rPr>
        <w:t>οπολογία μας, να αξιοποιηθούν και άλλες οργανικές θέσεις του Υπουργείο</w:t>
      </w:r>
      <w:r>
        <w:rPr>
          <w:rFonts w:eastAsia="Times New Roman"/>
          <w:szCs w:val="24"/>
        </w:rPr>
        <w:t>υ</w:t>
      </w:r>
      <w:r>
        <w:rPr>
          <w:rFonts w:eastAsia="Times New Roman"/>
          <w:szCs w:val="24"/>
        </w:rPr>
        <w:t xml:space="preserve"> Εσωτερικών για την πολιτική προστασία, η οποία και </w:t>
      </w:r>
      <w:r>
        <w:rPr>
          <w:rFonts w:eastAsia="Times New Roman"/>
          <w:szCs w:val="24"/>
        </w:rPr>
        <w:lastRenderedPageBreak/>
        <w:t xml:space="preserve">αυτή είναι μέρος του ίδιου του Πυροσβεστικού Σώματος. Είναι μέρος της δραστηριότητά τους. </w:t>
      </w:r>
    </w:p>
    <w:p w14:paraId="6EB0EC36" w14:textId="77777777" w:rsidR="001771BC" w:rsidRDefault="000732D4">
      <w:pPr>
        <w:spacing w:line="600" w:lineRule="auto"/>
        <w:ind w:firstLine="720"/>
        <w:jc w:val="both"/>
        <w:rPr>
          <w:rFonts w:eastAsia="Times New Roman"/>
          <w:szCs w:val="24"/>
        </w:rPr>
      </w:pPr>
      <w:r>
        <w:rPr>
          <w:rFonts w:eastAsia="Times New Roman"/>
          <w:szCs w:val="24"/>
        </w:rPr>
        <w:t>Γιατί, λοιπόν, δεν προχωράτε σε μια τέτοια</w:t>
      </w:r>
      <w:r>
        <w:rPr>
          <w:rFonts w:eastAsia="Times New Roman"/>
          <w:szCs w:val="24"/>
        </w:rPr>
        <w:t xml:space="preserve"> λύση που πραγματικά θα αντιμετωπίσει το πρόβλημα και δεν θα υπάρχει αυτή η κατάσταση</w:t>
      </w:r>
      <w:r>
        <w:rPr>
          <w:rFonts w:eastAsia="Times New Roman"/>
          <w:szCs w:val="24"/>
        </w:rPr>
        <w:t>,</w:t>
      </w:r>
      <w:r>
        <w:rPr>
          <w:rFonts w:eastAsia="Times New Roman"/>
          <w:szCs w:val="24"/>
        </w:rPr>
        <w:t xml:space="preserve"> η οποία επηρεάζει αρνητικά το Πυροσβεστικό Σώμα και την αποτελεσματικότητά του; </w:t>
      </w:r>
    </w:p>
    <w:p w14:paraId="6EB0EC37" w14:textId="77777777" w:rsidR="001771BC" w:rsidRDefault="000732D4">
      <w:pPr>
        <w:spacing w:line="600" w:lineRule="auto"/>
        <w:ind w:firstLine="720"/>
        <w:jc w:val="both"/>
        <w:rPr>
          <w:rFonts w:eastAsia="Times New Roman"/>
          <w:szCs w:val="24"/>
        </w:rPr>
      </w:pPr>
      <w:r>
        <w:rPr>
          <w:rFonts w:eastAsia="Times New Roman"/>
          <w:szCs w:val="24"/>
        </w:rPr>
        <w:t>Και όσο αυτό εξακολουθεί να υπάρχει, τόσο η αποτελεσματικότητα θα είναι μικρότερη, χειρό</w:t>
      </w:r>
      <w:r>
        <w:rPr>
          <w:rFonts w:eastAsia="Times New Roman"/>
          <w:szCs w:val="24"/>
        </w:rPr>
        <w:t xml:space="preserve">τερη, με αποτελέσματα αρνητικά για τον λαό και την περιουσία τους. Υπάρχει ευθύνη στην Κυβέρνηση. Πέρα από τις προηγούμενες κυβερνήσεις που διαμόρφωσαν αυτό το περιβάλλον, την εργασιακή ανωμαλία, εσείς την διατηρείτε και με την τροπολογία που κάνατε χθες. </w:t>
      </w:r>
    </w:p>
    <w:p w14:paraId="6EB0EC38" w14:textId="77777777" w:rsidR="001771BC" w:rsidRDefault="000732D4">
      <w:pPr>
        <w:spacing w:line="600" w:lineRule="auto"/>
        <w:ind w:firstLine="720"/>
        <w:jc w:val="both"/>
        <w:rPr>
          <w:rFonts w:eastAsia="Times New Roman"/>
          <w:szCs w:val="24"/>
        </w:rPr>
      </w:pPr>
      <w:r>
        <w:rPr>
          <w:rFonts w:eastAsia="Times New Roman"/>
          <w:szCs w:val="24"/>
        </w:rPr>
        <w:t>Για αυτό και επιμένουμε, κύριε Υπουργέ, να μελετήσετε καλύτερα την τροπολογία μας και όλες τις μορφές που μπορεί να υπάρξουν, έτσι ώστε να αντιμετωπιστεί οριστικά το ζήτημα των πυροσβεστών.</w:t>
      </w:r>
    </w:p>
    <w:p w14:paraId="6EB0EC39" w14:textId="77777777" w:rsidR="001771BC" w:rsidRDefault="000732D4">
      <w:pPr>
        <w:spacing w:line="600" w:lineRule="auto"/>
        <w:ind w:firstLine="720"/>
        <w:jc w:val="both"/>
        <w:rPr>
          <w:rFonts w:eastAsia="Times New Roman"/>
          <w:szCs w:val="24"/>
        </w:rPr>
      </w:pPr>
      <w:r>
        <w:rPr>
          <w:rFonts w:eastAsia="Times New Roman"/>
          <w:szCs w:val="24"/>
        </w:rPr>
        <w:t>Δεν απαντήσατε, όμως, και σήμερα: Οι υπόλοιποι από τους δύο χιλιά</w:t>
      </w:r>
      <w:r>
        <w:rPr>
          <w:rFonts w:eastAsia="Times New Roman"/>
          <w:szCs w:val="24"/>
        </w:rPr>
        <w:t>δες ενενήντα τρεις πενταετούς θητείας τι θα γίνουν; Πότε θα υπάρξει ανανέωση της θητείας τους;</w:t>
      </w:r>
    </w:p>
    <w:p w14:paraId="6EB0EC3A"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Και δεύτερον, οι εποχικοί θα </w:t>
      </w:r>
      <w:proofErr w:type="spellStart"/>
      <w:r>
        <w:rPr>
          <w:rFonts w:eastAsia="Times New Roman"/>
          <w:szCs w:val="24"/>
        </w:rPr>
        <w:t>ξαναπροσληφθούν</w:t>
      </w:r>
      <w:proofErr w:type="spellEnd"/>
      <w:r>
        <w:rPr>
          <w:rFonts w:eastAsia="Times New Roman"/>
          <w:szCs w:val="24"/>
        </w:rPr>
        <w:t xml:space="preserve"> πάλι φέτος; Αυτό δεν το είπατε στην </w:t>
      </w:r>
      <w:proofErr w:type="spellStart"/>
      <w:r>
        <w:rPr>
          <w:rFonts w:eastAsia="Times New Roman"/>
          <w:szCs w:val="24"/>
        </w:rPr>
        <w:t>πρωτολογία</w:t>
      </w:r>
      <w:proofErr w:type="spellEnd"/>
      <w:r>
        <w:rPr>
          <w:rFonts w:eastAsia="Times New Roman"/>
          <w:szCs w:val="24"/>
        </w:rPr>
        <w:t xml:space="preserve"> και θα θέλαμε να το ακούσουμε στη δευτερολογία σας. </w:t>
      </w:r>
    </w:p>
    <w:p w14:paraId="6EB0EC3B" w14:textId="77777777" w:rsidR="001771BC" w:rsidRDefault="000732D4">
      <w:pPr>
        <w:spacing w:line="600" w:lineRule="auto"/>
        <w:ind w:firstLine="720"/>
        <w:jc w:val="both"/>
        <w:rPr>
          <w:rFonts w:eastAsia="Times New Roman"/>
          <w:szCs w:val="24"/>
        </w:rPr>
      </w:pPr>
      <w:r>
        <w:rPr>
          <w:rFonts w:eastAsia="Times New Roman"/>
          <w:b/>
          <w:szCs w:val="24"/>
        </w:rPr>
        <w:t>ΠΡΟΕΔΡΕΥΩΝ (Σπυρ</w:t>
      </w:r>
      <w:r>
        <w:rPr>
          <w:rFonts w:eastAsia="Times New Roman"/>
          <w:b/>
          <w:szCs w:val="24"/>
        </w:rPr>
        <w:t xml:space="preserve">ίδων Λυκούδης): </w:t>
      </w:r>
      <w:r>
        <w:rPr>
          <w:rFonts w:eastAsia="Times New Roman"/>
          <w:szCs w:val="24"/>
        </w:rPr>
        <w:t xml:space="preserve">Ευχαριστώ, κύριε συνάδελφε. </w:t>
      </w:r>
    </w:p>
    <w:p w14:paraId="6EB0EC3C" w14:textId="77777777" w:rsidR="001771BC" w:rsidRDefault="000732D4">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6EB0EC3D" w14:textId="77777777" w:rsidR="001771BC" w:rsidRDefault="000732D4">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κατ’ αρχάς η εντύπωση που έχω είναι ότι στην τροπολογία αναφέρετε ότι αυτοί οι πυροσβέστες θα απασχοληθούν στην Π</w:t>
      </w:r>
      <w:r>
        <w:rPr>
          <w:rFonts w:eastAsia="Times New Roman"/>
          <w:szCs w:val="24"/>
        </w:rPr>
        <w:t xml:space="preserve">ολιτική Προστασία, κάτι που οι ίδιοι δεν το θέλουν, αλλά ήθελαν να γίνουν κανονικής, πλήρους απασχόλησης πυροσβέστες. Το προσπερνάω αυτό. Μακάρι να είχαμε –και θα ήμουν ο ευτυχέστερος άνθρωπος σε αυτό το Υπουργείο- τη δυνατότητα να πάρουμε παραπάνω κόσμο, </w:t>
      </w:r>
      <w:r>
        <w:rPr>
          <w:rFonts w:eastAsia="Times New Roman"/>
          <w:szCs w:val="24"/>
        </w:rPr>
        <w:t>να δώσουμε περισσότερο κόσμο στην Πολιτική Προστασία, στους δήμους, στις περιφέρειες, όπου χρειάζεται, και να καλύψουμε τις πολλές ανάγκες. Γιατί πράγματι η αλλαγή των κλιματικών συνθηκών επιβάλλει απαιτήσεις, δημιουργεί ανάγκες, οι οποίες πρέπει να καλυφ</w:t>
      </w:r>
      <w:r>
        <w:rPr>
          <w:rFonts w:eastAsia="Times New Roman"/>
          <w:szCs w:val="24"/>
        </w:rPr>
        <w:lastRenderedPageBreak/>
        <w:t>θ</w:t>
      </w:r>
      <w:r>
        <w:rPr>
          <w:rFonts w:eastAsia="Times New Roman"/>
          <w:szCs w:val="24"/>
        </w:rPr>
        <w:t>ούν. Κάνουμε προσπάθεια για ενεργοποίηση και πίεση, αν θέλετε, ευρωπαϊκών κύκλων, προκειμένου να δοθούν κονδύλια γι’ αυτές τις ανάγκες. Γιατί, κακά τα ψέματα, ο Νότος, οι νότιες περιοχές της Ευρώπης πλήττονται περισσότερο από φυσικές καταστροφές, ακριβώς λ</w:t>
      </w:r>
      <w:r>
        <w:rPr>
          <w:rFonts w:eastAsia="Times New Roman"/>
          <w:szCs w:val="24"/>
        </w:rPr>
        <w:t>όγω της αλλαγής των κλιματολογικών συνθηκών. Αυτό, όμως, μπορούμε για την ώρα. Δεν μπορούμε να δημιουργήσουμε περισσότερες θέσεις, παρ</w:t>
      </w:r>
      <w:r>
        <w:rPr>
          <w:rFonts w:eastAsia="Times New Roman"/>
          <w:szCs w:val="24"/>
        </w:rPr>
        <w:t xml:space="preserve">’ </w:t>
      </w:r>
      <w:r>
        <w:rPr>
          <w:rFonts w:eastAsia="Times New Roman"/>
          <w:szCs w:val="24"/>
        </w:rPr>
        <w:t xml:space="preserve">ότι θα ήταν το καλύτερο που θα μπορούσαμε να ακούσουμε.  </w:t>
      </w:r>
    </w:p>
    <w:p w14:paraId="6EB0EC3E" w14:textId="77777777" w:rsidR="001771BC" w:rsidRDefault="000732D4">
      <w:pPr>
        <w:spacing w:line="600" w:lineRule="auto"/>
        <w:ind w:firstLine="720"/>
        <w:jc w:val="both"/>
        <w:rPr>
          <w:rFonts w:eastAsia="Times New Roman"/>
          <w:szCs w:val="24"/>
        </w:rPr>
      </w:pPr>
      <w:r>
        <w:rPr>
          <w:rFonts w:eastAsia="Times New Roman"/>
          <w:szCs w:val="24"/>
        </w:rPr>
        <w:t xml:space="preserve">Από εκεί και πέρα, η </w:t>
      </w:r>
      <w:proofErr w:type="spellStart"/>
      <w:r>
        <w:rPr>
          <w:rFonts w:eastAsia="Times New Roman"/>
          <w:szCs w:val="24"/>
        </w:rPr>
        <w:t>ομογενοποίηση</w:t>
      </w:r>
      <w:proofErr w:type="spellEnd"/>
      <w:r>
        <w:rPr>
          <w:rFonts w:eastAsia="Times New Roman"/>
          <w:szCs w:val="24"/>
        </w:rPr>
        <w:t xml:space="preserve"> που είπατε είναι μια καλή ε</w:t>
      </w:r>
      <w:r>
        <w:rPr>
          <w:rFonts w:eastAsia="Times New Roman"/>
          <w:szCs w:val="24"/>
        </w:rPr>
        <w:t xml:space="preserve">υχή για το Πυροσβεστικό Σώμα. Είναι, όμως, τεράστιες οι στρεβλώσεις που δημιουργήθηκαν  διαχρονικά, με πάρα πολλές κατηγορίες εργαζομένων, μέσα στο Πυροσβεστικό Σώμα. Το έχω </w:t>
      </w:r>
      <w:proofErr w:type="spellStart"/>
      <w:r>
        <w:rPr>
          <w:rFonts w:eastAsia="Times New Roman"/>
          <w:szCs w:val="24"/>
        </w:rPr>
        <w:t>ξαναδηλώσει</w:t>
      </w:r>
      <w:proofErr w:type="spellEnd"/>
      <w:r>
        <w:rPr>
          <w:rFonts w:eastAsia="Times New Roman"/>
          <w:szCs w:val="24"/>
        </w:rPr>
        <w:t xml:space="preserve"> σε αυτόν τον χώρο ότι δεν νομίζω να υπάρχει άλλος χώρος του </w:t>
      </w:r>
      <w:r>
        <w:rPr>
          <w:rFonts w:eastAsia="Times New Roman"/>
          <w:szCs w:val="24"/>
        </w:rPr>
        <w:t>δ</w:t>
      </w:r>
      <w:r>
        <w:rPr>
          <w:rFonts w:eastAsia="Times New Roman"/>
          <w:szCs w:val="24"/>
        </w:rPr>
        <w:t>ημοσίου μ</w:t>
      </w:r>
      <w:r>
        <w:rPr>
          <w:rFonts w:eastAsia="Times New Roman"/>
          <w:szCs w:val="24"/>
        </w:rPr>
        <w:t xml:space="preserve">ε τόσες πολλές στρεβλώσεις, όπως είναι το Πυροσβεστικό Σώμα, γιατί ακριβώς είχε χρησιμοποιηθεί κατά κόρον σαν κομματικός μηχανισμός. Η </w:t>
      </w:r>
      <w:proofErr w:type="spellStart"/>
      <w:r>
        <w:rPr>
          <w:rFonts w:eastAsia="Times New Roman"/>
          <w:szCs w:val="24"/>
        </w:rPr>
        <w:t>ομογενοποίηση</w:t>
      </w:r>
      <w:proofErr w:type="spellEnd"/>
      <w:r>
        <w:rPr>
          <w:rFonts w:eastAsia="Times New Roman"/>
          <w:szCs w:val="24"/>
        </w:rPr>
        <w:t xml:space="preserve"> δεν μπορεί να γίνει με την έννοια της απόλυτης </w:t>
      </w:r>
      <w:proofErr w:type="spellStart"/>
      <w:r>
        <w:rPr>
          <w:rFonts w:eastAsia="Times New Roman"/>
          <w:szCs w:val="24"/>
        </w:rPr>
        <w:t>ομογενοποίησης</w:t>
      </w:r>
      <w:proofErr w:type="spellEnd"/>
      <w:r>
        <w:rPr>
          <w:rFonts w:eastAsia="Times New Roman"/>
          <w:szCs w:val="24"/>
        </w:rPr>
        <w:t>.</w:t>
      </w:r>
    </w:p>
    <w:p w14:paraId="6EB0EC3F" w14:textId="77777777" w:rsidR="001771BC" w:rsidRDefault="000732D4">
      <w:pPr>
        <w:spacing w:line="600" w:lineRule="auto"/>
        <w:ind w:firstLine="720"/>
        <w:jc w:val="both"/>
        <w:rPr>
          <w:rFonts w:eastAsia="Times New Roman"/>
          <w:szCs w:val="24"/>
        </w:rPr>
      </w:pPr>
      <w:r>
        <w:rPr>
          <w:rFonts w:eastAsia="Times New Roman"/>
          <w:szCs w:val="24"/>
        </w:rPr>
        <w:t>Όσον αφορά, δε, τους εποχικούς υπαλλήλους, ο</w:t>
      </w:r>
      <w:r>
        <w:rPr>
          <w:rFonts w:eastAsia="Times New Roman"/>
          <w:szCs w:val="24"/>
        </w:rPr>
        <w:t xml:space="preserve"> προγραμματισμός μας είναι να υλοποιηθεί το πρόγραμμα όπως πέρυσι και σε αυτή την κατεύθυνση προχωράμε. </w:t>
      </w:r>
    </w:p>
    <w:p w14:paraId="6EB0EC40" w14:textId="77777777" w:rsidR="001771BC" w:rsidRDefault="000732D4">
      <w:pPr>
        <w:spacing w:line="600" w:lineRule="auto"/>
        <w:ind w:firstLine="720"/>
        <w:jc w:val="both"/>
        <w:rPr>
          <w:rFonts w:eastAsia="Times New Roman"/>
          <w:szCs w:val="24"/>
        </w:rPr>
      </w:pPr>
      <w:r>
        <w:rPr>
          <w:rFonts w:eastAsia="Times New Roman"/>
          <w:szCs w:val="24"/>
        </w:rPr>
        <w:lastRenderedPageBreak/>
        <w:t>Τέλος, όσον αφορά τους πυροσβέστες</w:t>
      </w:r>
      <w:r>
        <w:rPr>
          <w:rFonts w:eastAsia="Times New Roman"/>
          <w:szCs w:val="24"/>
        </w:rPr>
        <w:t>,</w:t>
      </w:r>
      <w:r>
        <w:rPr>
          <w:rFonts w:eastAsia="Times New Roman"/>
          <w:szCs w:val="24"/>
        </w:rPr>
        <w:t xml:space="preserve"> που δεν ανήκουν στην κατηγορία της χθεσινής τροπολογίας, χίλια εξακόσια άτομα περίπου, έχει γίνει ανανέωση της πεντ</w:t>
      </w:r>
      <w:r>
        <w:rPr>
          <w:rFonts w:eastAsia="Times New Roman"/>
          <w:szCs w:val="24"/>
        </w:rPr>
        <w:t>αετούς θητείας. Έχει υπογραφεί, έχει κλείσει το θέμα γι’ αυτούς.</w:t>
      </w:r>
    </w:p>
    <w:p w14:paraId="6EB0EC41" w14:textId="77777777" w:rsidR="001771BC" w:rsidRDefault="000732D4">
      <w:pPr>
        <w:spacing w:line="600" w:lineRule="auto"/>
        <w:ind w:firstLine="720"/>
        <w:jc w:val="both"/>
        <w:rPr>
          <w:rFonts w:eastAsia="Times New Roman"/>
          <w:szCs w:val="24"/>
        </w:rPr>
      </w:pPr>
      <w:r>
        <w:rPr>
          <w:rFonts w:eastAsia="Times New Roman"/>
          <w:szCs w:val="24"/>
        </w:rPr>
        <w:t xml:space="preserve">Σας ευχαριστώ. </w:t>
      </w:r>
    </w:p>
    <w:p w14:paraId="6EB0EC42" w14:textId="77777777" w:rsidR="001771BC" w:rsidRDefault="000732D4">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Πότε;</w:t>
      </w:r>
    </w:p>
    <w:p w14:paraId="6EB0EC43" w14:textId="77777777" w:rsidR="001771BC" w:rsidRDefault="000732D4">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Τις προηγούμενες μέρες.</w:t>
      </w:r>
    </w:p>
    <w:p w14:paraId="6EB0EC44" w14:textId="77777777" w:rsidR="001771BC" w:rsidRDefault="000732D4">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Δεν μας το είπατε αυτό, δεν το παρουσιάσατε χθες. </w:t>
      </w:r>
    </w:p>
    <w:p w14:paraId="6EB0EC45" w14:textId="77777777" w:rsidR="001771BC" w:rsidRDefault="000732D4">
      <w:pPr>
        <w:spacing w:line="600" w:lineRule="auto"/>
        <w:ind w:firstLine="720"/>
        <w:jc w:val="both"/>
        <w:rPr>
          <w:rFonts w:eastAsia="Times New Roman"/>
          <w:szCs w:val="24"/>
        </w:rPr>
      </w:pPr>
      <w:r>
        <w:rPr>
          <w:rFonts w:eastAsia="Times New Roman"/>
          <w:b/>
          <w:szCs w:val="24"/>
        </w:rPr>
        <w:t>ΝΙΚΟΛΑΟ</w:t>
      </w:r>
      <w:r>
        <w:rPr>
          <w:rFonts w:eastAsia="Times New Roman"/>
          <w:b/>
          <w:szCs w:val="24"/>
        </w:rPr>
        <w:t xml:space="preserve">Σ ΤΟΣΚΑΣ (Αναπληρωτής Υπουργός Εσωτερικών): </w:t>
      </w:r>
      <w:r>
        <w:rPr>
          <w:rFonts w:eastAsia="Times New Roman"/>
          <w:szCs w:val="24"/>
        </w:rPr>
        <w:t xml:space="preserve">Θα σας δώσω το έγγραφο. </w:t>
      </w:r>
    </w:p>
    <w:p w14:paraId="6EB0EC46"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w:t>
      </w:r>
      <w:r>
        <w:rPr>
          <w:rFonts w:eastAsia="Times New Roman"/>
          <w:bCs/>
          <w:szCs w:val="24"/>
        </w:rPr>
        <w:t xml:space="preserve"> ο Βουλευτής κ. Ιωάννης Μανιάτης ζητεί άδεια ολιγοήμερης απουσίας στο εξωτερικό για το διάστημα 20</w:t>
      </w:r>
      <w:r>
        <w:rPr>
          <w:rFonts w:eastAsia="Times New Roman"/>
          <w:bCs/>
          <w:szCs w:val="24"/>
        </w:rPr>
        <w:t xml:space="preserve"> Φεβρουαρίου έως </w:t>
      </w:r>
      <w:r>
        <w:rPr>
          <w:rFonts w:eastAsia="Times New Roman"/>
          <w:bCs/>
          <w:szCs w:val="24"/>
        </w:rPr>
        <w:t>21 Φεβρουα</w:t>
      </w:r>
      <w:r>
        <w:rPr>
          <w:rFonts w:eastAsia="Times New Roman"/>
          <w:bCs/>
          <w:szCs w:val="24"/>
        </w:rPr>
        <w:t xml:space="preserve">ρίου 2017, λόγω συμμετοχής του, ως </w:t>
      </w:r>
      <w:r>
        <w:rPr>
          <w:rFonts w:eastAsia="Times New Roman"/>
          <w:bCs/>
          <w:szCs w:val="24"/>
        </w:rPr>
        <w:t>ε</w:t>
      </w:r>
      <w:r>
        <w:rPr>
          <w:rFonts w:eastAsia="Times New Roman"/>
          <w:bCs/>
          <w:szCs w:val="24"/>
        </w:rPr>
        <w:t xml:space="preserve">κπρόσωπος της Δημοκρατικής Συμπαράταξης, στο πλαίσιο </w:t>
      </w:r>
      <w:r>
        <w:rPr>
          <w:rFonts w:eastAsia="Times New Roman"/>
          <w:bCs/>
          <w:szCs w:val="24"/>
        </w:rPr>
        <w:lastRenderedPageBreak/>
        <w:t xml:space="preserve">του </w:t>
      </w:r>
      <w:proofErr w:type="spellStart"/>
      <w:r>
        <w:rPr>
          <w:rFonts w:eastAsia="Times New Roman"/>
          <w:bCs/>
          <w:szCs w:val="24"/>
          <w:lang w:val="en-US"/>
        </w:rPr>
        <w:t>Ecofin</w:t>
      </w:r>
      <w:proofErr w:type="spellEnd"/>
      <w:r>
        <w:rPr>
          <w:rFonts w:eastAsia="Times New Roman"/>
          <w:bCs/>
          <w:szCs w:val="24"/>
        </w:rPr>
        <w:t xml:space="preserve"> στο δείπνο των Υπουργών Οικονομικών των ευρωσοσιαλιστικών κυβερνήσεων και κομμάτων στις Βρυξέλλες. </w:t>
      </w:r>
    </w:p>
    <w:p w14:paraId="6EB0EC47"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ο Βουλευτής κ. Γεώργιος Κουμουτσάκος ζητεί άδεια</w:t>
      </w:r>
      <w:r>
        <w:rPr>
          <w:rFonts w:eastAsia="Times New Roman"/>
          <w:bCs/>
          <w:szCs w:val="24"/>
        </w:rPr>
        <w:t xml:space="preserve"> ολιγοήμερης απουσίας στο εξωτερικό για το διάστημα 19</w:t>
      </w:r>
      <w:r>
        <w:rPr>
          <w:rFonts w:eastAsia="Times New Roman"/>
          <w:bCs/>
          <w:szCs w:val="24"/>
        </w:rPr>
        <w:t xml:space="preserve"> Φεβρουαρίου έως </w:t>
      </w:r>
      <w:r>
        <w:rPr>
          <w:rFonts w:eastAsia="Times New Roman"/>
          <w:bCs/>
          <w:szCs w:val="24"/>
        </w:rPr>
        <w:t xml:space="preserve">20 Φεβρουαρίου 2017, λόγω κομματικών υποχρεώσεων. </w:t>
      </w:r>
    </w:p>
    <w:p w14:paraId="6EB0EC48"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Η Βουλή εγκρίνει; </w:t>
      </w:r>
    </w:p>
    <w:p w14:paraId="6EB0EC49"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ΟΙ</w:t>
      </w:r>
      <w:r>
        <w:rPr>
          <w:rFonts w:eastAsia="Times New Roman"/>
          <w:b/>
          <w:bCs/>
          <w:szCs w:val="24"/>
        </w:rPr>
        <w:t xml:space="preserve"> ΒΟΥΛΕΥΤΕΣ: </w:t>
      </w:r>
      <w:r>
        <w:rPr>
          <w:rFonts w:eastAsia="Times New Roman"/>
          <w:bCs/>
          <w:szCs w:val="24"/>
        </w:rPr>
        <w:t xml:space="preserve"> Μάλιστα, μάλιστα.</w:t>
      </w:r>
    </w:p>
    <w:p w14:paraId="6EB0EC4A"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(Σπυρίδων Λυκούδης): </w:t>
      </w:r>
      <w:r w:rsidRPr="00C2443B">
        <w:rPr>
          <w:rFonts w:eastAsia="Times New Roman"/>
          <w:szCs w:val="24"/>
        </w:rPr>
        <w:t>Συνεπώς</w:t>
      </w:r>
      <w:r>
        <w:rPr>
          <w:rFonts w:eastAsia="Times New Roman"/>
          <w:b/>
          <w:szCs w:val="24"/>
        </w:rPr>
        <w:t xml:space="preserve"> </w:t>
      </w:r>
      <w:r>
        <w:rPr>
          <w:rFonts w:eastAsia="Times New Roman"/>
          <w:bCs/>
          <w:szCs w:val="24"/>
        </w:rPr>
        <w:t>η</w:t>
      </w:r>
      <w:r>
        <w:rPr>
          <w:rFonts w:eastAsia="Times New Roman"/>
          <w:bCs/>
          <w:szCs w:val="24"/>
        </w:rPr>
        <w:t xml:space="preserve"> Βουλή ενέκρινε τις ζητηθείσες άδειες.</w:t>
      </w:r>
    </w:p>
    <w:p w14:paraId="6EB0EC4B"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Ακολουθεί η δέκατη τρίτη με αριθμό 382/23-1-2017 επίκαιρη ερώτηση δεύτερου κύκλου του Βουλευτή Α΄ Θεσσαλονίκης της Ένωσης Κεντρώων κ. </w:t>
      </w:r>
      <w:r>
        <w:rPr>
          <w:rFonts w:eastAsia="Times New Roman"/>
          <w:szCs w:val="24"/>
        </w:rPr>
        <w:t xml:space="preserve">Ιωάννη </w:t>
      </w:r>
      <w:proofErr w:type="spellStart"/>
      <w:r>
        <w:rPr>
          <w:rFonts w:eastAsia="Times New Roman"/>
          <w:szCs w:val="24"/>
        </w:rPr>
        <w:t>Σαρίδη</w:t>
      </w:r>
      <w:proofErr w:type="spellEnd"/>
      <w:r>
        <w:rPr>
          <w:rFonts w:eastAsia="Times New Roman"/>
          <w:bCs/>
          <w:szCs w:val="24"/>
        </w:rPr>
        <w:t xml:space="preserve"> προς τον Υπουργό </w:t>
      </w:r>
      <w:r>
        <w:rPr>
          <w:rFonts w:eastAsia="Times New Roman"/>
          <w:szCs w:val="24"/>
        </w:rPr>
        <w:t xml:space="preserve">Εσωτερικών, </w:t>
      </w:r>
      <w:r>
        <w:rPr>
          <w:rFonts w:eastAsia="Times New Roman"/>
          <w:bCs/>
          <w:szCs w:val="24"/>
        </w:rPr>
        <w:t>σχετικά με το σχέδιο αποδυνάμωσης της ασ</w:t>
      </w:r>
      <w:r>
        <w:rPr>
          <w:rFonts w:eastAsia="Times New Roman"/>
          <w:bCs/>
          <w:szCs w:val="24"/>
        </w:rPr>
        <w:t>τυνομικής και πυροσβεστικής δύναμης της Μακεδονίας.</w:t>
      </w:r>
    </w:p>
    <w:p w14:paraId="6EB0EC4C"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Θα απαντήσει ο Αναπληρωτής Υπουργός Εσωτερικών κ. </w:t>
      </w:r>
      <w:proofErr w:type="spellStart"/>
      <w:r>
        <w:rPr>
          <w:rFonts w:eastAsia="Times New Roman"/>
          <w:bCs/>
          <w:szCs w:val="24"/>
        </w:rPr>
        <w:t>Τόσκας</w:t>
      </w:r>
      <w:proofErr w:type="spellEnd"/>
      <w:r>
        <w:rPr>
          <w:rFonts w:eastAsia="Times New Roman"/>
          <w:bCs/>
          <w:szCs w:val="24"/>
        </w:rPr>
        <w:t xml:space="preserve">. </w:t>
      </w:r>
    </w:p>
    <w:p w14:paraId="6EB0EC4D"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Κύριε συνάδελφε, έχετε τον λόγο. </w:t>
      </w:r>
    </w:p>
    <w:p w14:paraId="6EB0EC4E"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lastRenderedPageBreak/>
        <w:t xml:space="preserve">ΙΩΑΝΝΗΣ ΣΑΡΙΔΗΣ: </w:t>
      </w:r>
      <w:r>
        <w:rPr>
          <w:rFonts w:eastAsia="Times New Roman"/>
          <w:bCs/>
          <w:szCs w:val="24"/>
        </w:rPr>
        <w:t xml:space="preserve">Ευχαριστώ πολύ, κύριε Πρόεδρε. </w:t>
      </w:r>
    </w:p>
    <w:p w14:paraId="6EB0EC4F"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Κύριε Υπουργέ, σας είχαμε καταθέσει δύο ερωτήσεις, την 8659 στις 28-9-2016 και την 2238 στις 23-12-2016. Και οι δύο είχαν το εξής ερώτημα, αν υπάρχει </w:t>
      </w:r>
      <w:proofErr w:type="spellStart"/>
      <w:r>
        <w:rPr>
          <w:rFonts w:eastAsia="Times New Roman"/>
          <w:bCs/>
          <w:szCs w:val="24"/>
        </w:rPr>
        <w:t>υποστελέχωση</w:t>
      </w:r>
      <w:proofErr w:type="spellEnd"/>
      <w:r>
        <w:rPr>
          <w:rFonts w:eastAsia="Times New Roman"/>
          <w:bCs/>
          <w:szCs w:val="24"/>
        </w:rPr>
        <w:t xml:space="preserve"> της αστυνομικής δύναμης στη Μητροπολιτική Ενότητα Θεσσαλονίκης. </w:t>
      </w:r>
    </w:p>
    <w:p w14:paraId="6EB0EC50"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Μετά την αποτυχία της απάντη</w:t>
      </w:r>
      <w:r>
        <w:rPr>
          <w:rFonts w:eastAsia="Times New Roman"/>
          <w:bCs/>
          <w:szCs w:val="24"/>
        </w:rPr>
        <w:t>σής σας την οποία λάβαμε γραπτώς, καθόσον κρίναμε ότι δεν ήταν ικανοποιητική και τεκμηριωμένη, προχωρήσαμε στη συγκεκριμένη επίκαιρη ερώτηση, όπου πλέον ερωτάσθε αν εφαρμόζεται κάποι</w:t>
      </w:r>
      <w:r>
        <w:rPr>
          <w:rFonts w:eastAsia="Times New Roman"/>
          <w:bCs/>
          <w:szCs w:val="24"/>
        </w:rPr>
        <w:t>ο</w:t>
      </w:r>
      <w:r>
        <w:rPr>
          <w:rFonts w:eastAsia="Times New Roman"/>
          <w:bCs/>
          <w:szCs w:val="24"/>
        </w:rPr>
        <w:t xml:space="preserve"> σχέδιο αποδυνάμωσης της αστυνομικής και της πυροσβεστικής δύναμης στην π</w:t>
      </w:r>
      <w:r>
        <w:rPr>
          <w:rFonts w:eastAsia="Times New Roman"/>
          <w:bCs/>
          <w:szCs w:val="24"/>
        </w:rPr>
        <w:t xml:space="preserve">εριοχή της Μακεδονίας και με ποιο κριτήριο θεωρείτε εσείς πως είναι απαραίτητο να προχωρήσετε στην υλοποίηση του συγκεκριμένου σχεδίου. </w:t>
      </w:r>
    </w:p>
    <w:p w14:paraId="6EB0EC51" w14:textId="77777777" w:rsidR="001771BC" w:rsidRDefault="000732D4">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Ευχαριστώ πολύ.</w:t>
      </w:r>
    </w:p>
    <w:p w14:paraId="6EB0EC52"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EB0EC5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EB0EC54"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ΝΙΚΟΛΑΟΣ Τ</w:t>
      </w:r>
      <w:r>
        <w:rPr>
          <w:rFonts w:eastAsia="Times New Roman" w:cs="Times New Roman"/>
          <w:b/>
          <w:szCs w:val="24"/>
        </w:rPr>
        <w:t>ΟΣΚΑΣ (Αναπληρωτής Υπουργός Εσωτερικών):</w:t>
      </w:r>
      <w:r>
        <w:rPr>
          <w:rFonts w:eastAsia="Times New Roman" w:cs="Times New Roman"/>
          <w:szCs w:val="24"/>
        </w:rPr>
        <w:t xml:space="preserve"> Ευχαριστώ, κύριε Πρόεδρε.</w:t>
      </w:r>
    </w:p>
    <w:p w14:paraId="6EB0EC5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Σαρίδη</w:t>
      </w:r>
      <w:proofErr w:type="spellEnd"/>
      <w:r>
        <w:rPr>
          <w:rFonts w:eastAsia="Times New Roman" w:cs="Times New Roman"/>
          <w:szCs w:val="24"/>
        </w:rPr>
        <w:t>, θα μου επιτρέψτε να κάνω και μια παρατήρηση σε θέματα δεοντολογίας. Η ερώτησή σας είναι η εξής: «Εφαρμόζετε σχέδιο αποδυνάμωσης της αστυνομικής και πυροσβεστικής δύναμης Μακεδ</w:t>
      </w:r>
      <w:r>
        <w:rPr>
          <w:rFonts w:eastAsia="Times New Roman" w:cs="Times New Roman"/>
          <w:szCs w:val="24"/>
        </w:rPr>
        <w:t>ονίας;» Ε, τώρα νομίζω ότι δεν μπορούμε να μπούμε σε τέτοια συζήτηση για το αν εφαρμόζουμε σχέδιο αποδυνάμωσης, δηλαδή, αν σαμποτάρουμε –αυτό μου λέτε με λίγα λόγια. Παρακαλώ, λοιπόν, να είσαστε πιο προσεκτικός στις ερωτήσεις σας.</w:t>
      </w:r>
    </w:p>
    <w:p w14:paraId="6EB0EC5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Έχετε αναφερθεί και έχετε</w:t>
      </w:r>
      <w:r>
        <w:rPr>
          <w:rFonts w:eastAsia="Times New Roman" w:cs="Times New Roman"/>
          <w:szCs w:val="24"/>
        </w:rPr>
        <w:t xml:space="preserve"> κάνει αρκετές ερωτήσεις πάνω σε αυτό το θέμα. Και επειδή, αν δεν κάνω λάθος, είσαστε τοπογράφος μηχανικός -διορθώστε με-, άρα ξέρετε από αριθμούς, θα αναφερθώ σε αριθμούς και τίποτα παραπάνω.</w:t>
      </w:r>
    </w:p>
    <w:p w14:paraId="6EB0EC5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Γενική Αστυνομική Διεύθυνση Θεσσαλονίκης: οργανική δύναμη </w:t>
      </w:r>
      <w:r>
        <w:rPr>
          <w:rFonts w:eastAsia="Times New Roman" w:cs="Times New Roman"/>
          <w:szCs w:val="24"/>
        </w:rPr>
        <w:t>πέντε</w:t>
      </w:r>
      <w:r>
        <w:rPr>
          <w:rFonts w:eastAsia="Times New Roman" w:cs="Times New Roman"/>
          <w:szCs w:val="24"/>
        </w:rPr>
        <w:t xml:space="preserve">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δεκαεπτά</w:t>
      </w:r>
      <w:r>
        <w:rPr>
          <w:rFonts w:eastAsia="Times New Roman" w:cs="Times New Roman"/>
          <w:szCs w:val="24"/>
        </w:rPr>
        <w:t xml:space="preserve">, υπάρχουσα </w:t>
      </w:r>
      <w:r>
        <w:rPr>
          <w:rFonts w:eastAsia="Times New Roman" w:cs="Times New Roman"/>
          <w:szCs w:val="24"/>
        </w:rPr>
        <w:t xml:space="preserve">τέσσερις χιλιάδες </w:t>
      </w:r>
      <w:proofErr w:type="spellStart"/>
      <w:r>
        <w:rPr>
          <w:rFonts w:eastAsia="Times New Roman" w:cs="Times New Roman"/>
          <w:szCs w:val="24"/>
        </w:rPr>
        <w:t>ενιακόσιοι</w:t>
      </w:r>
      <w:proofErr w:type="spellEnd"/>
      <w:r>
        <w:rPr>
          <w:rFonts w:eastAsia="Times New Roman" w:cs="Times New Roman"/>
          <w:szCs w:val="24"/>
        </w:rPr>
        <w:t xml:space="preserve"> ογδόντα εννέα</w:t>
      </w:r>
      <w:r>
        <w:rPr>
          <w:rFonts w:eastAsia="Times New Roman" w:cs="Times New Roman"/>
          <w:szCs w:val="24"/>
        </w:rPr>
        <w:t xml:space="preserve">. </w:t>
      </w:r>
    </w:p>
    <w:p w14:paraId="6EB0EC5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Δυτική Μακεδονία: οργανική δύναμη </w:t>
      </w:r>
      <w:r>
        <w:rPr>
          <w:rFonts w:eastAsia="Times New Roman" w:cs="Times New Roman"/>
          <w:szCs w:val="24"/>
        </w:rPr>
        <w:t xml:space="preserve">χίλιοι </w:t>
      </w:r>
      <w:proofErr w:type="spellStart"/>
      <w:r>
        <w:rPr>
          <w:rFonts w:eastAsia="Times New Roman" w:cs="Times New Roman"/>
          <w:szCs w:val="24"/>
        </w:rPr>
        <w:t>ενιακόσιοι</w:t>
      </w:r>
      <w:proofErr w:type="spellEnd"/>
      <w:r>
        <w:rPr>
          <w:rFonts w:eastAsia="Times New Roman" w:cs="Times New Roman"/>
          <w:szCs w:val="24"/>
        </w:rPr>
        <w:t xml:space="preserve"> τρεις</w:t>
      </w:r>
      <w:r>
        <w:rPr>
          <w:rFonts w:eastAsia="Times New Roman" w:cs="Times New Roman"/>
          <w:szCs w:val="24"/>
        </w:rPr>
        <w:t xml:space="preserve">, υπάρχουσα </w:t>
      </w:r>
      <w:proofErr w:type="spellStart"/>
      <w:r>
        <w:rPr>
          <w:rFonts w:eastAsia="Times New Roman" w:cs="Times New Roman"/>
          <w:szCs w:val="24"/>
        </w:rPr>
        <w:t>χιλιοι</w:t>
      </w:r>
      <w:proofErr w:type="spellEnd"/>
      <w:r>
        <w:rPr>
          <w:rFonts w:eastAsia="Times New Roman" w:cs="Times New Roman"/>
          <w:szCs w:val="24"/>
        </w:rPr>
        <w:t xml:space="preserve"> οκτακόσιοι εβδομήντα τρεις</w:t>
      </w:r>
      <w:r>
        <w:rPr>
          <w:rFonts w:eastAsia="Times New Roman" w:cs="Times New Roman"/>
          <w:szCs w:val="24"/>
        </w:rPr>
        <w:t xml:space="preserve">. </w:t>
      </w:r>
    </w:p>
    <w:p w14:paraId="6EB0EC5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Κεντρική Μακεδονία: οργανική δύναμη </w:t>
      </w:r>
      <w:r>
        <w:rPr>
          <w:rFonts w:eastAsia="Times New Roman" w:cs="Times New Roman"/>
          <w:szCs w:val="24"/>
        </w:rPr>
        <w:t xml:space="preserve">δύο χιλιάδες </w:t>
      </w:r>
      <w:proofErr w:type="spellStart"/>
      <w:r>
        <w:rPr>
          <w:rFonts w:eastAsia="Times New Roman" w:cs="Times New Roman"/>
          <w:szCs w:val="24"/>
        </w:rPr>
        <w:t>ενιακόσιοι</w:t>
      </w:r>
      <w:proofErr w:type="spellEnd"/>
      <w:r>
        <w:rPr>
          <w:rFonts w:eastAsia="Times New Roman" w:cs="Times New Roman"/>
          <w:szCs w:val="24"/>
        </w:rPr>
        <w:t xml:space="preserve"> τριάντα </w:t>
      </w:r>
      <w:r>
        <w:rPr>
          <w:rFonts w:eastAsia="Times New Roman" w:cs="Times New Roman"/>
          <w:szCs w:val="24"/>
        </w:rPr>
        <w:t>τέσσερις</w:t>
      </w:r>
      <w:r>
        <w:rPr>
          <w:rFonts w:eastAsia="Times New Roman" w:cs="Times New Roman"/>
          <w:szCs w:val="24"/>
        </w:rPr>
        <w:t xml:space="preserve">, υπάρχουσα </w:t>
      </w:r>
      <w:r w:rsidRPr="005A3556">
        <w:rPr>
          <w:rFonts w:eastAsia="Times New Roman" w:cs="Times New Roman"/>
          <w:szCs w:val="24"/>
        </w:rPr>
        <w:t xml:space="preserve"> </w:t>
      </w:r>
      <w:r>
        <w:rPr>
          <w:rFonts w:eastAsia="Times New Roman" w:cs="Times New Roman"/>
          <w:szCs w:val="24"/>
        </w:rPr>
        <w:t>δύο χιλιάδες οκτακόσιοι σαράντα πέντε</w:t>
      </w:r>
      <w:r>
        <w:rPr>
          <w:rFonts w:eastAsia="Times New Roman" w:cs="Times New Roman"/>
          <w:szCs w:val="24"/>
        </w:rPr>
        <w:t xml:space="preserve">. </w:t>
      </w:r>
    </w:p>
    <w:p w14:paraId="6EB0EC5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Ανατολική Μακεδονία-Θράκη: οργανική δύναμη </w:t>
      </w:r>
      <w:r w:rsidRPr="009811D7">
        <w:rPr>
          <w:rFonts w:eastAsia="Times New Roman" w:cs="Times New Roman"/>
          <w:szCs w:val="24"/>
        </w:rPr>
        <w:t xml:space="preserve"> </w:t>
      </w:r>
      <w:r>
        <w:rPr>
          <w:rFonts w:eastAsia="Times New Roman" w:cs="Times New Roman"/>
          <w:szCs w:val="24"/>
        </w:rPr>
        <w:t xml:space="preserve">δύο χιλιάδες </w:t>
      </w:r>
      <w:proofErr w:type="spellStart"/>
      <w:r>
        <w:rPr>
          <w:rFonts w:eastAsia="Times New Roman" w:cs="Times New Roman"/>
          <w:szCs w:val="24"/>
        </w:rPr>
        <w:t>ενιακόσιοι</w:t>
      </w:r>
      <w:proofErr w:type="spellEnd"/>
      <w:r>
        <w:rPr>
          <w:rFonts w:eastAsia="Times New Roman" w:cs="Times New Roman"/>
          <w:szCs w:val="24"/>
        </w:rPr>
        <w:t xml:space="preserve"> δώδεκα</w:t>
      </w:r>
      <w:r>
        <w:rPr>
          <w:rFonts w:eastAsia="Times New Roman" w:cs="Times New Roman"/>
          <w:szCs w:val="24"/>
        </w:rPr>
        <w:t xml:space="preserve">, υπάρχουσα </w:t>
      </w:r>
      <w:r>
        <w:rPr>
          <w:rFonts w:eastAsia="Times New Roman" w:cs="Times New Roman"/>
          <w:szCs w:val="24"/>
        </w:rPr>
        <w:t>δύο χιλιάδες επτακόσιοι εξήντα τρεις</w:t>
      </w:r>
      <w:r>
        <w:rPr>
          <w:rFonts w:eastAsia="Times New Roman" w:cs="Times New Roman"/>
          <w:szCs w:val="24"/>
        </w:rPr>
        <w:t xml:space="preserve">. </w:t>
      </w:r>
    </w:p>
    <w:p w14:paraId="6EB0EC5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Καβάλα: οργανική δύναμη </w:t>
      </w:r>
      <w:r>
        <w:rPr>
          <w:rFonts w:eastAsia="Times New Roman" w:cs="Times New Roman"/>
          <w:szCs w:val="24"/>
        </w:rPr>
        <w:t>τετρακόσιοι δεκαεπτά</w:t>
      </w:r>
      <w:r>
        <w:rPr>
          <w:rFonts w:eastAsia="Times New Roman" w:cs="Times New Roman"/>
          <w:szCs w:val="24"/>
        </w:rPr>
        <w:t xml:space="preserve">, υπάρχουσα </w:t>
      </w:r>
      <w:r>
        <w:rPr>
          <w:rFonts w:eastAsia="Times New Roman" w:cs="Times New Roman"/>
          <w:szCs w:val="24"/>
        </w:rPr>
        <w:t>τετρακόσιοι δε</w:t>
      </w:r>
      <w:r>
        <w:rPr>
          <w:rFonts w:eastAsia="Times New Roman" w:cs="Times New Roman"/>
          <w:szCs w:val="24"/>
        </w:rPr>
        <w:t>καπέντε</w:t>
      </w:r>
      <w:r>
        <w:rPr>
          <w:rFonts w:eastAsia="Times New Roman" w:cs="Times New Roman"/>
          <w:szCs w:val="24"/>
        </w:rPr>
        <w:t xml:space="preserve">. </w:t>
      </w:r>
    </w:p>
    <w:p w14:paraId="6EB0EC5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Δράμα: οργανική δύναμη </w:t>
      </w:r>
      <w:r>
        <w:rPr>
          <w:rFonts w:eastAsia="Times New Roman" w:cs="Times New Roman"/>
          <w:szCs w:val="24"/>
        </w:rPr>
        <w:t>τετρακόσιοι ογδόντα τέσσερις</w:t>
      </w:r>
      <w:r>
        <w:rPr>
          <w:rFonts w:eastAsia="Times New Roman" w:cs="Times New Roman"/>
          <w:szCs w:val="24"/>
        </w:rPr>
        <w:t xml:space="preserve">, υπάρχουσα </w:t>
      </w:r>
      <w:r>
        <w:rPr>
          <w:rFonts w:eastAsia="Times New Roman" w:cs="Times New Roman"/>
          <w:szCs w:val="24"/>
        </w:rPr>
        <w:t>τετρακόσιοι τριάντα πέντε</w:t>
      </w:r>
      <w:r>
        <w:rPr>
          <w:rFonts w:eastAsia="Times New Roman" w:cs="Times New Roman"/>
          <w:szCs w:val="24"/>
        </w:rPr>
        <w:t xml:space="preserve">. </w:t>
      </w:r>
    </w:p>
    <w:p w14:paraId="6EB0EC5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Σε ό,τι αφορά στην Πυροσβεστική, στην </w:t>
      </w:r>
      <w:r>
        <w:rPr>
          <w:rFonts w:eastAsia="Times New Roman" w:cs="Times New Roman"/>
          <w:szCs w:val="24"/>
        </w:rPr>
        <w:t>κ</w:t>
      </w:r>
      <w:r>
        <w:rPr>
          <w:rFonts w:eastAsia="Times New Roman" w:cs="Times New Roman"/>
          <w:szCs w:val="24"/>
        </w:rPr>
        <w:t xml:space="preserve">εντρική Μακεδονία προβλέπονται </w:t>
      </w:r>
      <w:r>
        <w:rPr>
          <w:rFonts w:eastAsia="Times New Roman" w:cs="Times New Roman"/>
          <w:szCs w:val="24"/>
        </w:rPr>
        <w:t>οκτακόσιοι ογδόντα τρεις</w:t>
      </w:r>
      <w:r>
        <w:rPr>
          <w:rFonts w:eastAsia="Times New Roman" w:cs="Times New Roman"/>
          <w:szCs w:val="24"/>
        </w:rPr>
        <w:t xml:space="preserve"> μόνιμοι υπάλληλοι γενικών καθηκόντων και </w:t>
      </w:r>
      <w:r>
        <w:rPr>
          <w:rFonts w:eastAsia="Times New Roman" w:cs="Times New Roman"/>
          <w:szCs w:val="24"/>
        </w:rPr>
        <w:t>τριάντα πέντε</w:t>
      </w:r>
      <w:r>
        <w:rPr>
          <w:rFonts w:eastAsia="Times New Roman" w:cs="Times New Roman"/>
          <w:szCs w:val="24"/>
        </w:rPr>
        <w:t xml:space="preserve"> ειδικ</w:t>
      </w:r>
      <w:r>
        <w:rPr>
          <w:rFonts w:eastAsia="Times New Roman" w:cs="Times New Roman"/>
          <w:szCs w:val="24"/>
        </w:rPr>
        <w:t xml:space="preserve">ών καθηκόντων και υπάρχουν </w:t>
      </w:r>
      <w:r>
        <w:rPr>
          <w:rFonts w:eastAsia="Times New Roman" w:cs="Times New Roman"/>
          <w:szCs w:val="24"/>
        </w:rPr>
        <w:t xml:space="preserve">χίλιοι </w:t>
      </w:r>
      <w:proofErr w:type="spellStart"/>
      <w:r>
        <w:rPr>
          <w:rFonts w:eastAsia="Times New Roman" w:cs="Times New Roman"/>
          <w:szCs w:val="24"/>
        </w:rPr>
        <w:t>εκατόν</w:t>
      </w:r>
      <w:proofErr w:type="spellEnd"/>
      <w:r>
        <w:rPr>
          <w:rFonts w:eastAsia="Times New Roman" w:cs="Times New Roman"/>
          <w:szCs w:val="24"/>
        </w:rPr>
        <w:t xml:space="preserve"> σαράντα</w:t>
      </w:r>
      <w:r>
        <w:rPr>
          <w:rFonts w:eastAsia="Times New Roman" w:cs="Times New Roman"/>
          <w:szCs w:val="24"/>
        </w:rPr>
        <w:t xml:space="preserve"> μόνιμοι υπάλληλοι γενικών καθηκόντων, </w:t>
      </w:r>
      <w:r>
        <w:rPr>
          <w:rFonts w:eastAsia="Times New Roman" w:cs="Times New Roman"/>
          <w:szCs w:val="24"/>
        </w:rPr>
        <w:t>τριάντα έξι</w:t>
      </w:r>
      <w:r>
        <w:rPr>
          <w:rFonts w:eastAsia="Times New Roman" w:cs="Times New Roman"/>
          <w:szCs w:val="24"/>
        </w:rPr>
        <w:t xml:space="preserve"> ειδικών καθηκόντων και </w:t>
      </w:r>
      <w:r>
        <w:rPr>
          <w:rFonts w:eastAsia="Times New Roman" w:cs="Times New Roman"/>
          <w:szCs w:val="24"/>
        </w:rPr>
        <w:t>πεντακόσιοι εξήντα πέντε</w:t>
      </w:r>
      <w:r>
        <w:rPr>
          <w:rFonts w:eastAsia="Times New Roman" w:cs="Times New Roman"/>
          <w:szCs w:val="24"/>
        </w:rPr>
        <w:t xml:space="preserve"> πυροσβέστες πενταετούς υποχρέωσης.</w:t>
      </w:r>
    </w:p>
    <w:p w14:paraId="6EB0EC5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Περιφερειακή Πυροσβεστική Διοίκηση Δυτικής Μακεδονίας προβλέπεται να </w:t>
      </w:r>
      <w:r>
        <w:rPr>
          <w:rFonts w:eastAsia="Times New Roman" w:cs="Times New Roman"/>
          <w:szCs w:val="24"/>
        </w:rPr>
        <w:t xml:space="preserve">υπηρετούν </w:t>
      </w:r>
      <w:r>
        <w:rPr>
          <w:rFonts w:eastAsia="Times New Roman" w:cs="Times New Roman"/>
          <w:szCs w:val="24"/>
        </w:rPr>
        <w:t>διακόσιοι πέντε</w:t>
      </w:r>
      <w:r>
        <w:rPr>
          <w:rFonts w:eastAsia="Times New Roman" w:cs="Times New Roman"/>
          <w:szCs w:val="24"/>
        </w:rPr>
        <w:t xml:space="preserve"> και υπηρετούν </w:t>
      </w:r>
      <w:r>
        <w:rPr>
          <w:rFonts w:eastAsia="Times New Roman" w:cs="Times New Roman"/>
          <w:szCs w:val="24"/>
        </w:rPr>
        <w:t>διακόσιοι τριάντα έξι</w:t>
      </w:r>
      <w:r>
        <w:rPr>
          <w:rFonts w:eastAsia="Times New Roman" w:cs="Times New Roman"/>
          <w:szCs w:val="24"/>
        </w:rPr>
        <w:t xml:space="preserve"> γενικών καθηκόντων και </w:t>
      </w:r>
      <w:proofErr w:type="spellStart"/>
      <w:r>
        <w:rPr>
          <w:rFonts w:eastAsia="Times New Roman" w:cs="Times New Roman"/>
          <w:szCs w:val="24"/>
        </w:rPr>
        <w:t>ε</w:t>
      </w:r>
      <w:r>
        <w:rPr>
          <w:rFonts w:eastAsia="Times New Roman" w:cs="Times New Roman"/>
          <w:szCs w:val="24"/>
        </w:rPr>
        <w:t>κα</w:t>
      </w:r>
      <w:r>
        <w:rPr>
          <w:rFonts w:eastAsia="Times New Roman" w:cs="Times New Roman"/>
          <w:szCs w:val="24"/>
        </w:rPr>
        <w:t>τόν</w:t>
      </w:r>
      <w:proofErr w:type="spellEnd"/>
      <w:r>
        <w:rPr>
          <w:rFonts w:eastAsia="Times New Roman" w:cs="Times New Roman"/>
          <w:szCs w:val="24"/>
        </w:rPr>
        <w:t xml:space="preserve"> ενενήντα τρεις</w:t>
      </w:r>
      <w:r>
        <w:rPr>
          <w:rFonts w:eastAsia="Times New Roman" w:cs="Times New Roman"/>
          <w:szCs w:val="24"/>
        </w:rPr>
        <w:t xml:space="preserve"> πυροσβέστες πενταετούς υποχρέωσης. </w:t>
      </w:r>
    </w:p>
    <w:p w14:paraId="6EB0EC5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α</w:t>
      </w:r>
      <w:r>
        <w:rPr>
          <w:rFonts w:eastAsia="Times New Roman" w:cs="Times New Roman"/>
          <w:szCs w:val="24"/>
        </w:rPr>
        <w:t xml:space="preserve">νατολική Μακεδονία προβλέπονται </w:t>
      </w:r>
      <w:proofErr w:type="spellStart"/>
      <w:r>
        <w:rPr>
          <w:rFonts w:eastAsia="Times New Roman" w:cs="Times New Roman"/>
          <w:szCs w:val="24"/>
        </w:rPr>
        <w:t>εκατόν</w:t>
      </w:r>
      <w:proofErr w:type="spellEnd"/>
      <w:r>
        <w:rPr>
          <w:rFonts w:eastAsia="Times New Roman" w:cs="Times New Roman"/>
          <w:szCs w:val="24"/>
        </w:rPr>
        <w:t xml:space="preserve"> πενήντα ένας</w:t>
      </w:r>
      <w:r>
        <w:rPr>
          <w:rFonts w:eastAsia="Times New Roman" w:cs="Times New Roman"/>
          <w:szCs w:val="24"/>
        </w:rPr>
        <w:t xml:space="preserve"> και υπάρχουν </w:t>
      </w:r>
      <w:proofErr w:type="spellStart"/>
      <w:r>
        <w:rPr>
          <w:rFonts w:eastAsia="Times New Roman" w:cs="Times New Roman"/>
          <w:szCs w:val="24"/>
        </w:rPr>
        <w:t>εκατόν</w:t>
      </w:r>
      <w:proofErr w:type="spellEnd"/>
      <w:r>
        <w:rPr>
          <w:rFonts w:eastAsia="Times New Roman" w:cs="Times New Roman"/>
          <w:szCs w:val="24"/>
        </w:rPr>
        <w:t xml:space="preserve"> εβδομήντα</w:t>
      </w:r>
      <w:r>
        <w:rPr>
          <w:rFonts w:eastAsia="Times New Roman" w:cs="Times New Roman"/>
          <w:szCs w:val="24"/>
        </w:rPr>
        <w:t xml:space="preserve"> μόνιμοι υπάλληλοι γενικών καθηκόντων και </w:t>
      </w:r>
      <w:proofErr w:type="spellStart"/>
      <w:r>
        <w:rPr>
          <w:rFonts w:eastAsia="Times New Roman" w:cs="Times New Roman"/>
          <w:szCs w:val="24"/>
        </w:rPr>
        <w:t>εκατόν</w:t>
      </w:r>
      <w:proofErr w:type="spellEnd"/>
      <w:r>
        <w:rPr>
          <w:rFonts w:eastAsia="Times New Roman" w:cs="Times New Roman"/>
          <w:szCs w:val="24"/>
        </w:rPr>
        <w:t xml:space="preserve"> πέντε</w:t>
      </w:r>
      <w:r>
        <w:rPr>
          <w:rFonts w:eastAsia="Times New Roman" w:cs="Times New Roman"/>
          <w:szCs w:val="24"/>
        </w:rPr>
        <w:t xml:space="preserve"> πυροσβέστες πενταετούς υποχρέωσης.</w:t>
      </w:r>
    </w:p>
    <w:p w14:paraId="6EB0EC6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Ευχαριστώ.</w:t>
      </w:r>
    </w:p>
    <w:p w14:paraId="6EB0EC61"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EB0EC6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EB0EC63"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Υπουργέ, θα προσπαθήσω να δικαιολογήσω τη</w:t>
      </w:r>
      <w:r>
        <w:rPr>
          <w:rFonts w:eastAsia="Times New Roman" w:cs="Times New Roman"/>
          <w:szCs w:val="24"/>
        </w:rPr>
        <w:t xml:space="preserve">ν ερώτησή μου μέσα στο τρίλεπτο το οποίο μου δίνει ο Κανονισμός της Βουλής να απαντήσω, καθ’ όσον πρέπει να καταλάβω, να αξιολογήσω και να επιχειρηματολογήσω πάνω στην τοποθέτησή σας. </w:t>
      </w:r>
    </w:p>
    <w:p w14:paraId="6EB0EC6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Η αλήθεια είναι, κύριε Υπουργέ, ότι δεν έχω καταλάβει και ακόμα δεν έχε</w:t>
      </w:r>
      <w:r>
        <w:rPr>
          <w:rFonts w:eastAsia="Times New Roman" w:cs="Times New Roman"/>
          <w:szCs w:val="24"/>
        </w:rPr>
        <w:t xml:space="preserve">τε απαντήσει: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ναι ή όχι; </w:t>
      </w:r>
      <w:r>
        <w:rPr>
          <w:rFonts w:eastAsia="Times New Roman" w:cs="Times New Roman"/>
          <w:szCs w:val="24"/>
        </w:rPr>
        <w:lastRenderedPageBreak/>
        <w:t xml:space="preserve">Μου δίνετε αριθμούς, αλλά απαντήστε: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ναι ή όχι; Για να μπορέσω να το καταλάβω εγώ, να το καταλάβουν οι πολίτες, να το καταλάβει ο Δήμαρχος Νεάπολης- </w:t>
      </w:r>
      <w:proofErr w:type="spellStart"/>
      <w:r>
        <w:rPr>
          <w:rFonts w:eastAsia="Times New Roman" w:cs="Times New Roman"/>
          <w:szCs w:val="24"/>
        </w:rPr>
        <w:t>Συκεών</w:t>
      </w:r>
      <w:proofErr w:type="spellEnd"/>
      <w:r>
        <w:rPr>
          <w:rFonts w:eastAsia="Times New Roman" w:cs="Times New Roman"/>
          <w:szCs w:val="24"/>
        </w:rPr>
        <w:t>, ο κ. Δανιηλίδης, ο οποίος έχει</w:t>
      </w:r>
      <w:r>
        <w:rPr>
          <w:rFonts w:eastAsia="Times New Roman" w:cs="Times New Roman"/>
          <w:szCs w:val="24"/>
        </w:rPr>
        <w:t xml:space="preserve"> στείλει χαρτί στο </w:t>
      </w:r>
      <w:r>
        <w:rPr>
          <w:rFonts w:eastAsia="Times New Roman" w:cs="Times New Roman"/>
          <w:szCs w:val="24"/>
        </w:rPr>
        <w:t>γ</w:t>
      </w:r>
      <w:r>
        <w:rPr>
          <w:rFonts w:eastAsia="Times New Roman" w:cs="Times New Roman"/>
          <w:szCs w:val="24"/>
        </w:rPr>
        <w:t xml:space="preserve">ραφείο του Πρωθυπουργού χθες, πρέπει να υπάρχει και στο δικό σας γραφείο -εδώ είναι και θα το καταθέσω στα Πρακτικά της Βουλής-, όπου μιλάει για έλλειψη αστυνόμευσης και για αύξηση της παραβατικότητας. Ο </w:t>
      </w:r>
      <w:r>
        <w:rPr>
          <w:rFonts w:eastAsia="Times New Roman" w:cs="Times New Roman"/>
          <w:szCs w:val="24"/>
        </w:rPr>
        <w:t>δ</w:t>
      </w:r>
      <w:r>
        <w:rPr>
          <w:rFonts w:eastAsia="Times New Roman" w:cs="Times New Roman"/>
          <w:szCs w:val="24"/>
        </w:rPr>
        <w:t xml:space="preserve">ήμαρχος Νεάπολης- </w:t>
      </w:r>
      <w:proofErr w:type="spellStart"/>
      <w:r>
        <w:rPr>
          <w:rFonts w:eastAsia="Times New Roman" w:cs="Times New Roman"/>
          <w:szCs w:val="24"/>
        </w:rPr>
        <w:t>Συκεών</w:t>
      </w:r>
      <w:proofErr w:type="spellEnd"/>
      <w:r>
        <w:rPr>
          <w:rFonts w:eastAsia="Times New Roman" w:cs="Times New Roman"/>
          <w:szCs w:val="24"/>
        </w:rPr>
        <w:t xml:space="preserve"> Θεσσαλ</w:t>
      </w:r>
      <w:r>
        <w:rPr>
          <w:rFonts w:eastAsia="Times New Roman" w:cs="Times New Roman"/>
          <w:szCs w:val="24"/>
        </w:rPr>
        <w:t xml:space="preserve">ονίκης και μαζί με αυτόν και άλλοι δήμαρχοι. Για να μπορέσω να καταλάβω, κύριε Υπουργέ, αν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w:t>
      </w:r>
    </w:p>
    <w:p w14:paraId="6EB0EC6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Μου απαντήσατε στην υπ’ αριθμόν 2238 ερώτηση στις 23-12-2016 και μου είπατε: «Με αφορμή την ερώτησή σας, καθίσταται γνωστό ότι όσον αφορά τις </w:t>
      </w:r>
      <w:r>
        <w:rPr>
          <w:rFonts w:eastAsia="Times New Roman" w:cs="Times New Roman"/>
          <w:szCs w:val="24"/>
        </w:rPr>
        <w:t xml:space="preserve">ανάγκες στελέχωσης αυτές αποφασίζονται από τον </w:t>
      </w:r>
      <w:r>
        <w:rPr>
          <w:rFonts w:eastAsia="Times New Roman" w:cs="Times New Roman"/>
          <w:szCs w:val="24"/>
        </w:rPr>
        <w:t>α</w:t>
      </w:r>
      <w:r>
        <w:rPr>
          <w:rFonts w:eastAsia="Times New Roman" w:cs="Times New Roman"/>
          <w:szCs w:val="24"/>
        </w:rPr>
        <w:t>ρχηγό της Ελληνικής Αστυνομίας, ο οποίος δύναται να αποσπά ή να μετακινεί προσωρινά αστυνομικούς, ειδικούς φρουρούς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σύμφωνα με τις ανάγκες». Θέλω να μου εξηγήσετε ποιες ήταν οι ανάγκες για τις οποίες α</w:t>
      </w:r>
      <w:r>
        <w:rPr>
          <w:rFonts w:eastAsia="Times New Roman" w:cs="Times New Roman"/>
          <w:szCs w:val="24"/>
        </w:rPr>
        <w:t xml:space="preserve">ποσπάστηκαν από τη </w:t>
      </w:r>
      <w:r>
        <w:rPr>
          <w:rFonts w:eastAsia="Times New Roman" w:cs="Times New Roman"/>
          <w:szCs w:val="24"/>
        </w:rPr>
        <w:t>μ</w:t>
      </w:r>
      <w:r>
        <w:rPr>
          <w:rFonts w:eastAsia="Times New Roman" w:cs="Times New Roman"/>
          <w:szCs w:val="24"/>
        </w:rPr>
        <w:t xml:space="preserve">ητροπολιτική </w:t>
      </w:r>
      <w:r>
        <w:rPr>
          <w:rFonts w:eastAsia="Times New Roman" w:cs="Times New Roman"/>
          <w:szCs w:val="24"/>
        </w:rPr>
        <w:t>ε</w:t>
      </w:r>
      <w:r>
        <w:rPr>
          <w:rFonts w:eastAsia="Times New Roman" w:cs="Times New Roman"/>
          <w:szCs w:val="24"/>
        </w:rPr>
        <w:t xml:space="preserve">νότητα Θεσσαλονίκης για να πάνε στις </w:t>
      </w:r>
      <w:r>
        <w:rPr>
          <w:rFonts w:eastAsia="Times New Roman" w:cs="Times New Roman"/>
          <w:szCs w:val="24"/>
        </w:rPr>
        <w:t>δ</w:t>
      </w:r>
      <w:r>
        <w:rPr>
          <w:rFonts w:eastAsia="Times New Roman" w:cs="Times New Roman"/>
          <w:szCs w:val="24"/>
        </w:rPr>
        <w:t xml:space="preserve">ιευθύνσεις του </w:t>
      </w:r>
      <w:r>
        <w:rPr>
          <w:rFonts w:eastAsia="Times New Roman" w:cs="Times New Roman"/>
          <w:szCs w:val="24"/>
        </w:rPr>
        <w:t>β</w:t>
      </w:r>
      <w:r>
        <w:rPr>
          <w:rFonts w:eastAsia="Times New Roman" w:cs="Times New Roman"/>
          <w:szCs w:val="24"/>
        </w:rPr>
        <w:t xml:space="preserve">ορείου και του </w:t>
      </w:r>
      <w:r>
        <w:rPr>
          <w:rFonts w:eastAsia="Times New Roman" w:cs="Times New Roman"/>
          <w:szCs w:val="24"/>
        </w:rPr>
        <w:t>ν</w:t>
      </w:r>
      <w:r>
        <w:rPr>
          <w:rFonts w:eastAsia="Times New Roman" w:cs="Times New Roman"/>
          <w:szCs w:val="24"/>
        </w:rPr>
        <w:t xml:space="preserve">οτίου Αιγαίου; Ποιος έκρινε ότι </w:t>
      </w:r>
      <w:r>
        <w:rPr>
          <w:rFonts w:eastAsia="Times New Roman" w:cs="Times New Roman"/>
          <w:szCs w:val="24"/>
        </w:rPr>
        <w:lastRenderedPageBreak/>
        <w:t xml:space="preserve">οι ανάγκες αυτές ήταν μεγαλύτερες από τις ανάγκες που είχε η </w:t>
      </w:r>
      <w:r>
        <w:rPr>
          <w:rFonts w:eastAsia="Times New Roman" w:cs="Times New Roman"/>
          <w:szCs w:val="24"/>
        </w:rPr>
        <w:t>κ</w:t>
      </w:r>
      <w:r>
        <w:rPr>
          <w:rFonts w:eastAsia="Times New Roman" w:cs="Times New Roman"/>
          <w:szCs w:val="24"/>
        </w:rPr>
        <w:t xml:space="preserve">εντρική Μακεδονία; </w:t>
      </w:r>
    </w:p>
    <w:p w14:paraId="6EB0EC6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Αυτοί που έφυγαν και αποσπάστηκαν άντε</w:t>
      </w:r>
      <w:r>
        <w:rPr>
          <w:rFonts w:eastAsia="Times New Roman" w:cs="Times New Roman"/>
          <w:szCs w:val="24"/>
        </w:rPr>
        <w:t xml:space="preserve"> να το δεχτούμε ότι θα πήγαιναν για ένα συγκεκριμένο χρονικό διάστημα. Η μονιμότητα των αποσπάσεων αυτών δικαιολογεί τις ανάγκες τις οποίες έχουμε; Αυτό το προσωπικό που έφυγε και αποσπάστηκε ήταν το πλεονάζον προσωπικό της </w:t>
      </w:r>
      <w:r>
        <w:rPr>
          <w:rFonts w:eastAsia="Times New Roman" w:cs="Times New Roman"/>
          <w:szCs w:val="24"/>
        </w:rPr>
        <w:t>μ</w:t>
      </w:r>
      <w:r>
        <w:rPr>
          <w:rFonts w:eastAsia="Times New Roman" w:cs="Times New Roman"/>
          <w:szCs w:val="24"/>
        </w:rPr>
        <w:t xml:space="preserve">ητροπολιτικής </w:t>
      </w:r>
      <w:r>
        <w:rPr>
          <w:rFonts w:eastAsia="Times New Roman" w:cs="Times New Roman"/>
          <w:szCs w:val="24"/>
        </w:rPr>
        <w:t>ε</w:t>
      </w:r>
      <w:r>
        <w:rPr>
          <w:rFonts w:eastAsia="Times New Roman" w:cs="Times New Roman"/>
          <w:szCs w:val="24"/>
        </w:rPr>
        <w:t>νότητας Θεσσαλον</w:t>
      </w:r>
      <w:r>
        <w:rPr>
          <w:rFonts w:eastAsia="Times New Roman" w:cs="Times New Roman"/>
          <w:szCs w:val="24"/>
        </w:rPr>
        <w:t>ίκης; Οι ενενήντα εννιά πυροσβέστες, κύριε Υπουργέ, που κατέβηκαν κάτω στην Αθήνα για να στελεχώσουν τα αεροδρόμια ήταν και αυτοί πλεονάζον προσωπικό του Πυροσβεστικού Σώματος της Θεσσαλονίκης;</w:t>
      </w:r>
    </w:p>
    <w:p w14:paraId="6EB0EC67"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Στην ίδια απάντηση, κύριε Υπουργέ, γυρνάτε και μου λέτε ότι το Κατώτερο Συμβούλιο Μεταθέσεων είναι το μοναδικό υπεύθυνο και στο πρώτο δεκαπενθήμερο του μηνός Ιανουαρίου κάθε έτους, εκτιμώντας τις υπηρεσιακές ανάγκες καταρτίζει σχετικούς πίνακες των κενών ο</w:t>
      </w:r>
      <w:r>
        <w:rPr>
          <w:rFonts w:eastAsia="Times New Roman" w:cs="Times New Roman"/>
          <w:szCs w:val="24"/>
        </w:rPr>
        <w:t xml:space="preserve">ργανικών θέσεων. Οι οργανικές θέσεις μάς καθορίζουν τις υπηρεσιακές ανάγκες; Δηλαδή, αυτό το </w:t>
      </w:r>
      <w:r>
        <w:rPr>
          <w:rFonts w:eastAsia="Times New Roman" w:cs="Times New Roman"/>
          <w:szCs w:val="24"/>
        </w:rPr>
        <w:t>σ</w:t>
      </w:r>
      <w:r>
        <w:rPr>
          <w:rFonts w:eastAsia="Times New Roman" w:cs="Times New Roman"/>
          <w:szCs w:val="24"/>
        </w:rPr>
        <w:t xml:space="preserve">υμβούλιο πέρυσι τον Ιανουάριο του 2016 είχε προβλέψει την αύξηση </w:t>
      </w:r>
      <w:r>
        <w:rPr>
          <w:rFonts w:eastAsia="Times New Roman" w:cs="Times New Roman"/>
          <w:szCs w:val="24"/>
        </w:rPr>
        <w:lastRenderedPageBreak/>
        <w:t xml:space="preserve">των προσφυγικών ροών; Είχε προβλέψει ότι η </w:t>
      </w:r>
      <w:r>
        <w:rPr>
          <w:rFonts w:eastAsia="Times New Roman" w:cs="Times New Roman"/>
          <w:szCs w:val="24"/>
        </w:rPr>
        <w:t>κ</w:t>
      </w:r>
      <w:r>
        <w:rPr>
          <w:rFonts w:eastAsia="Times New Roman" w:cs="Times New Roman"/>
          <w:szCs w:val="24"/>
        </w:rPr>
        <w:t xml:space="preserve">εντρική Μακεδονία θα γεμίσει με δέκα ή με δεκαπέντε </w:t>
      </w:r>
      <w:r>
        <w:rPr>
          <w:rFonts w:eastAsia="Times New Roman" w:cs="Times New Roman"/>
          <w:szCs w:val="24"/>
        </w:rPr>
        <w:t>στρατόπεδα, με προσφυγικούς καταυλισμούς;</w:t>
      </w:r>
    </w:p>
    <w:p w14:paraId="6EB0EC68" w14:textId="77777777" w:rsidR="001771BC" w:rsidRDefault="000732D4">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w:t>
      </w:r>
      <w:r>
        <w:rPr>
          <w:rFonts w:eastAsia="Times New Roman" w:cs="Times New Roman"/>
          <w:szCs w:val="24"/>
        </w:rPr>
        <w:t xml:space="preserve"> Πού το ξέρετε;</w:t>
      </w:r>
    </w:p>
    <w:p w14:paraId="6EB0EC6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A77BD6">
        <w:rPr>
          <w:rFonts w:eastAsia="Times New Roman" w:cs="Times New Roman"/>
          <w:b/>
          <w:szCs w:val="24"/>
        </w:rPr>
        <w:t>ΝΙΚΗΤΑΣ ΚΑΚΛΑΜΑΝΗΣ</w:t>
      </w:r>
      <w:r>
        <w:rPr>
          <w:rFonts w:eastAsia="Times New Roman" w:cs="Times New Roman"/>
          <w:szCs w:val="24"/>
        </w:rPr>
        <w:t>)</w:t>
      </w:r>
    </w:p>
    <w:p w14:paraId="6EB0EC6A" w14:textId="77777777" w:rsidR="001771BC" w:rsidRDefault="000732D4">
      <w:pPr>
        <w:spacing w:line="600" w:lineRule="auto"/>
        <w:ind w:firstLine="567"/>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Υπουργέ, ρωτάω και πάλι:</w:t>
      </w:r>
      <w:r>
        <w:rPr>
          <w:rFonts w:eastAsia="Times New Roman" w:cs="Times New Roman"/>
          <w:szCs w:val="24"/>
        </w:rPr>
        <w:t xml:space="preserve">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η αστυνομική δύναμη; </w:t>
      </w:r>
    </w:p>
    <w:p w14:paraId="6EB0EC6B"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Και δεύτερον, με ποια κριτήρια και με ποια διαδικασία μπορεί να κρίνει ο Υπουργός, αν και εφόσον υπάρχει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πραγματικό, όμως, όχι σε αριθμούς, οι οποίοι μπορεί να βγήκαν πριν από τρία, τέσσερα</w:t>
      </w:r>
      <w:r>
        <w:rPr>
          <w:rFonts w:eastAsia="Times New Roman" w:cs="Times New Roman"/>
          <w:szCs w:val="24"/>
        </w:rPr>
        <w:t xml:space="preserve"> ή πέντε χρόνια; Τώρα τι γίνεται; </w:t>
      </w:r>
    </w:p>
    <w:p w14:paraId="6EB0EC6C"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Ευχαριστώ πολύ, κύριε Υπουργέ. </w:t>
      </w:r>
    </w:p>
    <w:p w14:paraId="6EB0EC6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w:t>
      </w:r>
      <w:r>
        <w:rPr>
          <w:rFonts w:eastAsia="Times New Roman" w:cs="Times New Roman"/>
          <w:szCs w:val="24"/>
        </w:rPr>
        <w:t>κτικών της Βουλής)</w:t>
      </w:r>
    </w:p>
    <w:p w14:paraId="6EB0EC6E" w14:textId="77777777" w:rsidR="001771BC" w:rsidRDefault="000732D4">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Κύριε Υπουργέ, έχετε τον λόγο.</w:t>
      </w:r>
    </w:p>
    <w:p w14:paraId="6EB0EC6F" w14:textId="77777777" w:rsidR="001771BC" w:rsidRDefault="000732D4">
      <w:pPr>
        <w:spacing w:line="600" w:lineRule="auto"/>
        <w:ind w:firstLine="567"/>
        <w:jc w:val="both"/>
        <w:rPr>
          <w:rFonts w:eastAsia="Times New Roman" w:cs="Times New Roman"/>
          <w:szCs w:val="24"/>
        </w:rPr>
      </w:pPr>
      <w:r>
        <w:rPr>
          <w:rFonts w:eastAsia="Times New Roman"/>
          <w:b/>
          <w:bCs/>
        </w:rPr>
        <w:t>ΝΙΚΟΛΑΟΣ ΤΟΣΚΑΣ (Αναπληρωτής Υπουργός Εσωτερικών):</w:t>
      </w:r>
      <w:r>
        <w:rPr>
          <w:rFonts w:eastAsia="Times New Roman" w:cs="Times New Roman"/>
          <w:szCs w:val="24"/>
        </w:rPr>
        <w:t xml:space="preserve"> Θα κάνω άλλη μια παρατήρηση για την ένταση της φωνής σας.</w:t>
      </w:r>
    </w:p>
    <w:p w14:paraId="6EB0EC70"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Μάλλον δεν καταλαβαίνετε από αριθμούς. Και πρέπει να λέμε και τη</w:t>
      </w:r>
      <w:r>
        <w:rPr>
          <w:rFonts w:eastAsia="Times New Roman" w:cs="Times New Roman"/>
          <w:szCs w:val="24"/>
        </w:rPr>
        <w:t xml:space="preserve">ν αλήθεια. </w:t>
      </w:r>
    </w:p>
    <w:p w14:paraId="6EB0EC71"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Πού βρέθηκαν τα δεκαπέντε στρατόπεδα γύρω από τη Θεσσαλονίκη; Δεν ξέρω πόσα είδατε εσείς. Μήπως δεν καταλάβατε τις ανάγκες που υπάρχουν αυτή τη στιγμή στο </w:t>
      </w:r>
      <w:r>
        <w:rPr>
          <w:rFonts w:eastAsia="Times New Roman" w:cs="Times New Roman"/>
          <w:szCs w:val="24"/>
        </w:rPr>
        <w:t>β</w:t>
      </w:r>
      <w:r>
        <w:rPr>
          <w:rFonts w:eastAsia="Times New Roman" w:cs="Times New Roman"/>
          <w:szCs w:val="24"/>
        </w:rPr>
        <w:t xml:space="preserve">όρειο Αιγαίο με τις μεταναστευτικές ροές; </w:t>
      </w:r>
    </w:p>
    <w:p w14:paraId="6EB0EC72"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Ξαναλέω: Οι ανάγκες βγαίνουν με βάση τους υπο</w:t>
      </w:r>
      <w:r>
        <w:rPr>
          <w:rFonts w:eastAsia="Times New Roman" w:cs="Times New Roman"/>
          <w:szCs w:val="24"/>
        </w:rPr>
        <w:t xml:space="preserve">λογισμούς του </w:t>
      </w:r>
      <w:r>
        <w:rPr>
          <w:rFonts w:eastAsia="Times New Roman" w:cs="Times New Roman"/>
          <w:szCs w:val="24"/>
        </w:rPr>
        <w:t>α</w:t>
      </w:r>
      <w:r>
        <w:rPr>
          <w:rFonts w:eastAsia="Times New Roman" w:cs="Times New Roman"/>
          <w:szCs w:val="24"/>
        </w:rPr>
        <w:t xml:space="preserve">ρχηγού, του </w:t>
      </w:r>
      <w:r>
        <w:rPr>
          <w:rFonts w:eastAsia="Times New Roman" w:cs="Times New Roman"/>
          <w:szCs w:val="24"/>
        </w:rPr>
        <w:t>ε</w:t>
      </w:r>
      <w:r>
        <w:rPr>
          <w:rFonts w:eastAsia="Times New Roman" w:cs="Times New Roman"/>
          <w:szCs w:val="24"/>
        </w:rPr>
        <w:t>πιτελείου της Ελληνικής Αστυνομίας. Οι ανάγκες αυτές, βέβαια, βγαίνουν από τους υπολογισμούς που έχουν σχέση με την κατάσταση του κάθε νομού. Ο Νομός της Θεσσαλονίκης, για λόγους ευνόητους, έχει πολύ περισσότερους αστυνομικούς κ</w:t>
      </w:r>
      <w:r>
        <w:rPr>
          <w:rFonts w:eastAsia="Times New Roman" w:cs="Times New Roman"/>
          <w:szCs w:val="24"/>
        </w:rPr>
        <w:t>αι πυροσβέστες απ’ όσους προβλέπεται.</w:t>
      </w:r>
    </w:p>
    <w:p w14:paraId="6EB0EC73"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Από εκεί και πέρα, γίνεται η καλύτερη κατανομή που μπορεί να υπάρξει και υπάρχουν μετακινήσεις αστυνομικών εκεί όπου </w:t>
      </w:r>
      <w:r>
        <w:rPr>
          <w:rFonts w:eastAsia="Times New Roman" w:cs="Times New Roman"/>
          <w:szCs w:val="24"/>
        </w:rPr>
        <w:lastRenderedPageBreak/>
        <w:t>υπάρχουν ανάγκες. Σας το έχουμε τονίσει κατ’ επανάληψη. Εάν εσείς δεν δέχεστε τους αριθμούς, τότε λυπ</w:t>
      </w:r>
      <w:r>
        <w:rPr>
          <w:rFonts w:eastAsia="Times New Roman" w:cs="Times New Roman"/>
          <w:szCs w:val="24"/>
        </w:rPr>
        <w:t xml:space="preserve">άμαι. Εγώ μιλάω μόνο με αριθμούς και με την πραγματικότητα. </w:t>
      </w:r>
    </w:p>
    <w:p w14:paraId="6EB0EC74"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Ευχαριστώ.</w:t>
      </w:r>
    </w:p>
    <w:p w14:paraId="6EB0EC75" w14:textId="77777777" w:rsidR="001771BC" w:rsidRDefault="000732D4">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Πριν πάμε στην επόμενη επίκαιρη ερώτηση που θα συζητηθεί, θα αναγνώσω τις επίκαιρες ερωτήσεις</w:t>
      </w:r>
      <w:r>
        <w:rPr>
          <w:rFonts w:eastAsia="Times New Roman" w:cs="Times New Roman"/>
          <w:szCs w:val="24"/>
        </w:rPr>
        <w:t>,</w:t>
      </w:r>
      <w:r>
        <w:rPr>
          <w:rFonts w:eastAsia="Times New Roman" w:cs="Times New Roman"/>
          <w:szCs w:val="24"/>
        </w:rPr>
        <w:t xml:space="preserve"> που δεν θα συζητηθούν σήμερα.</w:t>
      </w:r>
    </w:p>
    <w:p w14:paraId="6EB0EC76"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δεύτερη με αριθμό 483/14</w:t>
      </w:r>
      <w:r>
        <w:rPr>
          <w:rFonts w:eastAsia="Times New Roman" w:cs="Times New Roman"/>
          <w:szCs w:val="24"/>
        </w:rPr>
        <w:t>-2-2017 επίκαιρη ερώτηση δεύτερου κύκλου του Ανεξάρτητου Βουλευτή Αχαΐας κ. Νικολάου Νικολόπουλου προς τον Υπουργό Δικαιοσύνης, Διαφάνειας και Ανθρωπίνων Δικαιωμάτων, σχετικά με «τη διαπλοκή στις κρατικές επιτροπές και στη Δικαιοσύνη και των νέων ένορκων κ</w:t>
      </w:r>
      <w:r>
        <w:rPr>
          <w:rFonts w:eastAsia="Times New Roman" w:cs="Times New Roman"/>
          <w:szCs w:val="24"/>
        </w:rPr>
        <w:t xml:space="preserve">αταγγελιών του Ανδρέα </w:t>
      </w:r>
      <w:proofErr w:type="spellStart"/>
      <w:r>
        <w:rPr>
          <w:rFonts w:eastAsia="Times New Roman" w:cs="Times New Roman"/>
          <w:szCs w:val="24"/>
        </w:rPr>
        <w:t>Μαρτίνη</w:t>
      </w:r>
      <w:proofErr w:type="spellEnd"/>
      <w:r>
        <w:rPr>
          <w:rFonts w:eastAsia="Times New Roman" w:cs="Times New Roman"/>
          <w:szCs w:val="24"/>
        </w:rPr>
        <w:t xml:space="preserve"> από τον Κορυδαλλό», δεν θα συζητηθεί και αναβάλλεται λόγω κωλύματος (ασθένεια) του Αναπληρωτή Υπουργού Δικαιοσύνης κ. Παπαγγελόπουλου. </w:t>
      </w:r>
    </w:p>
    <w:p w14:paraId="6EB0EC77"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τέταρτη με αριθμό 482/14-2-2017 επίκαιρη ερώτηση πρώτου κύκλου του Βουλευτή Ηρακλείου τη</w:t>
      </w:r>
      <w:r>
        <w:rPr>
          <w:rFonts w:eastAsia="Times New Roman" w:cs="Times New Roman"/>
          <w:szCs w:val="24"/>
        </w:rPr>
        <w:t xml:space="preserve">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w:t>
      </w:r>
      <w:r>
        <w:rPr>
          <w:rFonts w:eastAsia="Times New Roman" w:cs="Times New Roman"/>
          <w:szCs w:val="24"/>
        </w:rPr>
        <w:lastRenderedPageBreak/>
        <w:t xml:space="preserve">Αλληλεγγύης, σχετικά με την παράταση του δικαιώματος για πλήρη ασφάλιση των εργαζομένων, των ανέργων και των επαγγελματιών, δεν </w:t>
      </w:r>
      <w:r>
        <w:rPr>
          <w:rFonts w:eastAsia="Times New Roman" w:cs="Times New Roman"/>
          <w:szCs w:val="24"/>
        </w:rPr>
        <w:t xml:space="preserve">θα συζητηθεί και αναβάλλεται λόγω κωλύματος του Υφυπουργού Εργασίας κ. Πετρόπουλου, διότι θα βρίσκεται στην Κρήτη. </w:t>
      </w:r>
    </w:p>
    <w:p w14:paraId="6EB0EC78"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πέμπτη με αριθμό 480/14-2-2017 επίκαιρη ερώτηση πρώτου κύκλου του Βουλευτή Α΄ Θεσσαλονίκης του Κομμουνιστικού Κόμματος Ελλάδας κ. Ιωάννη Δ</w:t>
      </w:r>
      <w:r>
        <w:rPr>
          <w:rFonts w:eastAsia="Times New Roman" w:cs="Times New Roman"/>
          <w:szCs w:val="24"/>
        </w:rPr>
        <w:t xml:space="preserve">ελή προς τον Υπουργό Παιδείας, Έρευνας και Θρησκευμάτων, σχετικά με τις άδειες των αναπληρωτών εκπαιδευτικών, δεν θα συζητηθεί λόγω κωλύματος του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και με αιτιολογία φόρτος εργασίας.</w:t>
      </w:r>
    </w:p>
    <w:p w14:paraId="6EB0EC79"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τρίτη με αριθμό 447/6-2-2017 επίκαιρη ερώτηση δεύτε</w:t>
      </w:r>
      <w:r>
        <w:rPr>
          <w:rFonts w:eastAsia="Times New Roman" w:cs="Times New Roman"/>
          <w:szCs w:val="24"/>
        </w:rPr>
        <w:t>ρου κύκλου του Βουλευτή Β΄ Αθηνών της Νέας Δημοκρατίας κ. Σπυρίδωνος-</w:t>
      </w:r>
      <w:proofErr w:type="spellStart"/>
      <w:r>
        <w:rPr>
          <w:rFonts w:eastAsia="Times New Roman" w:cs="Times New Roman"/>
          <w:szCs w:val="24"/>
        </w:rPr>
        <w:t>Α</w:t>
      </w:r>
      <w:r>
        <w:rPr>
          <w:rFonts w:eastAsia="Times New Roman" w:cs="Times New Roman"/>
          <w:szCs w:val="24"/>
        </w:rPr>
        <w:t>δ</w:t>
      </w:r>
      <w:r>
        <w:rPr>
          <w:rFonts w:eastAsia="Times New Roman" w:cs="Times New Roman"/>
          <w:szCs w:val="24"/>
        </w:rPr>
        <w:t>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προς τον Υπουργό Οικονομικών, σχετικά με τη «συνάντηση του Πρωθυπουργού με εκπροσώπους της </w:t>
      </w:r>
      <w:r>
        <w:rPr>
          <w:rFonts w:eastAsia="Times New Roman" w:cs="Times New Roman"/>
          <w:szCs w:val="24"/>
        </w:rPr>
        <w:t>ε</w:t>
      </w:r>
      <w:r>
        <w:rPr>
          <w:rFonts w:eastAsia="Times New Roman" w:cs="Times New Roman"/>
          <w:szCs w:val="24"/>
        </w:rPr>
        <w:t xml:space="preserve">πενδυτικής </w:t>
      </w:r>
      <w:r>
        <w:rPr>
          <w:rFonts w:eastAsia="Times New Roman" w:cs="Times New Roman"/>
          <w:szCs w:val="24"/>
        </w:rPr>
        <w:t>τ</w:t>
      </w:r>
      <w:r>
        <w:rPr>
          <w:rFonts w:eastAsia="Times New Roman" w:cs="Times New Roman"/>
          <w:szCs w:val="24"/>
        </w:rPr>
        <w:t xml:space="preserve">ράπεζας </w:t>
      </w:r>
      <w:r>
        <w:rPr>
          <w:rFonts w:eastAsia="Times New Roman" w:cs="Times New Roman"/>
          <w:szCs w:val="24"/>
          <w:lang w:val="en-US"/>
        </w:rPr>
        <w:t>Rothschild</w:t>
      </w:r>
      <w:r>
        <w:rPr>
          <w:rFonts w:eastAsia="Times New Roman" w:cs="Times New Roman"/>
          <w:szCs w:val="24"/>
        </w:rPr>
        <w:t>», δεν θα συζητηθεί και αναβάλλεται λόγω φόρτο</w:t>
      </w:r>
      <w:r>
        <w:rPr>
          <w:rFonts w:eastAsia="Times New Roman" w:cs="Times New Roman"/>
          <w:szCs w:val="24"/>
        </w:rPr>
        <w:t xml:space="preserve">υ εργασίας  του κ. </w:t>
      </w:r>
      <w:proofErr w:type="spellStart"/>
      <w:r>
        <w:rPr>
          <w:rFonts w:eastAsia="Times New Roman" w:cs="Times New Roman"/>
          <w:szCs w:val="24"/>
        </w:rPr>
        <w:t>Χουλιαράκη</w:t>
      </w:r>
      <w:proofErr w:type="spellEnd"/>
      <w:r>
        <w:rPr>
          <w:rFonts w:eastAsia="Times New Roman" w:cs="Times New Roman"/>
          <w:szCs w:val="24"/>
        </w:rPr>
        <w:t xml:space="preserve">. </w:t>
      </w:r>
    </w:p>
    <w:p w14:paraId="6EB0EC7A"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Η έκτη με αριθμό 452/6-2-2017 επίκαιρη ερώτηση δεύτερου κύκλου του Βουλευτή Αττικής του Λαϊκού Συνδέσμου-Χρυσή </w:t>
      </w:r>
      <w:r>
        <w:rPr>
          <w:rFonts w:eastAsia="Times New Roman" w:cs="Times New Roman"/>
          <w:szCs w:val="24"/>
        </w:rPr>
        <w:lastRenderedPageBreak/>
        <w:t>Αυγή κ. Ηλία Κασιδιάρη προς τον Υπουργό Οικονομικών, σχετικά με τις «συνομιλίες Τσίπρα-</w:t>
      </w:r>
      <w:r>
        <w:rPr>
          <w:rFonts w:eastAsia="Times New Roman" w:cs="Times New Roman"/>
          <w:szCs w:val="24"/>
        </w:rPr>
        <w:t>ε</w:t>
      </w:r>
      <w:r>
        <w:rPr>
          <w:rFonts w:eastAsia="Times New Roman" w:cs="Times New Roman"/>
          <w:szCs w:val="24"/>
        </w:rPr>
        <w:t xml:space="preserve">πενδυτικής </w:t>
      </w:r>
      <w:r>
        <w:rPr>
          <w:rFonts w:eastAsia="Times New Roman" w:cs="Times New Roman"/>
          <w:szCs w:val="24"/>
        </w:rPr>
        <w:t>τ</w:t>
      </w:r>
      <w:r>
        <w:rPr>
          <w:rFonts w:eastAsia="Times New Roman" w:cs="Times New Roman"/>
          <w:szCs w:val="24"/>
        </w:rPr>
        <w:t xml:space="preserve">ράπεζας </w:t>
      </w:r>
      <w:r>
        <w:rPr>
          <w:rFonts w:eastAsia="Times New Roman" w:cs="Times New Roman"/>
          <w:szCs w:val="24"/>
          <w:lang w:val="en-US"/>
        </w:rPr>
        <w:t>Rothschild</w:t>
      </w:r>
      <w:r>
        <w:rPr>
          <w:rFonts w:eastAsia="Times New Roman" w:cs="Times New Roman"/>
          <w:szCs w:val="24"/>
        </w:rPr>
        <w:t xml:space="preserve"> και την εμπλοκή της οικογένειας </w:t>
      </w:r>
      <w:r>
        <w:rPr>
          <w:rFonts w:eastAsia="Times New Roman" w:cs="Times New Roman"/>
          <w:szCs w:val="24"/>
          <w:lang w:val="en-US"/>
        </w:rPr>
        <w:t>Rothschild</w:t>
      </w:r>
      <w:r>
        <w:rPr>
          <w:rFonts w:eastAsia="Times New Roman" w:cs="Times New Roman"/>
          <w:szCs w:val="24"/>
        </w:rPr>
        <w:t xml:space="preserve"> στην οικονομική ζωή της Ελλάδος», δεν θα συζητηθεί λόγω φόρτου εργασίας του κ. </w:t>
      </w:r>
      <w:proofErr w:type="spellStart"/>
      <w:r>
        <w:rPr>
          <w:rFonts w:eastAsia="Times New Roman" w:cs="Times New Roman"/>
          <w:szCs w:val="24"/>
        </w:rPr>
        <w:t>Χουλιαράκη</w:t>
      </w:r>
      <w:proofErr w:type="spellEnd"/>
      <w:r>
        <w:rPr>
          <w:rFonts w:eastAsia="Times New Roman" w:cs="Times New Roman"/>
          <w:szCs w:val="24"/>
        </w:rPr>
        <w:t>.</w:t>
      </w:r>
    </w:p>
    <w:p w14:paraId="6EB0EC7B"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πέμπτη με αριθμό 345/16-1-2017 επίκαιρη ερώτηση δεύτερου κύκλου του Βουλευτή Β΄ Αθηνών της Νέας Δημοκρατίας κ</w:t>
      </w:r>
      <w:r>
        <w:rPr>
          <w:rFonts w:eastAsia="Times New Roman" w:cs="Times New Roman"/>
          <w:szCs w:val="24"/>
        </w:rPr>
        <w:t>. Σπυρίδωνος-</w:t>
      </w:r>
      <w:proofErr w:type="spellStart"/>
      <w:r>
        <w:rPr>
          <w:rFonts w:eastAsia="Times New Roman" w:cs="Times New Roman"/>
          <w:szCs w:val="24"/>
        </w:rPr>
        <w:t>Α</w:t>
      </w:r>
      <w:r>
        <w:rPr>
          <w:rFonts w:eastAsia="Times New Roman" w:cs="Times New Roman"/>
          <w:szCs w:val="24"/>
        </w:rPr>
        <w:t>δ</w:t>
      </w:r>
      <w:r>
        <w:rPr>
          <w:rFonts w:eastAsia="Times New Roman" w:cs="Times New Roman"/>
          <w:szCs w:val="24"/>
        </w:rPr>
        <w:t>ώ</w:t>
      </w:r>
      <w:r>
        <w:rPr>
          <w:rFonts w:eastAsia="Times New Roman" w:cs="Times New Roman"/>
          <w:szCs w:val="24"/>
        </w:rPr>
        <w:t>νι</w:t>
      </w:r>
      <w:r>
        <w:rPr>
          <w:rFonts w:eastAsia="Times New Roman" w:cs="Times New Roman"/>
          <w:szCs w:val="24"/>
        </w:rPr>
        <w:t>δος</w:t>
      </w:r>
      <w:proofErr w:type="spellEnd"/>
      <w:r>
        <w:rPr>
          <w:rFonts w:eastAsia="Times New Roman" w:cs="Times New Roman"/>
          <w:szCs w:val="24"/>
        </w:rPr>
        <w:t xml:space="preserve"> Γεωργιάδη προς τον Υπουργό Οικονομικών, σχετικά με τα ζητήματα κακοδιαχείρισης στα Ελληνικά Αμυντικά Συστήματα (ΕΑΣ), δεν θα συζητηθεί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EB0EC7C"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Η όγδοη με αριθμό 414/30-1-2017 επίκαιρη ερώτηση </w:t>
      </w:r>
      <w:r>
        <w:rPr>
          <w:rFonts w:eastAsia="Times New Roman" w:cs="Times New Roman"/>
          <w:szCs w:val="24"/>
        </w:rPr>
        <w:t xml:space="preserve">δεύτερου </w:t>
      </w:r>
      <w:r>
        <w:rPr>
          <w:rFonts w:eastAsia="Times New Roman" w:cs="Times New Roman"/>
          <w:szCs w:val="24"/>
        </w:rPr>
        <w:t xml:space="preserve">κύκλου </w:t>
      </w:r>
      <w:r>
        <w:rPr>
          <w:rFonts w:eastAsia="Times New Roman" w:cs="Times New Roman"/>
          <w:szCs w:val="24"/>
        </w:rPr>
        <w:t>του Βουλευτή Αρκαδίας της Δημοκρατικής Συμπαράταξης ΠΑΣΟΚ-ΔΗΜΑΡ κ. Οδυσσέα Κωνσταντινόπουλου προς τον Υπουργό Οικονομικών, σχετικά με την ενημέρωση για το στάδιο που βρίσκεται η διαδικασία υλοποίησης της επένδυσης στο πρώην αεροδρόμιο του Ελληνικού,</w:t>
      </w:r>
      <w:r>
        <w:rPr>
          <w:rFonts w:eastAsia="Times New Roman" w:cs="Times New Roman"/>
          <w:szCs w:val="24"/>
        </w:rPr>
        <w:t xml:space="preserve"> δεν θα συζητηθεί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EB0EC7D"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lastRenderedPageBreak/>
        <w:t>Η δωδέκατη με αριθμό 409/30-1-2017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σχετικά με την πώληση της «</w:t>
      </w:r>
      <w:r>
        <w:rPr>
          <w:rFonts w:eastAsia="Times New Roman" w:cs="Times New Roman"/>
          <w:szCs w:val="24"/>
        </w:rPr>
        <w:t>ΕΘΝΙΚΗΣ ΑΣ</w:t>
      </w:r>
      <w:r>
        <w:rPr>
          <w:rFonts w:eastAsia="Times New Roman" w:cs="Times New Roman"/>
          <w:szCs w:val="24"/>
        </w:rPr>
        <w:t>ΦΑΛΙΣΤΙΚΗΣ</w:t>
      </w:r>
      <w:r>
        <w:rPr>
          <w:rFonts w:eastAsia="Times New Roman" w:cs="Times New Roman"/>
          <w:szCs w:val="24"/>
        </w:rPr>
        <w:t xml:space="preserve">», δεν θα συζητηθεί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EB0EC7E"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δέκατη τέταρτη με αριθμό 400/27-1-2017 επίκαιρη ερώτηση δεύτερου κύκλου του Ζ΄ Αντιπροέδρου της Βουλής και Βουλευτή Α΄ Αθηνών του Ποταμιού κ. Σπυρίδωνος Λυκούδη προς τον Υπουργό Οικον</w:t>
      </w:r>
      <w:r>
        <w:rPr>
          <w:rFonts w:eastAsia="Times New Roman" w:cs="Times New Roman"/>
          <w:szCs w:val="24"/>
        </w:rPr>
        <w:t xml:space="preserve">ομικών, σχετικά με τα αναξιοποίητα ακίνητα για τα οποία το </w:t>
      </w:r>
      <w:r>
        <w:rPr>
          <w:rFonts w:eastAsia="Times New Roman" w:cs="Times New Roman"/>
          <w:szCs w:val="24"/>
        </w:rPr>
        <w:t>δ</w:t>
      </w:r>
      <w:r>
        <w:rPr>
          <w:rFonts w:eastAsia="Times New Roman" w:cs="Times New Roman"/>
          <w:szCs w:val="24"/>
        </w:rPr>
        <w:t xml:space="preserve">ημόσιο πληρώνει υψηλά ενοίκια, επίσης δεν θα συζητηθεί λόγω φόρτου εργασίας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EB0EC7F"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Η τρίτη με αριθμό 479/14-2-2017 επίκαιρη ερώτηση πρώτου κύκλου του Βουλευτή Ευβοίας του Λαϊκού Συνδέ</w:t>
      </w:r>
      <w:r>
        <w:rPr>
          <w:rFonts w:eastAsia="Times New Roman" w:cs="Times New Roman"/>
          <w:szCs w:val="24"/>
        </w:rPr>
        <w:t xml:space="preserve">σμου-Χρυσή Αυγή κ. Νικολάου Μίχου προς τον Υπουργό Περιβάλλοντος και Ενέργειας, σχετικά με την επιβάρυνση θαλάσσιων οικοσυστημάτων της Μεσογείου με ραδιενεργά απόβλητα, δεν συζητείται λόγω κωλύματος του Υπουργού κ. Σωκράτη </w:t>
      </w:r>
      <w:proofErr w:type="spellStart"/>
      <w:r>
        <w:rPr>
          <w:rFonts w:eastAsia="Times New Roman" w:cs="Times New Roman"/>
          <w:szCs w:val="24"/>
        </w:rPr>
        <w:t>Φάμελλου</w:t>
      </w:r>
      <w:proofErr w:type="spellEnd"/>
      <w:r>
        <w:rPr>
          <w:rFonts w:eastAsia="Times New Roman" w:cs="Times New Roman"/>
          <w:szCs w:val="24"/>
        </w:rPr>
        <w:t xml:space="preserve">. </w:t>
      </w:r>
    </w:p>
    <w:p w14:paraId="6EB0EC80"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Και τέλος, η δέκατη με</w:t>
      </w:r>
      <w:r>
        <w:rPr>
          <w:rFonts w:eastAsia="Times New Roman" w:cs="Times New Roman"/>
          <w:szCs w:val="24"/>
        </w:rPr>
        <w:t xml:space="preserve"> αριθμό 348/16-1-2017 επίκαιρη ερώτηση δεύτερου κύκλου του Βουλευτή Αργολίδας της Δημοκρατικής Συμπαράταξης ΠΑΣΟΚ-ΔΗΜΑΡ κ. Ιωάννη Μανιάτη προς τον </w:t>
      </w:r>
      <w:r>
        <w:rPr>
          <w:rFonts w:eastAsia="Times New Roman" w:cs="Times New Roman"/>
          <w:szCs w:val="24"/>
        </w:rPr>
        <w:lastRenderedPageBreak/>
        <w:t xml:space="preserve">Υπουργό Αγροτικής Ανάπτυξης και Τροφίμων, σχετικά με την επανάληψη της παράτασης του σχεδίου διαχείρισης για </w:t>
      </w:r>
      <w:r>
        <w:rPr>
          <w:rFonts w:eastAsia="Times New Roman" w:cs="Times New Roman"/>
          <w:szCs w:val="24"/>
        </w:rPr>
        <w:t xml:space="preserve">την </w:t>
      </w:r>
      <w:proofErr w:type="spellStart"/>
      <w:r>
        <w:rPr>
          <w:rFonts w:eastAsia="Times New Roman" w:cs="Times New Roman"/>
          <w:szCs w:val="24"/>
        </w:rPr>
        <w:t>βιντζότρατα</w:t>
      </w:r>
      <w:proofErr w:type="spellEnd"/>
      <w:r>
        <w:rPr>
          <w:rFonts w:eastAsia="Times New Roman" w:cs="Times New Roman"/>
          <w:szCs w:val="24"/>
        </w:rPr>
        <w:t xml:space="preserve"> που θέτει σε άμεσο κίνδυνο τη βιωσιμότητα των ελληνικών θαλασσών, δεν θα συζητηθεί λόγω κωλύματος του ερωτώντος Βουλευτή. </w:t>
      </w:r>
    </w:p>
    <w:p w14:paraId="6EB0EC81"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Επιβεβαίωση για τις αιτιολογίες που ακούσατε υπάρχει από τον Γραμματέα της Κυβέρνησης κ. Καλογήρου. </w:t>
      </w:r>
    </w:p>
    <w:p w14:paraId="6EB0EC82" w14:textId="77777777" w:rsidR="001771BC" w:rsidRDefault="000732D4">
      <w:pPr>
        <w:spacing w:line="600" w:lineRule="auto"/>
        <w:ind w:firstLine="567"/>
        <w:jc w:val="both"/>
        <w:rPr>
          <w:rFonts w:eastAsia="Times New Roman" w:cs="Times New Roman"/>
          <w:szCs w:val="24"/>
        </w:rPr>
      </w:pPr>
      <w:r>
        <w:rPr>
          <w:rFonts w:eastAsia="Times New Roman" w:cs="Times New Roman"/>
          <w:szCs w:val="24"/>
        </w:rPr>
        <w:t xml:space="preserve">Προχωράμε τώρα </w:t>
      </w:r>
      <w:r>
        <w:rPr>
          <w:rFonts w:eastAsia="Times New Roman" w:cs="Times New Roman"/>
          <w:szCs w:val="24"/>
        </w:rPr>
        <w:t>σε δυο ερωτήσεις</w:t>
      </w:r>
      <w:r>
        <w:rPr>
          <w:rFonts w:eastAsia="Times New Roman" w:cs="Times New Roman"/>
          <w:szCs w:val="24"/>
        </w:rPr>
        <w:t>,</w:t>
      </w:r>
      <w:r>
        <w:rPr>
          <w:rFonts w:eastAsia="Times New Roman" w:cs="Times New Roman"/>
          <w:szCs w:val="24"/>
        </w:rPr>
        <w:t xml:space="preserve"> που θα απαντήσει ο Υπουργός Αγροτικής Ανάπτυξης και Τροφίμων κ. Ευάγγελος Αποστόλου.</w:t>
      </w:r>
    </w:p>
    <w:p w14:paraId="6EB0EC83" w14:textId="77777777" w:rsidR="001771BC" w:rsidRDefault="000732D4">
      <w:pPr>
        <w:spacing w:line="600" w:lineRule="auto"/>
        <w:ind w:firstLine="720"/>
        <w:jc w:val="both"/>
        <w:rPr>
          <w:rFonts w:eastAsia="Times New Roman" w:cs="Times New Roman"/>
          <w:bCs/>
        </w:rPr>
      </w:pPr>
      <w:r>
        <w:rPr>
          <w:rFonts w:eastAsia="Times New Roman" w:cs="Times New Roman"/>
          <w:bCs/>
          <w:shd w:val="clear" w:color="auto" w:fill="FFFFFF"/>
        </w:rPr>
        <w:t xml:space="preserve">Θα συζητηθεί τώρα η τέταρτη </w:t>
      </w:r>
      <w:r>
        <w:rPr>
          <w:rFonts w:eastAsia="Times New Roman" w:cs="Times New Roman"/>
          <w:bCs/>
        </w:rPr>
        <w:t>με αριθμό 448/6-2-2017 επίκαιρη ερώτηση δεύτερου κύκλου του Βουλευτή Δράμας της Νέας Δημοκρατίας κ.</w:t>
      </w:r>
      <w:r>
        <w:rPr>
          <w:rFonts w:eastAsia="Times New Roman" w:cs="Times New Roman"/>
          <w:bCs/>
          <w:shd w:val="clear" w:color="auto" w:fill="FFFFFF"/>
        </w:rPr>
        <w:t xml:space="preserve"> </w:t>
      </w:r>
      <w:r>
        <w:rPr>
          <w:rFonts w:eastAsia="Times New Roman" w:cs="Times New Roman"/>
        </w:rPr>
        <w:t>Δημητρίου Κυριαζίδη</w:t>
      </w:r>
      <w:r>
        <w:rPr>
          <w:rFonts w:eastAsia="Times New Roman" w:cs="Times New Roman"/>
          <w:bCs/>
          <w:shd w:val="clear" w:color="auto" w:fill="FFFFFF"/>
        </w:rPr>
        <w:t xml:space="preserve"> </w:t>
      </w:r>
      <w:r>
        <w:rPr>
          <w:rFonts w:eastAsia="Times New Roman" w:cs="Times New Roman"/>
          <w:bCs/>
        </w:rPr>
        <w:t xml:space="preserve">προς </w:t>
      </w:r>
      <w:r>
        <w:rPr>
          <w:rFonts w:eastAsia="Times New Roman" w:cs="Times New Roman"/>
          <w:bCs/>
        </w:rPr>
        <w:t xml:space="preserve">τον Υπουργό </w:t>
      </w:r>
      <w:r>
        <w:rPr>
          <w:rFonts w:eastAsia="Times New Roman" w:cs="Times New Roman"/>
        </w:rPr>
        <w:t>Αγροτικής Ανάπτυξης και Τροφίμων,</w:t>
      </w:r>
      <w:r>
        <w:rPr>
          <w:rFonts w:eastAsia="Times New Roman" w:cs="Times New Roman"/>
          <w:bCs/>
          <w:shd w:val="clear" w:color="auto" w:fill="FFFFFF"/>
        </w:rPr>
        <w:t xml:space="preserve"> </w:t>
      </w:r>
      <w:r>
        <w:rPr>
          <w:rFonts w:eastAsia="Times New Roman" w:cs="Times New Roman"/>
          <w:bCs/>
        </w:rPr>
        <w:t xml:space="preserve">σχετικά με τις αποζημιώσεις των </w:t>
      </w:r>
      <w:proofErr w:type="spellStart"/>
      <w:r>
        <w:rPr>
          <w:rFonts w:eastAsia="Times New Roman" w:cs="Times New Roman"/>
          <w:bCs/>
        </w:rPr>
        <w:t>πατατοκαλλιεργητών</w:t>
      </w:r>
      <w:proofErr w:type="spellEnd"/>
      <w:r>
        <w:rPr>
          <w:rFonts w:eastAsia="Times New Roman" w:cs="Times New Roman"/>
          <w:bCs/>
        </w:rPr>
        <w:t xml:space="preserve"> του </w:t>
      </w:r>
      <w:r>
        <w:rPr>
          <w:rFonts w:eastAsia="Times New Roman" w:cs="Times New Roman"/>
          <w:bCs/>
        </w:rPr>
        <w:t>λ</w:t>
      </w:r>
      <w:r>
        <w:rPr>
          <w:rFonts w:eastAsia="Times New Roman" w:cs="Times New Roman"/>
          <w:bCs/>
        </w:rPr>
        <w:t>εκανοπεδίου του Κάτω Νευροκοπίου στον Νομό Δράμας.</w:t>
      </w:r>
    </w:p>
    <w:p w14:paraId="6EB0EC84" w14:textId="77777777" w:rsidR="001771BC" w:rsidRDefault="000732D4">
      <w:pPr>
        <w:spacing w:line="600" w:lineRule="auto"/>
        <w:ind w:firstLine="720"/>
        <w:jc w:val="both"/>
        <w:rPr>
          <w:rFonts w:eastAsia="Times New Roman" w:cs="Times New Roman"/>
          <w:bCs/>
        </w:rPr>
      </w:pPr>
      <w:r>
        <w:rPr>
          <w:rFonts w:eastAsia="Times New Roman" w:cs="Times New Roman"/>
          <w:bCs/>
        </w:rPr>
        <w:t>Κύριε Κυριαζίδη, έχετε τον λόγο.</w:t>
      </w:r>
    </w:p>
    <w:p w14:paraId="6EB0EC85" w14:textId="77777777" w:rsidR="001771BC" w:rsidRDefault="000732D4">
      <w:pPr>
        <w:spacing w:line="600" w:lineRule="auto"/>
        <w:ind w:firstLine="720"/>
        <w:jc w:val="both"/>
        <w:rPr>
          <w:rFonts w:eastAsia="Times New Roman" w:cs="Times New Roman"/>
          <w:bCs/>
        </w:rPr>
      </w:pPr>
      <w:r>
        <w:rPr>
          <w:rFonts w:eastAsia="Times New Roman" w:cs="Times New Roman"/>
          <w:b/>
          <w:bCs/>
        </w:rPr>
        <w:t>ΔΗΜΗΤΡΙΟΣ ΚΥΡΙΑΖΙΔΗΣ:</w:t>
      </w:r>
      <w:r>
        <w:rPr>
          <w:rFonts w:eastAsia="Times New Roman" w:cs="Times New Roman"/>
          <w:bCs/>
        </w:rPr>
        <w:t xml:space="preserve"> Ευχαριστώ, κύριε Πρόεδρε.  </w:t>
      </w:r>
    </w:p>
    <w:p w14:paraId="6EB0EC86" w14:textId="77777777" w:rsidR="001771BC" w:rsidRDefault="000732D4">
      <w:pPr>
        <w:spacing w:line="600" w:lineRule="auto"/>
        <w:ind w:firstLine="720"/>
        <w:jc w:val="both"/>
        <w:rPr>
          <w:rFonts w:eastAsia="Times New Roman" w:cs="Times New Roman"/>
          <w:bCs/>
        </w:rPr>
      </w:pPr>
      <w:r>
        <w:rPr>
          <w:rFonts w:eastAsia="Times New Roman" w:cs="Times New Roman"/>
          <w:bCs/>
        </w:rPr>
        <w:lastRenderedPageBreak/>
        <w:t xml:space="preserve">Κύριε Υπουργέ, επανέρχομαι στο ζήτημα της παντελούς απουσίας της κρατικής μέριμνας για τους πληγέντες από τον επιβλαβή μύκητα, για τους </w:t>
      </w:r>
      <w:proofErr w:type="spellStart"/>
      <w:r>
        <w:rPr>
          <w:rFonts w:eastAsia="Times New Roman" w:cs="Times New Roman"/>
          <w:bCs/>
        </w:rPr>
        <w:t>πατατοκαλλιεργητές</w:t>
      </w:r>
      <w:proofErr w:type="spellEnd"/>
      <w:r>
        <w:rPr>
          <w:rFonts w:eastAsia="Times New Roman" w:cs="Times New Roman"/>
          <w:bCs/>
        </w:rPr>
        <w:t xml:space="preserve"> του Κάτω Νευροκοπίου. Οφείλω για μια ακόμη φορά να μεταφέρω την αγανάκτηση, την απελπισία και κυρίως </w:t>
      </w:r>
      <w:r>
        <w:rPr>
          <w:rFonts w:eastAsia="Times New Roman" w:cs="Times New Roman"/>
          <w:bCs/>
        </w:rPr>
        <w:t xml:space="preserve">την απόγνωση των καλλιεργητών αυτών, οι οποίοι βιώνουν την κυβερνητική κοροϊδία στον μέγιστο βαθμό. </w:t>
      </w:r>
    </w:p>
    <w:p w14:paraId="6EB0EC87" w14:textId="77777777" w:rsidR="001771BC" w:rsidRDefault="000732D4">
      <w:pPr>
        <w:spacing w:line="600" w:lineRule="auto"/>
        <w:ind w:firstLine="720"/>
        <w:jc w:val="both"/>
        <w:rPr>
          <w:rFonts w:eastAsia="Times New Roman" w:cs="Times New Roman"/>
          <w:bCs/>
        </w:rPr>
      </w:pPr>
      <w:r>
        <w:rPr>
          <w:rFonts w:eastAsia="Times New Roman" w:cs="Times New Roman"/>
          <w:bCs/>
        </w:rPr>
        <w:t xml:space="preserve">Ως σημείωσα μετ’ εμφάσεως και τον Νοέμβριο με ερώτησή μου, όπου δεν πήρα απάντηση, οι </w:t>
      </w:r>
      <w:proofErr w:type="spellStart"/>
      <w:r>
        <w:rPr>
          <w:rFonts w:eastAsia="Times New Roman" w:cs="Times New Roman"/>
          <w:bCs/>
        </w:rPr>
        <w:t>πατατοκαλλιεργητές</w:t>
      </w:r>
      <w:proofErr w:type="spellEnd"/>
      <w:r>
        <w:rPr>
          <w:rFonts w:eastAsia="Times New Roman" w:cs="Times New Roman"/>
          <w:bCs/>
        </w:rPr>
        <w:t xml:space="preserve"> καλούνται να τα βγάλουν πέρα χωρίς καμμία ενίσχυση</w:t>
      </w:r>
      <w:r>
        <w:rPr>
          <w:rFonts w:eastAsia="Times New Roman" w:cs="Times New Roman"/>
          <w:bCs/>
        </w:rPr>
        <w:t xml:space="preserve">, βοήθεια ή συμπαράσταση από την κεντρική διοίκηση, το Υπουργείο και τον ΕΛΓΑ, χωρίς εισόδημα και κρατική βοήθεια, με κτήματα αποκλεισμένα και με αποδεδειγμένη αδυναμία να αγοράσουν τις ενδεικνυόμενες ποικιλίες. </w:t>
      </w:r>
    </w:p>
    <w:p w14:paraId="6EB0EC88" w14:textId="77777777" w:rsidR="001771BC" w:rsidRDefault="000732D4">
      <w:pPr>
        <w:spacing w:line="600" w:lineRule="auto"/>
        <w:ind w:firstLine="720"/>
        <w:jc w:val="both"/>
        <w:rPr>
          <w:rFonts w:eastAsia="Times New Roman" w:cs="Times New Roman"/>
          <w:bCs/>
        </w:rPr>
      </w:pPr>
      <w:r>
        <w:rPr>
          <w:rFonts w:eastAsia="Times New Roman"/>
          <w:bCs/>
        </w:rPr>
        <w:t>Κ</w:t>
      </w:r>
      <w:r>
        <w:rPr>
          <w:rFonts w:eastAsia="Times New Roman" w:cs="Times New Roman"/>
          <w:bCs/>
        </w:rPr>
        <w:t>αλούνται να διαχειριστούν μ</w:t>
      </w:r>
      <w:r>
        <w:rPr>
          <w:rFonts w:eastAsia="Times New Roman" w:cs="Times New Roman"/>
          <w:bCs/>
        </w:rPr>
        <w:t>ί</w:t>
      </w:r>
      <w:r>
        <w:rPr>
          <w:rFonts w:eastAsia="Times New Roman" w:cs="Times New Roman"/>
          <w:bCs/>
        </w:rPr>
        <w:t>α κατάσταση γι</w:t>
      </w:r>
      <w:r>
        <w:rPr>
          <w:rFonts w:eastAsia="Times New Roman" w:cs="Times New Roman"/>
          <w:bCs/>
        </w:rPr>
        <w:t xml:space="preserve">α την οποία δεν ευθύνονται. </w:t>
      </w:r>
      <w:r>
        <w:rPr>
          <w:rFonts w:eastAsia="Times New Roman" w:cs="Times New Roman"/>
          <w:bCs/>
        </w:rPr>
        <w:t>Ό</w:t>
      </w:r>
      <w:r>
        <w:rPr>
          <w:rFonts w:eastAsia="Times New Roman" w:cs="Times New Roman"/>
          <w:bCs/>
        </w:rPr>
        <w:t xml:space="preserve">χι μόνο αυτό, αλλά το Υπουργείο Αγροτικής Ανάπτυξης δεν δείχνει να ευαισθητοποιείται και να ενσκήπτει στο όλο πρόβλημα, παρά τις περί του αντιθέτου δημόσιες διαβεβαιώσεις της </w:t>
      </w:r>
      <w:r>
        <w:rPr>
          <w:rFonts w:eastAsia="Times New Roman"/>
          <w:bCs/>
        </w:rPr>
        <w:t>Κυβέρνηση</w:t>
      </w:r>
      <w:r>
        <w:rPr>
          <w:rFonts w:eastAsia="Times New Roman" w:cs="Times New Roman"/>
          <w:bCs/>
        </w:rPr>
        <w:t xml:space="preserve">ς, ότι δήθεν θα δρομολογηθεί η επίλυση του </w:t>
      </w:r>
      <w:r>
        <w:rPr>
          <w:rFonts w:eastAsia="Times New Roman" w:cs="Times New Roman"/>
          <w:bCs/>
        </w:rPr>
        <w:lastRenderedPageBreak/>
        <w:t>προβλήματος μέσω της επέκτασης των αποζημιώσεων του ΕΛΓΑ, που –</w:t>
      </w:r>
      <w:proofErr w:type="spellStart"/>
      <w:r>
        <w:rPr>
          <w:rFonts w:eastAsia="Times New Roman" w:cs="Times New Roman"/>
          <w:bCs/>
        </w:rPr>
        <w:t>σημειωτέον</w:t>
      </w:r>
      <w:proofErr w:type="spellEnd"/>
      <w:r>
        <w:rPr>
          <w:rFonts w:eastAsia="Times New Roman" w:cs="Times New Roman"/>
          <w:bCs/>
        </w:rPr>
        <w:t xml:space="preserve">- ποτέ δεν δόθηκαν. </w:t>
      </w:r>
    </w:p>
    <w:p w14:paraId="6EB0EC89" w14:textId="77777777" w:rsidR="001771BC" w:rsidRDefault="000732D4">
      <w:pPr>
        <w:spacing w:line="600" w:lineRule="auto"/>
        <w:ind w:firstLine="720"/>
        <w:jc w:val="both"/>
        <w:rPr>
          <w:rFonts w:eastAsia="Times New Roman" w:cs="Times New Roman"/>
          <w:bCs/>
        </w:rPr>
      </w:pPr>
      <w:r>
        <w:rPr>
          <w:rFonts w:eastAsia="Times New Roman" w:cs="Times New Roman"/>
          <w:bCs/>
        </w:rPr>
        <w:t>Εν</w:t>
      </w:r>
      <w:r>
        <w:rPr>
          <w:rFonts w:eastAsia="Times New Roman" w:cs="Times New Roman"/>
          <w:bCs/>
        </w:rPr>
        <w:t xml:space="preserve"> </w:t>
      </w:r>
      <w:r>
        <w:rPr>
          <w:rFonts w:eastAsia="Times New Roman" w:cs="Times New Roman"/>
          <w:bCs/>
        </w:rPr>
        <w:t>όψει των ανωτέρω και επειδή και στην απάντηση του Υφυπουργού Αγροτικής Ανάπτυξης δεν δόθηκε καμμία απάντηση, παρακαλώ, κύριε Υπουργέ, να μας απαντήσετε με ποιο</w:t>
      </w:r>
      <w:r>
        <w:rPr>
          <w:rFonts w:eastAsia="Times New Roman" w:cs="Times New Roman"/>
          <w:bCs/>
        </w:rPr>
        <w:t xml:space="preserve">ν τρόπο και πότε θα ανακουφιστούν οι πληγέντες αγρότες. Θα επεκταθούν, ως είχε υποσχεθεί το Υπουργείο, οι ασφαλιστικές καλύψεις του ΕΛΓΑ σε όλη τη φυτική παραγωγή, προκειμένου να καλυφθούν και αυτές οι ζημιές; </w:t>
      </w:r>
      <w:r>
        <w:rPr>
          <w:rFonts w:eastAsia="Times New Roman" w:cs="Times New Roman"/>
          <w:bCs/>
        </w:rPr>
        <w:t>Α</w:t>
      </w:r>
      <w:r>
        <w:rPr>
          <w:rFonts w:eastAsia="Times New Roman" w:cs="Times New Roman"/>
          <w:bCs/>
        </w:rPr>
        <w:t>ν ναι, πότε; Εν τέλει, θα βρει το Υπουργείο σ</w:t>
      </w:r>
      <w:r>
        <w:rPr>
          <w:rFonts w:eastAsia="Times New Roman" w:cs="Times New Roman"/>
          <w:bCs/>
        </w:rPr>
        <w:t xml:space="preserve">ας τρόπο να ενισχύσει ή να αποζημιώσει τους συνανθρώπους μας αυτούς; Πότε και πώς, κύριε Υπουργέ; </w:t>
      </w:r>
    </w:p>
    <w:p w14:paraId="6EB0EC8A" w14:textId="77777777" w:rsidR="001771BC" w:rsidRDefault="000732D4">
      <w:pPr>
        <w:spacing w:line="600" w:lineRule="auto"/>
        <w:ind w:firstLine="720"/>
        <w:jc w:val="both"/>
        <w:rPr>
          <w:rFonts w:eastAsia="Times New Roman" w:cs="Times New Roman"/>
          <w:bCs/>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rPr>
        <w:t xml:space="preserve">Ορίστε, κύριε Αποστόλου, έχετε τον λόγο. </w:t>
      </w:r>
    </w:p>
    <w:p w14:paraId="6EB0EC8B" w14:textId="77777777" w:rsidR="001771BC" w:rsidRDefault="000732D4">
      <w:pPr>
        <w:spacing w:line="600" w:lineRule="auto"/>
        <w:ind w:firstLine="720"/>
        <w:jc w:val="both"/>
        <w:rPr>
          <w:rFonts w:eastAsia="Times New Roman" w:cs="Times New Roman"/>
          <w:bCs/>
        </w:rPr>
      </w:pPr>
      <w:r>
        <w:rPr>
          <w:rFonts w:eastAsia="Times New Roman" w:cs="Times New Roman"/>
          <w:b/>
          <w:bCs/>
        </w:rPr>
        <w:t xml:space="preserve">ΕΥΑΓΓΕΛΟΣ ΑΠΟΣΤΟΛΟΥ (Υπουργός Αγροτικής Ανάπτυξης και Τροφίμων): </w:t>
      </w:r>
      <w:r>
        <w:rPr>
          <w:rFonts w:eastAsia="Times New Roman" w:cs="Times New Roman"/>
          <w:bCs/>
        </w:rPr>
        <w:t xml:space="preserve">Κύριε συνάδελφε, </w:t>
      </w:r>
      <w:r>
        <w:rPr>
          <w:rFonts w:eastAsia="Times New Roman" w:cs="Times New Roman"/>
          <w:bCs/>
        </w:rPr>
        <w:t xml:space="preserve">θα σας το ξαναπώ. Κατανοώ και τη δική σας αγωνία και το πρόβλημα που όντως έχουν οι </w:t>
      </w:r>
      <w:r>
        <w:rPr>
          <w:rFonts w:eastAsia="Times New Roman"/>
          <w:bCs/>
        </w:rPr>
        <w:t>συγκεκριμένοι</w:t>
      </w:r>
      <w:r>
        <w:rPr>
          <w:rFonts w:eastAsia="Times New Roman" w:cs="Times New Roman"/>
          <w:bCs/>
        </w:rPr>
        <w:t xml:space="preserve"> </w:t>
      </w:r>
      <w:proofErr w:type="spellStart"/>
      <w:r>
        <w:rPr>
          <w:rFonts w:eastAsia="Times New Roman" w:cs="Times New Roman"/>
          <w:bCs/>
        </w:rPr>
        <w:t>πατατοπαραγωγοί</w:t>
      </w:r>
      <w:proofErr w:type="spellEnd"/>
      <w:r>
        <w:rPr>
          <w:rFonts w:eastAsia="Times New Roman" w:cs="Times New Roman"/>
          <w:bCs/>
        </w:rPr>
        <w:t xml:space="preserve">. </w:t>
      </w:r>
      <w:r>
        <w:rPr>
          <w:rFonts w:eastAsia="Times New Roman" w:cs="Times New Roman"/>
          <w:bCs/>
          <w:shd w:val="clear" w:color="auto" w:fill="FFFFFF"/>
        </w:rPr>
        <w:t>Όμως</w:t>
      </w:r>
      <w:r>
        <w:rPr>
          <w:rFonts w:eastAsia="Times New Roman" w:cs="Times New Roman"/>
          <w:bCs/>
        </w:rPr>
        <w:t>, επιτρέψτε μου να σας πω για μ</w:t>
      </w:r>
      <w:r>
        <w:rPr>
          <w:rFonts w:eastAsia="Times New Roman" w:cs="Times New Roman"/>
          <w:bCs/>
        </w:rPr>
        <w:t>ί</w:t>
      </w:r>
      <w:r>
        <w:rPr>
          <w:rFonts w:eastAsia="Times New Roman" w:cs="Times New Roman"/>
          <w:bCs/>
        </w:rPr>
        <w:t xml:space="preserve">α ακόμη φορά ότι οι </w:t>
      </w:r>
      <w:r>
        <w:rPr>
          <w:rFonts w:eastAsia="Times New Roman"/>
          <w:bCs/>
        </w:rPr>
        <w:t>συγκεκριμένες</w:t>
      </w:r>
      <w:r>
        <w:rPr>
          <w:rFonts w:eastAsia="Times New Roman" w:cs="Times New Roman"/>
          <w:bCs/>
        </w:rPr>
        <w:t xml:space="preserve"> ζημιές, οι </w:t>
      </w:r>
      <w:r>
        <w:rPr>
          <w:rFonts w:eastAsia="Times New Roman" w:cs="Times New Roman"/>
          <w:bCs/>
        </w:rPr>
        <w:lastRenderedPageBreak/>
        <w:t>μυκητολογικές, δεν περιλαμβάνονται στους ασφαλιστικούς κινδύ</w:t>
      </w:r>
      <w:r>
        <w:rPr>
          <w:rFonts w:eastAsia="Times New Roman" w:cs="Times New Roman"/>
          <w:bCs/>
        </w:rPr>
        <w:t xml:space="preserve">νους του ΕΛΓΑ. Δεν υπάρχει, δηλαδή, ασφαλιστική κάλυψη. </w:t>
      </w:r>
    </w:p>
    <w:p w14:paraId="6EB0EC8C" w14:textId="77777777" w:rsidR="001771BC" w:rsidRDefault="000732D4">
      <w:pPr>
        <w:spacing w:line="600" w:lineRule="auto"/>
        <w:ind w:firstLine="720"/>
        <w:jc w:val="both"/>
        <w:rPr>
          <w:rFonts w:eastAsia="Times New Roman" w:cs="Times New Roman"/>
          <w:bCs/>
        </w:rPr>
      </w:pPr>
      <w:r>
        <w:rPr>
          <w:rFonts w:eastAsia="Times New Roman" w:cs="Times New Roman"/>
          <w:bCs/>
        </w:rPr>
        <w:t xml:space="preserve">Πώς μπορεί να υπάρξει ασφαλιστική κάλυψη; Αν κάνουμε αναλογιστικές μελέτες </w:t>
      </w:r>
      <w:r>
        <w:rPr>
          <w:rFonts w:eastAsia="Times New Roman"/>
          <w:bCs/>
        </w:rPr>
        <w:t>–</w:t>
      </w:r>
      <w:r>
        <w:rPr>
          <w:rFonts w:eastAsia="Times New Roman" w:cs="Times New Roman"/>
          <w:bCs/>
        </w:rPr>
        <w:t xml:space="preserve">γιατί έχουμε μπει σε αυτή τη </w:t>
      </w:r>
      <w:r>
        <w:rPr>
          <w:rFonts w:eastAsia="Times New Roman"/>
          <w:bCs/>
        </w:rPr>
        <w:t>διαδικασία</w:t>
      </w:r>
      <w:r>
        <w:rPr>
          <w:rFonts w:eastAsia="Times New Roman" w:cs="Times New Roman"/>
          <w:bCs/>
        </w:rPr>
        <w:t xml:space="preserve"> πλέον</w:t>
      </w:r>
      <w:r>
        <w:rPr>
          <w:rFonts w:eastAsia="Times New Roman"/>
          <w:bCs/>
        </w:rPr>
        <w:t>–</w:t>
      </w:r>
      <w:r>
        <w:rPr>
          <w:rFonts w:eastAsia="Times New Roman" w:cs="Times New Roman"/>
          <w:bCs/>
        </w:rPr>
        <w:t xml:space="preserve"> για πολλούς κινδύνους που δεν είχαν προβλεφθεί μέχρι σήμερα, για να δούμε πώ</w:t>
      </w:r>
      <w:r>
        <w:rPr>
          <w:rFonts w:eastAsia="Times New Roman" w:cs="Times New Roman"/>
          <w:bCs/>
        </w:rPr>
        <w:t xml:space="preserve">ς μέσα από αυτή τη </w:t>
      </w:r>
      <w:r>
        <w:rPr>
          <w:rFonts w:eastAsia="Times New Roman"/>
          <w:bCs/>
        </w:rPr>
        <w:t>διαδικασία</w:t>
      </w:r>
      <w:r>
        <w:rPr>
          <w:rFonts w:eastAsia="Times New Roman" w:cs="Times New Roman"/>
          <w:bCs/>
        </w:rPr>
        <w:t xml:space="preserve"> στην επόμενη φάση, θα έλεγα, μπορεί να </w:t>
      </w:r>
      <w:proofErr w:type="spellStart"/>
      <w:r>
        <w:rPr>
          <w:rFonts w:eastAsia="Times New Roman" w:cs="Times New Roman"/>
          <w:bCs/>
        </w:rPr>
        <w:t>στοιχειοθετηθεί</w:t>
      </w:r>
      <w:proofErr w:type="spellEnd"/>
      <w:r>
        <w:rPr>
          <w:rFonts w:eastAsia="Times New Roman" w:cs="Times New Roman"/>
          <w:bCs/>
        </w:rPr>
        <w:t xml:space="preserve"> η δυνατότητα στους ασφαλιστικά ενήμερους αγρότες να παίρνουν αντίστοιχες αποζημιώσεις. </w:t>
      </w:r>
    </w:p>
    <w:p w14:paraId="6EB0EC8D" w14:textId="77777777" w:rsidR="001771BC" w:rsidRDefault="000732D4">
      <w:pPr>
        <w:spacing w:line="600" w:lineRule="auto"/>
        <w:ind w:firstLine="720"/>
        <w:jc w:val="both"/>
        <w:rPr>
          <w:rFonts w:eastAsia="Times New Roman" w:cs="Times New Roman"/>
          <w:bCs/>
        </w:rPr>
      </w:pPr>
      <w:r>
        <w:rPr>
          <w:rFonts w:eastAsia="Times New Roman" w:cs="Times New Roman"/>
          <w:bCs/>
          <w:shd w:val="clear" w:color="auto" w:fill="FFFFFF"/>
        </w:rPr>
        <w:t>Όμως,</w:t>
      </w:r>
      <w:r>
        <w:rPr>
          <w:rFonts w:eastAsia="Times New Roman" w:cs="Times New Roman"/>
          <w:bCs/>
        </w:rPr>
        <w:t xml:space="preserve"> εδώ έχουμε ένα πρόβλημα και το πρόβλημα αυτό, όπως αντιλαμβάνεστε, μπορεί να </w:t>
      </w:r>
      <w:r>
        <w:rPr>
          <w:rFonts w:eastAsia="Times New Roman" w:cs="Times New Roman"/>
          <w:bCs/>
        </w:rPr>
        <w:t>αντιμετωπιστεί μόνο με μ</w:t>
      </w:r>
      <w:r>
        <w:rPr>
          <w:rFonts w:eastAsia="Times New Roman" w:cs="Times New Roman"/>
          <w:bCs/>
        </w:rPr>
        <w:t>ί</w:t>
      </w:r>
      <w:r>
        <w:rPr>
          <w:rFonts w:eastAsia="Times New Roman" w:cs="Times New Roman"/>
          <w:bCs/>
        </w:rPr>
        <w:t xml:space="preserve">α </w:t>
      </w:r>
      <w:r>
        <w:rPr>
          <w:rFonts w:eastAsia="Times New Roman"/>
          <w:bCs/>
        </w:rPr>
        <w:t>διαδικασία</w:t>
      </w:r>
      <w:r>
        <w:rPr>
          <w:rFonts w:eastAsia="Times New Roman" w:cs="Times New Roman"/>
          <w:bCs/>
        </w:rPr>
        <w:t xml:space="preserve">. Η </w:t>
      </w:r>
      <w:r>
        <w:rPr>
          <w:rFonts w:eastAsia="Times New Roman"/>
          <w:bCs/>
        </w:rPr>
        <w:t>διαδικασία</w:t>
      </w:r>
      <w:r>
        <w:rPr>
          <w:rFonts w:eastAsia="Times New Roman" w:cs="Times New Roman"/>
          <w:bCs/>
        </w:rPr>
        <w:t xml:space="preserve"> αυτή </w:t>
      </w:r>
      <w:r>
        <w:rPr>
          <w:rFonts w:eastAsia="Times New Roman"/>
          <w:bCs/>
        </w:rPr>
        <w:t>είναι</w:t>
      </w:r>
      <w:r>
        <w:rPr>
          <w:rFonts w:eastAsia="Times New Roman" w:cs="Times New Roman"/>
          <w:bCs/>
        </w:rPr>
        <w:t xml:space="preserve"> αυτή που ξέρουν στον αγροτικό χώρο. Ε</w:t>
      </w:r>
      <w:r>
        <w:rPr>
          <w:rFonts w:eastAsia="Times New Roman"/>
          <w:bCs/>
        </w:rPr>
        <w:t>ίναι</w:t>
      </w:r>
      <w:r>
        <w:rPr>
          <w:rFonts w:eastAsia="Times New Roman" w:cs="Times New Roman"/>
          <w:bCs/>
        </w:rPr>
        <w:t xml:space="preserve"> η </w:t>
      </w:r>
      <w:r>
        <w:rPr>
          <w:rFonts w:eastAsia="Times New Roman"/>
          <w:bCs/>
        </w:rPr>
        <w:t>διαδικασία</w:t>
      </w:r>
      <w:r>
        <w:rPr>
          <w:rFonts w:eastAsia="Times New Roman" w:cs="Times New Roman"/>
          <w:bCs/>
        </w:rPr>
        <w:t xml:space="preserve"> </w:t>
      </w:r>
      <w:r>
        <w:rPr>
          <w:rFonts w:eastAsia="Times New Roman" w:cs="Times New Roman"/>
          <w:bCs/>
          <w:lang w:val="en-US"/>
        </w:rPr>
        <w:t>de</w:t>
      </w:r>
      <w:r>
        <w:rPr>
          <w:rFonts w:eastAsia="Times New Roman" w:cs="Times New Roman"/>
          <w:bCs/>
        </w:rPr>
        <w:t xml:space="preserve"> </w:t>
      </w:r>
      <w:proofErr w:type="spellStart"/>
      <w:r>
        <w:rPr>
          <w:rFonts w:eastAsia="Times New Roman" w:cs="Times New Roman"/>
          <w:bCs/>
          <w:lang w:val="en-US"/>
        </w:rPr>
        <w:t>minimis</w:t>
      </w:r>
      <w:proofErr w:type="spellEnd"/>
      <w:r>
        <w:rPr>
          <w:rFonts w:eastAsia="Times New Roman" w:cs="Times New Roman"/>
          <w:bCs/>
        </w:rPr>
        <w:t>, μιας ενίσχυσης η οποία προϋποθέτει δύο πράγματα: Πρώτον, να στοιχειοθετήσουμε με έναν φάκελο ότι πραγματικά αποδεικνύεται η ζη</w:t>
      </w:r>
      <w:r>
        <w:rPr>
          <w:rFonts w:eastAsia="Times New Roman" w:cs="Times New Roman"/>
          <w:bCs/>
        </w:rPr>
        <w:t xml:space="preserve">μιά που υπάρχει και το δεύτερο και το ουσιαστικότερο </w:t>
      </w:r>
      <w:r>
        <w:rPr>
          <w:rFonts w:eastAsia="Times New Roman"/>
          <w:bCs/>
        </w:rPr>
        <w:t>είναι</w:t>
      </w:r>
      <w:r>
        <w:rPr>
          <w:rFonts w:eastAsia="Times New Roman" w:cs="Times New Roman"/>
          <w:bCs/>
        </w:rPr>
        <w:t xml:space="preserve"> να επιτρέπουν οι δημοσιονομικές συνθήκες της χώρας τη χορήγηση τέτοιων ενισχύσεων </w:t>
      </w:r>
      <w:r>
        <w:rPr>
          <w:rFonts w:eastAsia="Times New Roman"/>
          <w:bCs/>
        </w:rPr>
        <w:t>–</w:t>
      </w:r>
      <w:r>
        <w:rPr>
          <w:rFonts w:eastAsia="Times New Roman" w:cs="Times New Roman"/>
          <w:bCs/>
        </w:rPr>
        <w:t xml:space="preserve">πόσο μάλλον όταν προϋποτίθεται ότι χρειάζονται και την έγκριση της Ευρωπαϊκής Επιτροπής. </w:t>
      </w:r>
    </w:p>
    <w:p w14:paraId="6EB0EC8E" w14:textId="77777777" w:rsidR="001771BC" w:rsidRDefault="000732D4">
      <w:pPr>
        <w:spacing w:line="600" w:lineRule="auto"/>
        <w:ind w:firstLine="720"/>
        <w:jc w:val="both"/>
        <w:rPr>
          <w:rFonts w:eastAsia="Times New Roman" w:cs="Times New Roman"/>
          <w:bCs/>
        </w:rPr>
      </w:pPr>
      <w:r>
        <w:rPr>
          <w:rFonts w:eastAsia="Times New Roman" w:cs="Times New Roman"/>
          <w:bCs/>
        </w:rPr>
        <w:lastRenderedPageBreak/>
        <w:t xml:space="preserve">Εγώ, έτσι για να το </w:t>
      </w:r>
      <w:r>
        <w:rPr>
          <w:rFonts w:eastAsia="Times New Roman" w:cs="Times New Roman"/>
          <w:bCs/>
        </w:rPr>
        <w:t>κλείνουμε το θέμα, θα κάνω προς αυτή τη κατεύθυνση</w:t>
      </w:r>
      <w:r>
        <w:rPr>
          <w:rFonts w:eastAsia="Times New Roman"/>
          <w:bCs/>
        </w:rPr>
        <w:t xml:space="preserve"> </w:t>
      </w:r>
      <w:r>
        <w:rPr>
          <w:rFonts w:eastAsia="Times New Roman" w:cs="Times New Roman"/>
          <w:bCs/>
        </w:rPr>
        <w:t>μ</w:t>
      </w:r>
      <w:r>
        <w:rPr>
          <w:rFonts w:eastAsia="Times New Roman" w:cs="Times New Roman"/>
          <w:bCs/>
        </w:rPr>
        <w:t>ί</w:t>
      </w:r>
      <w:r>
        <w:rPr>
          <w:rFonts w:eastAsia="Times New Roman" w:cs="Times New Roman"/>
          <w:bCs/>
        </w:rPr>
        <w:t xml:space="preserve">α προσπάθεια. Δεν υπόσχομαι ότι θα διασφαλισθεί το αντίστοιχο </w:t>
      </w:r>
      <w:r>
        <w:rPr>
          <w:rFonts w:eastAsia="Times New Roman" w:cs="Times New Roman"/>
          <w:bCs/>
          <w:lang w:val="en-US"/>
        </w:rPr>
        <w:t>de</w:t>
      </w:r>
      <w:r>
        <w:rPr>
          <w:rFonts w:eastAsia="Times New Roman" w:cs="Times New Roman"/>
          <w:bCs/>
        </w:rPr>
        <w:t xml:space="preserve"> </w:t>
      </w:r>
      <w:proofErr w:type="spellStart"/>
      <w:r>
        <w:rPr>
          <w:rFonts w:eastAsia="Times New Roman" w:cs="Times New Roman"/>
          <w:bCs/>
          <w:lang w:val="en-US"/>
        </w:rPr>
        <w:t>minimis</w:t>
      </w:r>
      <w:proofErr w:type="spellEnd"/>
      <w:r>
        <w:rPr>
          <w:rFonts w:eastAsia="Times New Roman" w:cs="Times New Roman"/>
          <w:bCs/>
        </w:rPr>
        <w:t xml:space="preserve"> από κρατικούς πόρους. Θέλω να είμαι ξεκάθαρος. Τον φάκελο, λοιπόν, αυτόν θα τον ετοιμάσουμε και θα δούμε. Διότι ήδη κατά κάποιον τ</w:t>
      </w:r>
      <w:r>
        <w:rPr>
          <w:rFonts w:eastAsia="Times New Roman" w:cs="Times New Roman"/>
          <w:bCs/>
        </w:rPr>
        <w:t xml:space="preserve">ρόπο </w:t>
      </w:r>
      <w:r>
        <w:rPr>
          <w:rFonts w:eastAsia="Times New Roman"/>
          <w:bCs/>
        </w:rPr>
        <w:t>έχει</w:t>
      </w:r>
      <w:r>
        <w:rPr>
          <w:rFonts w:eastAsia="Times New Roman" w:cs="Times New Roman"/>
          <w:bCs/>
        </w:rPr>
        <w:t xml:space="preserve"> ξεπεραστεί το πρόβλημα. Μετά από μελέτη στο </w:t>
      </w:r>
      <w:proofErr w:type="spellStart"/>
      <w:r>
        <w:rPr>
          <w:rFonts w:eastAsia="Times New Roman" w:cs="Times New Roman"/>
          <w:bCs/>
        </w:rPr>
        <w:t>Μπενάκειο</w:t>
      </w:r>
      <w:proofErr w:type="spellEnd"/>
      <w:r>
        <w:rPr>
          <w:rFonts w:eastAsia="Times New Roman" w:cs="Times New Roman"/>
          <w:bCs/>
        </w:rPr>
        <w:t xml:space="preserve"> έχουν βρεθεί δύο </w:t>
      </w:r>
      <w:proofErr w:type="spellStart"/>
      <w:r>
        <w:rPr>
          <w:rFonts w:eastAsia="Times New Roman" w:cs="Times New Roman"/>
          <w:bCs/>
        </w:rPr>
        <w:t>παθότυποι</w:t>
      </w:r>
      <w:proofErr w:type="spellEnd"/>
      <w:r>
        <w:rPr>
          <w:rFonts w:eastAsia="Times New Roman" w:cs="Times New Roman"/>
          <w:bCs/>
        </w:rPr>
        <w:t xml:space="preserve">, οι οποίοι </w:t>
      </w:r>
      <w:r>
        <w:rPr>
          <w:rFonts w:eastAsia="Times New Roman"/>
          <w:bCs/>
        </w:rPr>
        <w:t>είναι</w:t>
      </w:r>
      <w:r>
        <w:rPr>
          <w:rFonts w:eastAsia="Times New Roman" w:cs="Times New Roman"/>
          <w:bCs/>
        </w:rPr>
        <w:t xml:space="preserve"> ανθεκτικοί στον </w:t>
      </w:r>
      <w:r>
        <w:rPr>
          <w:rFonts w:eastAsia="Times New Roman"/>
          <w:bCs/>
        </w:rPr>
        <w:t>συγκεκριμένο</w:t>
      </w:r>
      <w:r>
        <w:rPr>
          <w:rFonts w:eastAsia="Times New Roman" w:cs="Times New Roman"/>
          <w:bCs/>
        </w:rPr>
        <w:t xml:space="preserve"> μύκητα. </w:t>
      </w:r>
    </w:p>
    <w:p w14:paraId="6EB0EC8F" w14:textId="77777777" w:rsidR="001771BC" w:rsidRDefault="000732D4">
      <w:pPr>
        <w:spacing w:line="600" w:lineRule="auto"/>
        <w:ind w:firstLine="720"/>
        <w:jc w:val="both"/>
        <w:rPr>
          <w:rFonts w:eastAsia="Times New Roman" w:cs="Times New Roman"/>
          <w:bCs/>
          <w:shd w:val="clear" w:color="auto" w:fill="FFFFFF"/>
        </w:rPr>
      </w:pPr>
      <w:r>
        <w:rPr>
          <w:rFonts w:eastAsia="Times New Roman" w:cs="Times New Roman"/>
          <w:bCs/>
        </w:rPr>
        <w:t xml:space="preserve">Υπάρχει, </w:t>
      </w:r>
      <w:r>
        <w:rPr>
          <w:rFonts w:eastAsia="Times New Roman" w:cs="Times New Roman"/>
          <w:bCs/>
          <w:shd w:val="clear" w:color="auto" w:fill="FFFFFF"/>
        </w:rPr>
        <w:t>όμως,</w:t>
      </w:r>
      <w:r>
        <w:rPr>
          <w:rFonts w:eastAsia="Times New Roman" w:cs="Times New Roman"/>
          <w:bCs/>
        </w:rPr>
        <w:t xml:space="preserve"> μ</w:t>
      </w:r>
      <w:r>
        <w:rPr>
          <w:rFonts w:eastAsia="Times New Roman" w:cs="Times New Roman"/>
          <w:bCs/>
        </w:rPr>
        <w:t>ί</w:t>
      </w:r>
      <w:r>
        <w:rPr>
          <w:rFonts w:eastAsia="Times New Roman" w:cs="Times New Roman"/>
          <w:bCs/>
        </w:rPr>
        <w:t xml:space="preserve">α </w:t>
      </w:r>
      <w:r>
        <w:rPr>
          <w:rFonts w:eastAsia="Times New Roman" w:cs="Times New Roman"/>
          <w:bCs/>
          <w:shd w:val="clear" w:color="auto" w:fill="FFFFFF"/>
        </w:rPr>
        <w:t xml:space="preserve">ιδιαιτερότητα. Πρέπει να μιλάμε μόνο για πατάτα, η οποία θα </w:t>
      </w:r>
      <w:r>
        <w:rPr>
          <w:rFonts w:eastAsia="Times New Roman"/>
          <w:bCs/>
          <w:shd w:val="clear" w:color="auto" w:fill="FFFFFF"/>
        </w:rPr>
        <w:t>είναι</w:t>
      </w:r>
      <w:r>
        <w:rPr>
          <w:rFonts w:eastAsia="Times New Roman" w:cs="Times New Roman"/>
          <w:bCs/>
          <w:shd w:val="clear" w:color="auto" w:fill="FFFFFF"/>
        </w:rPr>
        <w:t xml:space="preserve"> φαγώσιμη, όχι για πατάτα </w:t>
      </w:r>
      <w:r>
        <w:rPr>
          <w:rFonts w:eastAsia="Times New Roman" w:cs="Times New Roman"/>
          <w:bCs/>
          <w:shd w:val="clear" w:color="auto" w:fill="FFFFFF"/>
        </w:rPr>
        <w:t xml:space="preserve">η οποία να μπορεί να καλλιεργηθεί και σε άλλες περιοχές. </w:t>
      </w:r>
      <w:r>
        <w:rPr>
          <w:rFonts w:eastAsia="Times New Roman"/>
          <w:bCs/>
          <w:shd w:val="clear" w:color="auto" w:fill="FFFFFF"/>
        </w:rPr>
        <w:t>Είναι</w:t>
      </w:r>
      <w:r>
        <w:rPr>
          <w:rFonts w:eastAsia="Times New Roman" w:cs="Times New Roman"/>
          <w:bCs/>
          <w:shd w:val="clear" w:color="auto" w:fill="FFFFFF"/>
        </w:rPr>
        <w:t xml:space="preserve"> ένα πάρα πολύ λεπτό ζήτημα αυτό. </w:t>
      </w:r>
    </w:p>
    <w:p w14:paraId="6EB0EC90" w14:textId="77777777" w:rsidR="001771BC" w:rsidRDefault="000732D4">
      <w:pPr>
        <w:spacing w:line="600" w:lineRule="auto"/>
        <w:ind w:firstLine="720"/>
        <w:jc w:val="both"/>
        <w:rPr>
          <w:rFonts w:eastAsia="Times New Roman" w:cs="Times New Roman"/>
          <w:b/>
          <w:bCs/>
          <w:shd w:val="clear" w:color="auto" w:fill="FFFFFF"/>
        </w:rPr>
      </w:pPr>
      <w:r>
        <w:rPr>
          <w:rFonts w:eastAsia="Times New Roman" w:cs="Times New Roman"/>
          <w:bCs/>
          <w:shd w:val="clear" w:color="auto" w:fill="FFFFFF"/>
        </w:rPr>
        <w:t>Υπάρχει μ</w:t>
      </w:r>
      <w:r>
        <w:rPr>
          <w:rFonts w:eastAsia="Times New Roman" w:cs="Times New Roman"/>
          <w:bCs/>
          <w:shd w:val="clear" w:color="auto" w:fill="FFFFFF"/>
        </w:rPr>
        <w:t>ί</w:t>
      </w:r>
      <w:r>
        <w:rPr>
          <w:rFonts w:eastAsia="Times New Roman" w:cs="Times New Roman"/>
          <w:bCs/>
          <w:shd w:val="clear" w:color="auto" w:fill="FFFFFF"/>
        </w:rPr>
        <w:t xml:space="preserve">α συνεργασία με το </w:t>
      </w:r>
      <w:proofErr w:type="spellStart"/>
      <w:r>
        <w:rPr>
          <w:rFonts w:eastAsia="Times New Roman" w:cs="Times New Roman"/>
          <w:bCs/>
          <w:shd w:val="clear" w:color="auto" w:fill="FFFFFF"/>
        </w:rPr>
        <w:t>Μπενάκειο</w:t>
      </w:r>
      <w:proofErr w:type="spellEnd"/>
      <w:r>
        <w:rPr>
          <w:rFonts w:eastAsia="Times New Roman" w:cs="Times New Roman"/>
          <w:bCs/>
          <w:shd w:val="clear" w:color="auto" w:fill="FFFFFF"/>
        </w:rPr>
        <w:t xml:space="preserve"> Φυτοπαθολογικό Ινστιτούτο. Θα κάνουμε ό,τι μπορούμε, ειλικρινά, σας ομολογώ, για να στοιχειοθετήσουμε την αναγκαιότητα τ</w:t>
      </w:r>
      <w:r>
        <w:rPr>
          <w:rFonts w:eastAsia="Times New Roman" w:cs="Times New Roman"/>
          <w:bCs/>
          <w:shd w:val="clear" w:color="auto" w:fill="FFFFFF"/>
        </w:rPr>
        <w:t xml:space="preserve">ης </w:t>
      </w:r>
      <w:r>
        <w:rPr>
          <w:rFonts w:eastAsia="Times New Roman"/>
          <w:bCs/>
          <w:shd w:val="clear" w:color="auto" w:fill="FFFFFF"/>
        </w:rPr>
        <w:t xml:space="preserve">συγκεκριμένης </w:t>
      </w:r>
      <w:r>
        <w:rPr>
          <w:rFonts w:eastAsia="Times New Roman" w:cs="Times New Roman"/>
          <w:bCs/>
          <w:shd w:val="clear" w:color="auto" w:fill="FFFFFF"/>
        </w:rPr>
        <w:t xml:space="preserve">αντιμετώπισης των ζημιών. </w:t>
      </w:r>
    </w:p>
    <w:p w14:paraId="6EB0EC91"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Κυριαζίδη, έχετε τον λόγο. </w:t>
      </w:r>
    </w:p>
    <w:p w14:paraId="6EB0EC92"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6EB0EC9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με ικανοποιείτε με την απάντησή σας, διότι είναι η τρίτη χρονιά που επανέρχομ</w:t>
      </w:r>
      <w:r>
        <w:rPr>
          <w:rFonts w:eastAsia="Times New Roman" w:cs="Times New Roman"/>
          <w:szCs w:val="24"/>
        </w:rPr>
        <w:t>αι, δυστυχώς, για το ίδιο ζήτημα και μάλιστα για μ</w:t>
      </w:r>
      <w:r>
        <w:rPr>
          <w:rFonts w:eastAsia="Times New Roman" w:cs="Times New Roman"/>
          <w:szCs w:val="24"/>
        </w:rPr>
        <w:t>ί</w:t>
      </w:r>
      <w:r>
        <w:rPr>
          <w:rFonts w:eastAsia="Times New Roman" w:cs="Times New Roman"/>
          <w:szCs w:val="24"/>
        </w:rPr>
        <w:t xml:space="preserve">α περιοχή ιδιαίτερη, την οποία καταλαβαίνετε πάρα πολύ καλά. Δεν έχουμε </w:t>
      </w:r>
      <w:proofErr w:type="spellStart"/>
      <w:r>
        <w:rPr>
          <w:rFonts w:eastAsia="Times New Roman" w:cs="Times New Roman"/>
          <w:szCs w:val="24"/>
        </w:rPr>
        <w:t>μεγαλοαγρότες</w:t>
      </w:r>
      <w:proofErr w:type="spellEnd"/>
      <w:r>
        <w:rPr>
          <w:rFonts w:eastAsia="Times New Roman" w:cs="Times New Roman"/>
          <w:szCs w:val="24"/>
        </w:rPr>
        <w:t xml:space="preserve"> εκεί πάνω στο λεκανοπέδιο. Θα πρέπει -ας μου επιτραπεί να πω- να τους πληρώνουμε που μένουν εκεί. </w:t>
      </w:r>
    </w:p>
    <w:p w14:paraId="6EB0EC9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Έχουμε δυόμισι </w:t>
      </w:r>
      <w:r>
        <w:rPr>
          <w:rFonts w:eastAsia="Times New Roman" w:cs="Times New Roman"/>
          <w:szCs w:val="24"/>
        </w:rPr>
        <w:t xml:space="preserve">χιλιάδες στρέμματα ακριβώς σε αυτήν την καραντίνα. </w:t>
      </w:r>
      <w:proofErr w:type="spellStart"/>
      <w:r>
        <w:rPr>
          <w:rFonts w:eastAsia="Times New Roman" w:cs="Times New Roman"/>
          <w:szCs w:val="24"/>
        </w:rPr>
        <w:t>Μικροαγρότες</w:t>
      </w:r>
      <w:proofErr w:type="spellEnd"/>
      <w:r>
        <w:rPr>
          <w:rFonts w:eastAsia="Times New Roman" w:cs="Times New Roman"/>
          <w:szCs w:val="24"/>
        </w:rPr>
        <w:t xml:space="preserve"> είναι όλοι, οι οποίοι έχουν είκοσι, τριάντα στρέμματα, το περισσότερο πενήντα. Φανταστείτε ότι οι περισσότεροι έχουν όλη την ιδιοκτησία τους μέσα σε αυτόν τον χώρο. Άρα τρεις χρονιές βρίσκοντα</w:t>
      </w:r>
      <w:r>
        <w:rPr>
          <w:rFonts w:eastAsia="Times New Roman" w:cs="Times New Roman"/>
          <w:szCs w:val="24"/>
        </w:rPr>
        <w:t xml:space="preserve">ι –αν θέλετε- σε μία κατάσταση όχι απελπισίας αλλά αδυναμίας επιβίωσης. Θα πρέπει να το καταλάβουμε αυτό. Δεν είναι δυνατόν το κράτος να μην έρχεται να τους συμπαρασταθεί. </w:t>
      </w:r>
    </w:p>
    <w:p w14:paraId="6EB0EC9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Αναγκάστηκα να καταφύγω στον ευρωπαίο Επίτροπο. Τι μου απαντάει; Κι εσείς στην απάν</w:t>
      </w:r>
      <w:r>
        <w:rPr>
          <w:rFonts w:eastAsia="Times New Roman" w:cs="Times New Roman"/>
          <w:szCs w:val="24"/>
        </w:rPr>
        <w:t xml:space="preserve">τησή σας το 2015 τι λέτε; Αυτό που είπατε και σήμερα. «Εμείς πραγματικά κατανοούμε πλήρως το πρόβλημα που υπάρχει στην περιοχή. Όντως, ζητάμε και προετοιμαζόμαστε να επεκτείνουμε τις ασφαλιστικές καλύψεις από πλευράς ΕΛΓΑ σε όλη τη φυτική παραγωγή, για να </w:t>
      </w:r>
      <w:r>
        <w:rPr>
          <w:rFonts w:eastAsia="Times New Roman" w:cs="Times New Roman"/>
          <w:szCs w:val="24"/>
        </w:rPr>
        <w:t xml:space="preserve">καλύπτονται </w:t>
      </w:r>
      <w:r>
        <w:rPr>
          <w:rFonts w:eastAsia="Times New Roman" w:cs="Times New Roman"/>
          <w:szCs w:val="24"/>
        </w:rPr>
        <w:lastRenderedPageBreak/>
        <w:t>και αυτές οι ζημιές. Αυτή την ώρα δεν μπορώ να σας πω κάτι». Από τότε πέρασαν είκοσι έξι χιλιάδες ώρες, κύριε Υπουργέ, και δεν έχουμε καμία απάντηση, κα</w:t>
      </w:r>
      <w:r>
        <w:rPr>
          <w:rFonts w:eastAsia="Times New Roman" w:cs="Times New Roman"/>
          <w:szCs w:val="24"/>
        </w:rPr>
        <w:t>μ</w:t>
      </w:r>
      <w:r>
        <w:rPr>
          <w:rFonts w:eastAsia="Times New Roman" w:cs="Times New Roman"/>
          <w:szCs w:val="24"/>
        </w:rPr>
        <w:t xml:space="preserve">μία θέση. </w:t>
      </w:r>
    </w:p>
    <w:p w14:paraId="6EB0EC9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Τουναντίον, τι μας λέτε, αλλά και τι μας λέει ο ευρωπαίος Επίτροπος; Λέει: «Ωστό</w:t>
      </w:r>
      <w:r>
        <w:rPr>
          <w:rFonts w:eastAsia="Times New Roman" w:cs="Times New Roman"/>
          <w:szCs w:val="24"/>
        </w:rPr>
        <w:t>σο, υπό τον πρώτο πυλώνα της ΚΑΠ ένα πιθανό μέτρο θα μπορούσε να ενεργοποιηθεί από τα κράτη-μέλη. Αυτό που θα μπορούσε να ενεργοποιηθεί είναι η θέσπιση χρηματοδοτικών πόρων, οι οποίοι θα μπορούσαν ειδικά να προβλεφθούν για τις καταστάσεις αυτές, προκειμένο</w:t>
      </w:r>
      <w:r>
        <w:rPr>
          <w:rFonts w:eastAsia="Times New Roman" w:cs="Times New Roman"/>
          <w:szCs w:val="24"/>
        </w:rPr>
        <w:t xml:space="preserve">υ να αντιμετωπιστεί το όλο ζήτημα». </w:t>
      </w:r>
      <w:r>
        <w:rPr>
          <w:rFonts w:eastAsia="Times New Roman" w:cs="Times New Roman"/>
          <w:szCs w:val="24"/>
        </w:rPr>
        <w:t>Σ</w:t>
      </w:r>
      <w:r>
        <w:rPr>
          <w:rFonts w:eastAsia="Times New Roman" w:cs="Times New Roman"/>
          <w:szCs w:val="24"/>
        </w:rPr>
        <w:t>υνεχίζει: «Νομικά εργαλεία, ως εκ τούτου, δυνατά υπό το τρέχον νομικό καθεστώς, τα οποία θα μπορούσαν να θεσμοθετηθούν για να μετριάσουν την κατάσταση, υπάρχουν. Όμως και τα δύο αυτά απαιτούν την ανάληψη πρωτοβουλίας απ</w:t>
      </w:r>
      <w:r>
        <w:rPr>
          <w:rFonts w:eastAsia="Times New Roman" w:cs="Times New Roman"/>
          <w:szCs w:val="24"/>
        </w:rPr>
        <w:t xml:space="preserve">ό πλευράς των αρμοδίων ελληνικών αρχών». </w:t>
      </w:r>
    </w:p>
    <w:p w14:paraId="6EB0EC9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Δεν αναλάβατε να φέρετε κα</w:t>
      </w:r>
      <w:r>
        <w:rPr>
          <w:rFonts w:eastAsia="Times New Roman" w:cs="Times New Roman"/>
          <w:szCs w:val="24"/>
        </w:rPr>
        <w:t>μ</w:t>
      </w:r>
      <w:r>
        <w:rPr>
          <w:rFonts w:eastAsia="Times New Roman" w:cs="Times New Roman"/>
          <w:szCs w:val="24"/>
        </w:rPr>
        <w:t xml:space="preserve">μία ανάλογη πρωτοβουλία, κύριε Υπουργέ, προκειμένου να αντιμετωπιστεί το θέμα. </w:t>
      </w:r>
      <w:r>
        <w:rPr>
          <w:rFonts w:eastAsia="Times New Roman" w:cs="Times New Roman"/>
          <w:szCs w:val="24"/>
        </w:rPr>
        <w:t>Τ</w:t>
      </w:r>
      <w:r>
        <w:rPr>
          <w:rFonts w:eastAsia="Times New Roman" w:cs="Times New Roman"/>
          <w:szCs w:val="24"/>
        </w:rPr>
        <w:t>ώρα τι μας λέτε; Μας λέτε ότι τα δημοσιονομικά δεν επιτρέπουν κάτι τέτοιο. Μα, είναι θέμα επιβίωσης. Δεν εί</w:t>
      </w:r>
      <w:r>
        <w:rPr>
          <w:rFonts w:eastAsia="Times New Roman" w:cs="Times New Roman"/>
          <w:szCs w:val="24"/>
        </w:rPr>
        <w:t>ναι θέμα δημοσιονομικό πλέον σε μ</w:t>
      </w:r>
      <w:r>
        <w:rPr>
          <w:rFonts w:eastAsia="Times New Roman" w:cs="Times New Roman"/>
          <w:szCs w:val="24"/>
        </w:rPr>
        <w:t>ί</w:t>
      </w:r>
      <w:r>
        <w:rPr>
          <w:rFonts w:eastAsia="Times New Roman" w:cs="Times New Roman"/>
          <w:szCs w:val="24"/>
        </w:rPr>
        <w:t xml:space="preserve">α τέτοια περιοχή. Μάλιστα, είναι παρών και ο Υπουργός Ανάπτυξης εδώ. Πιστεύω ότι αντιλαμβάνεστε ότι σε ειδικές </w:t>
      </w:r>
      <w:r>
        <w:rPr>
          <w:rFonts w:eastAsia="Times New Roman" w:cs="Times New Roman"/>
          <w:szCs w:val="24"/>
        </w:rPr>
        <w:lastRenderedPageBreak/>
        <w:t>περιοχές θα πρέπει να υπάρχουν ανάλογα προγράμματα. Δεν κινήθηκε, όμως, κα</w:t>
      </w:r>
      <w:r>
        <w:rPr>
          <w:rFonts w:eastAsia="Times New Roman" w:cs="Times New Roman"/>
          <w:szCs w:val="24"/>
        </w:rPr>
        <w:t>μ</w:t>
      </w:r>
      <w:r>
        <w:rPr>
          <w:rFonts w:eastAsia="Times New Roman" w:cs="Times New Roman"/>
          <w:szCs w:val="24"/>
        </w:rPr>
        <w:t xml:space="preserve">μία διαδικασία. </w:t>
      </w:r>
    </w:p>
    <w:p w14:paraId="6EB0EC9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Μας λέτε για το </w:t>
      </w:r>
      <w:proofErr w:type="spellStart"/>
      <w:r>
        <w:rPr>
          <w:rFonts w:eastAsia="Times New Roman" w:cs="Times New Roman"/>
          <w:szCs w:val="24"/>
        </w:rPr>
        <w:t>Μπε</w:t>
      </w:r>
      <w:r>
        <w:rPr>
          <w:rFonts w:eastAsia="Times New Roman" w:cs="Times New Roman"/>
          <w:szCs w:val="24"/>
        </w:rPr>
        <w:t>νάκειο</w:t>
      </w:r>
      <w:proofErr w:type="spellEnd"/>
      <w:r>
        <w:rPr>
          <w:rFonts w:eastAsia="Times New Roman" w:cs="Times New Roman"/>
          <w:szCs w:val="24"/>
        </w:rPr>
        <w:t>, ότι μπορούν να βρεθούν –ή βρέθηκαν- δύο τύποι οι οποίοι μπορούν να καλλιεργηθούν. Ξέρετε, ένα στρέμμα για να καλλιεργηθεί κάτω από αυτές τις συνθήκες που είπατε θέλει δύο χιλιάδες ευρώ. Είναι δυνατόν; Εκτός αν τους επιτρέψετε να σπείρουν κάτι άλλο,</w:t>
      </w:r>
      <w:r>
        <w:rPr>
          <w:rFonts w:eastAsia="Times New Roman" w:cs="Times New Roman"/>
          <w:szCs w:val="24"/>
        </w:rPr>
        <w:t xml:space="preserve"> προκειμένου –αν θέλετε- να έχουν μ</w:t>
      </w:r>
      <w:r>
        <w:rPr>
          <w:rFonts w:eastAsia="Times New Roman" w:cs="Times New Roman"/>
          <w:szCs w:val="24"/>
        </w:rPr>
        <w:t>ί</w:t>
      </w:r>
      <w:r>
        <w:rPr>
          <w:rFonts w:eastAsia="Times New Roman" w:cs="Times New Roman"/>
          <w:szCs w:val="24"/>
        </w:rPr>
        <w:t xml:space="preserve">α τέτοια παραγωγή, κάτι παράνομο εννοώ. </w:t>
      </w:r>
    </w:p>
    <w:p w14:paraId="6EB0EC9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Υπουργέ, έχουμε συμπατριώτες μας που βιώνουν ειδικές καταστάσεις σε περιοχές, όπως ξέρετε, ειδικότερα με τον παγετό και δεν ξέρουμε τι θα προκύψει και φέτος. Δεν είναι δυνατ</w:t>
      </w:r>
      <w:r>
        <w:rPr>
          <w:rFonts w:eastAsia="Times New Roman" w:cs="Times New Roman"/>
          <w:szCs w:val="24"/>
        </w:rPr>
        <w:t xml:space="preserve">όν να τους αφήνουμε εγκαταλελειμμένους εκεί. </w:t>
      </w:r>
    </w:p>
    <w:p w14:paraId="6EB0EC9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Περιμένω μία θετική απάντηση, έτσι ώστε σε ένα σημείο να είναι δυνατόν να επιβιώσουν. Πράγματι και οι ίδιοι –το είπατε κι εσείς- δεν είναι δυνατόν να αποζημιωθούν στο σύνολο, αν κι έτσι θα έπρεπε. Εφαρμόστηκε α</w:t>
      </w:r>
      <w:r>
        <w:rPr>
          <w:rFonts w:eastAsia="Times New Roman" w:cs="Times New Roman"/>
          <w:szCs w:val="24"/>
        </w:rPr>
        <w:t xml:space="preserve">πό τη δική μας πλευρά στα δύο χρόνια διακυβέρνησης της Νέας Δημοκρατίας. Βρέθηκε ένας τρόπος να υπάρχει έστω μία υποτυπώδης αποζημίωση. Γιατί δεν το κάνετε; </w:t>
      </w:r>
    </w:p>
    <w:p w14:paraId="6EB0EC9B"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«Κ</w:t>
      </w:r>
      <w:r>
        <w:rPr>
          <w:rFonts w:eastAsia="Times New Roman" w:cs="Times New Roman"/>
          <w:szCs w:val="24"/>
        </w:rPr>
        <w:t>αποδίστριας</w:t>
      </w:r>
      <w:r>
        <w:rPr>
          <w:rFonts w:eastAsia="Times New Roman" w:cs="Times New Roman"/>
          <w:szCs w:val="24"/>
        </w:rPr>
        <w:t>», δεκαεννέα μαθήτριες και μαθητές και δύο εκπαιδευτικοί από το 1</w:t>
      </w:r>
      <w:r>
        <w:rPr>
          <w:rFonts w:eastAsia="Times New Roman" w:cs="Times New Roman"/>
          <w:szCs w:val="24"/>
          <w:vertAlign w:val="superscript"/>
        </w:rPr>
        <w:t>ο</w:t>
      </w:r>
      <w:r>
        <w:rPr>
          <w:rFonts w:eastAsia="Times New Roman" w:cs="Times New Roman"/>
          <w:szCs w:val="24"/>
        </w:rPr>
        <w:t xml:space="preserve"> Γυ</w:t>
      </w:r>
      <w:r>
        <w:rPr>
          <w:rFonts w:eastAsia="Times New Roman" w:cs="Times New Roman"/>
          <w:szCs w:val="24"/>
        </w:rPr>
        <w:t>μνάσιο Άνω Λιοσίων.</w:t>
      </w:r>
    </w:p>
    <w:p w14:paraId="6EB0EC9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EB0EC9D" w14:textId="77777777" w:rsidR="001771BC" w:rsidRDefault="000732D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w:t>
      </w:r>
      <w:r>
        <w:rPr>
          <w:rFonts w:eastAsia="Times New Roman" w:cs="Times New Roman"/>
          <w:szCs w:val="24"/>
        </w:rPr>
        <w:t xml:space="preserve"> της Βουλής</w:t>
      </w:r>
      <w:r>
        <w:rPr>
          <w:rFonts w:eastAsia="Times New Roman" w:cs="Times New Roman"/>
          <w:szCs w:val="24"/>
        </w:rPr>
        <w:t>)</w:t>
      </w:r>
    </w:p>
    <w:p w14:paraId="6EB0EC9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w:t>
      </w:r>
    </w:p>
    <w:p w14:paraId="6EB0EC9F"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αυτά που σας είπε ο Επίτροπος, ότι υπάρχουν </w:t>
      </w:r>
      <w:r>
        <w:rPr>
          <w:rFonts w:eastAsia="Times New Roman" w:cs="Times New Roman"/>
          <w:szCs w:val="24"/>
        </w:rPr>
        <w:t xml:space="preserve">μέτρα που μπορούν να χρησιμοποιηθούν, προαπαιτούν ορισμένο όριο ζημιάς το οποίο αναφέρεται σε επίπεδο Περιφερειακής Ενότητας. Δεν μιλάμε για μεγάλες ζημιές τέτοιες που μπορούν να καλυφθούν από το συγκεκριμένο μέτρο. </w:t>
      </w:r>
    </w:p>
    <w:p w14:paraId="6EB0ECA0" w14:textId="77777777" w:rsidR="001771BC" w:rsidRDefault="000732D4">
      <w:pPr>
        <w:spacing w:line="600" w:lineRule="auto"/>
        <w:ind w:firstLine="720"/>
        <w:jc w:val="both"/>
        <w:rPr>
          <w:rFonts w:eastAsia="Times New Roman"/>
          <w:bCs/>
          <w:szCs w:val="24"/>
        </w:rPr>
      </w:pPr>
      <w:r>
        <w:rPr>
          <w:rFonts w:eastAsia="Times New Roman" w:cs="Times New Roman"/>
          <w:szCs w:val="24"/>
        </w:rPr>
        <w:t>Όντως, στην προκειμένη περίπτωση, η μόν</w:t>
      </w:r>
      <w:r>
        <w:rPr>
          <w:rFonts w:eastAsia="Times New Roman" w:cs="Times New Roman"/>
          <w:szCs w:val="24"/>
        </w:rPr>
        <w:t xml:space="preserve">η δυνατότητα που μπορεί να υπάρξει είναι ένα μικρό, όπως σας είπα, </w:t>
      </w:r>
      <w:r>
        <w:rPr>
          <w:rFonts w:eastAsia="Times New Roman"/>
          <w:bCs/>
          <w:szCs w:val="24"/>
        </w:rPr>
        <w:t xml:space="preserve">de </w:t>
      </w:r>
      <w:proofErr w:type="spellStart"/>
      <w:r>
        <w:rPr>
          <w:rFonts w:eastAsia="Times New Roman"/>
          <w:bCs/>
          <w:szCs w:val="24"/>
        </w:rPr>
        <w:t>minimis</w:t>
      </w:r>
      <w:proofErr w:type="spellEnd"/>
      <w:r>
        <w:rPr>
          <w:rFonts w:eastAsia="Times New Roman"/>
          <w:bCs/>
          <w:szCs w:val="24"/>
        </w:rPr>
        <w:t xml:space="preserve">. </w:t>
      </w:r>
    </w:p>
    <w:p w14:paraId="6EB0ECA1"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 xml:space="preserve">Να υπάρξει, όμως, κύριε Υπουργέ. </w:t>
      </w:r>
    </w:p>
    <w:p w14:paraId="6EB0ECA2"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Θα υπάρξει. Πριν από είκοσι, είκοσι πέντε ημέρες όλη η </w:t>
      </w:r>
      <w:r>
        <w:rPr>
          <w:rFonts w:eastAsia="Times New Roman" w:cs="Times New Roman"/>
          <w:szCs w:val="24"/>
        </w:rPr>
        <w:t>κτηνοτροφία της Ελλάδας είχε χωθεί στα χιόνια. Εκεί, αντιλαμβάνεστε ότι πρέπει να υπάρξει βοήθεια. Δεν είναι δηλαδή ένα θέμα το οποίο δεν μας απασχολεί. Μας απασχολεί. Το επαναλαμβάνω. Μην κρυβόμαστε όμως. Είναι οι ιδιαιτερότητες τέτοιες, οι δημοσιονομικές</w:t>
      </w:r>
      <w:r>
        <w:rPr>
          <w:rFonts w:eastAsia="Times New Roman" w:cs="Times New Roman"/>
          <w:szCs w:val="24"/>
        </w:rPr>
        <w:t>, που δεν μπορώ εγώ να δεσμευτώ…</w:t>
      </w:r>
    </w:p>
    <w:p w14:paraId="6EB0ECA3"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Δεν είναι τώρα. Είναι τρία χρόνια. </w:t>
      </w:r>
    </w:p>
    <w:p w14:paraId="6EB0ECA4"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…και να σας πω ότι συνεννοήθηκα με τον Υπουργό Οικονομικών ότι θα υπάρχουν δύο, τρία, τέσσερα εκατομμύρια για να πληρωθούν οι συγκεκριμένες ενισχύσεις. </w:t>
      </w:r>
    </w:p>
    <w:p w14:paraId="6EB0ECA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Θα κάνουμε μ</w:t>
      </w:r>
      <w:r>
        <w:rPr>
          <w:rFonts w:eastAsia="Times New Roman" w:cs="Times New Roman"/>
          <w:szCs w:val="24"/>
        </w:rPr>
        <w:t>ί</w:t>
      </w:r>
      <w:r>
        <w:rPr>
          <w:rFonts w:eastAsia="Times New Roman" w:cs="Times New Roman"/>
          <w:szCs w:val="24"/>
        </w:rPr>
        <w:t>α προσπάθεια. Δεν μπορώ να σας πω τίποτα άλλο. Δεδομένου ότι από την πλευρά του ΕΛΓΑ δεν μ</w:t>
      </w:r>
      <w:r>
        <w:rPr>
          <w:rFonts w:eastAsia="Times New Roman" w:cs="Times New Roman"/>
          <w:szCs w:val="24"/>
        </w:rPr>
        <w:t xml:space="preserve">πορούμε, διότι ο ΕΛΓΑ λειτουργεί αποκλειστικά με τον χαρακτήρα της ανταποδοτικότητας, άρα λοιπόν εκεί δεν μπορούμε να πάμε. Άρα πού; Μόνο σε αυτή τη διαδικασία. Δεν υπάρχει άλλη. </w:t>
      </w:r>
    </w:p>
    <w:p w14:paraId="6EB0ECA6"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Για πόσο χρόνο; Πείτε μας ένα διάστημα για να πάρουν μ</w:t>
      </w:r>
      <w:r>
        <w:rPr>
          <w:rFonts w:eastAsia="Times New Roman" w:cs="Times New Roman"/>
          <w:szCs w:val="24"/>
        </w:rPr>
        <w:t>ια ανάσα οι άνθρωποι.</w:t>
      </w:r>
    </w:p>
    <w:p w14:paraId="6EB0ECA7"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Έχουμε τη θέληση και θα το δούμε. </w:t>
      </w:r>
      <w:r>
        <w:rPr>
          <w:rFonts w:eastAsia="Times New Roman" w:cs="Times New Roman"/>
          <w:szCs w:val="24"/>
          <w:lang w:val="en-US"/>
        </w:rPr>
        <w:t>A</w:t>
      </w:r>
      <w:r>
        <w:rPr>
          <w:rFonts w:eastAsia="Times New Roman" w:cs="Times New Roman"/>
          <w:szCs w:val="24"/>
        </w:rPr>
        <w:t xml:space="preserve">ν μας επιτρέπουν τα δημοσιονομικά κυρίως, κάτι θα κάνουμε. </w:t>
      </w:r>
    </w:p>
    <w:p w14:paraId="6EB0ECA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Επειδή ο κ. Αποστόλου είναι άνθρωπος του </w:t>
      </w:r>
      <w:r>
        <w:rPr>
          <w:rFonts w:eastAsia="Times New Roman" w:cs="Times New Roman"/>
          <w:szCs w:val="24"/>
        </w:rPr>
        <w:t xml:space="preserve">διά ταύτα, λέω εγώ μια ιδέα τώρα, κύριε Υπουργέ: Τόσο πρωτογενές πλεόνασμα έχουμε βγάλει, για δύο εκατομμύρια τώρα είναι το ζήτημα; Πηγαίνετε στον κ. </w:t>
      </w:r>
      <w:proofErr w:type="spellStart"/>
      <w:r>
        <w:rPr>
          <w:rFonts w:eastAsia="Times New Roman" w:cs="Times New Roman"/>
          <w:szCs w:val="24"/>
        </w:rPr>
        <w:t>Τσακαλώτο</w:t>
      </w:r>
      <w:proofErr w:type="spellEnd"/>
      <w:r>
        <w:rPr>
          <w:rFonts w:eastAsia="Times New Roman" w:cs="Times New Roman"/>
          <w:szCs w:val="24"/>
        </w:rPr>
        <w:t xml:space="preserve"> και πείτε του «Παίρνουμε δύο εκατομμύρια από το πρωτογενές πλεόνασμα, που το έχουμε υπερκαλύψει»</w:t>
      </w:r>
      <w:r>
        <w:rPr>
          <w:rFonts w:eastAsia="Times New Roman" w:cs="Times New Roman"/>
          <w:szCs w:val="24"/>
        </w:rPr>
        <w:t xml:space="preserve">, όπως δηλώνει. </w:t>
      </w:r>
    </w:p>
    <w:p w14:paraId="6EB0ECA9"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Άρα συμφωνείτε, κύριε Πρόεδρε, το </w:t>
      </w:r>
      <w:r>
        <w:rPr>
          <w:rFonts w:eastAsia="Times New Roman" w:cs="Times New Roman"/>
          <w:szCs w:val="24"/>
        </w:rPr>
        <w:lastRenderedPageBreak/>
        <w:t>πρωτογενές πλεόνασμα να το χρησιμοποιούμε για κοινωνικού τύπου παρεμβάσεις.</w:t>
      </w:r>
    </w:p>
    <w:p w14:paraId="6EB0ECAA"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Σύμφωνα με αυτά που λέει η Κυβέ</w:t>
      </w:r>
      <w:r>
        <w:rPr>
          <w:rFonts w:eastAsia="Times New Roman" w:cs="Times New Roman"/>
          <w:szCs w:val="24"/>
        </w:rPr>
        <w:t>ρνηση, σας δίνω μ</w:t>
      </w:r>
      <w:r>
        <w:rPr>
          <w:rFonts w:eastAsia="Times New Roman" w:cs="Times New Roman"/>
          <w:szCs w:val="24"/>
        </w:rPr>
        <w:t>ί</w:t>
      </w:r>
      <w:r>
        <w:rPr>
          <w:rFonts w:eastAsia="Times New Roman" w:cs="Times New Roman"/>
          <w:szCs w:val="24"/>
        </w:rPr>
        <w:t>α ιδέα, αφού το λέει ο Υπουργός Οικονομικών και επειδή ξέρω ότι είστε άνθρωπος του διά ταύτα. Εγώ νόμιζα ότι ήταν πολλά τα εκατομμύρια.</w:t>
      </w:r>
    </w:p>
    <w:p w14:paraId="6EB0ECAB"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Προχωράμε με την ένατη </w:t>
      </w:r>
      <w:r>
        <w:rPr>
          <w:rFonts w:eastAsia="Times New Roman"/>
          <w:color w:val="000000"/>
          <w:szCs w:val="24"/>
          <w:shd w:val="clear" w:color="auto" w:fill="FFFFFF"/>
        </w:rPr>
        <w:t xml:space="preserve">με αριθμό 415/31-1-2017 </w:t>
      </w:r>
      <w:r>
        <w:rPr>
          <w:rFonts w:eastAsia="Times New Roman" w:cs="Times New Roman"/>
          <w:szCs w:val="24"/>
        </w:rPr>
        <w:t xml:space="preserve">επίκαιρη ερώτηση δεύτερου κύκλου </w:t>
      </w:r>
      <w:r>
        <w:rPr>
          <w:rFonts w:eastAsia="Times New Roman"/>
          <w:color w:val="000000"/>
          <w:szCs w:val="24"/>
          <w:shd w:val="clear" w:color="auto" w:fill="FFFFFF"/>
        </w:rPr>
        <w:t>του Βουλευτή Ηρακλείου</w:t>
      </w:r>
      <w:r>
        <w:rPr>
          <w:rFonts w:eastAsia="Times New Roman"/>
          <w:color w:val="000000"/>
          <w:szCs w:val="24"/>
          <w:shd w:val="clear" w:color="auto" w:fill="FFFFFF"/>
        </w:rPr>
        <w:t xml:space="preserve"> της Δημοκρατικής Συμπαράταξης ΠΑΣΟΚ-ΔΗΜΑΡ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σχετικά με την αναβολή των προκηρύξεων του Προγράμματος Αγροτικής Ανάπτυξης.</w:t>
      </w:r>
    </w:p>
    <w:p w14:paraId="6EB0ECAC"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αγαπητέ Βασίλειε, έχετε τον λόγο.</w:t>
      </w:r>
    </w:p>
    <w:p w14:paraId="6EB0ECAD"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ΒΑΣΙΛΕΙ</w:t>
      </w:r>
      <w:r>
        <w:rPr>
          <w:rFonts w:eastAsia="Times New Roman"/>
          <w:b/>
          <w:color w:val="000000"/>
          <w:szCs w:val="24"/>
          <w:shd w:val="clear" w:color="auto" w:fill="FFFFFF"/>
        </w:rPr>
        <w:t xml:space="preserve">ΟΣ ΚΕΓΚΕΡΟΓΛΟΥ: </w:t>
      </w:r>
      <w:r>
        <w:rPr>
          <w:rFonts w:eastAsia="Times New Roman"/>
          <w:color w:val="000000"/>
          <w:szCs w:val="24"/>
          <w:shd w:val="clear" w:color="auto" w:fill="FFFFFF"/>
        </w:rPr>
        <w:t>Ευχαριστώ, κύριε Πρόεδρε.</w:t>
      </w:r>
    </w:p>
    <w:p w14:paraId="6EB0ECAE"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σε ερώτηση και συζήτηση που είχαμε εδώ στη Βουλή πέρυσι την άνοιξη ο Αναπληρωτής Υπουργός Αγροτικής Ανάπτυξης με είχε διαβεβαιώσει ότι το Πρόγραμμα Αγροτικής Ανάπτυξης θα έχει ενεργοποιηθεί πλήρως ή </w:t>
      </w:r>
      <w:r>
        <w:rPr>
          <w:rFonts w:eastAsia="Times New Roman"/>
          <w:color w:val="000000"/>
          <w:szCs w:val="24"/>
          <w:shd w:val="clear" w:color="auto" w:fill="FFFFFF"/>
        </w:rPr>
        <w:t xml:space="preserve">σε μεγάλο </w:t>
      </w:r>
      <w:r>
        <w:rPr>
          <w:rFonts w:eastAsia="Times New Roman"/>
          <w:color w:val="000000"/>
          <w:szCs w:val="24"/>
          <w:shd w:val="clear" w:color="auto" w:fill="FFFFFF"/>
        </w:rPr>
        <w:lastRenderedPageBreak/>
        <w:t>βαθμό από τον Σεπτέμβριο του 2016 και μετά. Μέχρι σήμερα παρατηρούμε ότι εκτός από το Πρόγραμμα που αφορά τους νέου</w:t>
      </w:r>
      <w:r>
        <w:rPr>
          <w:rFonts w:eastAsia="Times New Roman"/>
          <w:color w:val="000000"/>
          <w:szCs w:val="24"/>
          <w:shd w:val="clear" w:color="auto" w:fill="FFFFFF"/>
        </w:rPr>
        <w:t>ς</w:t>
      </w:r>
      <w:r>
        <w:rPr>
          <w:rFonts w:eastAsia="Times New Roman"/>
          <w:color w:val="000000"/>
          <w:szCs w:val="24"/>
          <w:shd w:val="clear" w:color="auto" w:fill="FFFFFF"/>
        </w:rPr>
        <w:t xml:space="preserve"> αγρότες, υπάρχει μ</w:t>
      </w:r>
      <w:r>
        <w:rPr>
          <w:rFonts w:eastAsia="Times New Roman"/>
          <w:color w:val="000000"/>
          <w:szCs w:val="24"/>
          <w:shd w:val="clear" w:color="auto" w:fill="FFFFFF"/>
        </w:rPr>
        <w:t>ί</w:t>
      </w:r>
      <w:r>
        <w:rPr>
          <w:rFonts w:eastAsia="Times New Roman"/>
          <w:color w:val="000000"/>
          <w:szCs w:val="24"/>
          <w:shd w:val="clear" w:color="auto" w:fill="FFFFFF"/>
        </w:rPr>
        <w:t xml:space="preserve">α μεγάλη καθυστέρηση για την προδημοσίευση και για την έκδοση προσκλήσεων για τα υπόλοιπα μέτρα και τις δράσεις, που γνωρίζετε πολύ καλά ότι είναι εντελώς απαραίτητα για όλους τους ανθρώπους που ασχολούνται με τον </w:t>
      </w:r>
      <w:proofErr w:type="spellStart"/>
      <w:r>
        <w:rPr>
          <w:rFonts w:eastAsia="Times New Roman"/>
          <w:color w:val="000000"/>
          <w:szCs w:val="24"/>
          <w:shd w:val="clear" w:color="auto" w:fill="FFFFFF"/>
        </w:rPr>
        <w:t>αγροδιατροφικό</w:t>
      </w:r>
      <w:proofErr w:type="spellEnd"/>
      <w:r>
        <w:rPr>
          <w:rFonts w:eastAsia="Times New Roman"/>
          <w:color w:val="000000"/>
          <w:szCs w:val="24"/>
          <w:shd w:val="clear" w:color="auto" w:fill="FFFFFF"/>
        </w:rPr>
        <w:t xml:space="preserve"> τομέα του τόπου μας, παραγω</w:t>
      </w:r>
      <w:r>
        <w:rPr>
          <w:rFonts w:eastAsia="Times New Roman"/>
          <w:color w:val="000000"/>
          <w:szCs w:val="24"/>
          <w:shd w:val="clear" w:color="auto" w:fill="FFFFFF"/>
        </w:rPr>
        <w:t>γούς, μεταποιητικές επιχειρήσεις κ.λπ.</w:t>
      </w:r>
      <w:r>
        <w:rPr>
          <w:rFonts w:eastAsia="Times New Roman"/>
          <w:color w:val="000000"/>
          <w:szCs w:val="24"/>
          <w:shd w:val="clear" w:color="auto" w:fill="FFFFFF"/>
        </w:rPr>
        <w:t>.</w:t>
      </w:r>
    </w:p>
    <w:p w14:paraId="6EB0ECAF"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Βεβαίως, μπορεί να έχει γίνει προετοιμασία και να είμαστε κοντά και θα ήθελα κατ</w:t>
      </w:r>
      <w:r>
        <w:rPr>
          <w:rFonts w:eastAsia="Times New Roman"/>
          <w:color w:val="000000"/>
          <w:szCs w:val="24"/>
          <w:shd w:val="clear" w:color="auto" w:fill="FFFFFF"/>
        </w:rPr>
        <w:t>’ αρχάς</w:t>
      </w:r>
      <w:r>
        <w:rPr>
          <w:rFonts w:eastAsia="Times New Roman"/>
          <w:color w:val="000000"/>
          <w:szCs w:val="24"/>
          <w:shd w:val="clear" w:color="auto" w:fill="FFFFFF"/>
        </w:rPr>
        <w:t xml:space="preserve"> να μας ενημερώσετε και να μας απαντήσετε τι προγραμματισμός υπάρχει για τις προκηρύξεις των μέτρων του Προγράμματος Αγροτικής Αν</w:t>
      </w:r>
      <w:r>
        <w:rPr>
          <w:rFonts w:eastAsia="Times New Roman"/>
          <w:color w:val="000000"/>
          <w:szCs w:val="24"/>
          <w:shd w:val="clear" w:color="auto" w:fill="FFFFFF"/>
        </w:rPr>
        <w:t>άπτυξης. Παραδείγματος χάριν, το συγκεκριμένο μέτρο που ενδιαφέρει πολύ κόσμο, το 4</w:t>
      </w:r>
      <w:r>
        <w:rPr>
          <w:rFonts w:eastAsia="Times New Roman"/>
          <w:color w:val="000000"/>
          <w:szCs w:val="24"/>
          <w:shd w:val="clear" w:color="auto" w:fill="FFFFFF"/>
        </w:rPr>
        <w:t>.</w:t>
      </w:r>
      <w:r>
        <w:rPr>
          <w:rFonts w:eastAsia="Times New Roman"/>
          <w:color w:val="000000"/>
          <w:szCs w:val="24"/>
          <w:shd w:val="clear" w:color="auto" w:fill="FFFFFF"/>
        </w:rPr>
        <w:t>2</w:t>
      </w:r>
      <w:r>
        <w:rPr>
          <w:rFonts w:eastAsia="Times New Roman"/>
          <w:color w:val="000000"/>
          <w:szCs w:val="24"/>
          <w:shd w:val="clear" w:color="auto" w:fill="FFFFFF"/>
        </w:rPr>
        <w:t>.</w:t>
      </w:r>
      <w:r>
        <w:rPr>
          <w:rFonts w:eastAsia="Times New Roman"/>
          <w:color w:val="000000"/>
          <w:szCs w:val="24"/>
          <w:shd w:val="clear" w:color="auto" w:fill="FFFFFF"/>
        </w:rPr>
        <w:t>1, που οι πληροφορίες είναι ότι είναι στο γραφείο σας το σχέδιο από τις αρμόδιες υπηρεσίες και είστε σχεδόν έτοιμος να το υπογράψετε, πότε θα υπογραφεί; Ενδεικτικά το λέω</w:t>
      </w:r>
      <w:r>
        <w:rPr>
          <w:rFonts w:eastAsia="Times New Roman"/>
          <w:color w:val="000000"/>
          <w:szCs w:val="24"/>
          <w:shd w:val="clear" w:color="auto" w:fill="FFFFFF"/>
        </w:rPr>
        <w:t>.</w:t>
      </w:r>
    </w:p>
    <w:p w14:paraId="6EB0ECB0"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Βεβαίως, πρέπει να δείτε ένα θέμα το οποίο έχει προκύψει -και δεν το αναφέρω στην ερώτηση- με το πρόγραμμα βιολογικής γεωργίας και κτηνοτροφίας, όπου υπάρχει ένα παράθυρο</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θα δημιουργήσει τεράστια προβλήματα, κύριε Υπουργέ, και </w:t>
      </w:r>
      <w:r>
        <w:rPr>
          <w:rFonts w:eastAsia="Times New Roman"/>
          <w:color w:val="000000"/>
          <w:szCs w:val="24"/>
          <w:shd w:val="clear" w:color="auto" w:fill="FFFFFF"/>
        </w:rPr>
        <w:lastRenderedPageBreak/>
        <w:t>είναι, από τη στι</w:t>
      </w:r>
      <w:r>
        <w:rPr>
          <w:rFonts w:eastAsia="Times New Roman"/>
          <w:color w:val="000000"/>
          <w:szCs w:val="24"/>
          <w:shd w:val="clear" w:color="auto" w:fill="FFFFFF"/>
        </w:rPr>
        <w:t>γμή που έχουμε ξεχωριστό πρόγραμμα για νέου</w:t>
      </w:r>
      <w:r>
        <w:rPr>
          <w:rFonts w:eastAsia="Times New Roman"/>
          <w:color w:val="000000"/>
          <w:szCs w:val="24"/>
          <w:shd w:val="clear" w:color="auto" w:fill="FFFFFF"/>
        </w:rPr>
        <w:t>ς</w:t>
      </w:r>
      <w:r>
        <w:rPr>
          <w:rFonts w:eastAsia="Times New Roman"/>
          <w:color w:val="000000"/>
          <w:szCs w:val="24"/>
          <w:shd w:val="clear" w:color="auto" w:fill="FFFFFF"/>
        </w:rPr>
        <w:t xml:space="preserve"> βιοκαλλιεργητές και για παλαιούς, η ασφαλής ημερομηνία που ένας χαρακτηρίζεται παλαιός ή νέος.</w:t>
      </w:r>
    </w:p>
    <w:p w14:paraId="6EB0ECB1"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τον τρόπο που βγάλατε την πρόσκληση στις 27 Ιανουαρίου και επειδή οι συμβάσεις των εταιριών, σύμφωνα με το Υπουργ</w:t>
      </w:r>
      <w:r>
        <w:rPr>
          <w:rFonts w:eastAsia="Times New Roman"/>
          <w:color w:val="000000"/>
          <w:szCs w:val="24"/>
          <w:shd w:val="clear" w:color="auto" w:fill="FFFFFF"/>
        </w:rPr>
        <w:t>είο Οικονομικών, μπορούν να καταχωρίζονται στις ΔΟΥ και μετά από τρεις μήνες δεν είναι ασφαλής η ημερομηνία και έτσι θα υπάρχουν εικονικά -να το πω απλά- «βαφτίσια» παλιών και νέων βιοκαλλιεργητών, εάν δεν λάβετε κάποια μέτρα. Θέλω να μου πείτε αν το έχουν</w:t>
      </w:r>
      <w:r>
        <w:rPr>
          <w:rFonts w:eastAsia="Times New Roman"/>
          <w:color w:val="000000"/>
          <w:szCs w:val="24"/>
          <w:shd w:val="clear" w:color="auto" w:fill="FFFFFF"/>
        </w:rPr>
        <w:t xml:space="preserve"> εντοπίσει κι άλλοι αυτό το πρόβλημα. </w:t>
      </w:r>
    </w:p>
    <w:p w14:paraId="6EB0ECB2"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 κύριε Πρόεδρε.</w:t>
      </w:r>
    </w:p>
    <w:p w14:paraId="6EB0ECB3" w14:textId="77777777" w:rsidR="001771BC" w:rsidRDefault="000732D4">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Ορίστε, κύριε Υπουργέ, έχετε τον λόγο.</w:t>
      </w:r>
    </w:p>
    <w:p w14:paraId="6EB0ECB4" w14:textId="77777777" w:rsidR="001771BC" w:rsidRDefault="000732D4">
      <w:pPr>
        <w:spacing w:line="600" w:lineRule="auto"/>
        <w:ind w:firstLine="720"/>
        <w:jc w:val="both"/>
        <w:rPr>
          <w:rFonts w:eastAsia="Times New Roman"/>
          <w:szCs w:val="24"/>
        </w:rPr>
      </w:pPr>
      <w:r>
        <w:rPr>
          <w:rFonts w:eastAsia="Times New Roman"/>
          <w:b/>
          <w:color w:val="000000"/>
          <w:szCs w:val="24"/>
          <w:shd w:val="clear" w:color="auto" w:fill="FFFFFF"/>
        </w:rPr>
        <w:t xml:space="preserve">ΕΥΑΓΓΕΛΟΣ ΑΠΟΣΤΟΛΟΥ (Υπουργός Αγροτικής Ανάπτυξης και Τροφίμων): </w:t>
      </w:r>
      <w:r>
        <w:rPr>
          <w:rFonts w:eastAsia="Times New Roman"/>
          <w:color w:val="000000"/>
          <w:szCs w:val="24"/>
          <w:shd w:val="clear" w:color="auto" w:fill="FFFFFF"/>
        </w:rPr>
        <w:t>Κύριε συνάδελφε, το Πρόγραμμα Αγροτικής Ανάπτυξης</w:t>
      </w:r>
      <w:r>
        <w:rPr>
          <w:rFonts w:eastAsia="Times New Roman"/>
          <w:color w:val="000000"/>
          <w:szCs w:val="24"/>
          <w:shd w:val="clear" w:color="auto" w:fill="FFFFFF"/>
        </w:rPr>
        <w:t xml:space="preserve"> 2014-2020 εγκρίθηκε τον Δεκέμβριο του 2015, ουσιαστικά πριν ένα</w:t>
      </w:r>
      <w:r>
        <w:rPr>
          <w:rFonts w:eastAsia="Times New Roman"/>
          <w:color w:val="000000"/>
          <w:szCs w:val="24"/>
          <w:shd w:val="clear" w:color="auto" w:fill="FFFFFF"/>
        </w:rPr>
        <w:t>ν</w:t>
      </w:r>
      <w:r>
        <w:rPr>
          <w:rFonts w:eastAsia="Times New Roman"/>
          <w:color w:val="000000"/>
          <w:szCs w:val="24"/>
          <w:shd w:val="clear" w:color="auto" w:fill="FFFFFF"/>
        </w:rPr>
        <w:t xml:space="preserve"> χρόνο. Για να ξεκινήσει η υλοποίηση του Προγράμματος, για να ξεκινήσουν δηλαδή όχι μόνο να πλη</w:t>
      </w:r>
      <w:r>
        <w:rPr>
          <w:rFonts w:eastAsia="Times New Roman"/>
          <w:color w:val="000000"/>
          <w:szCs w:val="24"/>
          <w:shd w:val="clear" w:color="auto" w:fill="FFFFFF"/>
        </w:rPr>
        <w:lastRenderedPageBreak/>
        <w:t>ρώνονται έργα από το προηγούμενο, αλλά κυρίως να προσεγγίσουμε τη μεγάλη τομή, θα έλεγα, που φέρ</w:t>
      </w:r>
      <w:r>
        <w:rPr>
          <w:rFonts w:eastAsia="Times New Roman"/>
          <w:color w:val="000000"/>
          <w:szCs w:val="24"/>
          <w:shd w:val="clear" w:color="auto" w:fill="FFFFFF"/>
        </w:rPr>
        <w:t xml:space="preserve">αμε στον χώρο εκχωρώντας το 37% του Προγράμματος Αγροτικής Ανάπτυξης στην περιφερειακή αυτοδιοίκηση, χρειάζονταν ορισμένες διαδικασίες. </w:t>
      </w:r>
    </w:p>
    <w:p w14:paraId="6EB0ECB5" w14:textId="77777777" w:rsidR="001771BC" w:rsidRDefault="000732D4">
      <w:pPr>
        <w:spacing w:line="600" w:lineRule="auto"/>
        <w:ind w:firstLine="720"/>
        <w:jc w:val="both"/>
        <w:rPr>
          <w:rFonts w:eastAsia="Times New Roman"/>
          <w:szCs w:val="24"/>
        </w:rPr>
      </w:pPr>
      <w:r>
        <w:rPr>
          <w:rFonts w:eastAsia="Times New Roman"/>
          <w:szCs w:val="24"/>
        </w:rPr>
        <w:t xml:space="preserve">Αυτές οι διαδικασίες έγιναν και μάλιστα έγιναν κατά τέτοιον τρόπο που πραγματικά και διευκόλυναν πάρα πολύ την απορροφητικότητα του Προγράμματος για το 2016, αλλά, κυρίως, μας έδωσαν τη δυνατότητα να γίνονται οι πληρωμές κανονικά. </w:t>
      </w:r>
    </w:p>
    <w:p w14:paraId="6EB0ECB6" w14:textId="77777777" w:rsidR="001771BC" w:rsidRDefault="000732D4">
      <w:pPr>
        <w:spacing w:line="600" w:lineRule="auto"/>
        <w:ind w:firstLine="720"/>
        <w:jc w:val="both"/>
        <w:rPr>
          <w:rFonts w:eastAsia="Times New Roman"/>
          <w:szCs w:val="24"/>
        </w:rPr>
      </w:pPr>
      <w:r>
        <w:rPr>
          <w:rFonts w:eastAsia="Times New Roman"/>
          <w:szCs w:val="24"/>
        </w:rPr>
        <w:t>Έτσι, λοιπόν, το 2016, π</w:t>
      </w:r>
      <w:r>
        <w:rPr>
          <w:rFonts w:eastAsia="Times New Roman"/>
          <w:szCs w:val="24"/>
        </w:rPr>
        <w:t>ρώτη χρονιά εφαρμογής, είχαμε πληρωμές 657 εκατομμύρια δημόσια δαπάνη, που έφθασαν τη συνολική απορροφητικότητα στο 16%. Ήταν μ</w:t>
      </w:r>
      <w:r>
        <w:rPr>
          <w:rFonts w:eastAsia="Times New Roman"/>
          <w:szCs w:val="24"/>
        </w:rPr>
        <w:t>ί</w:t>
      </w:r>
      <w:r>
        <w:rPr>
          <w:rFonts w:eastAsia="Times New Roman"/>
          <w:szCs w:val="24"/>
        </w:rPr>
        <w:t>α από τις καλύτερες χρονιές.</w:t>
      </w:r>
    </w:p>
    <w:p w14:paraId="6EB0ECB7" w14:textId="77777777" w:rsidR="001771BC" w:rsidRDefault="000732D4">
      <w:pPr>
        <w:spacing w:line="600" w:lineRule="auto"/>
        <w:ind w:firstLine="720"/>
        <w:jc w:val="both"/>
        <w:rPr>
          <w:rFonts w:eastAsia="Times New Roman"/>
          <w:szCs w:val="24"/>
        </w:rPr>
      </w:pPr>
      <w:r>
        <w:rPr>
          <w:rFonts w:eastAsia="Times New Roman"/>
          <w:szCs w:val="24"/>
        </w:rPr>
        <w:t>Όσον αφορά τις προκηρύξεις εντός του 2016, όντως είχαμε δεσμευθεί ότι προς το φθινόπωρο, προς το τέ</w:t>
      </w:r>
      <w:r>
        <w:rPr>
          <w:rFonts w:eastAsia="Times New Roman"/>
          <w:szCs w:val="24"/>
        </w:rPr>
        <w:t xml:space="preserve">λος της χρονιάς, θα είχαμε προκηρύξεις ενάμισι δισεκατομμυρίων μέτρων. </w:t>
      </w:r>
    </w:p>
    <w:p w14:paraId="6EB0ECB8" w14:textId="77777777" w:rsidR="001771BC" w:rsidRDefault="000732D4">
      <w:pPr>
        <w:spacing w:line="600" w:lineRule="auto"/>
        <w:ind w:firstLine="720"/>
        <w:jc w:val="both"/>
        <w:rPr>
          <w:rFonts w:eastAsia="Times New Roman"/>
          <w:szCs w:val="24"/>
        </w:rPr>
      </w:pPr>
      <w:r>
        <w:rPr>
          <w:rFonts w:eastAsia="Times New Roman"/>
          <w:szCs w:val="24"/>
        </w:rPr>
        <w:t>Είχαμε την πρώτη προκήρυξη, που αφορούσε την πληρωμή και την εξόφληση του μέτρου ενίσχυσης των παραγωγών στις ορεινές μειονεκτικές περιοχές, γνωστό ως εξισωτική αποζημίωση ύψους 244 εκ</w:t>
      </w:r>
      <w:r>
        <w:rPr>
          <w:rFonts w:eastAsia="Times New Roman"/>
          <w:szCs w:val="24"/>
        </w:rPr>
        <w:t xml:space="preserve">ατομμυρίων ευρώ. </w:t>
      </w:r>
    </w:p>
    <w:p w14:paraId="6EB0ECB9" w14:textId="77777777" w:rsidR="001771BC" w:rsidRDefault="000732D4">
      <w:pPr>
        <w:spacing w:line="600" w:lineRule="auto"/>
        <w:ind w:firstLine="720"/>
        <w:jc w:val="both"/>
        <w:rPr>
          <w:rFonts w:eastAsia="Times New Roman"/>
          <w:szCs w:val="24"/>
        </w:rPr>
      </w:pPr>
      <w:r>
        <w:rPr>
          <w:rFonts w:eastAsia="Times New Roman"/>
          <w:szCs w:val="24"/>
        </w:rPr>
        <w:lastRenderedPageBreak/>
        <w:t>Υπήρξε η προκήρυξη του μέτρου των νέων αγροτών που θα συμβάλλει στην ανανέωση του αγροτικού πληθυσμού ύψους 241 εκατομμυρίων δημόσιας δαπάνης. Έχουν ήδη ανταποκριθεί περισσότεροι από δεκαπέντε χιλιάδες αγρότες. Έχουν υποβληθεί οι σχετικές</w:t>
      </w:r>
      <w:r>
        <w:rPr>
          <w:rFonts w:eastAsia="Times New Roman"/>
          <w:szCs w:val="24"/>
        </w:rPr>
        <w:t xml:space="preserve"> αιτήσεις. </w:t>
      </w:r>
    </w:p>
    <w:p w14:paraId="6EB0ECBA" w14:textId="77777777" w:rsidR="001771BC" w:rsidRDefault="000732D4">
      <w:pPr>
        <w:spacing w:line="600" w:lineRule="auto"/>
        <w:ind w:firstLine="720"/>
        <w:jc w:val="both"/>
        <w:rPr>
          <w:rFonts w:eastAsia="Times New Roman"/>
          <w:szCs w:val="24"/>
        </w:rPr>
      </w:pPr>
      <w:r>
        <w:rPr>
          <w:rFonts w:eastAsia="Times New Roman"/>
          <w:szCs w:val="24"/>
        </w:rPr>
        <w:t xml:space="preserve">Υπήρξε η κοινή πρόσκληση με το Επιχειρησιακό Πρόγραμμα Αλιείας και Θάλασσας, το γνωστό Πρόγραμμα </w:t>
      </w:r>
      <w:r>
        <w:rPr>
          <w:rFonts w:eastAsia="Times New Roman"/>
          <w:szCs w:val="24"/>
          <w:lang w:val="en-US"/>
        </w:rPr>
        <w:t>Leader</w:t>
      </w:r>
      <w:r>
        <w:rPr>
          <w:rFonts w:eastAsia="Times New Roman"/>
          <w:szCs w:val="24"/>
        </w:rPr>
        <w:t xml:space="preserve">, ένα πρόγραμμα που αφορά μέτρα με τοπικές δράσεις. Είναι συνολικού ύψους γύρω στα 322 εκατομμύρια. </w:t>
      </w:r>
    </w:p>
    <w:p w14:paraId="6EB0ECBB" w14:textId="77777777" w:rsidR="001771BC" w:rsidRDefault="000732D4">
      <w:pPr>
        <w:spacing w:line="600" w:lineRule="auto"/>
        <w:ind w:firstLine="720"/>
        <w:jc w:val="both"/>
        <w:rPr>
          <w:rFonts w:eastAsia="Times New Roman"/>
          <w:szCs w:val="24"/>
        </w:rPr>
      </w:pPr>
      <w:r>
        <w:rPr>
          <w:rFonts w:eastAsia="Times New Roman"/>
          <w:szCs w:val="24"/>
        </w:rPr>
        <w:t>Βεβαίως, ήδη στις αρχές του 2017 έχουν ε</w:t>
      </w:r>
      <w:r>
        <w:rPr>
          <w:rFonts w:eastAsia="Times New Roman"/>
          <w:szCs w:val="24"/>
        </w:rPr>
        <w:t>κδοθεί οι προκηρύξεις για το μέτρο της βιολογικής γεωργίας και κτηνοτροφίας συνολικής δημόσιας δαπάνης 443 εκατομμυρίων ευρώ. Είναι πάρα πολύ σημαντικό αυτό το μέτρο για να έχουμε μ</w:t>
      </w:r>
      <w:r>
        <w:rPr>
          <w:rFonts w:eastAsia="Times New Roman"/>
          <w:szCs w:val="24"/>
        </w:rPr>
        <w:t>ί</w:t>
      </w:r>
      <w:r>
        <w:rPr>
          <w:rFonts w:eastAsia="Times New Roman"/>
          <w:szCs w:val="24"/>
        </w:rPr>
        <w:t>α στροφή προς τα βιολογικά προϊόντα. Όντως ισχύει αυτό που είπατε ότι εντο</w:t>
      </w:r>
      <w:r>
        <w:rPr>
          <w:rFonts w:eastAsia="Times New Roman"/>
          <w:szCs w:val="24"/>
        </w:rPr>
        <w:t>πίστηκαν προβλήματα. Είχαμε μ</w:t>
      </w:r>
      <w:r>
        <w:rPr>
          <w:rFonts w:eastAsia="Times New Roman"/>
          <w:szCs w:val="24"/>
        </w:rPr>
        <w:t>ί</w:t>
      </w:r>
      <w:r>
        <w:rPr>
          <w:rFonts w:eastAsia="Times New Roman"/>
          <w:szCs w:val="24"/>
        </w:rPr>
        <w:t xml:space="preserve">α σύσκεψη προχθές για να τα λύσουμε και τελικά καταλήξαμε ότι και αυτά τα </w:t>
      </w:r>
      <w:proofErr w:type="spellStart"/>
      <w:r>
        <w:rPr>
          <w:rFonts w:eastAsia="Times New Roman"/>
          <w:szCs w:val="24"/>
        </w:rPr>
        <w:t>ψιλοπροβλήματα</w:t>
      </w:r>
      <w:proofErr w:type="spellEnd"/>
      <w:r>
        <w:rPr>
          <w:rFonts w:eastAsia="Times New Roman"/>
          <w:szCs w:val="24"/>
        </w:rPr>
        <w:t xml:space="preserve"> που παρουσιάστηκαν θα τα αντιμετωπίσουμε.</w:t>
      </w:r>
    </w:p>
    <w:p w14:paraId="6EB0ECBC" w14:textId="77777777" w:rsidR="001771BC" w:rsidRDefault="000732D4">
      <w:pPr>
        <w:spacing w:line="600" w:lineRule="auto"/>
        <w:ind w:firstLine="720"/>
        <w:jc w:val="both"/>
        <w:rPr>
          <w:rFonts w:eastAsia="Times New Roman"/>
          <w:szCs w:val="24"/>
        </w:rPr>
      </w:pPr>
      <w:r>
        <w:rPr>
          <w:rFonts w:eastAsia="Times New Roman"/>
          <w:szCs w:val="24"/>
        </w:rPr>
        <w:t xml:space="preserve">Έχουμε, βεβαίως, προκηρύξει πάλι άλλο ένα μέτρο που αφορά την κατάρτιση των νέων γεωργών. Θα σας έλεγα ότι όλο αυτό το σύνολο ξεπερνάει το 1,5 δισεκατομμύριο. </w:t>
      </w:r>
    </w:p>
    <w:p w14:paraId="6EB0ECBD" w14:textId="77777777" w:rsidR="001771BC" w:rsidRDefault="000732D4">
      <w:pPr>
        <w:spacing w:line="600" w:lineRule="auto"/>
        <w:ind w:firstLine="720"/>
        <w:jc w:val="both"/>
        <w:rPr>
          <w:rFonts w:eastAsia="Times New Roman"/>
          <w:szCs w:val="24"/>
        </w:rPr>
      </w:pPr>
      <w:r>
        <w:rPr>
          <w:rFonts w:eastAsia="Times New Roman"/>
          <w:szCs w:val="24"/>
        </w:rPr>
        <w:lastRenderedPageBreak/>
        <w:t>Βεβαίως, άμεσα προγραμματίζουμε αυτό που αναφερθήκατε. Αφορά τη μεταποίηση των αγροτικών προϊόντ</w:t>
      </w:r>
      <w:r>
        <w:rPr>
          <w:rFonts w:eastAsia="Times New Roman"/>
          <w:szCs w:val="24"/>
        </w:rPr>
        <w:t>ων, ένα μέτρο 170 εκατομμυρίων. Το έχουμε ήδη στο γραφείο μου, όπως πραγματικά το λέτε, αλλά έχουμε ένα πρόβλημα εκεί με το πληροφοριακό σύστημα. Είναι θέμα μιας-δύο ημερών. Θα το δώσουμε στη δημοσιότητα. Θα το προκηρύξουμε.</w:t>
      </w:r>
    </w:p>
    <w:p w14:paraId="6EB0ECBE" w14:textId="77777777" w:rsidR="001771BC" w:rsidRDefault="000732D4">
      <w:pPr>
        <w:spacing w:line="600" w:lineRule="auto"/>
        <w:ind w:firstLine="720"/>
        <w:jc w:val="both"/>
        <w:rPr>
          <w:rFonts w:eastAsia="Times New Roman"/>
          <w:szCs w:val="24"/>
        </w:rPr>
      </w:pPr>
      <w:r>
        <w:rPr>
          <w:rFonts w:eastAsia="Times New Roman"/>
          <w:szCs w:val="24"/>
        </w:rPr>
        <w:t>Υπάρχουν θέματα που έχουν σχέση</w:t>
      </w:r>
      <w:r>
        <w:rPr>
          <w:rFonts w:eastAsia="Times New Roman"/>
          <w:szCs w:val="24"/>
        </w:rPr>
        <w:t xml:space="preserve"> με </w:t>
      </w:r>
      <w:proofErr w:type="spellStart"/>
      <w:r>
        <w:rPr>
          <w:rFonts w:eastAsia="Times New Roman"/>
          <w:szCs w:val="24"/>
        </w:rPr>
        <w:t>γεωργοπεριβαλλοντικά</w:t>
      </w:r>
      <w:proofErr w:type="spellEnd"/>
      <w:r>
        <w:rPr>
          <w:rFonts w:eastAsia="Times New Roman"/>
          <w:szCs w:val="24"/>
        </w:rPr>
        <w:t xml:space="preserve"> μέτρα που προγραμματίζονται. Θα σας έλεγα ότι εκείνο που μας ενδιαφέρει ιδιαίτερα είναι να δούμε πώς θα προκηρύξουμε και σχέδια βελτίωσης, σύντομα κι αυτά, γιατί ήδη εξετάζοντας τη δυνατότητα εισόδου των νέων αγροτών, πρέπει οπωσδή</w:t>
      </w:r>
      <w:r>
        <w:rPr>
          <w:rFonts w:eastAsia="Times New Roman"/>
          <w:szCs w:val="24"/>
        </w:rPr>
        <w:t>ποτε αυτή να συνδεθεί με αντίστοιχα σχέδια βελτίωσης.</w:t>
      </w:r>
    </w:p>
    <w:p w14:paraId="6EB0ECBF"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Υπουργέ. Τα άλλα μπορείτε να τα πείτε στη δευτερολογία σας.</w:t>
      </w:r>
    </w:p>
    <w:p w14:paraId="6EB0ECC0" w14:textId="77777777" w:rsidR="001771BC" w:rsidRDefault="000732D4">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Ολοκλήρωσα, κύριε Πρόεδρε</w:t>
      </w:r>
      <w:r>
        <w:rPr>
          <w:rFonts w:eastAsia="Times New Roman"/>
          <w:szCs w:val="24"/>
        </w:rPr>
        <w:t>.</w:t>
      </w:r>
    </w:p>
    <w:p w14:paraId="6EB0ECC1" w14:textId="77777777" w:rsidR="001771BC" w:rsidRDefault="000732D4">
      <w:pPr>
        <w:spacing w:line="600" w:lineRule="auto"/>
        <w:ind w:firstLine="720"/>
        <w:jc w:val="both"/>
        <w:rPr>
          <w:rFonts w:eastAsia="Times New Roman"/>
          <w:szCs w:val="24"/>
        </w:rPr>
      </w:pPr>
      <w:r>
        <w:rPr>
          <w:rFonts w:eastAsia="Times New Roman"/>
          <w:szCs w:val="24"/>
        </w:rPr>
        <w:lastRenderedPageBreak/>
        <w:t>Εγώ εκείνο που θέλω να σας πω είναι ότι μπήκαμε ήδη σε μια διαδικασία. Από εκεί και πέρα, στη δευτερολογία μου μπορώ να σας πω και περισσότερα.</w:t>
      </w:r>
    </w:p>
    <w:p w14:paraId="6EB0ECC2"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έχετε τον λόγο.</w:t>
      </w:r>
    </w:p>
    <w:p w14:paraId="6EB0ECC3" w14:textId="77777777" w:rsidR="001771BC" w:rsidRDefault="000732D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w:t>
      </w:r>
      <w:r>
        <w:rPr>
          <w:rFonts w:eastAsia="Times New Roman"/>
          <w:szCs w:val="24"/>
        </w:rPr>
        <w:t>κύριε Πρόεδρε.</w:t>
      </w:r>
    </w:p>
    <w:p w14:paraId="6EB0ECC4" w14:textId="77777777" w:rsidR="001771BC" w:rsidRDefault="000732D4">
      <w:pPr>
        <w:spacing w:line="600" w:lineRule="auto"/>
        <w:ind w:firstLine="720"/>
        <w:jc w:val="both"/>
        <w:rPr>
          <w:rFonts w:eastAsia="Times New Roman"/>
          <w:szCs w:val="24"/>
        </w:rPr>
      </w:pPr>
      <w:r>
        <w:rPr>
          <w:rFonts w:eastAsia="Times New Roman"/>
          <w:szCs w:val="24"/>
        </w:rPr>
        <w:t>Κύριε Υπουργέ, κρατάω αυτό που είπατε για την άλλη εβδομάδα ουσιαστικά</w:t>
      </w:r>
      <w:r>
        <w:rPr>
          <w:rFonts w:eastAsia="Times New Roman"/>
          <w:szCs w:val="24"/>
        </w:rPr>
        <w:t>,</w:t>
      </w:r>
      <w:r>
        <w:rPr>
          <w:rFonts w:eastAsia="Times New Roman"/>
          <w:szCs w:val="24"/>
        </w:rPr>
        <w:t xml:space="preserve"> ότι θα έχουμε προκήρυξη του σημαντικού μέτρου 4.2.1 για τη μεταποίηση, που πραγματικά μπορεί να δώσει μια ώθηση.</w:t>
      </w:r>
    </w:p>
    <w:p w14:paraId="6EB0ECC5" w14:textId="77777777" w:rsidR="001771BC" w:rsidRDefault="000732D4">
      <w:pPr>
        <w:spacing w:line="600" w:lineRule="auto"/>
        <w:ind w:firstLine="720"/>
        <w:jc w:val="both"/>
        <w:rPr>
          <w:rFonts w:eastAsia="Times New Roman"/>
          <w:szCs w:val="24"/>
        </w:rPr>
      </w:pPr>
      <w:r>
        <w:rPr>
          <w:rFonts w:eastAsia="Times New Roman"/>
          <w:szCs w:val="24"/>
        </w:rPr>
        <w:t>Έρχομαι, όμως, ξανά στο θέμα που σας έθιξα με τη βιολογι</w:t>
      </w:r>
      <w:r>
        <w:rPr>
          <w:rFonts w:eastAsia="Times New Roman"/>
          <w:szCs w:val="24"/>
        </w:rPr>
        <w:t>κή γεωργία και κτηνοτροφία για να σας πω ότι, σύμφωνα με την ενημέρωση που έχω, προβλέπονται χωριστά κονδύλια περίπου 33 εκατομμύρια για νέους βιολογικούς κτηνοτρόφους και 160 εκατομμύρια για τους παλαιούς.</w:t>
      </w:r>
    </w:p>
    <w:p w14:paraId="6EB0ECC6" w14:textId="77777777" w:rsidR="001771BC" w:rsidRDefault="000732D4">
      <w:pPr>
        <w:spacing w:line="600" w:lineRule="auto"/>
        <w:ind w:firstLine="720"/>
        <w:jc w:val="both"/>
        <w:rPr>
          <w:rFonts w:eastAsia="Times New Roman"/>
          <w:szCs w:val="24"/>
        </w:rPr>
      </w:pPr>
      <w:r>
        <w:rPr>
          <w:rFonts w:eastAsia="Times New Roman"/>
          <w:szCs w:val="24"/>
        </w:rPr>
        <w:t>Θα πρέπει να είναι ξεκάθαροι οι κανόνες, για να μ</w:t>
      </w:r>
      <w:r>
        <w:rPr>
          <w:rFonts w:eastAsia="Times New Roman"/>
          <w:szCs w:val="24"/>
        </w:rPr>
        <w:t xml:space="preserve">ην οδηγήσουμε σε μια αντιπαλότητα και, βεβαίως, αν χρειάζεται, να αυξήσουμε το ένα ή το άλλο κονδύλιο, να το πράξουμε. Όμως, να </w:t>
      </w:r>
      <w:r>
        <w:rPr>
          <w:rFonts w:eastAsia="Times New Roman"/>
          <w:szCs w:val="24"/>
        </w:rPr>
        <w:lastRenderedPageBreak/>
        <w:t>μην έχουμε εικονική συμμετοχή, όπως για παράδειγμα στο πρόγραμμα για τους παλαιούς βιολογικούς καλλιεργητές ή κτηνοτρόφους νέους</w:t>
      </w:r>
      <w:r>
        <w:rPr>
          <w:rFonts w:eastAsia="Times New Roman"/>
          <w:szCs w:val="24"/>
        </w:rPr>
        <w:t>, μόνο και μόνο επειδή δεν θα φτάνουν τα χρήματα για τον αντίστοιχο τομέα.</w:t>
      </w:r>
    </w:p>
    <w:p w14:paraId="6EB0ECC7" w14:textId="77777777" w:rsidR="001771BC" w:rsidRDefault="000732D4">
      <w:pPr>
        <w:spacing w:line="600" w:lineRule="auto"/>
        <w:ind w:firstLine="720"/>
        <w:jc w:val="both"/>
        <w:rPr>
          <w:rFonts w:eastAsia="Times New Roman"/>
          <w:szCs w:val="24"/>
        </w:rPr>
      </w:pPr>
      <w:r>
        <w:rPr>
          <w:rFonts w:eastAsia="Times New Roman"/>
          <w:szCs w:val="24"/>
        </w:rPr>
        <w:t>Άρα, θα έλεγα ότι χρειάζεται μια τροποποίηση της πρόσκλησης και μια ασφαλής ημερομηνία από την οποία και πριν θεωρείται παλαιός. Βεβαίως, αυτό που θα είχε σημασία είναι να έχει καλλ</w:t>
      </w:r>
      <w:r>
        <w:rPr>
          <w:rFonts w:eastAsia="Times New Roman"/>
          <w:szCs w:val="24"/>
        </w:rPr>
        <w:t>ιεργήσει. Παλαιός είναι αυτός που έχει καλλιεργήσει έστω ένα στρέμμα ή αυτός που έχει έστω δέκα ζώα ενταγμένα στα προγράμματα βιολογικής καλλιέργειας. Από τη στιγμή που σας έχει τεθεί το θέμα, θεωρώ ότι θα το δείτε.</w:t>
      </w:r>
    </w:p>
    <w:p w14:paraId="6EB0ECC8" w14:textId="77777777" w:rsidR="001771BC" w:rsidRDefault="000732D4">
      <w:pPr>
        <w:spacing w:line="600" w:lineRule="auto"/>
        <w:ind w:firstLine="720"/>
        <w:jc w:val="both"/>
        <w:rPr>
          <w:rFonts w:eastAsia="Times New Roman"/>
          <w:szCs w:val="24"/>
        </w:rPr>
      </w:pPr>
      <w:r>
        <w:rPr>
          <w:rFonts w:eastAsia="Times New Roman"/>
          <w:szCs w:val="24"/>
        </w:rPr>
        <w:t>Βεβαίως, μας είπατε για απορροφητικότητα</w:t>
      </w:r>
      <w:r>
        <w:rPr>
          <w:rFonts w:eastAsia="Times New Roman"/>
          <w:szCs w:val="24"/>
        </w:rPr>
        <w:t xml:space="preserve"> το 2016. Κοιτάξτε, απορροφητικότητα το 2016 χωρίς νέο έργο δεν είναι απορροφητικότητα. Αυτό αφορά πληρωμές παλαιών οφειλών και υποχρεώσεων. Να το ξεκαθαρίσουμε. Το νέο πρόγραμμα έχε</w:t>
      </w:r>
      <w:r>
        <w:rPr>
          <w:rFonts w:eastAsia="Times New Roman"/>
          <w:szCs w:val="24"/>
        </w:rPr>
        <w:t>ι</w:t>
      </w:r>
      <w:r>
        <w:rPr>
          <w:rFonts w:eastAsia="Times New Roman"/>
          <w:szCs w:val="24"/>
        </w:rPr>
        <w:t xml:space="preserve"> μπει ουσιαστικά μπροστά μόνο για τους νέους αγρότες. Ελπίζω εκεί να έχου</w:t>
      </w:r>
      <w:r>
        <w:rPr>
          <w:rFonts w:eastAsia="Times New Roman"/>
          <w:szCs w:val="24"/>
        </w:rPr>
        <w:t>με γρήγορα αποτελέσματα</w:t>
      </w:r>
      <w:r w:rsidRPr="00441F7E">
        <w:rPr>
          <w:rFonts w:eastAsia="Times New Roman"/>
          <w:szCs w:val="24"/>
        </w:rPr>
        <w:t>,</w:t>
      </w:r>
      <w:r>
        <w:rPr>
          <w:rFonts w:eastAsia="Times New Roman"/>
          <w:szCs w:val="24"/>
        </w:rPr>
        <w:t xml:space="preserve"> για να ολοκληρωθεί. </w:t>
      </w:r>
    </w:p>
    <w:p w14:paraId="6EB0ECC9" w14:textId="77777777" w:rsidR="001771BC" w:rsidRDefault="000732D4">
      <w:pPr>
        <w:spacing w:line="600" w:lineRule="auto"/>
        <w:ind w:firstLine="720"/>
        <w:jc w:val="both"/>
        <w:rPr>
          <w:rFonts w:eastAsia="Times New Roman"/>
          <w:szCs w:val="24"/>
        </w:rPr>
      </w:pPr>
      <w:r>
        <w:rPr>
          <w:rFonts w:eastAsia="Times New Roman"/>
          <w:szCs w:val="24"/>
        </w:rPr>
        <w:t>Δεν ξέρω αν έχουν εκδοθεί τα τελικά αποτελέσματα και πώς προχωράει. Πάντως υπάρχει καθυστέρηση. Την αναγνωρί</w:t>
      </w:r>
      <w:r>
        <w:rPr>
          <w:rFonts w:eastAsia="Times New Roman"/>
          <w:szCs w:val="24"/>
        </w:rPr>
        <w:lastRenderedPageBreak/>
        <w:t>σατε και εσείς. Πρέπει να ενεργοποιηθούμε περαιτέρω και κυρίως να δούμε ποια είναι εκείνα τα σημεία πο</w:t>
      </w:r>
      <w:r>
        <w:rPr>
          <w:rFonts w:eastAsia="Times New Roman"/>
          <w:szCs w:val="24"/>
        </w:rPr>
        <w:t xml:space="preserve">υ μπορούν, λόγω γραφειοκρατίας ή για οποιονδήποτε άλλο λόγο, να οδηγήσουν πίσω το πρόγραμμα, για το οποίο έχει δουλέψει και η προηγούμενη </w:t>
      </w:r>
      <w:r>
        <w:rPr>
          <w:rFonts w:eastAsia="Times New Roman"/>
          <w:szCs w:val="24"/>
        </w:rPr>
        <w:t>κ</w:t>
      </w:r>
      <w:r>
        <w:rPr>
          <w:rFonts w:eastAsia="Times New Roman"/>
          <w:szCs w:val="24"/>
        </w:rPr>
        <w:t>υβέρνηση και βεβαίως και εσείς βάλατε τις πινελιές σας. Δεν ξέρω αν ήταν ντρέτες ή στραβές και καθυστέρησε επιπλέον έ</w:t>
      </w:r>
      <w:r>
        <w:rPr>
          <w:rFonts w:eastAsia="Times New Roman"/>
          <w:szCs w:val="24"/>
        </w:rPr>
        <w:t>ναν χρόνο η έγκριση, αλλά σε κάθε περίπτωση το έχουμε τώρα στα χέρια μας ως χώρα και είναι ένας βασικός τομέας που ελπίζουμε ότι θα βοηθήσει στην ανάκαμψη. Ας μην το καθυστερούμε.</w:t>
      </w:r>
    </w:p>
    <w:p w14:paraId="6EB0ECCA" w14:textId="77777777" w:rsidR="001771BC" w:rsidRDefault="000732D4">
      <w:pPr>
        <w:spacing w:line="600" w:lineRule="auto"/>
        <w:ind w:firstLine="720"/>
        <w:jc w:val="both"/>
        <w:rPr>
          <w:rFonts w:eastAsia="Times New Roman"/>
          <w:szCs w:val="24"/>
        </w:rPr>
      </w:pPr>
      <w:r>
        <w:rPr>
          <w:rFonts w:eastAsia="Times New Roman"/>
          <w:szCs w:val="24"/>
        </w:rPr>
        <w:t>Και βεβαίως, έχουμε να αντιμετωπίσουμε και το αρνητικό περιβάλλον που έχει ν</w:t>
      </w:r>
      <w:r>
        <w:rPr>
          <w:rFonts w:eastAsia="Times New Roman"/>
          <w:szCs w:val="24"/>
        </w:rPr>
        <w:t>α κάνει με το φορολογικό και το ασφαλιστικό των αγροτών –ας μην το συζητήσουμε σήμερα, γιατί είναι ένα μεγάλο κεφάλαιο-, αλλά αυτό που θα ήθελα να δείτε και μάλιστα άμεσα είναι το νέο πρόβλημα που ανέκυψε με την ανάρτηση των δασικών χαρτών.</w:t>
      </w:r>
    </w:p>
    <w:p w14:paraId="6EB0ECCB" w14:textId="77777777" w:rsidR="001771BC" w:rsidRDefault="000732D4">
      <w:pPr>
        <w:spacing w:line="600" w:lineRule="auto"/>
        <w:ind w:firstLine="720"/>
        <w:jc w:val="both"/>
        <w:rPr>
          <w:rFonts w:eastAsia="Times New Roman"/>
          <w:szCs w:val="24"/>
        </w:rPr>
      </w:pPr>
      <w:r>
        <w:rPr>
          <w:rFonts w:eastAsia="Times New Roman"/>
          <w:szCs w:val="24"/>
        </w:rPr>
        <w:t>Δείτε το πρόβλη</w:t>
      </w:r>
      <w:r>
        <w:rPr>
          <w:rFonts w:eastAsia="Times New Roman"/>
          <w:szCs w:val="24"/>
        </w:rPr>
        <w:t xml:space="preserve">μα με την ανάρτηση των δασικών χαρτών, γιατί μπορεί να εξελιχθεί σε ένα τεράστιο πρόβλημα και για τις ενισχύσεις και για τους ίδιους τους αγρότες και για πολλά άλλα. Να το αντιμετωπίσουμε όσο είναι νωρίς ακόμα. </w:t>
      </w:r>
    </w:p>
    <w:p w14:paraId="6EB0ECCC" w14:textId="77777777" w:rsidR="001771BC" w:rsidRDefault="000732D4">
      <w:pPr>
        <w:spacing w:line="600" w:lineRule="auto"/>
        <w:ind w:firstLine="720"/>
        <w:jc w:val="both"/>
        <w:rPr>
          <w:rFonts w:eastAsia="Times New Roman"/>
          <w:szCs w:val="24"/>
        </w:rPr>
      </w:pPr>
      <w:r>
        <w:rPr>
          <w:rFonts w:eastAsia="Times New Roman"/>
          <w:szCs w:val="24"/>
        </w:rPr>
        <w:lastRenderedPageBreak/>
        <w:t>Νομίζω ότι μία συζήτηση στην Επιτροπή Παραγω</w:t>
      </w:r>
      <w:r>
        <w:rPr>
          <w:rFonts w:eastAsia="Times New Roman"/>
          <w:szCs w:val="24"/>
        </w:rPr>
        <w:t>γής και Εμπορίου γι’ αυτό το θέμα ειδικά θα ήταν χρήσιμη. Θα βοηθούσε και το Υπουργείο Αγροτικής Ανάπτυξης, αλλά το καθ’ ύλην αρμόδιο νομίζω ότι είναι το Υπουργείο Περιβάλλοντος, ούτως ώστε να πάρουν μέτρα αντιμετώπισης των προβλημάτων. Σήμερα μάλιστα είδα</w:t>
      </w:r>
      <w:r>
        <w:rPr>
          <w:rFonts w:eastAsia="Times New Roman"/>
          <w:szCs w:val="24"/>
        </w:rPr>
        <w:t xml:space="preserve"> μια εφημερίδα που το έχει πρωτοσέλιδο: «Κόβουν επιδοτήσεις οι δασικοί χάρτες».</w:t>
      </w:r>
    </w:p>
    <w:p w14:paraId="6EB0ECCD"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κύριε </w:t>
      </w:r>
      <w:proofErr w:type="spellStart"/>
      <w:r>
        <w:rPr>
          <w:rFonts w:eastAsia="Times New Roman"/>
          <w:szCs w:val="24"/>
        </w:rPr>
        <w:t>Κεγκέρογλου</w:t>
      </w:r>
      <w:proofErr w:type="spellEnd"/>
      <w:r>
        <w:rPr>
          <w:rFonts w:eastAsia="Times New Roman"/>
          <w:szCs w:val="24"/>
        </w:rPr>
        <w:t>, ας μην ανοίξουμε αυτό το θέμα. Είναι τεράστιο θέμα, ας μην το αδικούμε σε μια επίκαιρη ερώτηση.</w:t>
      </w:r>
    </w:p>
    <w:p w14:paraId="6EB0ECCE" w14:textId="77777777" w:rsidR="001771BC" w:rsidRDefault="000732D4">
      <w:pPr>
        <w:spacing w:line="600" w:lineRule="auto"/>
        <w:ind w:firstLine="720"/>
        <w:jc w:val="both"/>
        <w:rPr>
          <w:rFonts w:eastAsia="Times New Roman"/>
          <w:szCs w:val="24"/>
        </w:rPr>
      </w:pPr>
      <w:r>
        <w:rPr>
          <w:rFonts w:eastAsia="Times New Roman"/>
          <w:szCs w:val="24"/>
        </w:rPr>
        <w:t>Ορίστε, κύριε Αποστ</w:t>
      </w:r>
      <w:r>
        <w:rPr>
          <w:rFonts w:eastAsia="Times New Roman"/>
          <w:szCs w:val="24"/>
        </w:rPr>
        <w:t>όλου, έχετε τον λόγο.</w:t>
      </w:r>
    </w:p>
    <w:p w14:paraId="6EB0ECCF" w14:textId="77777777" w:rsidR="001771BC" w:rsidRDefault="000732D4">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Κατ’ αρχάς, να πω ότι χαίρομαι που είπατε ότι και εμείς κάτι κάναμε για το Πρόγραμμα Αγροτικής Ανάπτυξης. Αυτό είναι θετικό.</w:t>
      </w:r>
    </w:p>
    <w:p w14:paraId="6EB0ECD0" w14:textId="77777777" w:rsidR="001771BC" w:rsidRDefault="000732D4">
      <w:pPr>
        <w:spacing w:line="600" w:lineRule="auto"/>
        <w:ind w:firstLine="720"/>
        <w:jc w:val="both"/>
        <w:rPr>
          <w:rFonts w:eastAsia="Times New Roman"/>
          <w:szCs w:val="24"/>
        </w:rPr>
      </w:pPr>
      <w:r>
        <w:rPr>
          <w:rFonts w:eastAsia="Times New Roman"/>
          <w:szCs w:val="24"/>
        </w:rPr>
        <w:t>Από εκεί και πέρα να πω ότι προσπαθούμε ειδι</w:t>
      </w:r>
      <w:r>
        <w:rPr>
          <w:rFonts w:eastAsia="Times New Roman"/>
          <w:szCs w:val="24"/>
        </w:rPr>
        <w:t xml:space="preserve">κό το νέο πρόγραμμα να το χειριστούμε ουσιαστικά στοχεύοντας στην υπηρέτηση του αγροτικού χώρου. Γι’ αυτό και σας είπα ότι ήταν </w:t>
      </w:r>
      <w:r>
        <w:rPr>
          <w:rFonts w:eastAsia="Times New Roman"/>
          <w:szCs w:val="24"/>
        </w:rPr>
        <w:lastRenderedPageBreak/>
        <w:t>τομή η απόφασή μας να δώσουμε το 37,5% - 38% του προγράμματος στην περιφέρεια, γιατί όντως θέλουμε να συνεργαστούμε μαζί τους γι</w:t>
      </w:r>
      <w:r>
        <w:rPr>
          <w:rFonts w:eastAsia="Times New Roman"/>
          <w:szCs w:val="24"/>
        </w:rPr>
        <w:t>α να πιάσουν, όπως λέμε, τα λεφτά τόπο.</w:t>
      </w:r>
    </w:p>
    <w:p w14:paraId="6EB0ECD1" w14:textId="77777777" w:rsidR="001771BC" w:rsidRDefault="000732D4">
      <w:pPr>
        <w:spacing w:line="600" w:lineRule="auto"/>
        <w:ind w:firstLine="720"/>
        <w:jc w:val="both"/>
        <w:rPr>
          <w:rFonts w:eastAsia="Times New Roman"/>
          <w:szCs w:val="24"/>
        </w:rPr>
      </w:pPr>
      <w:r>
        <w:rPr>
          <w:rFonts w:eastAsia="Times New Roman"/>
          <w:szCs w:val="24"/>
        </w:rPr>
        <w:t xml:space="preserve">Ήδη υπάρχει και μια άλλη παρέμβαση. Προσπαθήσαμε στα μέτρα που ανακοινώνουμε να μην διαθέσουμε όλο το ποσό, γιατί υπάρχουν προβλήματα τα οποία εμφανίζονται, όπως αυτό σχετικά με τη βιολογική γεωργία και κτηνοτροφία. </w:t>
      </w:r>
      <w:r>
        <w:rPr>
          <w:rFonts w:eastAsia="Times New Roman"/>
          <w:szCs w:val="24"/>
        </w:rPr>
        <w:t>Εμείς θα το λύσουμε. Ακόμα, όμως, και αν δεν μπορέσουμε να το λύσουμε, έχουμε πόρους και δεν αδικηθούν. Δεν υπάρχει περίπτωση να μην γίνει μια σωστή κατανομή.</w:t>
      </w:r>
    </w:p>
    <w:p w14:paraId="6EB0ECD2" w14:textId="77777777" w:rsidR="001771BC" w:rsidRDefault="000732D4">
      <w:pPr>
        <w:spacing w:line="600" w:lineRule="auto"/>
        <w:ind w:firstLine="720"/>
        <w:jc w:val="both"/>
        <w:rPr>
          <w:rFonts w:eastAsia="Times New Roman"/>
          <w:szCs w:val="24"/>
        </w:rPr>
      </w:pPr>
      <w:r>
        <w:rPr>
          <w:rFonts w:eastAsia="Times New Roman"/>
          <w:szCs w:val="24"/>
        </w:rPr>
        <w:t>Πρέπει όλοι να βοηθήσουμε πραγματικά έχοντας, θα έλεγα, και μία υπόσχεση εν</w:t>
      </w:r>
      <w:r>
        <w:rPr>
          <w:rFonts w:eastAsia="Times New Roman"/>
          <w:szCs w:val="24"/>
        </w:rPr>
        <w:t xml:space="preserve"> </w:t>
      </w:r>
      <w:r>
        <w:rPr>
          <w:rFonts w:eastAsia="Times New Roman"/>
          <w:szCs w:val="24"/>
        </w:rPr>
        <w:t>όψει της ενδιάμεσης α</w:t>
      </w:r>
      <w:r>
        <w:rPr>
          <w:rFonts w:eastAsia="Times New Roman"/>
          <w:szCs w:val="24"/>
        </w:rPr>
        <w:t xml:space="preserve">ναθεώρησης ότι θα μας δοθεί η δυνατότητα μεγαλύτερης ευελιξίας όσον αφορά τη μεταφορά πόρων από το ένα μέτρο στο άλλο. Είναι πάρα πολύ σημαντικό και είναι θετικό, ιδιαίτερα όταν θέλεις να εφαρμόσεις μια συγκεκριμένη πολιτική. </w:t>
      </w:r>
    </w:p>
    <w:p w14:paraId="6EB0ECD3" w14:textId="77777777" w:rsidR="001771BC" w:rsidRDefault="000732D4">
      <w:pPr>
        <w:spacing w:line="600" w:lineRule="auto"/>
        <w:ind w:firstLine="720"/>
        <w:jc w:val="both"/>
        <w:rPr>
          <w:rFonts w:eastAsia="Times New Roman"/>
          <w:szCs w:val="24"/>
        </w:rPr>
      </w:pPr>
      <w:r>
        <w:rPr>
          <w:rFonts w:eastAsia="Times New Roman"/>
          <w:szCs w:val="24"/>
        </w:rPr>
        <w:t xml:space="preserve">Θα τα βρούμε. Έχουμε μπροστά </w:t>
      </w:r>
      <w:r>
        <w:rPr>
          <w:rFonts w:eastAsia="Times New Roman"/>
          <w:szCs w:val="24"/>
        </w:rPr>
        <w:t>μας μια διαδρομή. Πιστεύω ότι θα μπορέσουμε να αξιοποιήσουμε όσο γίνεται αποδοτικότερα τους πόρους.</w:t>
      </w:r>
    </w:p>
    <w:p w14:paraId="6EB0ECD4" w14:textId="77777777" w:rsidR="001771BC" w:rsidRDefault="000732D4">
      <w:pPr>
        <w:spacing w:line="600" w:lineRule="auto"/>
        <w:ind w:firstLine="720"/>
        <w:jc w:val="both"/>
        <w:rPr>
          <w:rFonts w:eastAsia="Times New Roman"/>
          <w:szCs w:val="24"/>
        </w:rPr>
      </w:pPr>
      <w:r>
        <w:rPr>
          <w:rFonts w:eastAsia="Times New Roman"/>
          <w:szCs w:val="24"/>
        </w:rPr>
        <w:lastRenderedPageBreak/>
        <w:t xml:space="preserve">Όσον αφορά τώρα το μεγάλο θέμα που βάλατε που έχει σχέση με τους δασικούς χάρτες, τονίζω ότι δεν θα επιβαρυνθούν οι αγρότες με απώλεια ούτε ενός στρέμματος </w:t>
      </w:r>
      <w:r>
        <w:rPr>
          <w:rFonts w:eastAsia="Times New Roman"/>
          <w:szCs w:val="24"/>
        </w:rPr>
        <w:t xml:space="preserve">από τις </w:t>
      </w:r>
      <w:proofErr w:type="spellStart"/>
      <w:r>
        <w:rPr>
          <w:rFonts w:eastAsia="Times New Roman"/>
          <w:szCs w:val="24"/>
        </w:rPr>
        <w:t>επιλεξιμότητες</w:t>
      </w:r>
      <w:proofErr w:type="spellEnd"/>
      <w:r>
        <w:rPr>
          <w:rFonts w:eastAsia="Times New Roman"/>
          <w:szCs w:val="24"/>
        </w:rPr>
        <w:t xml:space="preserve"> που έχουν ήδη ως δικαιώματα ούτε, βεβαίως, θα υπάρξει κα</w:t>
      </w:r>
      <w:r>
        <w:rPr>
          <w:rFonts w:eastAsia="Times New Roman"/>
          <w:szCs w:val="24"/>
        </w:rPr>
        <w:t>μ</w:t>
      </w:r>
      <w:r>
        <w:rPr>
          <w:rFonts w:eastAsia="Times New Roman"/>
          <w:szCs w:val="24"/>
        </w:rPr>
        <w:t xml:space="preserve">μία επίπτωση όσον αφορά το άλλο θέμα που αναδεικνύετε και έχει σχέση με την κυριότητα. Είναι μια διαδικασία η οποία βρίσκεται σε εξέλιξη σε επίπεδο συνεννόησης της Κυβέρνησης. </w:t>
      </w:r>
      <w:r>
        <w:rPr>
          <w:rFonts w:eastAsia="Times New Roman"/>
          <w:szCs w:val="24"/>
        </w:rPr>
        <w:t xml:space="preserve">Θα έχουμε μπροστά μας να τα πούμε πεδίον δόξης </w:t>
      </w:r>
      <w:proofErr w:type="spellStart"/>
      <w:r>
        <w:rPr>
          <w:rFonts w:eastAsia="Times New Roman"/>
          <w:szCs w:val="24"/>
        </w:rPr>
        <w:t>λαμπρόν</w:t>
      </w:r>
      <w:proofErr w:type="spellEnd"/>
      <w:r>
        <w:rPr>
          <w:rFonts w:eastAsia="Times New Roman"/>
          <w:szCs w:val="24"/>
        </w:rPr>
        <w:t>.</w:t>
      </w:r>
    </w:p>
    <w:p w14:paraId="6EB0ECD5"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Υπουργέ.</w:t>
      </w:r>
    </w:p>
    <w:p w14:paraId="6EB0ECD6"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Απλώς το θέμα των δασικών χαρτών δεν αφορά μόνο τους αγρότες, αφορά και ιδιοκτησίες εκατοντάδων χιλιάδων συμπατριωτών. </w:t>
      </w:r>
    </w:p>
    <w:p w14:paraId="6EB0ECD7"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Επόμενη είναι η </w:t>
      </w:r>
      <w:r>
        <w:rPr>
          <w:rFonts w:eastAsia="Times New Roman" w:cs="Times New Roman"/>
          <w:szCs w:val="24"/>
        </w:rPr>
        <w:t>έβδομη με αριθμό 451/6-2-2017 επίκαιρη ερώτηση δεύτερου κύκλου του Βουλευτή Β΄ Αθηνών της Δημοκρατικής Συμπαράταξης ΠΑΣΟ</w:t>
      </w:r>
      <w:r>
        <w:rPr>
          <w:rFonts w:eastAsia="Times New Roman" w:cs="Times New Roman"/>
          <w:szCs w:val="24"/>
        </w:rPr>
        <w:t>Κ</w:t>
      </w:r>
      <w:r>
        <w:rPr>
          <w:rFonts w:eastAsia="Times New Roman" w:cs="Times New Roman"/>
          <w:szCs w:val="24"/>
        </w:rPr>
        <w:t xml:space="preserve">–ΔΗΜΑΡ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 xml:space="preserve">σχετικά με τη γονική ισότητα και τη </w:t>
      </w:r>
      <w:proofErr w:type="spellStart"/>
      <w:r>
        <w:rPr>
          <w:rFonts w:eastAsia="Times New Roman" w:cs="Times New Roman"/>
          <w:szCs w:val="24"/>
        </w:rPr>
        <w:t>συνε</w:t>
      </w:r>
      <w:r>
        <w:rPr>
          <w:rFonts w:eastAsia="Times New Roman" w:cs="Times New Roman"/>
          <w:szCs w:val="24"/>
        </w:rPr>
        <w:t>πιμέλεια</w:t>
      </w:r>
      <w:proofErr w:type="spellEnd"/>
      <w:r>
        <w:rPr>
          <w:rFonts w:eastAsia="Times New Roman" w:cs="Times New Roman"/>
          <w:szCs w:val="24"/>
        </w:rPr>
        <w:t xml:space="preserve"> των τέκνων.</w:t>
      </w:r>
    </w:p>
    <w:p w14:paraId="6EB0ECD8"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κ. Κοντονής. </w:t>
      </w:r>
    </w:p>
    <w:p w14:paraId="6EB0ECD9"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6EB0ECDA"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EB0ECDB"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στις 24 Ιουνίου 2016 είχα απευθυνθεί στον κ. Παρασκευόπουλο και τον είχα ρωτήσει αν προτίθεται να κάνει κάτι για ένα</w:t>
      </w:r>
      <w:r>
        <w:rPr>
          <w:rFonts w:eastAsia="Times New Roman" w:cs="Times New Roman"/>
          <w:szCs w:val="24"/>
        </w:rPr>
        <w:t xml:space="preserve"> θέμα που αποκτά στην πράξη -όχι στις νομικές προβλέψεις, αλλά στην εφαρμογή- τραγικές συνέπειες και τραγικές διαστάσεις για τους γονείς, για τους πατέρες.</w:t>
      </w:r>
    </w:p>
    <w:p w14:paraId="6EB0ECDC"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Υπήρχε τότε σε εξέλιξη μία προσπάθεια αναθεώρησης του Οικογενειακού Δικαίου. Είχαμε ανταλλάξει επιχε</w:t>
      </w:r>
      <w:r>
        <w:rPr>
          <w:rFonts w:eastAsia="Times New Roman" w:cs="Times New Roman"/>
          <w:szCs w:val="24"/>
        </w:rPr>
        <w:t>ιρήματα με τον κ. Παρασκευόπουλο. Είχε δεχθεί την απόλυτη σοβαρότητα του θέματος και μου είχε πει ότι θα προσπαθήσει να το φέρει το συντομότερο δυνατό.</w:t>
      </w:r>
    </w:p>
    <w:p w14:paraId="6EB0ECDD"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Του ζήτησα, επειδή αυτό είναι απλούστερο του ακανθώδους θέματος της αλλαγής του Οικογενειακού Δικαίου, ν</w:t>
      </w:r>
      <w:r>
        <w:rPr>
          <w:rFonts w:eastAsia="Times New Roman" w:cs="Times New Roman"/>
          <w:szCs w:val="24"/>
        </w:rPr>
        <w:t xml:space="preserve">α απομονώσει τις ρυθμίσεις για τη </w:t>
      </w:r>
      <w:proofErr w:type="spellStart"/>
      <w:r>
        <w:rPr>
          <w:rFonts w:eastAsia="Times New Roman" w:cs="Times New Roman"/>
          <w:szCs w:val="24"/>
        </w:rPr>
        <w:t>συνεπιμέλεια</w:t>
      </w:r>
      <w:proofErr w:type="spellEnd"/>
      <w:r>
        <w:rPr>
          <w:rFonts w:eastAsia="Times New Roman" w:cs="Times New Roman"/>
          <w:szCs w:val="24"/>
        </w:rPr>
        <w:t xml:space="preserve"> τέκνων και να τις φέρει στη Βουλή. Μου είχε πει ότι αυτό δεν θέλει να το κάνει, αλλά σύντομα θα έφερνε το σχέδιο νόμου. </w:t>
      </w:r>
    </w:p>
    <w:p w14:paraId="6EB0ECDE"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Επανήλθα στις 17 Οκτωβρίου, κύριε Πρόεδρε -εσείς ήσασταν στην Έδρα- και μου είπε ότι τον</w:t>
      </w:r>
      <w:r>
        <w:rPr>
          <w:rFonts w:eastAsia="Times New Roman" w:cs="Times New Roman"/>
          <w:szCs w:val="24"/>
        </w:rPr>
        <w:t xml:space="preserve"> Δεκέμβριο θα φέρει τις ρυθμίσεις εδώ. Δεν έγινε, έγινε ανασχηματισμός. Ήρθατε εσείς και διάβασα στις εφημερίδες για προοπτική αλλαγής, αλλά δεν είδα την αλλαγή αυτή. </w:t>
      </w:r>
    </w:p>
    <w:p w14:paraId="6EB0ECDF"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Συνεπώς, σας ρωτώ τώρα αν θα προχωρήσετε το θέμα. Θεωρώ πως δεν έχετε κανένα λόγο –είστε</w:t>
      </w:r>
      <w:r>
        <w:rPr>
          <w:rFonts w:eastAsia="Times New Roman" w:cs="Times New Roman"/>
          <w:szCs w:val="24"/>
        </w:rPr>
        <w:t xml:space="preserve"> και δικηγόρος- να μην κάνετε τη συγκεκριμένη νομοθετική παρέμβαση, παρ’ ότι έχουμε θετική άποψη γι’ αυτό που θα μπορούσατε να κάνετε στο προκείμενο και δεν συσκοτίζουμε αυτή την αισιοδοξία μας από το γεγονός ότι μας έχετε δώσει δύο αφορμές να σκεφτόμαστε </w:t>
      </w:r>
      <w:r>
        <w:rPr>
          <w:rFonts w:eastAsia="Times New Roman" w:cs="Times New Roman"/>
          <w:szCs w:val="24"/>
        </w:rPr>
        <w:t xml:space="preserve">ότι σε θέματα αμεροληψίας υπάρχει πρόβλημα μαζί σας. </w:t>
      </w:r>
    </w:p>
    <w:p w14:paraId="6EB0ECE0"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πρώτη ήταν στο θέμα των οικονομικών των κομμάτων, που όταν λέγατε «και τώρα στη δικαιοσύνη το θέμα», ήταν σαν να λέγατε «και τώρα σε μένα». Σας είχα κάνει τότε μία σχετική κριτική. Η δεύτερη είχε σχέσ</w:t>
      </w:r>
      <w:r>
        <w:rPr>
          <w:rFonts w:eastAsia="Times New Roman" w:cs="Times New Roman"/>
          <w:szCs w:val="24"/>
        </w:rPr>
        <w:t xml:space="preserve">η με την τιμολόγηση των φαρμάκων και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όπου είναι φανερό ότι δεν ξέρετε και αν ήταν να συγκριθεί η δική σας </w:t>
      </w:r>
      <w:proofErr w:type="spellStart"/>
      <w:r>
        <w:rPr>
          <w:rFonts w:eastAsia="Times New Roman" w:cs="Times New Roman"/>
          <w:szCs w:val="24"/>
        </w:rPr>
        <w:t>τιμολογική</w:t>
      </w:r>
      <w:proofErr w:type="spellEnd"/>
      <w:r>
        <w:rPr>
          <w:rFonts w:eastAsia="Times New Roman" w:cs="Times New Roman"/>
          <w:szCs w:val="24"/>
        </w:rPr>
        <w:t xml:space="preserve"> πολιτική με την πολιτική που ασκήσαμε εμείς το 2010, 20</w:t>
      </w:r>
      <w:r>
        <w:rPr>
          <w:rFonts w:eastAsia="Times New Roman" w:cs="Times New Roman"/>
          <w:szCs w:val="24"/>
        </w:rPr>
        <w:t>1</w:t>
      </w:r>
      <w:r>
        <w:rPr>
          <w:rFonts w:eastAsia="Times New Roman" w:cs="Times New Roman"/>
          <w:szCs w:val="24"/>
        </w:rPr>
        <w:t xml:space="preserve">1, 2012, τα επιχειρήματα εις βάρος </w:t>
      </w:r>
      <w:r>
        <w:rPr>
          <w:rFonts w:eastAsia="Times New Roman" w:cs="Times New Roman"/>
          <w:szCs w:val="24"/>
        </w:rPr>
        <w:lastRenderedPageBreak/>
        <w:t>σας είναι συντριπτικά. Αυτά την ε</w:t>
      </w:r>
      <w:r>
        <w:rPr>
          <w:rFonts w:eastAsia="Times New Roman" w:cs="Times New Roman"/>
          <w:szCs w:val="24"/>
        </w:rPr>
        <w:t xml:space="preserve">πόμενη εβδομάδα θα δείτε ότι θα τα φέρω στη Βουλή και μάλιστα με ιδιαίτερη ένταση. </w:t>
      </w:r>
    </w:p>
    <w:p w14:paraId="6EB0ECE1"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παρακαλώ πολύ, λοιπόν –και είναι η τελευταία μου φράση- δώστε μας τις προθέσεις σας για το θέμα της </w:t>
      </w:r>
      <w:proofErr w:type="spellStart"/>
      <w:r>
        <w:rPr>
          <w:rFonts w:eastAsia="Times New Roman" w:cs="Times New Roman"/>
          <w:szCs w:val="24"/>
        </w:rPr>
        <w:t>συνεπιμέλειας</w:t>
      </w:r>
      <w:proofErr w:type="spellEnd"/>
      <w:r>
        <w:rPr>
          <w:rFonts w:eastAsia="Times New Roman" w:cs="Times New Roman"/>
          <w:szCs w:val="24"/>
        </w:rPr>
        <w:t xml:space="preserve"> και αν μπορείτε ένα χρονοδιάγραμμα σύντομης ψήφισης τη</w:t>
      </w:r>
      <w:r>
        <w:rPr>
          <w:rFonts w:eastAsia="Times New Roman" w:cs="Times New Roman"/>
          <w:szCs w:val="24"/>
        </w:rPr>
        <w:t>ς σχετικής νομοθετικής πρωτοβουλίας στη Βουλή.</w:t>
      </w:r>
    </w:p>
    <w:p w14:paraId="6EB0ECE2"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6EB0ECE3"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Κοντονή, έχετε τον λόγο.</w:t>
      </w:r>
    </w:p>
    <w:p w14:paraId="6EB0ECE4"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θα αναφερθώ αποκλειστικά στο πολύ </w:t>
      </w:r>
      <w:r>
        <w:rPr>
          <w:rFonts w:eastAsia="Times New Roman" w:cs="Times New Roman"/>
          <w:szCs w:val="24"/>
        </w:rPr>
        <w:t xml:space="preserve">σοβαρό θέμα που θέτει ο κύριος συνάδελφος. Θα παρακάμψω τις άλλες αναφορές. Δεν είναι του παρόντος και δεν θεωρώ ότι παρεμπιπτόντως και ως έτυχε μπορούμε να πετάμε κουβέντες </w:t>
      </w:r>
      <w:r>
        <w:rPr>
          <w:rFonts w:eastAsia="Times New Roman" w:cs="Times New Roman"/>
          <w:szCs w:val="24"/>
        </w:rPr>
        <w:t>για</w:t>
      </w:r>
      <w:r>
        <w:rPr>
          <w:rFonts w:eastAsia="Times New Roman" w:cs="Times New Roman"/>
          <w:szCs w:val="24"/>
        </w:rPr>
        <w:t xml:space="preserve"> άσχετα ζητήματα. Αυτά που είπα για τα άλλα θέματα, τα εννοώ. Όποτε θέλετε, είμ</w:t>
      </w:r>
      <w:r>
        <w:rPr>
          <w:rFonts w:eastAsia="Times New Roman" w:cs="Times New Roman"/>
          <w:szCs w:val="24"/>
        </w:rPr>
        <w:t>αι στη διάθεσή σας για να συζητήσουμε</w:t>
      </w:r>
      <w:r>
        <w:rPr>
          <w:rFonts w:eastAsia="Times New Roman" w:cs="Times New Roman"/>
          <w:szCs w:val="24"/>
        </w:rPr>
        <w:t xml:space="preserve"> τόσο </w:t>
      </w:r>
      <w:r>
        <w:rPr>
          <w:rFonts w:eastAsia="Times New Roman" w:cs="Times New Roman"/>
          <w:szCs w:val="24"/>
        </w:rPr>
        <w:t xml:space="preserve">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όσο </w:t>
      </w:r>
      <w:r>
        <w:rPr>
          <w:rFonts w:eastAsia="Times New Roman" w:cs="Times New Roman"/>
          <w:szCs w:val="24"/>
        </w:rPr>
        <w:t xml:space="preserve"> και για τα οικονομικά των κομμάτων. </w:t>
      </w:r>
    </w:p>
    <w:p w14:paraId="6EB0ECE5"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ζήτημα που έχετε θέσει, θέλω πριν σας απαντήσω, να σας πω ότι έχω απογοητευθεί </w:t>
      </w:r>
      <w:r>
        <w:rPr>
          <w:rFonts w:eastAsia="Times New Roman" w:cs="Times New Roman"/>
          <w:szCs w:val="24"/>
        </w:rPr>
        <w:t xml:space="preserve">πολύ </w:t>
      </w:r>
      <w:r>
        <w:rPr>
          <w:rFonts w:eastAsia="Times New Roman" w:cs="Times New Roman"/>
          <w:szCs w:val="24"/>
        </w:rPr>
        <w:t>από τους ρυθμούς με τους οποίους κινούνται οι νομοπαρασ</w:t>
      </w:r>
      <w:r>
        <w:rPr>
          <w:rFonts w:eastAsia="Times New Roman" w:cs="Times New Roman"/>
          <w:szCs w:val="24"/>
        </w:rPr>
        <w:t>κευαστικές επιτροπές. Υπάρχει μεγάλη καθυστέρηση -όχι σε όλες, σε αρκετές- στην απόδοση του έργου που έχει ζητηθεί. Υπάρχουν συνεχείς παρατάσεις στις εργασίες τους. Όσο σοβαρά και αν είναι τα ζητήματα, πρέπει κάποια στιγμή αυτά να διεκπεραιώνονται και να δ</w:t>
      </w:r>
      <w:r>
        <w:rPr>
          <w:rFonts w:eastAsia="Times New Roman" w:cs="Times New Roman"/>
          <w:szCs w:val="24"/>
        </w:rPr>
        <w:t xml:space="preserve">ίνονται απαντήσεις. </w:t>
      </w:r>
    </w:p>
    <w:p w14:paraId="6EB0ECE6"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Υπό αυτήν την έννοια, θέλω να σας πω ότι δικαίως ο κ. Παρασκευόπουλος δεν σας είχε απαντήσει επί της ουσίας, διότι δεν είχε στα χέρια του το κείμενο της νομοπαρασκευαστικής επιτροπής</w:t>
      </w:r>
      <w:r>
        <w:rPr>
          <w:rFonts w:eastAsia="Times New Roman" w:cs="Times New Roman"/>
          <w:szCs w:val="24"/>
        </w:rPr>
        <w:t>,</w:t>
      </w:r>
      <w:r>
        <w:rPr>
          <w:rFonts w:eastAsia="Times New Roman" w:cs="Times New Roman"/>
          <w:szCs w:val="24"/>
        </w:rPr>
        <w:t xml:space="preserve"> όπως το έχω εγώ. </w:t>
      </w:r>
    </w:p>
    <w:p w14:paraId="6EB0ECE7" w14:textId="77777777" w:rsidR="001771BC" w:rsidRDefault="000732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συνάδελφε, θα σας πω κάτι π</w:t>
      </w:r>
      <w:r>
        <w:rPr>
          <w:rFonts w:eastAsia="Times New Roman" w:cs="Times New Roman"/>
          <w:szCs w:val="24"/>
        </w:rPr>
        <w:t xml:space="preserve">ερισσότερο σήμερα, γιατί έχω μία διαφορετική προσέγγιση στο ζήτημα. Εν </w:t>
      </w:r>
      <w:proofErr w:type="spellStart"/>
      <w:r>
        <w:rPr>
          <w:rFonts w:eastAsia="Times New Roman" w:cs="Times New Roman"/>
          <w:szCs w:val="24"/>
        </w:rPr>
        <w:t>πρώτοις</w:t>
      </w:r>
      <w:proofErr w:type="spellEnd"/>
      <w:r>
        <w:rPr>
          <w:rFonts w:eastAsia="Times New Roman" w:cs="Times New Roman"/>
          <w:szCs w:val="24"/>
        </w:rPr>
        <w:t xml:space="preserve">, θέλω να ξεκαθαρίσουμε ότι στο Αστικό Κώδικα υπάρχουν δύο διακριτές νομικές έννοιες, οι οποίες διαλαμβάνονται στα άρθρα 1510, η γονική μέριμνα και 1518, η επιμέλεια. </w:t>
      </w:r>
    </w:p>
    <w:p w14:paraId="6EB0ECE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Η γονική μ</w:t>
      </w:r>
      <w:r>
        <w:rPr>
          <w:rFonts w:eastAsia="Times New Roman" w:cs="Times New Roman"/>
          <w:szCs w:val="24"/>
        </w:rPr>
        <w:t>έριμνα ασκείται και από τους δυο γονείς και περιλαμβάνει το δικαίωμα της εκπροσώπησης, το δικαίωμα της διαχείρισης της περιουσίας, του ανηλίκου τέκνου και την επιμέλεια.</w:t>
      </w:r>
    </w:p>
    <w:p w14:paraId="6EB0ECE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υπάρχει πρόβλημα και έχουμε διαζύγιο, η επιμέλεια δεν μπορεί παρά να ασκηθεί από </w:t>
      </w:r>
      <w:r>
        <w:rPr>
          <w:rFonts w:eastAsia="Times New Roman" w:cs="Times New Roman"/>
          <w:szCs w:val="24"/>
        </w:rPr>
        <w:t>τον έναν από τους δύο συζύγους, διότι ακριβώς περιλαμβάνει τέτοια ζητήματα, όπως είναι ο τόπος κατοικίας του παιδιού, όπως είναι η εκπαίδευση και η μόρφωσή του, όπως είναι η ανατροφή του, όπως είναι η επίβλεψη που πρέπει να έχει από τη στιγμή που δύο άνθρω</w:t>
      </w:r>
      <w:r>
        <w:rPr>
          <w:rFonts w:eastAsia="Times New Roman" w:cs="Times New Roman"/>
          <w:szCs w:val="24"/>
        </w:rPr>
        <w:t>ποι αποφασίζουν να χωρίσουν.</w:t>
      </w:r>
    </w:p>
    <w:p w14:paraId="6EB0ECE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Ως αντιστάθμισμα, ο νόμος και ο Αστικός Κώδικας δίνει στον σύζυγο ή στη σύζυγο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εκείνου που</w:t>
      </w:r>
      <w:r>
        <w:rPr>
          <w:rFonts w:eastAsia="Times New Roman" w:cs="Times New Roman"/>
          <w:szCs w:val="24"/>
        </w:rPr>
        <w:t xml:space="preserve"> αποξενώνεται από την επιμέλεια, το δικαίωμα επικοινωνίας. Αυτά τα θέματα τα ρυθμίζουν οι σύζυγοι είτε συναινετικά στη διαδικασία του </w:t>
      </w:r>
      <w:r>
        <w:rPr>
          <w:rFonts w:eastAsia="Times New Roman" w:cs="Times New Roman"/>
          <w:szCs w:val="24"/>
        </w:rPr>
        <w:t>συναινετικού διαζυγίου είτε με δικαστική απόφαση, όταν υπάρχει αντιδικία.</w:t>
      </w:r>
    </w:p>
    <w:p w14:paraId="6EB0ECEB" w14:textId="77777777" w:rsidR="001771BC" w:rsidRDefault="000732D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6EB0ECE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Λίγο χρόνο θέλω, κύριε Πρόεδρε.</w:t>
      </w:r>
    </w:p>
    <w:p w14:paraId="6EB0ECE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Επομένως, εδώ νομίζω ότι είναι και σαφής η θέση ότι για τα </w:t>
      </w:r>
      <w:r>
        <w:rPr>
          <w:rFonts w:eastAsia="Times New Roman" w:cs="Times New Roman"/>
          <w:szCs w:val="24"/>
        </w:rPr>
        <w:t xml:space="preserve">επιμέρους θέματα της επιμέλειας δεν μπορεί να υπάρξει </w:t>
      </w:r>
      <w:proofErr w:type="spellStart"/>
      <w:r>
        <w:rPr>
          <w:rFonts w:eastAsia="Times New Roman" w:cs="Times New Roman"/>
          <w:szCs w:val="24"/>
        </w:rPr>
        <w:t>συνεπιμέλεια</w:t>
      </w:r>
      <w:proofErr w:type="spellEnd"/>
      <w:r>
        <w:rPr>
          <w:rFonts w:eastAsia="Times New Roman" w:cs="Times New Roman"/>
          <w:szCs w:val="24"/>
        </w:rPr>
        <w:t xml:space="preserve">. Αντιθέτως, τη γονική μέριμνα και μετά το διαζύγιο ως προς τα δύο πρώτα σκέλη που σας ανέφερα, συνεχίζουν να την </w:t>
      </w:r>
      <w:r>
        <w:rPr>
          <w:rFonts w:eastAsia="Times New Roman" w:cs="Times New Roman"/>
          <w:szCs w:val="24"/>
        </w:rPr>
        <w:lastRenderedPageBreak/>
        <w:t>ασκούν από κοινού και οι δυο σύζυγοι. Θα ήθελα να σας τονίσω δε ότι τις περι</w:t>
      </w:r>
      <w:r>
        <w:rPr>
          <w:rFonts w:eastAsia="Times New Roman" w:cs="Times New Roman"/>
          <w:szCs w:val="24"/>
        </w:rPr>
        <w:t>σσότερες φορές -</w:t>
      </w:r>
      <w:r>
        <w:rPr>
          <w:rFonts w:eastAsia="Times New Roman" w:cs="Times New Roman"/>
          <w:szCs w:val="24"/>
        </w:rPr>
        <w:t>είναι</w:t>
      </w:r>
      <w:r>
        <w:rPr>
          <w:rFonts w:eastAsia="Times New Roman" w:cs="Times New Roman"/>
          <w:szCs w:val="24"/>
        </w:rPr>
        <w:t xml:space="preserve"> συντριπτικό </w:t>
      </w:r>
      <w:r>
        <w:rPr>
          <w:rFonts w:eastAsia="Times New Roman" w:cs="Times New Roman"/>
          <w:szCs w:val="24"/>
        </w:rPr>
        <w:t xml:space="preserve">το </w:t>
      </w:r>
      <w:r>
        <w:rPr>
          <w:rFonts w:eastAsia="Times New Roman" w:cs="Times New Roman"/>
          <w:szCs w:val="24"/>
        </w:rPr>
        <w:t xml:space="preserve">ποσοστό- κανένας εκ των δύο συζύγων δεν στρέφεται κατά του άλλου για να ασκεί ο ίδιος αποκλειστικά τη γονική μέριμνα. Η αντιδικία ή η συναίνεση τις περισσότερες φορές, </w:t>
      </w:r>
      <w:r>
        <w:rPr>
          <w:rFonts w:eastAsia="Times New Roman" w:cs="Times New Roman"/>
          <w:szCs w:val="24"/>
        </w:rPr>
        <w:t xml:space="preserve">καθώς </w:t>
      </w:r>
      <w:r>
        <w:rPr>
          <w:rFonts w:eastAsia="Times New Roman" w:cs="Times New Roman"/>
          <w:szCs w:val="24"/>
        </w:rPr>
        <w:t>έχουμε πάρα πολλά συναινετικά διαζύγια, εξαντ</w:t>
      </w:r>
      <w:r>
        <w:rPr>
          <w:rFonts w:eastAsia="Times New Roman" w:cs="Times New Roman"/>
          <w:szCs w:val="24"/>
        </w:rPr>
        <w:t>λείται στη ρύθμιση της επιμέλειας και της επικοινωνίας. Επομένως, αυτό που είπατε για τραγικές διαστάσεις, δεν ισχύει.</w:t>
      </w:r>
    </w:p>
    <w:p w14:paraId="6EB0ECEE"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ισχύει;</w:t>
      </w:r>
    </w:p>
    <w:p w14:paraId="6EB0ECEF"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δεν ισχύει, διότι με β</w:t>
      </w:r>
      <w:r>
        <w:rPr>
          <w:rFonts w:eastAsia="Times New Roman" w:cs="Times New Roman"/>
          <w:szCs w:val="24"/>
        </w:rPr>
        <w:t xml:space="preserve">άση τον </w:t>
      </w:r>
      <w:r>
        <w:rPr>
          <w:rFonts w:eastAsia="Times New Roman" w:cs="Times New Roman"/>
          <w:szCs w:val="24"/>
        </w:rPr>
        <w:t>κ</w:t>
      </w:r>
      <w:r>
        <w:rPr>
          <w:rFonts w:eastAsia="Times New Roman" w:cs="Times New Roman"/>
          <w:szCs w:val="24"/>
        </w:rPr>
        <w:t>ώδικα, με βάση τις διατάξεις του Οικογενειακού Δικαίου, υπάρχει μια εξισορρόπηση όλων αυτών των καταστάσεων, οι οποίες προκύπτουν μέσα από μια απόφαση δύο ανθρώπων να χωρίσουν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χωρίζουν συναινετικά και οι ίδιοι διαμορφώνουν το πεδίο της επιμέ</w:t>
      </w:r>
      <w:r>
        <w:rPr>
          <w:rFonts w:eastAsia="Times New Roman" w:cs="Times New Roman"/>
          <w:szCs w:val="24"/>
        </w:rPr>
        <w:t xml:space="preserve">λειας, δηλαδή συμφωνούν ότι και ο σύζυγος θα ασκεί την επιμέλεια, , είτε </w:t>
      </w:r>
      <w:r>
        <w:rPr>
          <w:rFonts w:eastAsia="Times New Roman" w:cs="Times New Roman"/>
          <w:szCs w:val="24"/>
        </w:rPr>
        <w:t xml:space="preserve">σε περίπτωση </w:t>
      </w:r>
      <w:r>
        <w:rPr>
          <w:rFonts w:eastAsia="Times New Roman" w:cs="Times New Roman"/>
          <w:szCs w:val="24"/>
        </w:rPr>
        <w:t>αντιδικία</w:t>
      </w:r>
      <w:r>
        <w:rPr>
          <w:rFonts w:eastAsia="Times New Roman" w:cs="Times New Roman"/>
          <w:szCs w:val="24"/>
        </w:rPr>
        <w:t>ς</w:t>
      </w:r>
      <w:r>
        <w:rPr>
          <w:rFonts w:eastAsia="Times New Roman" w:cs="Times New Roman"/>
          <w:szCs w:val="24"/>
        </w:rPr>
        <w:t xml:space="preserve"> αποφασίζει το δικαστήριο.</w:t>
      </w:r>
    </w:p>
    <w:p w14:paraId="6EB0ECF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κάνω κατάχρηση, θέλω να σας πω δε ένα τελευταίο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ότι πράγματι τα προηγούμενα χρόνια υπήρχε μια δι</w:t>
      </w:r>
      <w:r>
        <w:rPr>
          <w:rFonts w:eastAsia="Times New Roman" w:cs="Times New Roman"/>
          <w:szCs w:val="24"/>
        </w:rPr>
        <w:t>καστική πρακτική, η επιμέλεια στις περιπτώσεις των διαζυγίων με αντιδικία να ανατίθεται στη μητέρα.</w:t>
      </w:r>
    </w:p>
    <w:p w14:paraId="6EB0ECF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Όμως, κύριε συνάδελφε, η νομολογία των τελευταίων δέκα χρόνων, όχι μόνο των </w:t>
      </w:r>
      <w:r>
        <w:rPr>
          <w:rFonts w:eastAsia="Times New Roman" w:cs="Times New Roman"/>
          <w:szCs w:val="24"/>
        </w:rPr>
        <w:t>π</w:t>
      </w:r>
      <w:r>
        <w:rPr>
          <w:rFonts w:eastAsia="Times New Roman" w:cs="Times New Roman"/>
          <w:szCs w:val="24"/>
        </w:rPr>
        <w:t>ρωτοδικείων, αλλά και του Αρείου Πάγου, έχει καταλήξει σε διαφορετική προσέγγισ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εξαιρέσουμε το χρονικό διάστημα της νηπιακής ηλικίας -που εκεί πράγματι το παιδί έχει μεγαλύτερη ανάγκη τη μητέρα του και είναι καταλληλότερη να ασκήσει την επιμέλεια- τα ελληνικά δικαστήρια δίνουν την επιμέλεια στον πατέρα. Μάλιστα, σας λέω και πάλι</w:t>
      </w:r>
      <w:r>
        <w:rPr>
          <w:rFonts w:eastAsia="Times New Roman" w:cs="Times New Roman"/>
          <w:szCs w:val="24"/>
        </w:rPr>
        <w:t xml:space="preserve"> ότι δεν είναι αποφάσεις μόνο των πρωτοβάθμιων δικαστηρίων ή των εφετείων, αλλά είναι και του Αρείου Πάγου. Υπάρχει πληθώρα τέτοιων αποφάσεων.</w:t>
      </w:r>
    </w:p>
    <w:p w14:paraId="6EB0ECF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Αν χρειαστεί κάτι, κύριε Πρόεδρε, θα επανέλθω.</w:t>
      </w:r>
    </w:p>
    <w:p w14:paraId="6EB0ECF3"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τη δευτερολογία.</w:t>
      </w:r>
    </w:p>
    <w:p w14:paraId="6EB0ECF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έχω την τιμή να ανακοινώσω στο Σώμα ότι τη συνεδρίασή μας παρακολουθούν από τα </w:t>
      </w:r>
      <w:r>
        <w:rPr>
          <w:rFonts w:eastAsia="Times New Roman" w:cs="Times New Roman"/>
          <w:szCs w:val="24"/>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είκοσι δύο </w:t>
      </w:r>
      <w:r>
        <w:rPr>
          <w:rFonts w:eastAsia="Times New Roman"/>
          <w:szCs w:val="24"/>
        </w:rPr>
        <w:t>μα</w:t>
      </w:r>
      <w:r>
        <w:rPr>
          <w:rFonts w:eastAsia="Times New Roman"/>
          <w:szCs w:val="24"/>
        </w:rPr>
        <w:t xml:space="preserve">θητές και μαθήτριες </w:t>
      </w:r>
      <w:r>
        <w:rPr>
          <w:rFonts w:eastAsia="Times New Roman" w:cs="Times New Roman"/>
          <w:szCs w:val="24"/>
        </w:rPr>
        <w:t>και δύο εκπαιδευτικοί συνοδοί τους από το 3</w:t>
      </w:r>
      <w:r>
        <w:rPr>
          <w:rFonts w:eastAsia="Times New Roman" w:cs="Times New Roman"/>
          <w:szCs w:val="24"/>
          <w:vertAlign w:val="superscript"/>
        </w:rPr>
        <w:t>ο</w:t>
      </w:r>
      <w:r>
        <w:rPr>
          <w:rFonts w:eastAsia="Times New Roman" w:cs="Times New Roman"/>
          <w:szCs w:val="24"/>
        </w:rPr>
        <w:t xml:space="preserve"> Δημοτικό Σχολείο Τρικάλων.</w:t>
      </w:r>
    </w:p>
    <w:p w14:paraId="6EB0ECF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Καλωσορίσατε στη Βουλή.</w:t>
      </w:r>
    </w:p>
    <w:p w14:paraId="6EB0ECF6" w14:textId="77777777" w:rsidR="001771BC" w:rsidRDefault="000732D4">
      <w:pPr>
        <w:spacing w:line="600" w:lineRule="auto"/>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B0ECF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6EB0ECF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Σε ό,τι αφορά, κύριε Υπουργέ, τα φάρμακα, γιατί είπατε μια φράση, πάρα πολύ ευχαρίστως και την επόμενη εβδομάδα το θέμα να το φέρουμε εδώ. Έχουμε πάρει ως Κοινοβουλευτική Ομάδα πρωτοβουλίες.</w:t>
      </w:r>
    </w:p>
    <w:p w14:paraId="6EB0ECF9"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w:t>
      </w:r>
      <w:r>
        <w:rPr>
          <w:rFonts w:eastAsia="Times New Roman" w:cs="Times New Roman"/>
          <w:b/>
          <w:szCs w:val="24"/>
        </w:rPr>
        <w:t>ν Δικαιωμάτων):</w:t>
      </w:r>
      <w:r>
        <w:rPr>
          <w:rFonts w:eastAsia="Times New Roman" w:cs="Times New Roman"/>
          <w:szCs w:val="24"/>
        </w:rPr>
        <w:t xml:space="preserve"> Δεν νομίζω ότι υπάρχει λόγος.</w:t>
      </w:r>
    </w:p>
    <w:p w14:paraId="6EB0ECFA"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Αφήστε, αφήστε.</w:t>
      </w:r>
    </w:p>
    <w:p w14:paraId="6EB0ECF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Σας το είπα όμως –είστε Υπουργός Δικαιοσύνης- εξαιτίας κάποιων δηλώσεών σας που έδειξαν ότι δεν το κατέχετε το θέμα. Εύλογο είναι.</w:t>
      </w:r>
    </w:p>
    <w:p w14:paraId="6EB0ECFC"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w:t>
      </w:r>
      <w:r>
        <w:rPr>
          <w:rFonts w:eastAsia="Times New Roman" w:cs="Times New Roman"/>
          <w:b/>
          <w:szCs w:val="24"/>
        </w:rPr>
        <w:t xml:space="preserve">νειας και Ανθρωπίνων Δικαιωμάτων): </w:t>
      </w:r>
      <w:r>
        <w:rPr>
          <w:rFonts w:eastAsia="Times New Roman" w:cs="Times New Roman"/>
          <w:szCs w:val="24"/>
        </w:rPr>
        <w:t>Αυτό το λέτε εσείς.</w:t>
      </w:r>
    </w:p>
    <w:p w14:paraId="6EB0ECFD"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Εγώ μιλώ. Δεν μιλάτε εσείς. Μη με διακόπτετε. </w:t>
      </w:r>
    </w:p>
    <w:p w14:paraId="6EB0ECFE"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αδικήσουμε το πολύ σοβαρό θέμα της ερώτησης.</w:t>
      </w:r>
    </w:p>
    <w:p w14:paraId="6EB0ECFF"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Σήμερα είχα επίκαιρη ερώτηση στον Πρ</w:t>
      </w:r>
      <w:r>
        <w:rPr>
          <w:rFonts w:eastAsia="Times New Roman" w:cs="Times New Roman"/>
          <w:szCs w:val="24"/>
        </w:rPr>
        <w:t>ωθυπουργό που δεν προσήλθε για δεύτερη φορά, ενώ την περασμένη εβδομάδα είπε πράγματα που ήταν ιδιαιτέρως αβάσιμα, για να μην πω κα</w:t>
      </w:r>
      <w:r>
        <w:rPr>
          <w:rFonts w:eastAsia="Times New Roman" w:cs="Times New Roman"/>
          <w:szCs w:val="24"/>
        </w:rPr>
        <w:t>μ</w:t>
      </w:r>
      <w:r>
        <w:rPr>
          <w:rFonts w:eastAsia="Times New Roman" w:cs="Times New Roman"/>
          <w:szCs w:val="24"/>
        </w:rPr>
        <w:t>μία άλλη λέξη.</w:t>
      </w:r>
    </w:p>
    <w:p w14:paraId="6EB0ED0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Όμως, έχουμε έρθει σήμερα εδώ για άλλο θέμα και μπορεί να προκύψει κάτι θετικό, αν και με παραξενεύει η τοποθ</w:t>
      </w:r>
      <w:r>
        <w:rPr>
          <w:rFonts w:eastAsia="Times New Roman" w:cs="Times New Roman"/>
          <w:szCs w:val="24"/>
        </w:rPr>
        <w:t xml:space="preserve">έτησή σας, όχι όταν λέτε για τις νομοπαρασκευαστικές επιτροπές –έχω εμπειρία, έτσι είναι πολλές φορές, όχι πάντα αλλά πολλές φορές τα προβλήματα που δημιουργούνται κατά τη δουλειά που κάνουν αυτές είναι πολλά- αλλά για το προκείμενο. </w:t>
      </w:r>
    </w:p>
    <w:p w14:paraId="6EB0ED0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ερώτημά </w:t>
      </w:r>
      <w:r>
        <w:rPr>
          <w:rFonts w:eastAsia="Times New Roman" w:cs="Times New Roman"/>
          <w:szCs w:val="24"/>
        </w:rPr>
        <w:t xml:space="preserve">μου προς τον κ. Παρασκευόπουλο και προς εσάς: Μπορείτε να αφαιρέσετε από την υπόλοιπη προσπάθεια της προπαρασκευαστικής επιτροπής και να φέρετε σε δικό σας σχέδιο νόμου ένα θέμα σε ειδική ρύθμιση; Αυτό είναι το πρώτο ερώτημα. </w:t>
      </w:r>
    </w:p>
    <w:p w14:paraId="6EB0ED0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Δεύτερον, θέσατε θέματα τα οπ</w:t>
      </w:r>
      <w:r>
        <w:rPr>
          <w:rFonts w:eastAsia="Times New Roman" w:cs="Times New Roman"/>
          <w:szCs w:val="24"/>
        </w:rPr>
        <w:t>οία αν τα άκουγε κάποιος απ’ αυτούς που υποφέρουν από το πρόβλημα, θα αγανακτούσε, γιατί εγώ δεν σας μίλησα για τον Αστικό Κώδικα. Έσπευσα να σας πω ότι οι νομικές ρυθμίσεις δεν έχουν πρόβλημα. Η εφαρμογή έχει πρόβλημα. Μου λέτε για την εφαρμογή σε ό,τι αφ</w:t>
      </w:r>
      <w:r>
        <w:rPr>
          <w:rFonts w:eastAsia="Times New Roman" w:cs="Times New Roman"/>
          <w:szCs w:val="24"/>
        </w:rPr>
        <w:t>ορά τη διάκριση νηπιακής ηλικίας και μετέπειτα. Στη νηπιακή ηλικία αυτά τα προβλήματα δημιουργούνται από τις αποφάσεις, όχι από τη διάταξη. Άλλη ερμηνεία δεν θα οδηγούσε σ’ αυτά τα προβλήματα. Είναι τραγικό. Εκμεταλλεύονται τα παιδιά για να δημιουργήσουν π</w:t>
      </w:r>
      <w:r>
        <w:rPr>
          <w:rFonts w:eastAsia="Times New Roman" w:cs="Times New Roman"/>
          <w:szCs w:val="24"/>
        </w:rPr>
        <w:t xml:space="preserve">ροβλήματα σε ένα άλλο επίπεδο που αφορά τις διαπροσωπικές σχέσεις μίας διαλυθείσας έγγαμης συμβίωσης και την πληρώνουν τα παιδιά, τα νήπια. </w:t>
      </w:r>
    </w:p>
    <w:p w14:paraId="6EB0ED0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Απ’ όλη τη θεωρία, σε όλον τον κόσμο –και στην Ευρωπαϊκή Ένωση και στις Ηνωμένες Πολιτείες- είναι σαφές το επιστημο</w:t>
      </w:r>
      <w:r>
        <w:rPr>
          <w:rFonts w:eastAsia="Times New Roman" w:cs="Times New Roman"/>
          <w:szCs w:val="24"/>
        </w:rPr>
        <w:t xml:space="preserve">νικό συμπέρασμα ότι τα παιδιά, ειδικά στη νηπιακή ηλικία, </w:t>
      </w:r>
      <w:r>
        <w:rPr>
          <w:rFonts w:eastAsia="Times New Roman" w:cs="Times New Roman"/>
          <w:szCs w:val="24"/>
        </w:rPr>
        <w:lastRenderedPageBreak/>
        <w:t>χρειάζονται και τους δύο γονείς. Πρέπει να είναι ισοβαρής η ανατροφή τους. Αυτό μάλλον δεν είναι δεδομένο και μπορεί εσείς να το βλέπετε με έναν άλλο τρόπο. Εγώ στήριζα την ελπίδα μου στη δικηγορική</w:t>
      </w:r>
      <w:r>
        <w:rPr>
          <w:rFonts w:eastAsia="Times New Roman" w:cs="Times New Roman"/>
          <w:szCs w:val="24"/>
        </w:rPr>
        <w:t xml:space="preserve"> σας εμπειρία. Επειδή έχουμε πάρα πολλές τέτοιες περιπτώσεις όλοι οι δικηγόροι, ξέρουμε ότι εδώ υπάρχει ανάγκη επίλυσης. Η ανάγκη επίλυσης, μάλιστα, δεν υπαγορεύει να κάνουμε γενική αναφορά σε μία ρύθμιση, αδιαφορώντας για το πώς μπορεί να την ερμηνεύσει ο</w:t>
      </w:r>
      <w:r>
        <w:rPr>
          <w:rFonts w:eastAsia="Times New Roman" w:cs="Times New Roman"/>
          <w:szCs w:val="24"/>
        </w:rPr>
        <w:t xml:space="preserve"> δικαστής. Πρέπει να καθορίσει ο νόμος με τη σαφήνειά του και με την ερμηνεία, να μην αφήνει περιθώρια για λάθη. </w:t>
      </w:r>
    </w:p>
    <w:p w14:paraId="6EB0ED0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Επειδή, λοιπόν, μ’ αυτό το θέμα ασχολούμαι χρόνια, έχουν έρθει σε επαφή μαζί μου άνθρωποι που υποφέρουν τώρα που εμείς οι δύο μιλάμε. Γι’ αυτό</w:t>
      </w:r>
      <w:r>
        <w:rPr>
          <w:rFonts w:eastAsia="Times New Roman" w:cs="Times New Roman"/>
          <w:szCs w:val="24"/>
        </w:rPr>
        <w:t xml:space="preserve"> έλεγα ότι υπάρχει ανάγκη να ξεχωριστεί αυτό το θέμα από τη συνολική ύλη. Ούτε θέλω να σας καταθέτω τα επιστημονικά κείμενα που έχω εδώ. Τα ξέρετε. Ακόμα και αν δεν τα ξέρετε, τα έχει το Υπουργείο σας και θα σας τα προμηθεύσει, τα έχει και η </w:t>
      </w:r>
      <w:r>
        <w:rPr>
          <w:rFonts w:eastAsia="Times New Roman" w:cs="Times New Roman"/>
          <w:szCs w:val="24"/>
        </w:rPr>
        <w:t>ε</w:t>
      </w:r>
      <w:r>
        <w:rPr>
          <w:rFonts w:eastAsia="Times New Roman" w:cs="Times New Roman"/>
          <w:szCs w:val="24"/>
        </w:rPr>
        <w:t xml:space="preserve">πιτροπή. </w:t>
      </w:r>
    </w:p>
    <w:p w14:paraId="6EB0ED0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ήρθα να κάνω τον έξυπνο εδώ, κύριε Κοντονή. Ήρθα να σας πω αν μπορούμε να βοηθήσουμε ώστε να βρεθεί μία λύση. Αν θέλετε –και μ’ αυτό ολοκληρώνω- μπορείτε να φέρετε </w:t>
      </w:r>
      <w:r>
        <w:rPr>
          <w:rFonts w:eastAsia="Times New Roman" w:cs="Times New Roman"/>
          <w:szCs w:val="24"/>
        </w:rPr>
        <w:lastRenderedPageBreak/>
        <w:t>σε μία επόμενη συνεδρίαση της Διαρκούς Επιτροπής το θέμα με δική σας πρωτοβουλία, προκειμέν</w:t>
      </w:r>
      <w:r>
        <w:rPr>
          <w:rFonts w:eastAsia="Times New Roman" w:cs="Times New Roman"/>
          <w:szCs w:val="24"/>
        </w:rPr>
        <w:t xml:space="preserve">ου να γίνει μία συζήτηση για λόγους ενημέρωσης της </w:t>
      </w:r>
      <w:r>
        <w:rPr>
          <w:rFonts w:eastAsia="Times New Roman" w:cs="Times New Roman"/>
          <w:szCs w:val="24"/>
        </w:rPr>
        <w:t>ε</w:t>
      </w:r>
      <w:r>
        <w:rPr>
          <w:rFonts w:eastAsia="Times New Roman" w:cs="Times New Roman"/>
          <w:szCs w:val="24"/>
        </w:rPr>
        <w:t xml:space="preserve">πιτροπής. </w:t>
      </w:r>
    </w:p>
    <w:p w14:paraId="6EB0ED0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Εγώ θα έλεγα ότι είναι </w:t>
      </w:r>
      <w:proofErr w:type="spellStart"/>
      <w:r>
        <w:rPr>
          <w:rFonts w:eastAsia="Times New Roman" w:cs="Times New Roman"/>
          <w:szCs w:val="24"/>
        </w:rPr>
        <w:t>δοκιμότερο</w:t>
      </w:r>
      <w:proofErr w:type="spellEnd"/>
      <w:r>
        <w:rPr>
          <w:rFonts w:eastAsia="Times New Roman" w:cs="Times New Roman"/>
          <w:szCs w:val="24"/>
        </w:rPr>
        <w:t xml:space="preserve"> να αποπειραθείτε να φέρετε εδώ στο επόμενο σχέδιο νόμου σας ξεχωριστές αυτές τις δύο ρυθμίσεις και αν η συζήτηση στη Διαρκή Επιτροπή σάς δημιουργήσει τη </w:t>
      </w:r>
      <w:r>
        <w:rPr>
          <w:rFonts w:eastAsia="Times New Roman" w:cs="Times New Roman"/>
          <w:szCs w:val="24"/>
        </w:rPr>
        <w:t>βεβαιότητα ότι η άποψη που υποστηρίζω είναι δίκαιη, να την κρατήσετε στον νόμο. Αν αποδειχθεί ότι εσείς έχετε δίκιο, τότε να την αφαιρέσετε. Όμως, σας διαβεβαιώνω ότι έχω απόλυτο δίκιο σ’ αυτό που σας λέω και έχετε τη νομική δυνατότητα να το καταλάβετε και</w:t>
      </w:r>
      <w:r>
        <w:rPr>
          <w:rFonts w:eastAsia="Times New Roman" w:cs="Times New Roman"/>
          <w:szCs w:val="24"/>
        </w:rPr>
        <w:t xml:space="preserve"> να το λύσετε.</w:t>
      </w:r>
    </w:p>
    <w:p w14:paraId="6EB0ED07"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14:paraId="6EB0ED0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Κύριε Πρόεδρε, χαίρομαι που πρέπει να μιλήσουμε νομικά. </w:t>
      </w:r>
    </w:p>
    <w:p w14:paraId="6EB0ED09"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Ναι, αλλά να καταλαβαίνουμε και οι μη νομικοί.</w:t>
      </w:r>
    </w:p>
    <w:p w14:paraId="6EB0ED0A"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 xml:space="preserve">Θα τα πω με τέτοιον τρόπο, κύριε Πρόεδρε, που θα τα καταλάβουν όλοι. Άλλωστε, η νομική επιστήμη, όταν μιλάμε επί της ουσίας και </w:t>
      </w:r>
      <w:r>
        <w:rPr>
          <w:rFonts w:eastAsia="Times New Roman" w:cs="Times New Roman"/>
          <w:szCs w:val="24"/>
        </w:rPr>
        <w:t>σε βάθος, είναι από τις πλέον κατανοητές.</w:t>
      </w:r>
    </w:p>
    <w:p w14:paraId="6EB0ED0B"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συνάδελφε, προσέξτε. Όπως σας ανέφερα, η επιμέλεια περιλαμβάνει ορισμένα λειτουργικά δικαιώματα. Ένα απ’ αυτά είναι το δικαίωμα του ενός από τους δύο γονείς να έχει μαζί του το τέκνο και να κατοικεί μαζί του.</w:t>
      </w:r>
      <w:r>
        <w:rPr>
          <w:rFonts w:eastAsia="Times New Roman" w:cs="Times New Roman"/>
          <w:szCs w:val="24"/>
        </w:rPr>
        <w:t xml:space="preserve"> Πείτε μου, αυτό το πράγμα πώς μπορεί να διασπαστεί μ’ αυτό που λέτε εσείς «</w:t>
      </w:r>
      <w:proofErr w:type="spellStart"/>
      <w:r>
        <w:rPr>
          <w:rFonts w:eastAsia="Times New Roman" w:cs="Times New Roman"/>
          <w:szCs w:val="24"/>
        </w:rPr>
        <w:t>συνεπιμέλεια</w:t>
      </w:r>
      <w:proofErr w:type="spellEnd"/>
      <w:r>
        <w:rPr>
          <w:rFonts w:eastAsia="Times New Roman" w:cs="Times New Roman"/>
          <w:szCs w:val="24"/>
        </w:rPr>
        <w:t>»;</w:t>
      </w:r>
    </w:p>
    <w:p w14:paraId="6EB0ED0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συνάδελφε, «</w:t>
      </w:r>
      <w:proofErr w:type="spellStart"/>
      <w:r>
        <w:rPr>
          <w:rFonts w:eastAsia="Times New Roman" w:cs="Times New Roman"/>
          <w:szCs w:val="24"/>
        </w:rPr>
        <w:t>συνεπιμέλεια</w:t>
      </w:r>
      <w:proofErr w:type="spellEnd"/>
      <w:r>
        <w:rPr>
          <w:rFonts w:eastAsia="Times New Roman" w:cs="Times New Roman"/>
          <w:szCs w:val="24"/>
        </w:rPr>
        <w:t xml:space="preserve">», κατά τη γνώμη μου και με βάση όχι μόνο τις διατάξεις του </w:t>
      </w:r>
      <w:r>
        <w:rPr>
          <w:rFonts w:eastAsia="Times New Roman" w:cs="Times New Roman"/>
          <w:szCs w:val="24"/>
        </w:rPr>
        <w:t>κ</w:t>
      </w:r>
      <w:r>
        <w:rPr>
          <w:rFonts w:eastAsia="Times New Roman" w:cs="Times New Roman"/>
          <w:szCs w:val="24"/>
        </w:rPr>
        <w:t>ώδικα αλλά και την πραγματικότητα, δεν μπορεί να υπάρξει.</w:t>
      </w:r>
    </w:p>
    <w:p w14:paraId="6EB0ED0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Ακριβώς γι’ αυτό</w:t>
      </w:r>
      <w:r>
        <w:rPr>
          <w:rFonts w:eastAsia="Times New Roman" w:cs="Times New Roman"/>
          <w:szCs w:val="24"/>
        </w:rPr>
        <w:t>ν τον λόγο εξισ</w:t>
      </w:r>
      <w:r>
        <w:rPr>
          <w:rFonts w:eastAsia="Times New Roman" w:cs="Times New Roman"/>
          <w:szCs w:val="24"/>
        </w:rPr>
        <w:t>ορροπεί</w:t>
      </w:r>
      <w:r>
        <w:rPr>
          <w:rFonts w:eastAsia="Times New Roman" w:cs="Times New Roman"/>
          <w:szCs w:val="24"/>
        </w:rPr>
        <w:t xml:space="preserve"> </w:t>
      </w:r>
      <w:r>
        <w:rPr>
          <w:rFonts w:eastAsia="Times New Roman" w:cs="Times New Roman"/>
          <w:szCs w:val="24"/>
        </w:rPr>
        <w:t xml:space="preserve">εν μέρει </w:t>
      </w:r>
      <w:r>
        <w:rPr>
          <w:rFonts w:eastAsia="Times New Roman" w:cs="Times New Roman"/>
          <w:szCs w:val="24"/>
        </w:rPr>
        <w:t xml:space="preserve">ο νομοθέτης την επιμέλεια που δίνει στον έναν γονέα -ή που, σας λέω, συμφωνούν οι γονείς να την έχει ο ένας γονέας- με το δικαίωμα επικοινωνίας, ακριβώς γιατί δεν θέλει να στερηθεί το παιδί την παρουσία του ετέρου συζύγου ή </w:t>
      </w:r>
      <w:r>
        <w:rPr>
          <w:rFonts w:eastAsia="Times New Roman" w:cs="Times New Roman"/>
          <w:szCs w:val="24"/>
        </w:rPr>
        <w:t>της συζύγου.</w:t>
      </w:r>
    </w:p>
    <w:p w14:paraId="6EB0ED0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Προσέξτε. Εδώ τώρα μπαίνουμε σε έναν χώρο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όσοι έχουμε ασκήσει μαχόμενη δικηγορία</w:t>
      </w:r>
      <w:r>
        <w:rPr>
          <w:rFonts w:eastAsia="Times New Roman" w:cs="Times New Roman"/>
          <w:szCs w:val="24"/>
        </w:rPr>
        <w:t>,</w:t>
      </w:r>
      <w:r>
        <w:rPr>
          <w:rFonts w:eastAsia="Times New Roman" w:cs="Times New Roman"/>
          <w:szCs w:val="24"/>
        </w:rPr>
        <w:t xml:space="preserve"> το έχουμε δει κατά κόρον. Είναι οι σφοδρές αντιδικίες μεταξύ συζύγων για άλλα θέματα</w:t>
      </w:r>
      <w:r>
        <w:rPr>
          <w:rFonts w:eastAsia="Times New Roman" w:cs="Times New Roman"/>
          <w:szCs w:val="24"/>
        </w:rPr>
        <w:t>,</w:t>
      </w:r>
      <w:r>
        <w:rPr>
          <w:rFonts w:eastAsia="Times New Roman" w:cs="Times New Roman"/>
          <w:szCs w:val="24"/>
        </w:rPr>
        <w:t xml:space="preserve"> τα οποία δεν αφορούν τα παιδιά και εκτονώνονται σε αντιδικίες για την επιμέλεια, τη γονική μέριμνα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6EB0ED0F"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Σωστό.</w:t>
      </w:r>
    </w:p>
    <w:p w14:paraId="6EB0ED10"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Όσον αφορά τη γονική μέριμνα, σας λέω κα</w:t>
      </w:r>
      <w:r>
        <w:rPr>
          <w:rFonts w:eastAsia="Times New Roman" w:cs="Times New Roman"/>
          <w:szCs w:val="24"/>
        </w:rPr>
        <w:t>ι πάλι ότι η γονική μέριμνα ασκείται από κοινού, εκτός αν ένα δικαστήριο αποφασίσει διαφορετικά. Όμως, όσον αφορά την επιμέλεια, η επιμέλεια λύνεται με μία αίτηση ασφαλιστικών μέτρων και με μία αγωγή, με βάση την ειδική διαδικασία που ολοκληρώνεται σχετικά</w:t>
      </w:r>
      <w:r>
        <w:rPr>
          <w:rFonts w:eastAsia="Times New Roman" w:cs="Times New Roman"/>
          <w:szCs w:val="24"/>
        </w:rPr>
        <w:t xml:space="preserve"> γρήγορα.</w:t>
      </w:r>
    </w:p>
    <w:p w14:paraId="6EB0ED1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Εάν, κύριε συνάδελφε, υπάρχουν τόσο ανεύθυνοι γονείς</w:t>
      </w:r>
      <w:r>
        <w:rPr>
          <w:rFonts w:eastAsia="Times New Roman" w:cs="Times New Roman"/>
          <w:szCs w:val="24"/>
        </w:rPr>
        <w:t>,</w:t>
      </w:r>
      <w:r>
        <w:rPr>
          <w:rFonts w:eastAsia="Times New Roman" w:cs="Times New Roman"/>
          <w:szCs w:val="24"/>
        </w:rPr>
        <w:t xml:space="preserve"> που εξαιτίας, για παράδειγμα, περιουσιακών ζητημάτων και συμμετοχής στα αποκτήματα, αντιδικούν για τα παιδιά, τότε είναι ένας λόγος να επέμβει το δικαστήριο και να αφαιρέσει και από τους δύο τ</w:t>
      </w:r>
      <w:r>
        <w:rPr>
          <w:rFonts w:eastAsia="Times New Roman" w:cs="Times New Roman"/>
          <w:szCs w:val="24"/>
        </w:rPr>
        <w:t>ην επιμέλεια. Υπάρχουν τέτοιες περιπτώσεις. Αυτά κρίνο</w:t>
      </w:r>
      <w:r>
        <w:rPr>
          <w:rFonts w:eastAsia="Times New Roman" w:cs="Times New Roman"/>
          <w:szCs w:val="24"/>
        </w:rPr>
        <w:lastRenderedPageBreak/>
        <w:t>νται από τους δικαστές. Ή μπορεί ο δικαστής να κρίνει εάν κάποιος σύζυγος μεταχειρίζεται το παιδί ως πολιορκητικό κ</w:t>
      </w:r>
      <w:r>
        <w:rPr>
          <w:rFonts w:eastAsia="Times New Roman" w:cs="Times New Roman"/>
          <w:szCs w:val="24"/>
        </w:rPr>
        <w:t>ρ</w:t>
      </w:r>
      <w:r>
        <w:rPr>
          <w:rFonts w:eastAsia="Times New Roman" w:cs="Times New Roman"/>
          <w:szCs w:val="24"/>
        </w:rPr>
        <w:t>ιό για να πετύχει οικονομικά ανταλλάγματα ή οτιδήποτε άλλο σε σχέση με τον σύζυγ</w:t>
      </w:r>
      <w:r>
        <w:rPr>
          <w:rFonts w:eastAsia="Times New Roman" w:cs="Times New Roman"/>
          <w:szCs w:val="24"/>
        </w:rPr>
        <w:t>ο</w:t>
      </w:r>
      <w:r>
        <w:rPr>
          <w:rFonts w:eastAsia="Times New Roman" w:cs="Times New Roman"/>
          <w:szCs w:val="24"/>
        </w:rPr>
        <w:t xml:space="preserve"> </w:t>
      </w:r>
      <w:r>
        <w:rPr>
          <w:rFonts w:eastAsia="Times New Roman" w:cs="Times New Roman"/>
          <w:szCs w:val="24"/>
        </w:rPr>
        <w:t>με τ</w:t>
      </w:r>
      <w:r>
        <w:rPr>
          <w:rFonts w:eastAsia="Times New Roman" w:cs="Times New Roman"/>
          <w:szCs w:val="24"/>
        </w:rPr>
        <w:t>ον οποίο</w:t>
      </w:r>
      <w:r>
        <w:rPr>
          <w:rFonts w:eastAsia="Times New Roman" w:cs="Times New Roman"/>
          <w:szCs w:val="24"/>
        </w:rPr>
        <w:t xml:space="preserve"> έχει χωρίσει. Αυτά όλα μπαίνουν στην αξιολογική κρίση των δικαστηρίων. </w:t>
      </w:r>
    </w:p>
    <w:p w14:paraId="6EB0ED1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Σας λέω και πάλι ότι τα δικαστήρια με μεγάλη προσοχή στα ζητήματα διαχείρισης των παιδιών και του </w:t>
      </w:r>
      <w:proofErr w:type="spellStart"/>
      <w:r>
        <w:rPr>
          <w:rFonts w:eastAsia="Times New Roman" w:cs="Times New Roman"/>
          <w:szCs w:val="24"/>
        </w:rPr>
        <w:t>μέλλοντός</w:t>
      </w:r>
      <w:proofErr w:type="spellEnd"/>
      <w:r>
        <w:rPr>
          <w:rFonts w:eastAsia="Times New Roman" w:cs="Times New Roman"/>
          <w:szCs w:val="24"/>
        </w:rPr>
        <w:t xml:space="preserve"> τους και της ζωής τους αποφασίζουν με έναν τρόπο υπεύθυνο και, θα έ</w:t>
      </w:r>
      <w:r>
        <w:rPr>
          <w:rFonts w:eastAsia="Times New Roman" w:cs="Times New Roman"/>
          <w:szCs w:val="24"/>
        </w:rPr>
        <w:t>λεγα, πάρα πολύ σοβαρό.</w:t>
      </w:r>
    </w:p>
    <w:p w14:paraId="6EB0ED1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Σας ανέφερα δε ότι η νομολογία, όπως έχει διαμορφωθεί τα τελευταία χρόνια, έχει διαμορφωθεί στην αντίθετη κατεύθυνση. Έχει διαμορφωθεί στην κατεύθυνση ότι μπορεί το παιδί να το παίρνει και ο πατέρας </w:t>
      </w:r>
      <w:r>
        <w:rPr>
          <w:rFonts w:eastAsia="Times New Roman" w:cs="Times New Roman"/>
          <w:szCs w:val="24"/>
        </w:rPr>
        <w:t>κ</w:t>
      </w:r>
      <w:r>
        <w:rPr>
          <w:rFonts w:eastAsia="Times New Roman" w:cs="Times New Roman"/>
          <w:szCs w:val="24"/>
        </w:rPr>
        <w:t>αι υπάρχουν τέτοια πλείστα όσα π</w:t>
      </w:r>
      <w:r>
        <w:rPr>
          <w:rFonts w:eastAsia="Times New Roman" w:cs="Times New Roman"/>
          <w:szCs w:val="24"/>
        </w:rPr>
        <w:t>αραδείγματα.</w:t>
      </w:r>
    </w:p>
    <w:p w14:paraId="6EB0ED1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Έχετε δε υπ’ </w:t>
      </w:r>
      <w:proofErr w:type="spellStart"/>
      <w:r>
        <w:rPr>
          <w:rFonts w:eastAsia="Times New Roman" w:cs="Times New Roman"/>
          <w:szCs w:val="24"/>
        </w:rPr>
        <w:t>όψιν</w:t>
      </w:r>
      <w:proofErr w:type="spellEnd"/>
      <w:r>
        <w:rPr>
          <w:rFonts w:eastAsia="Times New Roman" w:cs="Times New Roman"/>
          <w:szCs w:val="24"/>
        </w:rPr>
        <w:t xml:space="preserve"> σας ότι το παιδί</w:t>
      </w:r>
      <w:r>
        <w:rPr>
          <w:rFonts w:eastAsia="Times New Roman" w:cs="Times New Roman"/>
          <w:szCs w:val="24"/>
        </w:rPr>
        <w:t>,</w:t>
      </w:r>
      <w:r>
        <w:rPr>
          <w:rFonts w:eastAsia="Times New Roman" w:cs="Times New Roman"/>
          <w:szCs w:val="24"/>
        </w:rPr>
        <w:t xml:space="preserve"> από όταν μεγαλώσει και έχει μια αντικειμενική εικόνα του πραγματικού κόσμου, έχει δικαίωμα ο δικαστής να το καλέσει και να ζητήσει τη γνώμη του με ποιον γονέα από τους δύο θέλει να μείνει. </w:t>
      </w:r>
    </w:p>
    <w:p w14:paraId="6EB0ED1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Επομένως δεν είνα</w:t>
      </w:r>
      <w:r>
        <w:rPr>
          <w:rFonts w:eastAsia="Times New Roman" w:cs="Times New Roman"/>
          <w:szCs w:val="24"/>
        </w:rPr>
        <w:t>ι τόσο τραγικά τα πράγματα όσο τα αναφέρατε. Δυστυχώς, τραγικά τα κάνουν ανεύθυνοι σύζυγοι</w:t>
      </w:r>
      <w:r>
        <w:rPr>
          <w:rFonts w:eastAsia="Times New Roman" w:cs="Times New Roman"/>
          <w:szCs w:val="24"/>
        </w:rPr>
        <w:t>,</w:t>
      </w:r>
      <w:r>
        <w:rPr>
          <w:rFonts w:eastAsia="Times New Roman" w:cs="Times New Roman"/>
          <w:szCs w:val="24"/>
        </w:rPr>
        <w:t xml:space="preserve"> που χωρίζουν κατ’ αυτόν τον τρόπο και δεν ιεραρχούν οι γονείς των παιδιών το συμφέρον των παιδιών τους. Δυστυχώς!</w:t>
      </w:r>
    </w:p>
    <w:p w14:paraId="6EB0ED1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Αυτό που μου είπατε, δεν προτίθεμαι να το κάνω. Θα</w:t>
      </w:r>
      <w:r>
        <w:rPr>
          <w:rFonts w:eastAsia="Times New Roman" w:cs="Times New Roman"/>
          <w:szCs w:val="24"/>
        </w:rPr>
        <w:t xml:space="preserve"> δω τις απόψεις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 xml:space="preserve">πιτροπής. Αντιληφθήκατε ότι η άποψή μου δεν είναι θετική προς την αλλαγή των διατάξεων του Αστικού Κώδικα. Όμως, πρώτα θα δω τις  απόψεις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πιτροπής και μετά θα τοποθετηθώ. Δεν έχω σκοπό αποσπ</w:t>
      </w:r>
      <w:r>
        <w:rPr>
          <w:rFonts w:eastAsia="Times New Roman" w:cs="Times New Roman"/>
          <w:szCs w:val="24"/>
        </w:rPr>
        <w:t xml:space="preserve">ασματικά να φέρω διατάξεις για ένα κομμάτι του Αστικού Κώδικα, το οποίο είναι από τα πιο ισχυρά, τα πιο σύγχρονα και τα πιο καλογραμμένα. </w:t>
      </w:r>
    </w:p>
    <w:p w14:paraId="6EB0ED17"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Πότε θα έρθει;</w:t>
      </w:r>
    </w:p>
    <w:p w14:paraId="6EB0ED18"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Ελπί</w:t>
      </w:r>
      <w:r>
        <w:rPr>
          <w:rFonts w:eastAsia="Times New Roman" w:cs="Times New Roman"/>
          <w:szCs w:val="24"/>
        </w:rPr>
        <w:t xml:space="preserve">ζω να ολοκληρωθούν οι εργασίες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πιτροπής. Έχει δοθεί μια παράταση τουλάχιστον μέχρι τον Μάρτιο, νομίζω</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ελπίζω να έχω στα χέρια μου ένα σχέδιο.</w:t>
      </w:r>
    </w:p>
    <w:p w14:paraId="6EB0ED1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και πάλι, όμως, ότι αυτές οι διατάξεις του Αστικού Κώδικα για το </w:t>
      </w:r>
      <w:r>
        <w:rPr>
          <w:rFonts w:eastAsia="Times New Roman" w:cs="Times New Roman"/>
          <w:szCs w:val="24"/>
        </w:rPr>
        <w:t>Ο</w:t>
      </w:r>
      <w:r>
        <w:rPr>
          <w:rFonts w:eastAsia="Times New Roman" w:cs="Times New Roman"/>
          <w:szCs w:val="24"/>
        </w:rPr>
        <w:t xml:space="preserve">ικογενειακό </w:t>
      </w:r>
      <w:r>
        <w:rPr>
          <w:rFonts w:eastAsia="Times New Roman" w:cs="Times New Roman"/>
          <w:szCs w:val="24"/>
        </w:rPr>
        <w:t>Δ</w:t>
      </w:r>
      <w:r>
        <w:rPr>
          <w:rFonts w:eastAsia="Times New Roman" w:cs="Times New Roman"/>
          <w:szCs w:val="24"/>
        </w:rPr>
        <w:t>ίκαιο, νομίζω, υπερκαλύπτουν απολύτως και ένα πρόβλημα παρελθόντων ετών των δικαστηρίων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έδιναν μονομερώς </w:t>
      </w:r>
      <w:r>
        <w:rPr>
          <w:rFonts w:eastAsia="Times New Roman" w:cs="Times New Roman"/>
          <w:szCs w:val="24"/>
        </w:rPr>
        <w:t>την επιμέλεια στη μητέρα. Αυτό στην πράξη έχει αρθεί και έχει ανατραπεί.</w:t>
      </w:r>
    </w:p>
    <w:p w14:paraId="6EB0ED1A" w14:textId="77777777" w:rsidR="001771BC" w:rsidRDefault="000732D4">
      <w:pPr>
        <w:spacing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6EB0ED1B"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Φτάσαμε στην τελευταία, αλλά όχι έσχατη από άποψη ενδιαφέροντος</w:t>
      </w:r>
      <w:r>
        <w:rPr>
          <w:rFonts w:eastAsia="Times New Roman" w:cs="Times New Roman"/>
          <w:szCs w:val="24"/>
        </w:rPr>
        <w:t>,</w:t>
      </w:r>
      <w:r>
        <w:rPr>
          <w:rFonts w:eastAsia="Times New Roman" w:cs="Times New Roman"/>
          <w:szCs w:val="24"/>
        </w:rPr>
        <w:t xml:space="preserve"> επίκαιρη ερώτηση</w:t>
      </w:r>
      <w:r>
        <w:rPr>
          <w:rFonts w:eastAsia="Times New Roman" w:cs="Times New Roman"/>
          <w:szCs w:val="24"/>
        </w:rPr>
        <w:t>,</w:t>
      </w:r>
      <w:r>
        <w:rPr>
          <w:rFonts w:eastAsia="Times New Roman" w:cs="Times New Roman"/>
          <w:szCs w:val="24"/>
        </w:rPr>
        <w:t xml:space="preserve"> που αφορά πάρα πολλές χιλιάδες Ελλήνων. Χαίρομαι που θα την παρουσιάσει ένας σοβαρός συνάδελφος και που θα απαντήσει ένας νέος Υπουργός. </w:t>
      </w:r>
    </w:p>
    <w:p w14:paraId="6EB0ED1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Υπουργέ, επειδή, από ό,τι έχω</w:t>
      </w:r>
      <w:r>
        <w:rPr>
          <w:rFonts w:eastAsia="Times New Roman" w:cs="Times New Roman"/>
          <w:szCs w:val="24"/>
        </w:rPr>
        <w:t xml:space="preserve"> καταλάβει, είστε περισσότερο τεχνοκράτης και λιγότερο πολιτικός, ευελπιστώ ότι οι απαντήσεις σας θα είναι τσεκουράτες και σαφείς.</w:t>
      </w:r>
    </w:p>
    <w:p w14:paraId="6EB0ED1D"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Είναι η δέκατη πέμπτη με αριθμό 454/7-2-2017 επίκαιρη ερώτηση δεύτερου κύκλου του Ανεξάρτητου Βουλευτή Β΄ Αθηνών κ. Γεωργίου </w:t>
      </w:r>
      <w:r>
        <w:rPr>
          <w:rFonts w:eastAsia="Times New Roman" w:cs="Times New Roman"/>
          <w:szCs w:val="24"/>
        </w:rPr>
        <w:t>- Δημητρίου Καρρά προς τον Υπουργό Οικονο</w:t>
      </w:r>
      <w:r>
        <w:rPr>
          <w:rFonts w:eastAsia="Times New Roman" w:cs="Times New Roman"/>
          <w:szCs w:val="24"/>
        </w:rPr>
        <w:lastRenderedPageBreak/>
        <w:t>μίας και Ανάπτυξης κ. Δήμο Παπαδημητρίου, σχετικά με την επείγουσα ανάγκη νομοθετικής ρύθμισης των στεγαστικών δανείων σε ελβετικό φράγκο.</w:t>
      </w:r>
    </w:p>
    <w:p w14:paraId="6EB0ED1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6EB0ED1F"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w:t>
      </w:r>
      <w:r>
        <w:rPr>
          <w:rFonts w:eastAsia="Times New Roman" w:cs="Times New Roman"/>
          <w:szCs w:val="24"/>
        </w:rPr>
        <w:t>ρόεδρε, όπως και τον κύριο Υπουργό για την παρουσία του.</w:t>
      </w:r>
    </w:p>
    <w:p w14:paraId="6EB0ED20"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Το θέμα είναι γνωστό λίγο</w:t>
      </w:r>
      <w:r w:rsidRPr="00A06368">
        <w:rPr>
          <w:rFonts w:eastAsia="Times New Roman" w:cs="Times New Roman"/>
          <w:szCs w:val="24"/>
        </w:rPr>
        <w:t xml:space="preserve"> </w:t>
      </w:r>
      <w:r>
        <w:rPr>
          <w:rFonts w:eastAsia="Times New Roman" w:cs="Times New Roman"/>
          <w:szCs w:val="24"/>
        </w:rPr>
        <w:t>-</w:t>
      </w:r>
      <w:r w:rsidRPr="00A06368">
        <w:rPr>
          <w:rFonts w:eastAsia="Times New Roman" w:cs="Times New Roman"/>
          <w:szCs w:val="24"/>
        </w:rPr>
        <w:t xml:space="preserve"> </w:t>
      </w:r>
      <w:r>
        <w:rPr>
          <w:rFonts w:eastAsia="Times New Roman" w:cs="Times New Roman"/>
          <w:szCs w:val="24"/>
        </w:rPr>
        <w:t>πολύ. Στην εποχή της αμεριμνησίας</w:t>
      </w:r>
      <w:r>
        <w:rPr>
          <w:rFonts w:eastAsia="Times New Roman" w:cs="Times New Roman"/>
          <w:szCs w:val="24"/>
        </w:rPr>
        <w:t>,</w:t>
      </w:r>
      <w:r>
        <w:rPr>
          <w:rFonts w:eastAsia="Times New Roman" w:cs="Times New Roman"/>
          <w:szCs w:val="24"/>
        </w:rPr>
        <w:t xml:space="preserve"> οι τράπεζες συνέστηναν στους δανειολήπτες να παίρνουν τα δάνεια σε ελβετικό φράγκο. Βεβαίως, το ελβετικό φράγκο ήταν ανύπαρκτο, ήταν μόν</w:t>
      </w:r>
      <w:r>
        <w:rPr>
          <w:rFonts w:eastAsia="Times New Roman" w:cs="Times New Roman"/>
          <w:szCs w:val="24"/>
        </w:rPr>
        <w:t xml:space="preserve">ο μια λογιστική εγγραφή και οι τράπεζες </w:t>
      </w:r>
      <w:proofErr w:type="spellStart"/>
      <w:r>
        <w:rPr>
          <w:rFonts w:eastAsia="Times New Roman" w:cs="Times New Roman"/>
          <w:szCs w:val="24"/>
        </w:rPr>
        <w:t>αποκέρδαιναν</w:t>
      </w:r>
      <w:proofErr w:type="spellEnd"/>
      <w:r>
        <w:rPr>
          <w:rFonts w:eastAsia="Times New Roman" w:cs="Times New Roman"/>
          <w:szCs w:val="24"/>
        </w:rPr>
        <w:t xml:space="preserve"> από τη μετατροπή των νομισμάτων</w:t>
      </w:r>
      <w:r>
        <w:rPr>
          <w:rFonts w:eastAsia="Times New Roman" w:cs="Times New Roman"/>
          <w:szCs w:val="24"/>
        </w:rPr>
        <w:t>,</w:t>
      </w:r>
      <w:r>
        <w:rPr>
          <w:rFonts w:eastAsia="Times New Roman" w:cs="Times New Roman"/>
          <w:szCs w:val="24"/>
        </w:rPr>
        <w:t xml:space="preserve"> τόσο κατά την εκταμίευση του κεφαλαίου όσο και από την είσπραξη των δόσεων. Όμως, δεν λήφθηκε καμμιά μέριμνα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πρόνοια υπέρ των δανειοληπτών για τη συναλλαγματική μεταβολ</w:t>
      </w:r>
      <w:r>
        <w:rPr>
          <w:rFonts w:eastAsia="Times New Roman" w:cs="Times New Roman"/>
          <w:szCs w:val="24"/>
        </w:rPr>
        <w:t>ή, τον συναλλαγματικό κίνδυνο.</w:t>
      </w:r>
    </w:p>
    <w:p w14:paraId="6EB0ED21"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Τότε συνέφερε να παίρνει κάποιος δάνειο σε ελβετικά φράγκα. Σήμερα, όμως, με τη μεταβολή της ισοτιμίας -που έχει σχεδόν εξισωθεί 1 φράγκο προς 1 ευρώ- η ανταπόκριση είναι αδύνατη, άδικη και ιδιαίτερα επαχθής, διότι πληρώνουν </w:t>
      </w:r>
      <w:r>
        <w:rPr>
          <w:rFonts w:eastAsia="Times New Roman" w:cs="Times New Roman"/>
          <w:szCs w:val="24"/>
        </w:rPr>
        <w:t xml:space="preserve">οι άνθρωποι, </w:t>
      </w:r>
      <w:r>
        <w:rPr>
          <w:rFonts w:eastAsia="Times New Roman" w:cs="Times New Roman"/>
          <w:szCs w:val="24"/>
        </w:rPr>
        <w:lastRenderedPageBreak/>
        <w:t xml:space="preserve">όσο μπορούν να ανταποκριθούν στις συνθήκες κρίσης, αλλά δυστυχώς δεν μπορούν να ανταποκριθούν στη μείωση του κεφαλαίου, διότι το κεφάλαιο διατηρείται άληκτο, χωρίς να γνωρίζουμε </w:t>
      </w:r>
      <w:r>
        <w:rPr>
          <w:rFonts w:eastAsia="Times New Roman" w:cs="Times New Roman"/>
          <w:szCs w:val="24"/>
        </w:rPr>
        <w:t>στο ποσό που</w:t>
      </w:r>
      <w:r>
        <w:rPr>
          <w:rFonts w:eastAsia="Times New Roman" w:cs="Times New Roman"/>
          <w:szCs w:val="24"/>
        </w:rPr>
        <w:t xml:space="preserve"> θα καταλήξει. Η Ευρωπαϊκή Ένωση το έλαβε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w:t>
      </w:r>
      <w:r>
        <w:rPr>
          <w:rFonts w:eastAsia="Times New Roman" w:cs="Times New Roman"/>
          <w:szCs w:val="24"/>
        </w:rPr>
        <w:t>ιν</w:t>
      </w:r>
      <w:proofErr w:type="spellEnd"/>
      <w:r>
        <w:rPr>
          <w:rFonts w:eastAsia="Times New Roman" w:cs="Times New Roman"/>
          <w:szCs w:val="24"/>
        </w:rPr>
        <w:t xml:space="preserve"> τη</w:t>
      </w:r>
      <w:r>
        <w:rPr>
          <w:rFonts w:eastAsia="Times New Roman" w:cs="Times New Roman"/>
          <w:szCs w:val="24"/>
        </w:rPr>
        <w:t xml:space="preserve">ς και εισήγαγε την </w:t>
      </w:r>
      <w:r>
        <w:rPr>
          <w:rFonts w:eastAsia="Times New Roman" w:cs="Times New Roman"/>
          <w:szCs w:val="24"/>
        </w:rPr>
        <w:t>ο</w:t>
      </w:r>
      <w:r>
        <w:rPr>
          <w:rFonts w:eastAsia="Times New Roman" w:cs="Times New Roman"/>
          <w:szCs w:val="24"/>
        </w:rPr>
        <w:t xml:space="preserve">δηγία 2014/17, την οποία κάναμε πρόσφατα και εσωτερική νομοθεσία της Ελλάδας με τον ν.4438. </w:t>
      </w:r>
    </w:p>
    <w:p w14:paraId="6EB0ED22"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Δυστυχώς, κύριε Υπουργέ –και αυτό οφείλω να το πω-</w:t>
      </w:r>
      <w:r>
        <w:rPr>
          <w:rFonts w:eastAsia="Times New Roman" w:cs="Times New Roman"/>
          <w:szCs w:val="24"/>
        </w:rPr>
        <w:t>,</w:t>
      </w:r>
      <w:r>
        <w:rPr>
          <w:rFonts w:eastAsia="Times New Roman" w:cs="Times New Roman"/>
          <w:szCs w:val="24"/>
        </w:rPr>
        <w:t xml:space="preserve"> το Υπουργείο Ανάπτυξης στηρίχθηκε επί σειρά δύο ή τριών ετών αφ</w:t>
      </w:r>
      <w:r>
        <w:rPr>
          <w:rFonts w:eastAsia="Times New Roman" w:cs="Times New Roman"/>
          <w:szCs w:val="24"/>
        </w:rPr>
        <w:t xml:space="preserve">ότου έχει ανακύψει το πρόβλημα –και είναι πάρα πολλές οι ερωτήσεις συναδέλφων, ακόμα και οι επίκαιρες- στο ότι η </w:t>
      </w:r>
      <w:r>
        <w:rPr>
          <w:rFonts w:eastAsia="Times New Roman" w:cs="Times New Roman"/>
          <w:szCs w:val="24"/>
        </w:rPr>
        <w:t>ο</w:t>
      </w:r>
      <w:r>
        <w:rPr>
          <w:rFonts w:eastAsia="Times New Roman" w:cs="Times New Roman"/>
          <w:szCs w:val="24"/>
        </w:rPr>
        <w:t xml:space="preserve">δηγία αυτή δεν επέτρεπε την αναδρομική ισχύ. Διότι η </w:t>
      </w:r>
      <w:r>
        <w:rPr>
          <w:rFonts w:eastAsia="Times New Roman" w:cs="Times New Roman"/>
          <w:szCs w:val="24"/>
        </w:rPr>
        <w:t>ο</w:t>
      </w:r>
      <w:r>
        <w:rPr>
          <w:rFonts w:eastAsia="Times New Roman" w:cs="Times New Roman"/>
          <w:szCs w:val="24"/>
        </w:rPr>
        <w:t>δηγία, όπως εισήχθη στη νομοθεσία, υποχρεώνει και τις πιστώτριες να ειδοποιούν, αλλά και</w:t>
      </w:r>
      <w:r>
        <w:rPr>
          <w:rFonts w:eastAsia="Times New Roman" w:cs="Times New Roman"/>
          <w:szCs w:val="24"/>
        </w:rPr>
        <w:t xml:space="preserve"> να περιλαμβάνονται στις συμβάσεις όροι, βάσει των οποίων αν η συναλλαγματική ισοτιμία κυμαίνεται πάνω από το 20%, παρέχει δικαίωμα στον δανειολήπτη να αποφασίσει επί του νομίσματος βάσει του οποίου το δάνειο θα αποπληρώνεται και δεν αναλαμβάνει πλέον τον </w:t>
      </w:r>
      <w:r>
        <w:rPr>
          <w:rFonts w:eastAsia="Times New Roman" w:cs="Times New Roman"/>
          <w:szCs w:val="24"/>
        </w:rPr>
        <w:t>συναλλαγματικό κίνδυνο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τον είχε ενημερωμένο. </w:t>
      </w:r>
    </w:p>
    <w:p w14:paraId="6EB0ED23"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B0ED24"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Στην Ελλάδα δεν συνέβησαν αυτά. Το Υπουργείο Ανάπτυξης με μια κακή –επιτρέψτε μου να πω- ερμηνεία δέχθη</w:t>
      </w:r>
      <w:r>
        <w:rPr>
          <w:rFonts w:eastAsia="Times New Roman" w:cs="Times New Roman"/>
          <w:szCs w:val="24"/>
        </w:rPr>
        <w:t xml:space="preserve">κε τη μη αναδρομική εφαρμογή της </w:t>
      </w:r>
      <w:r>
        <w:rPr>
          <w:rFonts w:eastAsia="Times New Roman" w:cs="Times New Roman"/>
          <w:szCs w:val="24"/>
        </w:rPr>
        <w:t>ο</w:t>
      </w:r>
      <w:r>
        <w:rPr>
          <w:rFonts w:eastAsia="Times New Roman" w:cs="Times New Roman"/>
          <w:szCs w:val="24"/>
        </w:rPr>
        <w:t>δηγίας. Όμως, δεν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ότι η </w:t>
      </w:r>
      <w:r>
        <w:rPr>
          <w:rFonts w:eastAsia="Times New Roman" w:cs="Times New Roman"/>
          <w:szCs w:val="24"/>
        </w:rPr>
        <w:t>ο</w:t>
      </w:r>
      <w:r>
        <w:rPr>
          <w:rFonts w:eastAsia="Times New Roman" w:cs="Times New Roman"/>
          <w:szCs w:val="24"/>
        </w:rPr>
        <w:t xml:space="preserve">δηγία ισχύει για το μέλλον. Η Ευρωπαϊκή Ένωση δεν έλαβε πρόνοια για το παρελθόν, αλλά η εσωτερική νομοθεσία μπορεί ανά πάσα στιγμή. </w:t>
      </w:r>
    </w:p>
    <w:p w14:paraId="6EB0ED25"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στη συζήτηση στη Βουλή και μ</w:t>
      </w:r>
      <w:r>
        <w:rPr>
          <w:rFonts w:eastAsia="Times New Roman" w:cs="Times New Roman"/>
          <w:szCs w:val="24"/>
        </w:rPr>
        <w:t xml:space="preserve">ετά από δική μου πίεση είπε ότι σύντομα θα έρθει μια ρύθμιση αυτών των ζητημάτων, τα οποία είναι πολύ δύσκολα για τους δανειολήπτες. </w:t>
      </w:r>
    </w:p>
    <w:p w14:paraId="6EB0ED26"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Έχουμε μπροστά μας την αξιολόγηση. Αν, λοιπόν, κλείσει η αξιολόγηση χωρίς να ρυθμιστεί το θέμα των δανείων σε ελβετικό φρά</w:t>
      </w:r>
      <w:r>
        <w:rPr>
          <w:rFonts w:eastAsia="Times New Roman" w:cs="Times New Roman"/>
          <w:szCs w:val="24"/>
        </w:rPr>
        <w:t xml:space="preserve">γκο, οι άνθρωποι οδηγούνται σε καταστροφή. Αυτό θα το εξηγήσω ειδικότερα στη δευτερολογία μου. </w:t>
      </w:r>
    </w:p>
    <w:p w14:paraId="6EB0ED27"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Ζητώ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να είμαι και εντός του χρόνου, κύριε Πρόεδρε</w:t>
      </w:r>
      <w:r>
        <w:rPr>
          <w:rFonts w:eastAsia="Times New Roman" w:cs="Times New Roman"/>
          <w:szCs w:val="24"/>
        </w:rPr>
        <w:t>,</w:t>
      </w:r>
      <w:r>
        <w:rPr>
          <w:rFonts w:eastAsia="Times New Roman" w:cs="Times New Roman"/>
          <w:szCs w:val="24"/>
        </w:rPr>
        <w:t xml:space="preserve"> νομοθετική ρύθμιση της ισοτιμίας. Οι δικαστικές αποφάσεις έχουν πει σωρηδόν –τις οποίες γνωρίζου</w:t>
      </w:r>
      <w:r>
        <w:rPr>
          <w:rFonts w:eastAsia="Times New Roman" w:cs="Times New Roman"/>
          <w:szCs w:val="24"/>
        </w:rPr>
        <w:t>με όλοι, ας τις γνωρίζει και το Υπουργείο- ότι</w:t>
      </w:r>
      <w:r>
        <w:rPr>
          <w:rFonts w:eastAsia="Times New Roman" w:cs="Times New Roman"/>
          <w:szCs w:val="24"/>
        </w:rPr>
        <w:t>,</w:t>
      </w:r>
      <w:r>
        <w:rPr>
          <w:rFonts w:eastAsia="Times New Roman" w:cs="Times New Roman"/>
          <w:szCs w:val="24"/>
        </w:rPr>
        <w:t xml:space="preserve"> βάσει της αρχής της δικαιοσύνης, θα πρέπει η ισοτιμία της εκταμίευσης του δανείου να είναι η ισοτιμία πληρωμής, διότι οι τράπεζες έχουν πάρει τα χρήματά τους, έχουν ήδη κερδίσει με τη μετατροπή των νομισμάτων</w:t>
      </w:r>
      <w:r>
        <w:rPr>
          <w:rFonts w:eastAsia="Times New Roman" w:cs="Times New Roman"/>
          <w:szCs w:val="24"/>
        </w:rPr>
        <w:t xml:space="preserve">. </w:t>
      </w:r>
    </w:p>
    <w:p w14:paraId="6EB0ED28"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ζήτημα. Αν αυτό δεν καθίσταται δυνατόν, η δεύτερη πρόταση που κάνω με την ερώτησή μου είναι να καθοριστεί μια ισοτιμία το πολύ 1/1,20 </w:t>
      </w:r>
      <w:r>
        <w:rPr>
          <w:rFonts w:eastAsia="Times New Roman" w:cs="Times New Roman"/>
          <w:szCs w:val="24"/>
        </w:rPr>
        <w:t>ευρώ</w:t>
      </w:r>
      <w:r>
        <w:rPr>
          <w:rFonts w:eastAsia="Times New Roman" w:cs="Times New Roman"/>
          <w:szCs w:val="24"/>
        </w:rPr>
        <w:t xml:space="preserve"> με ελβετικό φράγκο, ούτως ώστε να είναι καθαροί οι κανόνες του παιχνιδιού. </w:t>
      </w:r>
    </w:p>
    <w:p w14:paraId="6EB0ED29"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μην ακούσω το επιχείρημ</w:t>
      </w:r>
      <w:r>
        <w:rPr>
          <w:rFonts w:eastAsia="Times New Roman" w:cs="Times New Roman"/>
          <w:szCs w:val="24"/>
        </w:rPr>
        <w:t>α ότι οι τράπεζες θα καταστραφούν, θα προτείνω είτε μακροχρόνια απόσβεση των τυχόν επισφαλειών που θα προκύψουν –αν προκύψουν και</w:t>
      </w:r>
      <w:r>
        <w:rPr>
          <w:rFonts w:eastAsia="Times New Roman" w:cs="Times New Roman"/>
          <w:szCs w:val="24"/>
        </w:rPr>
        <w:t>,</w:t>
      </w:r>
      <w:r>
        <w:rPr>
          <w:rFonts w:eastAsia="Times New Roman" w:cs="Times New Roman"/>
          <w:szCs w:val="24"/>
        </w:rPr>
        <w:t xml:space="preserve"> κατά την άποψή μου, δεν προκύπτουν, γιατί τα έχουν εισπράξει με τη μετατροπή των νομισμάτων-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να το εντ</w:t>
      </w:r>
      <w:r>
        <w:rPr>
          <w:rFonts w:eastAsia="Times New Roman" w:cs="Times New Roman"/>
          <w:szCs w:val="24"/>
        </w:rPr>
        <w:t xml:space="preserve">άξετε και αυτό στην έννοια της αναβαλλόμενης φορολογικής υποχρέωσης –κάτι που συζητάμε με την αξιολόγηση- και να κλείσουμε το θέμα. Διαφορετικά, θα </w:t>
      </w:r>
      <w:proofErr w:type="spellStart"/>
      <w:r>
        <w:rPr>
          <w:rFonts w:eastAsia="Times New Roman" w:cs="Times New Roman"/>
          <w:szCs w:val="24"/>
        </w:rPr>
        <w:t>αιμάσσονται</w:t>
      </w:r>
      <w:proofErr w:type="spellEnd"/>
      <w:r>
        <w:rPr>
          <w:rFonts w:eastAsia="Times New Roman" w:cs="Times New Roman"/>
          <w:szCs w:val="24"/>
        </w:rPr>
        <w:t xml:space="preserve"> εβδομήντα χιλιάδες οικογένειες. </w:t>
      </w:r>
    </w:p>
    <w:p w14:paraId="6EB0ED2A"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B0ED2B" w14:textId="77777777" w:rsidR="001771BC" w:rsidRDefault="000732D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Λόγω του ενδια</w:t>
      </w:r>
      <w:r>
        <w:rPr>
          <w:rFonts w:eastAsia="Times New Roman" w:cs="Times New Roman"/>
          <w:szCs w:val="24"/>
        </w:rPr>
        <w:t xml:space="preserve">φέροντος του θέματος, επέτρεψα στον κύριο συνάδελφο να μιλήσει λίγο παραπάνω. </w:t>
      </w:r>
    </w:p>
    <w:p w14:paraId="6EB0ED2C"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EB0ED2D" w14:textId="77777777" w:rsidR="001771BC" w:rsidRDefault="000732D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ΔΗΜΟΣ ΠΑΠΑΔΗΜΗΤΡΙΟΥ (Υπουργός Οικονομίας και Ανάπτυξης): </w:t>
      </w:r>
      <w:r>
        <w:rPr>
          <w:rFonts w:eastAsia="Times New Roman" w:cs="Times New Roman"/>
          <w:szCs w:val="24"/>
        </w:rPr>
        <w:t>Ευχαριστώ πολύ, κύριε Πρόεδρε.</w:t>
      </w:r>
    </w:p>
    <w:p w14:paraId="6EB0ED2E"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Κύριε Καρρά, όπως ξέρετε, η Κυβέρνηση συνολικά αλλ</w:t>
      </w:r>
      <w:r>
        <w:rPr>
          <w:rFonts w:eastAsia="Times New Roman" w:cs="Times New Roman"/>
          <w:szCs w:val="24"/>
        </w:rPr>
        <w:t>ά και το δικό μας Υπουργείο έχουν θεσπίσει μια σειρά μέτρων για τα κόκκινα δάνεια</w:t>
      </w:r>
      <w:r>
        <w:rPr>
          <w:rFonts w:eastAsia="Times New Roman" w:cs="Times New Roman"/>
          <w:szCs w:val="24"/>
        </w:rPr>
        <w:t>,</w:t>
      </w:r>
      <w:r>
        <w:rPr>
          <w:rFonts w:eastAsia="Times New Roman" w:cs="Times New Roman"/>
          <w:szCs w:val="24"/>
        </w:rPr>
        <w:t xml:space="preserve"> τα οποία έχουν αποδώσει κάποιους καρπούς, καθώς</w:t>
      </w:r>
      <w:r w:rsidRPr="00FE2EAD">
        <w:rPr>
          <w:rFonts w:eastAsia="Times New Roman" w:cs="Times New Roman"/>
          <w:szCs w:val="24"/>
        </w:rPr>
        <w:t>,</w:t>
      </w:r>
      <w:r>
        <w:rPr>
          <w:rFonts w:eastAsia="Times New Roman" w:cs="Times New Roman"/>
          <w:szCs w:val="24"/>
        </w:rPr>
        <w:t xml:space="preserve"> με βάση την </w:t>
      </w:r>
      <w:r>
        <w:rPr>
          <w:rFonts w:eastAsia="Times New Roman" w:cs="Times New Roman"/>
          <w:szCs w:val="24"/>
        </w:rPr>
        <w:t>έ</w:t>
      </w:r>
      <w:r>
        <w:rPr>
          <w:rFonts w:eastAsia="Times New Roman" w:cs="Times New Roman"/>
          <w:szCs w:val="24"/>
        </w:rPr>
        <w:t>κθεση της Τράπεζας της Ελλάδος</w:t>
      </w:r>
      <w:r w:rsidRPr="00FE2EAD">
        <w:rPr>
          <w:rFonts w:eastAsia="Times New Roman" w:cs="Times New Roman"/>
          <w:szCs w:val="24"/>
        </w:rPr>
        <w:t>,</w:t>
      </w:r>
      <w:r>
        <w:rPr>
          <w:rFonts w:eastAsia="Times New Roman" w:cs="Times New Roman"/>
          <w:szCs w:val="24"/>
        </w:rPr>
        <w:t xml:space="preserve"> κατά το 2016 έχει μειωθεί σημαντικά ο αριθμός αύξησής τους. </w:t>
      </w:r>
      <w:r>
        <w:rPr>
          <w:rFonts w:eastAsia="Times New Roman" w:cs="Times New Roman"/>
          <w:szCs w:val="24"/>
        </w:rPr>
        <w:t>Φ</w:t>
      </w:r>
      <w:r>
        <w:rPr>
          <w:rFonts w:eastAsia="Times New Roman" w:cs="Times New Roman"/>
          <w:szCs w:val="24"/>
        </w:rPr>
        <w:t xml:space="preserve">υσικά, αναμένουμε και περαιτέρω μείωση, μετά την ανάπτυξη της οικονομίας. </w:t>
      </w:r>
    </w:p>
    <w:p w14:paraId="6EB0ED2F" w14:textId="77777777" w:rsidR="001771BC" w:rsidRDefault="000732D4">
      <w:pPr>
        <w:spacing w:line="600" w:lineRule="auto"/>
        <w:ind w:firstLine="720"/>
        <w:jc w:val="both"/>
        <w:rPr>
          <w:rFonts w:eastAsia="Times New Roman" w:cs="Times New Roman"/>
          <w:szCs w:val="24"/>
        </w:rPr>
      </w:pPr>
      <w:r>
        <w:rPr>
          <w:rFonts w:eastAsia="Times New Roman" w:cs="Times New Roman"/>
          <w:szCs w:val="24"/>
        </w:rPr>
        <w:t>Ειδική κατηγορία αποτελούν, όπως αναφέρατε, τα στεγαστικά δάνεια τα οποία έχουν συναφθεί με ρήτρα ελβετικού νομίσματος, καθώς</w:t>
      </w:r>
      <w:r>
        <w:rPr>
          <w:rFonts w:eastAsia="Times New Roman" w:cs="Times New Roman"/>
          <w:szCs w:val="24"/>
        </w:rPr>
        <w:t>,</w:t>
      </w:r>
      <w:r>
        <w:rPr>
          <w:rFonts w:eastAsia="Times New Roman" w:cs="Times New Roman"/>
          <w:szCs w:val="24"/>
        </w:rPr>
        <w:t xml:space="preserve"> λόγω της αλλαγής της ισοτιμίας</w:t>
      </w:r>
      <w:r>
        <w:rPr>
          <w:rFonts w:eastAsia="Times New Roman" w:cs="Times New Roman"/>
          <w:szCs w:val="24"/>
        </w:rPr>
        <w:t>,</w:t>
      </w:r>
      <w:r>
        <w:rPr>
          <w:rFonts w:eastAsia="Times New Roman" w:cs="Times New Roman"/>
          <w:szCs w:val="24"/>
        </w:rPr>
        <w:t xml:space="preserve"> πολλοί δανειολήπτες βρ</w:t>
      </w:r>
      <w:r>
        <w:rPr>
          <w:rFonts w:eastAsia="Times New Roman" w:cs="Times New Roman"/>
          <w:szCs w:val="24"/>
        </w:rPr>
        <w:t xml:space="preserve">έθηκαν σε ιδιαίτερα δυσμενή θέση, αφού διαπίστωσαν ότι οι οφειλές τους αυξήθηκαν σε ιδιαίτερα μεγάλο βαθμό. </w:t>
      </w:r>
      <w:r>
        <w:rPr>
          <w:rFonts w:eastAsia="Times New Roman" w:cs="Times New Roman"/>
          <w:b/>
          <w:szCs w:val="24"/>
        </w:rPr>
        <w:t xml:space="preserve"> </w:t>
      </w:r>
    </w:p>
    <w:p w14:paraId="6EB0ED30"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Pr>
          <w:rFonts w:eastAsia="Times New Roman"/>
          <w:color w:val="000000" w:themeColor="text1"/>
          <w:szCs w:val="24"/>
        </w:rPr>
        <w:t>ο</w:t>
      </w:r>
      <w:r>
        <w:rPr>
          <w:rFonts w:eastAsia="Times New Roman"/>
          <w:color w:val="000000" w:themeColor="text1"/>
          <w:szCs w:val="24"/>
        </w:rPr>
        <w:t>δηγία της Ευρωπαϊκής Ένωσης στην οποία αναφέρεστε, η 2014/17, πράγματι δίνει τη δυνατότητα στους δανειολήπτες που δανείζονται εφεξής, όπως είπα</w:t>
      </w:r>
      <w:r>
        <w:rPr>
          <w:rFonts w:eastAsia="Times New Roman"/>
          <w:color w:val="000000" w:themeColor="text1"/>
          <w:szCs w:val="24"/>
        </w:rPr>
        <w:t xml:space="preserve">τε, επίσης σε ξένο νόμισμα, όταν υπάρχει διακύμανση μεγαλύτερη από 20% μεταξύ του συνολικού οφειλόμενου ποσού και του ποσού που ίσχυε κατά τη </w:t>
      </w:r>
      <w:r>
        <w:rPr>
          <w:rFonts w:eastAsia="Times New Roman"/>
          <w:color w:val="000000" w:themeColor="text1"/>
          <w:szCs w:val="24"/>
        </w:rPr>
        <w:lastRenderedPageBreak/>
        <w:t xml:space="preserve">σύναψη της σύμβασης, να μπορούν να μετατραπούν σε εναλλακτικό νόμισμα. Από την ίδια την </w:t>
      </w:r>
      <w:r>
        <w:rPr>
          <w:rFonts w:eastAsia="Times New Roman"/>
          <w:color w:val="000000" w:themeColor="text1"/>
          <w:szCs w:val="24"/>
        </w:rPr>
        <w:t>ο</w:t>
      </w:r>
      <w:r>
        <w:rPr>
          <w:rFonts w:eastAsia="Times New Roman"/>
          <w:color w:val="000000" w:themeColor="text1"/>
          <w:szCs w:val="24"/>
        </w:rPr>
        <w:t>δηγία, όπως είπατε επίσης</w:t>
      </w:r>
      <w:r>
        <w:rPr>
          <w:rFonts w:eastAsia="Times New Roman"/>
          <w:color w:val="000000" w:themeColor="text1"/>
          <w:szCs w:val="24"/>
        </w:rPr>
        <w:t>, δεν υπάρχει περιθώριο νομοθετικής ρύθμισης με αναδρομική ισχύ, ώστε να καταλαμβάνονται και οι ήδη συναφθείσες δανειακές συμβάσεις.</w:t>
      </w:r>
    </w:p>
    <w:p w14:paraId="6EB0ED31"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Θα ήθελα να σημειώσω ότι το Υπουργείο Οικονομίας και ιδιαίτερα η Γενική Γραμματεία Εμπορίου και Προστασίας Καταναλωτή παρακ</w:t>
      </w:r>
      <w:r>
        <w:rPr>
          <w:rFonts w:eastAsia="Times New Roman"/>
          <w:color w:val="000000" w:themeColor="text1"/>
          <w:szCs w:val="24"/>
        </w:rPr>
        <w:t>ολουθούν στενά την έκδοση δικαστικών αποφάσεων σχετικά με το ζήτημα αυτό. Γνωρίζουμε δε ότι μεμονωμένοι δανειολήπτες αλλά και δανειολήπτες οι οποίοι έχουν καταθέσει αγωγές έχουν δικαιωθεί από τη δικαιοσύνη σε πρώτο βαθμό. Εντούτοις, όμως, όπως γνωρίζετε, μ</w:t>
      </w:r>
      <w:r>
        <w:rPr>
          <w:rFonts w:eastAsia="Times New Roman"/>
          <w:color w:val="000000" w:themeColor="text1"/>
          <w:szCs w:val="24"/>
        </w:rPr>
        <w:t>πορούμε να νομοθετήσουμε βάσει δικαστικών αποφάσεων</w:t>
      </w:r>
      <w:r>
        <w:rPr>
          <w:rFonts w:eastAsia="Times New Roman"/>
          <w:color w:val="000000" w:themeColor="text1"/>
          <w:szCs w:val="24"/>
        </w:rPr>
        <w:t>,</w:t>
      </w:r>
      <w:r>
        <w:rPr>
          <w:rFonts w:eastAsia="Times New Roman"/>
          <w:color w:val="000000" w:themeColor="text1"/>
          <w:szCs w:val="24"/>
        </w:rPr>
        <w:t xml:space="preserve"> οι οποίες δεν βασίζονται σε εξειδικευμένα και μεμονωμένα περιστατικά της εκάστοτε κρινόμενης περίπτωσης, αλλά επί τη βάσει αγωγών δανειοληπτών</w:t>
      </w:r>
      <w:r>
        <w:rPr>
          <w:rFonts w:eastAsia="Times New Roman"/>
          <w:color w:val="000000" w:themeColor="text1"/>
          <w:szCs w:val="24"/>
        </w:rPr>
        <w:t>,</w:t>
      </w:r>
      <w:r>
        <w:rPr>
          <w:rFonts w:eastAsia="Times New Roman"/>
          <w:color w:val="000000" w:themeColor="text1"/>
          <w:szCs w:val="24"/>
        </w:rPr>
        <w:t xml:space="preserve"> οι οποίοι προσφεύγουν ομαδικά, με ομαδικές αγωγές. Στις περ</w:t>
      </w:r>
      <w:r>
        <w:rPr>
          <w:rFonts w:eastAsia="Times New Roman"/>
          <w:color w:val="000000" w:themeColor="text1"/>
          <w:szCs w:val="24"/>
        </w:rPr>
        <w:t xml:space="preserve">ιπτώσεις αυτές το σκεπτικό των αποφάσεων βασίζεται σε πραγματικά περιστατικά, τα οποία καλύπτουν έναν μεγάλο συγκριτικό αριθμό </w:t>
      </w:r>
      <w:r>
        <w:rPr>
          <w:rFonts w:eastAsia="Times New Roman"/>
          <w:color w:val="000000" w:themeColor="text1"/>
          <w:szCs w:val="24"/>
        </w:rPr>
        <w:lastRenderedPageBreak/>
        <w:t>δανειοληπτών. Οι δικαστικές αποφάσεις δηλώνουν, όπως έχουμε δει μέχρι τώρα, κατά γενική ομολογία ότι η συμπεριφορά των τραπεζών α</w:t>
      </w:r>
      <w:r>
        <w:rPr>
          <w:rFonts w:eastAsia="Times New Roman"/>
          <w:color w:val="000000" w:themeColor="text1"/>
          <w:szCs w:val="24"/>
        </w:rPr>
        <w:t>φορούσε μεγάλο αριθμό δανειοληπτών.</w:t>
      </w:r>
    </w:p>
    <w:p w14:paraId="6EB0ED32"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Παρακολουθούμε, λοιπόν, αυτό που κάνουμε, τις δικαστικές εξελίξεις επί του θέματος αυτού και αναμένουμε τις αποφάσεις οι οποίες θα δικαιώσουν αμετάκλητα και τελεσίδικα τους δανειολήπτες στη βάση των ομαδικών αγωγών τους,</w:t>
      </w:r>
      <w:r>
        <w:rPr>
          <w:rFonts w:eastAsia="Times New Roman"/>
          <w:color w:val="000000" w:themeColor="text1"/>
          <w:szCs w:val="24"/>
        </w:rPr>
        <w:t xml:space="preserve"> αποφάσεις που έχουν ήδη συζητηθεί και εκκρεμούν στον δεύτερο βαθμό μόλις δημοσιευτούν, κατ’ εφαρμογή αυτών. Θα επιβάλουμε τότε συγκεκριμένες συμπεριφορές στα πιστωτικά ιδρύματα.</w:t>
      </w:r>
    </w:p>
    <w:p w14:paraId="6EB0ED33"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6EB0ED34"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Κύριε Καρρά, έχετε τον λόγο.</w:t>
      </w:r>
    </w:p>
    <w:p w14:paraId="6EB0ED35" w14:textId="77777777" w:rsidR="001771BC" w:rsidRDefault="000732D4">
      <w:pPr>
        <w:spacing w:line="600" w:lineRule="auto"/>
        <w:ind w:firstLine="720"/>
        <w:jc w:val="both"/>
        <w:rPr>
          <w:rFonts w:eastAsia="Times New Roman"/>
          <w:color w:val="000000" w:themeColor="text1"/>
          <w:szCs w:val="24"/>
        </w:rPr>
      </w:pPr>
      <w:r>
        <w:rPr>
          <w:rFonts w:eastAsia="Times New Roman"/>
          <w:b/>
          <w:color w:val="000000" w:themeColor="text1"/>
          <w:szCs w:val="24"/>
        </w:rPr>
        <w:t>ΓΕΩΡ</w:t>
      </w:r>
      <w:r>
        <w:rPr>
          <w:rFonts w:eastAsia="Times New Roman"/>
          <w:b/>
          <w:color w:val="000000" w:themeColor="text1"/>
          <w:szCs w:val="24"/>
        </w:rPr>
        <w:t>ΓΙΟΣ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ΔΗΜΗΤΡΙΟΣ ΚΑΡΡΑΣ:</w:t>
      </w:r>
      <w:r>
        <w:rPr>
          <w:rFonts w:eastAsia="Times New Roman"/>
          <w:color w:val="000000" w:themeColor="text1"/>
          <w:szCs w:val="24"/>
        </w:rPr>
        <w:t xml:space="preserve"> Κύριε Πρόεδρε, ενδιαφέρουσα η τοποθέτηση του Υπουργού. Θα σημειώσω, όμως, μερικά σημεία αντιλόγου.</w:t>
      </w:r>
    </w:p>
    <w:p w14:paraId="6EB0ED36"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Πράγματι πολλοί</w:t>
      </w:r>
      <w:r>
        <w:rPr>
          <w:rFonts w:eastAsia="Times New Roman"/>
          <w:color w:val="000000" w:themeColor="text1"/>
          <w:szCs w:val="24"/>
        </w:rPr>
        <w:t>,</w:t>
      </w:r>
      <w:r>
        <w:rPr>
          <w:rFonts w:eastAsia="Times New Roman"/>
          <w:color w:val="000000" w:themeColor="text1"/>
          <w:szCs w:val="24"/>
        </w:rPr>
        <w:t xml:space="preserve"> είτε με ατομικές είτε με συλλογικές αγωγές</w:t>
      </w:r>
      <w:r>
        <w:rPr>
          <w:rFonts w:eastAsia="Times New Roman"/>
          <w:color w:val="000000" w:themeColor="text1"/>
          <w:szCs w:val="24"/>
        </w:rPr>
        <w:t>,</w:t>
      </w:r>
      <w:r>
        <w:rPr>
          <w:rFonts w:eastAsia="Times New Roman"/>
          <w:color w:val="000000" w:themeColor="text1"/>
          <w:szCs w:val="24"/>
        </w:rPr>
        <w:t xml:space="preserve"> προσφεύγουν. Το </w:t>
      </w:r>
      <w:proofErr w:type="spellStart"/>
      <w:r>
        <w:rPr>
          <w:rFonts w:eastAsia="Times New Roman"/>
          <w:color w:val="000000" w:themeColor="text1"/>
          <w:szCs w:val="24"/>
        </w:rPr>
        <w:t>δεδικασμένο</w:t>
      </w:r>
      <w:proofErr w:type="spellEnd"/>
      <w:r>
        <w:rPr>
          <w:rFonts w:eastAsia="Times New Roman"/>
          <w:color w:val="000000" w:themeColor="text1"/>
          <w:szCs w:val="24"/>
        </w:rPr>
        <w:t xml:space="preserve"> που προκύπτει αφορά κατ</w:t>
      </w:r>
      <w:r>
        <w:rPr>
          <w:rFonts w:eastAsia="Times New Roman"/>
          <w:color w:val="000000" w:themeColor="text1"/>
          <w:szCs w:val="24"/>
        </w:rPr>
        <w:t xml:space="preserve">’ </w:t>
      </w:r>
      <w:r>
        <w:rPr>
          <w:rFonts w:eastAsia="Times New Roman"/>
          <w:color w:val="000000" w:themeColor="text1"/>
          <w:szCs w:val="24"/>
        </w:rPr>
        <w:lastRenderedPageBreak/>
        <w:t>αρχ</w:t>
      </w:r>
      <w:r>
        <w:rPr>
          <w:rFonts w:eastAsia="Times New Roman"/>
          <w:color w:val="000000" w:themeColor="text1"/>
          <w:szCs w:val="24"/>
        </w:rPr>
        <w:t>άς</w:t>
      </w:r>
      <w:r>
        <w:rPr>
          <w:rFonts w:eastAsia="Times New Roman"/>
          <w:color w:val="000000" w:themeColor="text1"/>
          <w:szCs w:val="24"/>
        </w:rPr>
        <w:t xml:space="preserve"> μόνο αυτούς</w:t>
      </w:r>
      <w:r>
        <w:rPr>
          <w:rFonts w:eastAsia="Times New Roman"/>
          <w:color w:val="000000" w:themeColor="text1"/>
          <w:szCs w:val="24"/>
        </w:rPr>
        <w:t>,</w:t>
      </w:r>
      <w:r>
        <w:rPr>
          <w:rFonts w:eastAsia="Times New Roman"/>
          <w:color w:val="000000" w:themeColor="text1"/>
          <w:szCs w:val="24"/>
        </w:rPr>
        <w:t xml:space="preserve"> του</w:t>
      </w:r>
      <w:r>
        <w:rPr>
          <w:rFonts w:eastAsia="Times New Roman"/>
          <w:color w:val="000000" w:themeColor="text1"/>
          <w:szCs w:val="24"/>
        </w:rPr>
        <w:t>ς</w:t>
      </w:r>
      <w:r>
        <w:rPr>
          <w:rFonts w:eastAsia="Times New Roman"/>
          <w:color w:val="000000" w:themeColor="text1"/>
          <w:szCs w:val="24"/>
        </w:rPr>
        <w:t xml:space="preserve"> διαδίκους. Το αν θα έρθει να νομοθετήσει το κράτος ή να εκδώσει απόφαση κατά τη νομοθεσία προστασίας των καταναλωτών συμβαδίζει με ένα άλλο σημείο. Θα πρέπει να γίνει δεκτό</w:t>
      </w:r>
      <w:r>
        <w:rPr>
          <w:rFonts w:eastAsia="Times New Roman"/>
          <w:color w:val="000000" w:themeColor="text1"/>
          <w:szCs w:val="24"/>
        </w:rPr>
        <w:t xml:space="preserve"> από την πολιτεία</w:t>
      </w:r>
      <w:r>
        <w:rPr>
          <w:rFonts w:eastAsia="Times New Roman"/>
          <w:color w:val="000000" w:themeColor="text1"/>
          <w:szCs w:val="24"/>
        </w:rPr>
        <w:t>, για να μπορεί να είναι νόμιμη η κρατική πράξη, ότι ο δανειο</w:t>
      </w:r>
      <w:r>
        <w:rPr>
          <w:rFonts w:eastAsia="Times New Roman"/>
          <w:color w:val="000000" w:themeColor="text1"/>
          <w:szCs w:val="24"/>
        </w:rPr>
        <w:t>λήπτης που πήγε να πάρει ένα δυαράκι σπίτι είναι ταυτόχρονα και επενδυτής, με την έννοια ότι κερδοσκόπησε επί της μετατροπής των νομισμάτων. Δεν είναι</w:t>
      </w:r>
      <w:r>
        <w:rPr>
          <w:rFonts w:eastAsia="Times New Roman"/>
          <w:color w:val="000000" w:themeColor="text1"/>
          <w:szCs w:val="24"/>
        </w:rPr>
        <w:t>,</w:t>
      </w:r>
      <w:r>
        <w:rPr>
          <w:rFonts w:eastAsia="Times New Roman"/>
          <w:color w:val="000000" w:themeColor="text1"/>
          <w:szCs w:val="24"/>
        </w:rPr>
        <w:t xml:space="preserve"> όμως, επενδυτής. Δεν σκέφτηκε ποτέ την κερδοσκοπία σε αυτό το σημείο. Σκέφτηκε το φθηνότερο τότε επιτόκι</w:t>
      </w:r>
      <w:r>
        <w:rPr>
          <w:rFonts w:eastAsia="Times New Roman"/>
          <w:color w:val="000000" w:themeColor="text1"/>
          <w:szCs w:val="24"/>
        </w:rPr>
        <w:t>ο.</w:t>
      </w:r>
    </w:p>
    <w:p w14:paraId="6EB0ED37" w14:textId="77777777" w:rsidR="001771BC" w:rsidRDefault="000732D4">
      <w:pPr>
        <w:spacing w:line="600" w:lineRule="auto"/>
        <w:ind w:firstLine="720"/>
        <w:jc w:val="both"/>
        <w:rPr>
          <w:rFonts w:eastAsia="Times New Roman"/>
          <w:color w:val="000000" w:themeColor="text1"/>
          <w:szCs w:val="24"/>
        </w:rPr>
      </w:pPr>
      <w:r>
        <w:rPr>
          <w:rFonts w:eastAsia="Times New Roman"/>
          <w:color w:val="000000" w:themeColor="text1"/>
          <w:szCs w:val="24"/>
        </w:rPr>
        <w:t>Υπάρχει και ένα δεύτερο ζήτημα</w:t>
      </w:r>
      <w:r>
        <w:rPr>
          <w:rFonts w:eastAsia="Times New Roman"/>
          <w:color w:val="000000" w:themeColor="text1"/>
          <w:szCs w:val="24"/>
        </w:rPr>
        <w:t>,</w:t>
      </w:r>
      <w:r>
        <w:rPr>
          <w:rFonts w:eastAsia="Times New Roman"/>
          <w:color w:val="000000" w:themeColor="text1"/>
          <w:szCs w:val="24"/>
        </w:rPr>
        <w:t xml:space="preserve"> που κατ’ εμέ είναι επείγον και ιδιαίτερα σημαντικό και γι’ αυτό κατέθεσα, κύριε Υπουργέ, την </w:t>
      </w:r>
      <w:r>
        <w:rPr>
          <w:rFonts w:eastAsia="Times New Roman"/>
          <w:color w:val="000000" w:themeColor="text1"/>
          <w:szCs w:val="24"/>
        </w:rPr>
        <w:t xml:space="preserve">επίκαιρη </w:t>
      </w:r>
      <w:r>
        <w:rPr>
          <w:rFonts w:eastAsia="Times New Roman"/>
          <w:color w:val="000000" w:themeColor="text1"/>
          <w:szCs w:val="24"/>
        </w:rPr>
        <w:t>ερώτηση, για το</w:t>
      </w:r>
      <w:r>
        <w:rPr>
          <w:rFonts w:eastAsia="Times New Roman"/>
          <w:color w:val="000000" w:themeColor="text1"/>
          <w:szCs w:val="24"/>
        </w:rPr>
        <w:t>ν</w:t>
      </w:r>
      <w:r>
        <w:rPr>
          <w:rFonts w:eastAsia="Times New Roman"/>
          <w:color w:val="000000" w:themeColor="text1"/>
          <w:szCs w:val="24"/>
        </w:rPr>
        <w:t xml:space="preserve"> λόγο ότι έχουν προηγηθεί πάρα πολλοί και καλύτεροι συνάδελφοι από εμένα</w:t>
      </w:r>
      <w:r>
        <w:rPr>
          <w:rFonts w:eastAsia="Times New Roman"/>
          <w:color w:val="000000" w:themeColor="text1"/>
          <w:szCs w:val="24"/>
        </w:rPr>
        <w:t xml:space="preserve"> κ</w:t>
      </w:r>
      <w:r>
        <w:rPr>
          <w:rFonts w:eastAsia="Times New Roman"/>
          <w:color w:val="000000" w:themeColor="text1"/>
          <w:szCs w:val="24"/>
        </w:rPr>
        <w:t>αι ο Πρόεδρος με σειρά ερωτήσ</w:t>
      </w:r>
      <w:r>
        <w:rPr>
          <w:rFonts w:eastAsia="Times New Roman"/>
          <w:color w:val="000000" w:themeColor="text1"/>
          <w:szCs w:val="24"/>
        </w:rPr>
        <w:t xml:space="preserve">εων το έχει παρακολουθήσει το θέμα. Τι με απασχολεί; Με απασχολεί ότι ο δανειολήπτης σε ελβετικό φράγκο δεν μπορεί να προσφύγει στον </w:t>
      </w:r>
      <w:r>
        <w:rPr>
          <w:rFonts w:eastAsia="Times New Roman"/>
          <w:color w:val="000000" w:themeColor="text1"/>
          <w:szCs w:val="24"/>
        </w:rPr>
        <w:t>ν</w:t>
      </w:r>
      <w:r>
        <w:rPr>
          <w:rFonts w:eastAsia="Times New Roman"/>
          <w:color w:val="000000" w:themeColor="text1"/>
          <w:szCs w:val="24"/>
        </w:rPr>
        <w:t xml:space="preserve">όμο Κατσέλη, στον ν.3869, και να ζητήσει προστασία για το σπίτι του, για την υπόστασή του, για τον συγκεκριμένο λόγο: Ο </w:t>
      </w:r>
      <w:r>
        <w:rPr>
          <w:rFonts w:eastAsia="Times New Roman"/>
          <w:color w:val="000000" w:themeColor="text1"/>
          <w:szCs w:val="24"/>
        </w:rPr>
        <w:t>ν</w:t>
      </w:r>
      <w:r>
        <w:rPr>
          <w:rFonts w:eastAsia="Times New Roman"/>
          <w:color w:val="000000" w:themeColor="text1"/>
          <w:szCs w:val="24"/>
        </w:rPr>
        <w:t>ό</w:t>
      </w:r>
      <w:r>
        <w:rPr>
          <w:rFonts w:eastAsia="Times New Roman"/>
          <w:color w:val="000000" w:themeColor="text1"/>
          <w:szCs w:val="24"/>
        </w:rPr>
        <w:t xml:space="preserve">μος Κατσέλη απαιτεί πρώτα την αποδοχή του ύψους της οφειλής, οπότε είναι ομολογία μέσα στο </w:t>
      </w:r>
      <w:r>
        <w:rPr>
          <w:rFonts w:eastAsia="Times New Roman"/>
          <w:color w:val="000000" w:themeColor="text1"/>
          <w:szCs w:val="24"/>
        </w:rPr>
        <w:lastRenderedPageBreak/>
        <w:t>δικαστήριο και μετά τη ρύθμιση. Συνεπώς, αφού δεν θα έχει ρυθμιστεί το ζήτημα της ισοτιμίας, δεν προσφεύγει, αλλά επιβαρύνεται, χρεώνεται. Καθημερινά, λοιπόν, πάμε σ</w:t>
      </w:r>
      <w:r>
        <w:rPr>
          <w:rFonts w:eastAsia="Times New Roman"/>
          <w:color w:val="000000" w:themeColor="text1"/>
          <w:szCs w:val="24"/>
        </w:rPr>
        <w:t>ε επιβαρύνσεις, χωρίς να λύνεται.</w:t>
      </w:r>
    </w:p>
    <w:p w14:paraId="6EB0ED38" w14:textId="77777777" w:rsidR="001771BC" w:rsidRDefault="000732D4">
      <w:pPr>
        <w:spacing w:line="600" w:lineRule="auto"/>
        <w:ind w:firstLine="720"/>
        <w:jc w:val="both"/>
        <w:rPr>
          <w:rFonts w:eastAsia="Times New Roman"/>
          <w:szCs w:val="24"/>
        </w:rPr>
      </w:pPr>
      <w:r>
        <w:rPr>
          <w:rFonts w:eastAsia="Times New Roman"/>
          <w:color w:val="000000" w:themeColor="text1"/>
          <w:szCs w:val="24"/>
        </w:rPr>
        <w:t>Άλλο ζήτημα. Εντός ολίγου, κύριε Υπουργέ</w:t>
      </w:r>
      <w:r>
        <w:rPr>
          <w:rFonts w:eastAsia="Times New Roman"/>
          <w:color w:val="000000" w:themeColor="text1"/>
          <w:szCs w:val="24"/>
        </w:rPr>
        <w:t>,</w:t>
      </w:r>
      <w:r>
        <w:rPr>
          <w:rFonts w:eastAsia="Times New Roman"/>
          <w:color w:val="000000" w:themeColor="text1"/>
          <w:szCs w:val="24"/>
        </w:rPr>
        <w:t xml:space="preserve"> και παρακαλώ να σταθούμε σε αυτό</w:t>
      </w:r>
      <w:r>
        <w:rPr>
          <w:rFonts w:eastAsia="Times New Roman"/>
          <w:color w:val="000000" w:themeColor="text1"/>
          <w:szCs w:val="24"/>
        </w:rPr>
        <w:t>,</w:t>
      </w:r>
      <w:r>
        <w:rPr>
          <w:rFonts w:eastAsia="Times New Roman"/>
          <w:color w:val="000000" w:themeColor="text1"/>
          <w:szCs w:val="24"/>
        </w:rPr>
        <w:t xml:space="preserve"> θα λειτουργήσουν –</w:t>
      </w:r>
      <w:proofErr w:type="spellStart"/>
      <w:r>
        <w:rPr>
          <w:rFonts w:eastAsia="Times New Roman"/>
          <w:color w:val="000000" w:themeColor="text1"/>
          <w:szCs w:val="24"/>
        </w:rPr>
        <w:t>αδειοδοτούνται</w:t>
      </w:r>
      <w:proofErr w:type="spellEnd"/>
      <w:r>
        <w:rPr>
          <w:rFonts w:eastAsia="Times New Roman"/>
          <w:color w:val="000000" w:themeColor="text1"/>
          <w:szCs w:val="24"/>
        </w:rPr>
        <w:t xml:space="preserve"> ήδη από την Τράπεζα της Ελλάδος- εταιρείες απόκτησης και διαχείρισης στεγαστικών</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καταναλωτικών δανείων και είνα</w:t>
      </w:r>
      <w:r>
        <w:rPr>
          <w:rFonts w:eastAsia="Times New Roman"/>
          <w:color w:val="000000" w:themeColor="text1"/>
          <w:szCs w:val="24"/>
        </w:rPr>
        <w:t>ι ευχερές στις τράπεζες να δώσουν και πακέτα σε ελβετικό φράγκο. Η ερώτησή μου και η αγωνία μου είναι: Αυτή η μεταβίβαση ή η διαχείριση που θα δοθεί πάντοτε θα δοθεί με ένα άληκτο κεφάλαιο και με οφειλόμενους ληξιπρόθεσμους τόκους ή περιθώρια των τραπεζών.</w:t>
      </w:r>
      <w:r>
        <w:rPr>
          <w:rFonts w:eastAsia="Times New Roman"/>
          <w:color w:val="000000" w:themeColor="text1"/>
          <w:szCs w:val="24"/>
        </w:rPr>
        <w:t xml:space="preserve"> </w:t>
      </w:r>
      <w:r>
        <w:rPr>
          <w:rFonts w:eastAsia="Times New Roman"/>
          <w:szCs w:val="24"/>
        </w:rPr>
        <w:t>Αυτό, όμως, αφού δεν θα έχει γίνει η μετατροπή, που θα είναι η προσήκουσα και η δίκαιη, θα έχει διπλασιάσει ήδη το κεφάλαιο. Μένει άληκτο το κεφάλαιο και θα πληρώσει, ξέρετε, επί δύο τελικά ο δανειολήπτης.</w:t>
      </w:r>
    </w:p>
    <w:p w14:paraId="6EB0ED39" w14:textId="77777777" w:rsidR="001771BC" w:rsidRDefault="000732D4">
      <w:pPr>
        <w:spacing w:line="600" w:lineRule="auto"/>
        <w:ind w:firstLine="720"/>
        <w:jc w:val="both"/>
        <w:rPr>
          <w:rFonts w:eastAsia="Times New Roman"/>
          <w:szCs w:val="24"/>
        </w:rPr>
      </w:pPr>
      <w:r>
        <w:rPr>
          <w:rFonts w:eastAsia="Times New Roman"/>
          <w:szCs w:val="24"/>
        </w:rPr>
        <w:t>Η πρότασή μου είναι η εξής και το λέω με κάθε καλ</w:t>
      </w:r>
      <w:r>
        <w:rPr>
          <w:rFonts w:eastAsia="Times New Roman"/>
          <w:szCs w:val="24"/>
        </w:rPr>
        <w:t>οπιστία. Δεν υπάρχει δυνατότητα εξ</w:t>
      </w:r>
      <w:r>
        <w:rPr>
          <w:rFonts w:eastAsia="Times New Roman"/>
          <w:szCs w:val="24"/>
        </w:rPr>
        <w:t>ω</w:t>
      </w:r>
      <w:r>
        <w:rPr>
          <w:rFonts w:eastAsia="Times New Roman"/>
          <w:szCs w:val="24"/>
        </w:rPr>
        <w:t>δικαστικού συμβιβασμού, διότι</w:t>
      </w:r>
      <w:r>
        <w:rPr>
          <w:rFonts w:eastAsia="Times New Roman"/>
          <w:szCs w:val="24"/>
        </w:rPr>
        <w:t>,</w:t>
      </w:r>
      <w:r>
        <w:rPr>
          <w:rFonts w:eastAsia="Times New Roman"/>
          <w:szCs w:val="24"/>
        </w:rPr>
        <w:t xml:space="preserve"> από ό,τι μαθαίνουμε κατά την αξιολόγηση με τους θεσμούς, τίθεται θέμα εξ</w:t>
      </w:r>
      <w:r>
        <w:rPr>
          <w:rFonts w:eastAsia="Times New Roman"/>
          <w:szCs w:val="24"/>
        </w:rPr>
        <w:t>ω</w:t>
      </w:r>
      <w:r>
        <w:rPr>
          <w:rFonts w:eastAsia="Times New Roman"/>
          <w:szCs w:val="24"/>
        </w:rPr>
        <w:t xml:space="preserve">δικαστικού συμβιβασμού μόνο για τα επιχειρηματικά ή </w:t>
      </w:r>
      <w:r>
        <w:rPr>
          <w:rFonts w:eastAsia="Times New Roman"/>
          <w:szCs w:val="24"/>
        </w:rPr>
        <w:lastRenderedPageBreak/>
        <w:t>επαγγελματικά δάνεια. Επομένως είναι μονόδρομος η δικαστική προστ</w:t>
      </w:r>
      <w:r>
        <w:rPr>
          <w:rFonts w:eastAsia="Times New Roman"/>
          <w:szCs w:val="24"/>
        </w:rPr>
        <w:t xml:space="preserve">ασία. Ο δανειολήπτης σε ελβετικό φράγκο πρέπει να πάει δύο φορές στο δικαστήριο, μια φορά που θα πάει στο δικαστήριο να του καθορίσει την ισοτιμία και όταν </w:t>
      </w:r>
      <w:proofErr w:type="spellStart"/>
      <w:r>
        <w:rPr>
          <w:rFonts w:eastAsia="Times New Roman"/>
          <w:szCs w:val="24"/>
        </w:rPr>
        <w:t>τελεσιδικήσει</w:t>
      </w:r>
      <w:proofErr w:type="spellEnd"/>
      <w:r>
        <w:rPr>
          <w:rFonts w:eastAsia="Times New Roman"/>
          <w:szCs w:val="24"/>
        </w:rPr>
        <w:t xml:space="preserve"> -αυτό που είπατε, κύριε Υπουργέ- μετ</w:t>
      </w:r>
      <w:r>
        <w:rPr>
          <w:rFonts w:eastAsia="Times New Roman"/>
          <w:szCs w:val="24"/>
        </w:rPr>
        <w:t>ά</w:t>
      </w:r>
      <w:r>
        <w:rPr>
          <w:rFonts w:eastAsia="Times New Roman"/>
          <w:szCs w:val="24"/>
        </w:rPr>
        <w:t xml:space="preserve"> τρία ή πέντε χρόνια</w:t>
      </w:r>
      <w:r>
        <w:rPr>
          <w:rFonts w:eastAsia="Times New Roman"/>
          <w:szCs w:val="24"/>
        </w:rPr>
        <w:t>,</w:t>
      </w:r>
      <w:r>
        <w:rPr>
          <w:rFonts w:eastAsia="Times New Roman"/>
          <w:szCs w:val="24"/>
        </w:rPr>
        <w:t xml:space="preserve"> να μπορεί να προσφύγει στο</w:t>
      </w:r>
      <w:r>
        <w:rPr>
          <w:rFonts w:eastAsia="Times New Roman"/>
          <w:szCs w:val="24"/>
        </w:rPr>
        <w:t>ν</w:t>
      </w:r>
      <w:r>
        <w:rPr>
          <w:rFonts w:eastAsia="Times New Roman"/>
          <w:szCs w:val="24"/>
        </w:rPr>
        <w:t xml:space="preserve"> νόμο Κατσέλη, οπότε θα έχει χάσει το σπίτι του -σας το λέω με κάθε βεβαιότητα- ή θα έχει χάσει και τη ζωή του ακόμα με τέτοιους κινδύνους που αναλαμβάνει. Έχετε την ευχέρεια. Ψάξτε το με τις τράπεζες, δεν έχουν ζημιωθεί. Να ρυθμιστεί τώρα. Η οδηγία της Ευ</w:t>
      </w:r>
      <w:r>
        <w:rPr>
          <w:rFonts w:eastAsia="Times New Roman"/>
          <w:szCs w:val="24"/>
        </w:rPr>
        <w:t xml:space="preserve">ρωπαϊκής Ένωσης δεν απαγορεύει την εσωτερική νομοθεσία να έχει αναδρομική ισχύ. </w:t>
      </w:r>
    </w:p>
    <w:p w14:paraId="6EB0ED3A" w14:textId="77777777" w:rsidR="001771BC" w:rsidRDefault="000732D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EB0ED3B" w14:textId="77777777" w:rsidR="001771BC" w:rsidRDefault="000732D4">
      <w:pPr>
        <w:spacing w:line="600" w:lineRule="auto"/>
        <w:ind w:firstLine="720"/>
        <w:jc w:val="both"/>
        <w:rPr>
          <w:rFonts w:eastAsia="Times New Roman"/>
          <w:szCs w:val="24"/>
        </w:rPr>
      </w:pPr>
      <w:r>
        <w:rPr>
          <w:rFonts w:eastAsia="Times New Roman"/>
          <w:szCs w:val="24"/>
        </w:rPr>
        <w:t>Να θυμίσω και κάτι άλλο. Δεν υπάρχει συνταγματικό κώλυμα. Διότι</w:t>
      </w:r>
      <w:r>
        <w:rPr>
          <w:rFonts w:eastAsia="Times New Roman"/>
          <w:szCs w:val="24"/>
        </w:rPr>
        <w:t>,</w:t>
      </w:r>
      <w:r>
        <w:rPr>
          <w:rFonts w:eastAsia="Times New Roman"/>
          <w:szCs w:val="24"/>
        </w:rPr>
        <w:t xml:space="preserve"> αφού </w:t>
      </w:r>
      <w:proofErr w:type="spellStart"/>
      <w:r>
        <w:rPr>
          <w:rFonts w:eastAsia="Times New Roman"/>
          <w:szCs w:val="24"/>
        </w:rPr>
        <w:t>δεχόμεθα</w:t>
      </w:r>
      <w:proofErr w:type="spellEnd"/>
      <w:r>
        <w:rPr>
          <w:rFonts w:eastAsia="Times New Roman"/>
          <w:szCs w:val="24"/>
        </w:rPr>
        <w:t xml:space="preserve"> ότι τα δικασ</w:t>
      </w:r>
      <w:r>
        <w:rPr>
          <w:rFonts w:eastAsia="Times New Roman"/>
          <w:szCs w:val="24"/>
        </w:rPr>
        <w:t xml:space="preserve">τήρια μπορούν να καθορίζουν την ισοτιμία αποπληρωμής, γιατί να μην μπορεί η Βουλή ή η νομοθεσία; </w:t>
      </w:r>
    </w:p>
    <w:p w14:paraId="6EB0ED3C" w14:textId="77777777" w:rsidR="001771BC" w:rsidRDefault="000732D4">
      <w:pPr>
        <w:spacing w:line="600" w:lineRule="auto"/>
        <w:ind w:firstLine="720"/>
        <w:jc w:val="both"/>
        <w:rPr>
          <w:rFonts w:eastAsia="Times New Roman"/>
          <w:szCs w:val="24"/>
        </w:rPr>
      </w:pPr>
      <w:r>
        <w:rPr>
          <w:rFonts w:eastAsia="Times New Roman"/>
          <w:szCs w:val="24"/>
        </w:rPr>
        <w:t>Τ</w:t>
      </w:r>
      <w:r>
        <w:rPr>
          <w:rFonts w:eastAsia="Times New Roman"/>
          <w:szCs w:val="24"/>
        </w:rPr>
        <w:t>ελειώνοντας, λέω ετούτο: Θα βρεθεί, λοιπόν, η κατάσταση αυτή εις το διηνεκές να περιμένουμε τις αποφάσεις των δικαστηρίων. Δεν κάνω ποτέ πρόβλεψη απόφασης δι</w:t>
      </w:r>
      <w:r>
        <w:rPr>
          <w:rFonts w:eastAsia="Times New Roman"/>
          <w:szCs w:val="24"/>
        </w:rPr>
        <w:t xml:space="preserve">καστηρίου </w:t>
      </w:r>
      <w:r>
        <w:rPr>
          <w:rFonts w:eastAsia="Times New Roman"/>
          <w:szCs w:val="24"/>
        </w:rPr>
        <w:lastRenderedPageBreak/>
        <w:t>δευτέρου βαθμού. Συγχωρήστε μου μια εμπειρία δεκαετιών, κύριε Υπουργέ. Εγώ προσωπικά δεν κάνω ποτέ πρόβλεψη αποφάσεως δικαστηρίων δευτέρου βαθμού. Θα πούμε τότε «</w:t>
      </w:r>
      <w:r>
        <w:rPr>
          <w:rFonts w:eastAsia="Times New Roman"/>
          <w:szCs w:val="24"/>
        </w:rPr>
        <w:t>ξ</w:t>
      </w:r>
      <w:r>
        <w:rPr>
          <w:rFonts w:eastAsia="Times New Roman"/>
          <w:szCs w:val="24"/>
        </w:rPr>
        <w:t>έρεις</w:t>
      </w:r>
      <w:r>
        <w:rPr>
          <w:rFonts w:eastAsia="Times New Roman"/>
          <w:szCs w:val="24"/>
        </w:rPr>
        <w:t>,</w:t>
      </w:r>
      <w:r>
        <w:rPr>
          <w:rFonts w:eastAsia="Times New Roman"/>
          <w:szCs w:val="24"/>
        </w:rPr>
        <w:t xml:space="preserve"> κύριε </w:t>
      </w:r>
      <w:proofErr w:type="spellStart"/>
      <w:r>
        <w:rPr>
          <w:rFonts w:eastAsia="Times New Roman"/>
          <w:szCs w:val="24"/>
        </w:rPr>
        <w:t>δανειολήπτα</w:t>
      </w:r>
      <w:proofErr w:type="spellEnd"/>
      <w:r>
        <w:rPr>
          <w:rFonts w:eastAsia="Times New Roman"/>
          <w:szCs w:val="24"/>
        </w:rPr>
        <w:t xml:space="preserve">, χρωστούσες εκατό, τώρα χρωστάς </w:t>
      </w:r>
      <w:proofErr w:type="spellStart"/>
      <w:r>
        <w:rPr>
          <w:rFonts w:eastAsia="Times New Roman"/>
          <w:szCs w:val="24"/>
        </w:rPr>
        <w:t>εκατόν</w:t>
      </w:r>
      <w:proofErr w:type="spellEnd"/>
      <w:r>
        <w:rPr>
          <w:rFonts w:eastAsia="Times New Roman"/>
          <w:szCs w:val="24"/>
        </w:rPr>
        <w:t xml:space="preserve"> πενήντα», αλλά και </w:t>
      </w:r>
      <w:r>
        <w:rPr>
          <w:rFonts w:eastAsia="Times New Roman"/>
          <w:szCs w:val="24"/>
        </w:rPr>
        <w:t xml:space="preserve">να του αναγνωρίσει ισοτιμία μέσα στο </w:t>
      </w:r>
      <w:proofErr w:type="spellStart"/>
      <w:r>
        <w:rPr>
          <w:rFonts w:eastAsia="Times New Roman"/>
          <w:szCs w:val="24"/>
        </w:rPr>
        <w:t>διαδραμόντα</w:t>
      </w:r>
      <w:proofErr w:type="spellEnd"/>
      <w:r>
        <w:rPr>
          <w:rFonts w:eastAsia="Times New Roman"/>
          <w:szCs w:val="24"/>
        </w:rPr>
        <w:t xml:space="preserve"> χρόνο</w:t>
      </w:r>
      <w:r>
        <w:rPr>
          <w:rFonts w:eastAsia="Times New Roman"/>
          <w:szCs w:val="24"/>
        </w:rPr>
        <w:t>,</w:t>
      </w:r>
      <w:r>
        <w:rPr>
          <w:rFonts w:eastAsia="Times New Roman"/>
          <w:szCs w:val="24"/>
        </w:rPr>
        <w:t xml:space="preserve"> που δεν μπορεί να ανταποκριθεί με τις σημερινές συνθήκες, επιβαρύνεται το δάνειό του και κοκκινίζει και εμφανίζεται να πληρώνει ακριβότερα από ό,τι πραγματικά οφείλει.</w:t>
      </w:r>
    </w:p>
    <w:p w14:paraId="6EB0ED3D" w14:textId="77777777" w:rsidR="001771BC" w:rsidRDefault="000732D4">
      <w:pPr>
        <w:spacing w:line="600" w:lineRule="auto"/>
        <w:ind w:firstLine="720"/>
        <w:jc w:val="both"/>
        <w:rPr>
          <w:rFonts w:eastAsia="Times New Roman"/>
          <w:szCs w:val="24"/>
        </w:rPr>
      </w:pPr>
      <w:r>
        <w:rPr>
          <w:rFonts w:eastAsia="Times New Roman"/>
          <w:szCs w:val="24"/>
        </w:rPr>
        <w:t>Ζητώ, λοιπόν</w:t>
      </w:r>
      <w:r>
        <w:rPr>
          <w:rFonts w:eastAsia="Times New Roman"/>
          <w:szCs w:val="24"/>
        </w:rPr>
        <w:t>,</w:t>
      </w:r>
      <w:r>
        <w:rPr>
          <w:rFonts w:eastAsia="Times New Roman"/>
          <w:szCs w:val="24"/>
        </w:rPr>
        <w:t xml:space="preserve"> με καλοπιστία σ</w:t>
      </w:r>
      <w:r>
        <w:rPr>
          <w:rFonts w:eastAsia="Times New Roman"/>
          <w:szCs w:val="24"/>
        </w:rPr>
        <w:t>ά</w:t>
      </w:r>
      <w:r>
        <w:rPr>
          <w:rFonts w:eastAsia="Times New Roman"/>
          <w:szCs w:val="24"/>
        </w:rPr>
        <w:t xml:space="preserve">ς </w:t>
      </w:r>
      <w:r>
        <w:rPr>
          <w:rFonts w:eastAsia="Times New Roman"/>
          <w:szCs w:val="24"/>
        </w:rPr>
        <w:t>το ξαναλέω</w:t>
      </w:r>
      <w:r>
        <w:rPr>
          <w:rFonts w:eastAsia="Times New Roman"/>
          <w:szCs w:val="24"/>
        </w:rPr>
        <w:t>,</w:t>
      </w:r>
      <w:r>
        <w:rPr>
          <w:rFonts w:eastAsia="Times New Roman"/>
          <w:szCs w:val="24"/>
        </w:rPr>
        <w:t xml:space="preserve"> να καθίσουμε κάτω να βρούμε την ορθή νομοθετική λύση. Υπάρχει δυνατότητα, υπάρχει ευρωπαϊκή νομοθεσία. </w:t>
      </w:r>
      <w:r>
        <w:rPr>
          <w:rFonts w:eastAsia="Times New Roman"/>
          <w:szCs w:val="24"/>
        </w:rPr>
        <w:t>Η</w:t>
      </w:r>
      <w:r>
        <w:rPr>
          <w:rFonts w:eastAsia="Times New Roman"/>
          <w:szCs w:val="24"/>
        </w:rPr>
        <w:t xml:space="preserve"> Κύπρος το ρύθμισε</w:t>
      </w:r>
      <w:r>
        <w:rPr>
          <w:rFonts w:eastAsia="Times New Roman"/>
          <w:szCs w:val="24"/>
        </w:rPr>
        <w:t xml:space="preserve">, </w:t>
      </w:r>
      <w:r>
        <w:rPr>
          <w:rFonts w:eastAsia="Times New Roman"/>
          <w:szCs w:val="24"/>
        </w:rPr>
        <w:t>αν θέλετε να αναφερθώ</w:t>
      </w:r>
      <w:r>
        <w:rPr>
          <w:rFonts w:eastAsia="Times New Roman"/>
          <w:szCs w:val="24"/>
        </w:rPr>
        <w:t>,</w:t>
      </w:r>
      <w:r>
        <w:rPr>
          <w:rFonts w:eastAsia="Times New Roman"/>
          <w:szCs w:val="24"/>
        </w:rPr>
        <w:t xml:space="preserve"> και άλλες χώρες τα ρύθμισαν. </w:t>
      </w:r>
    </w:p>
    <w:p w14:paraId="6EB0ED3E"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Καρρά.</w:t>
      </w:r>
    </w:p>
    <w:p w14:paraId="6EB0ED3F" w14:textId="77777777" w:rsidR="001771BC" w:rsidRDefault="000732D4">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Συγκεντρώστε τη νομοθεσία, να τη βασανίσουμε, να δούμε τι συμφέρει για τη χώρα. Δεν έχουμε χρόνο, κύριε Υπουργέ. Αν κλείσει η αξιολόγηση, τελειώσαμε.</w:t>
      </w:r>
    </w:p>
    <w:p w14:paraId="6EB0ED40" w14:textId="77777777" w:rsidR="001771BC" w:rsidRDefault="000732D4">
      <w:pPr>
        <w:spacing w:line="600" w:lineRule="auto"/>
        <w:ind w:firstLine="720"/>
        <w:jc w:val="both"/>
        <w:rPr>
          <w:rFonts w:eastAsia="Times New Roman"/>
          <w:szCs w:val="24"/>
        </w:rPr>
      </w:pPr>
      <w:r>
        <w:rPr>
          <w:rFonts w:eastAsia="Times New Roman"/>
          <w:szCs w:val="24"/>
        </w:rPr>
        <w:t>Ευχαριστώ</w:t>
      </w:r>
      <w:r>
        <w:rPr>
          <w:rFonts w:eastAsia="Times New Roman"/>
          <w:szCs w:val="24"/>
        </w:rPr>
        <w:t>,</w:t>
      </w:r>
      <w:r>
        <w:rPr>
          <w:rFonts w:eastAsia="Times New Roman"/>
          <w:szCs w:val="24"/>
        </w:rPr>
        <w:t xml:space="preserve"> κύριε Πρόεδρε</w:t>
      </w:r>
      <w:r>
        <w:rPr>
          <w:rFonts w:eastAsia="Times New Roman"/>
          <w:szCs w:val="24"/>
        </w:rPr>
        <w:t>,</w:t>
      </w:r>
      <w:r>
        <w:rPr>
          <w:rFonts w:eastAsia="Times New Roman"/>
          <w:szCs w:val="24"/>
        </w:rPr>
        <w:t xml:space="preserve"> και για την ανοχή.</w:t>
      </w:r>
    </w:p>
    <w:p w14:paraId="6EB0ED41" w14:textId="77777777" w:rsidR="001771BC" w:rsidRDefault="000732D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Ορίστε,</w:t>
      </w:r>
      <w:r>
        <w:rPr>
          <w:rFonts w:eastAsia="Times New Roman"/>
          <w:szCs w:val="24"/>
        </w:rPr>
        <w:t xml:space="preserve"> κύριε Υπουργέ. </w:t>
      </w:r>
    </w:p>
    <w:p w14:paraId="6EB0ED42" w14:textId="77777777" w:rsidR="001771BC" w:rsidRDefault="000732D4">
      <w:pPr>
        <w:spacing w:line="600" w:lineRule="auto"/>
        <w:ind w:firstLine="720"/>
        <w:jc w:val="both"/>
        <w:rPr>
          <w:rFonts w:eastAsia="Times New Roman"/>
          <w:szCs w:val="24"/>
        </w:rPr>
      </w:pPr>
      <w:r>
        <w:rPr>
          <w:rFonts w:eastAsia="Times New Roman"/>
          <w:b/>
          <w:szCs w:val="24"/>
        </w:rPr>
        <w:t>ΔΗΜΟΣ ΠΑΠΑΔΗΜΗΤΡΙΟΥ (Υπουργός Οικονομίας και Ανάπτυξης):</w:t>
      </w:r>
      <w:r>
        <w:rPr>
          <w:rFonts w:eastAsia="Times New Roman"/>
          <w:szCs w:val="24"/>
        </w:rPr>
        <w:t xml:space="preserve"> Ευχαριστώ</w:t>
      </w:r>
      <w:r>
        <w:rPr>
          <w:rFonts w:eastAsia="Times New Roman"/>
          <w:szCs w:val="24"/>
        </w:rPr>
        <w:t>,</w:t>
      </w:r>
      <w:r>
        <w:rPr>
          <w:rFonts w:eastAsia="Times New Roman"/>
          <w:szCs w:val="24"/>
        </w:rPr>
        <w:t xml:space="preserve"> κύριε Πρόεδρε.</w:t>
      </w:r>
    </w:p>
    <w:p w14:paraId="6EB0ED43" w14:textId="77777777" w:rsidR="001771BC" w:rsidRDefault="000732D4">
      <w:pPr>
        <w:spacing w:line="600" w:lineRule="auto"/>
        <w:ind w:firstLine="720"/>
        <w:jc w:val="both"/>
        <w:rPr>
          <w:rFonts w:eastAsia="Times New Roman"/>
          <w:szCs w:val="24"/>
        </w:rPr>
      </w:pPr>
      <w:r>
        <w:rPr>
          <w:rFonts w:eastAsia="Times New Roman"/>
          <w:szCs w:val="24"/>
        </w:rPr>
        <w:t>Αυτό που θέλω να απαντήσω είναι ότι οι δανειολήπτες που έχουν δανειστεί σε συνάλλαγμα, αν είναι φυσικά πρόσωπα -και αυτό το στεγαστικό δάνειο ήταν για να χρ</w:t>
      </w:r>
      <w:r>
        <w:rPr>
          <w:rFonts w:eastAsia="Times New Roman"/>
          <w:szCs w:val="24"/>
        </w:rPr>
        <w:t>ηματοδοτηθεί η αγορά πρώτης κατοικίας-, μπορούν, δύνανται</w:t>
      </w:r>
      <w:r>
        <w:rPr>
          <w:rFonts w:eastAsia="Times New Roman"/>
          <w:szCs w:val="24"/>
        </w:rPr>
        <w:t>,</w:t>
      </w:r>
      <w:r>
        <w:rPr>
          <w:rFonts w:eastAsia="Times New Roman"/>
          <w:szCs w:val="24"/>
        </w:rPr>
        <w:t xml:space="preserve"> να επωφεληθούν των ευνοϊκών διατάξεων του νόμου Κατσέλη</w:t>
      </w:r>
      <w:r>
        <w:rPr>
          <w:rFonts w:eastAsia="Times New Roman"/>
          <w:szCs w:val="24"/>
        </w:rPr>
        <w:t>,</w:t>
      </w:r>
      <w:r>
        <w:rPr>
          <w:rFonts w:eastAsia="Times New Roman"/>
          <w:szCs w:val="24"/>
        </w:rPr>
        <w:t xml:space="preserve"> 3869</w:t>
      </w:r>
      <w:r>
        <w:rPr>
          <w:rFonts w:eastAsia="Times New Roman"/>
          <w:szCs w:val="24"/>
        </w:rPr>
        <w:t>,</w:t>
      </w:r>
      <w:r>
        <w:rPr>
          <w:rFonts w:eastAsia="Times New Roman"/>
          <w:szCs w:val="24"/>
        </w:rPr>
        <w:t xml:space="preserve"> και να επιδιώξουν δικαστική ρύθμιση της οφειλής τους. Πρέπει να είναι, όμως, φυσικά πρόσωπα. </w:t>
      </w:r>
    </w:p>
    <w:p w14:paraId="6EB0ED44" w14:textId="77777777" w:rsidR="001771BC" w:rsidRDefault="000732D4">
      <w:pPr>
        <w:spacing w:line="600" w:lineRule="auto"/>
        <w:ind w:firstLine="720"/>
        <w:jc w:val="both"/>
        <w:rPr>
          <w:rFonts w:eastAsia="Times New Roman"/>
          <w:szCs w:val="24"/>
        </w:rPr>
      </w:pPr>
      <w:r>
        <w:rPr>
          <w:rFonts w:eastAsia="Times New Roman"/>
          <w:szCs w:val="24"/>
        </w:rPr>
        <w:t>Αναφερθήκατε σε εταιρείες της διαχείριση</w:t>
      </w:r>
      <w:r>
        <w:rPr>
          <w:rFonts w:eastAsia="Times New Roman"/>
          <w:szCs w:val="24"/>
        </w:rPr>
        <w:t xml:space="preserve">ς των κόκκινων δανείων ή των στεγαστικών δανείων. Αυτές οι εταιρείες δεν μπορούν να κάνουν τίποτα διαφορετικό από ό,τι θα κάνουν οι τράπεζες. Αυτό είναι στο νομοσχέδιο. </w:t>
      </w:r>
      <w:r>
        <w:rPr>
          <w:rFonts w:eastAsia="Times New Roman"/>
          <w:szCs w:val="24"/>
        </w:rPr>
        <w:t>Τ</w:t>
      </w:r>
      <w:r>
        <w:rPr>
          <w:rFonts w:eastAsia="Times New Roman"/>
          <w:szCs w:val="24"/>
        </w:rPr>
        <w:t>έλος αναφερθήκατε στον εξωδικαστικό μηχανισμό, ο οποίος είναι φυσικά μόνο για επιχειρή</w:t>
      </w:r>
      <w:r>
        <w:rPr>
          <w:rFonts w:eastAsia="Times New Roman"/>
          <w:szCs w:val="24"/>
        </w:rPr>
        <w:t>σεις. Αν το δάνειο είχε γίνει από επιχειρηματικά κεφάλαια, φυσικά μπορεί να μπει και αυτό στον εξωδικαστικό μηχανισμό.</w:t>
      </w:r>
    </w:p>
    <w:p w14:paraId="6EB0ED45" w14:textId="77777777" w:rsidR="001771BC" w:rsidRDefault="000732D4">
      <w:pPr>
        <w:spacing w:line="600" w:lineRule="auto"/>
        <w:ind w:firstLine="720"/>
        <w:jc w:val="both"/>
        <w:rPr>
          <w:rFonts w:eastAsia="Times New Roman"/>
          <w:szCs w:val="24"/>
        </w:rPr>
      </w:pPr>
      <w:r>
        <w:rPr>
          <w:rFonts w:eastAsia="Times New Roman"/>
          <w:szCs w:val="24"/>
        </w:rPr>
        <w:t>Ευχαριστώ, κύριε Πρόεδρε.</w:t>
      </w:r>
    </w:p>
    <w:p w14:paraId="6EB0ED46" w14:textId="77777777" w:rsidR="001771BC" w:rsidRDefault="000732D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Κι εγώ σας ευχαριστώ.</w:t>
      </w:r>
    </w:p>
    <w:p w14:paraId="6EB0ED47" w14:textId="77777777" w:rsidR="001771BC" w:rsidRDefault="000732D4">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Πρόεδρε, αν μου επιτρέπετε μια λέξη μόνο, με την ανοχή σας.</w:t>
      </w:r>
    </w:p>
    <w:p w14:paraId="6EB0ED48"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w:t>
      </w:r>
    </w:p>
    <w:p w14:paraId="6EB0ED49" w14:textId="77777777" w:rsidR="001771BC" w:rsidRDefault="000732D4">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Προσέξτε, ο νόμος Κατσέλη λέει για αποδοχή του οφειλόμενου ποσού. Δεν επιτρέπει τη μετατροπή προηγουμένως των νομισμάτων. </w:t>
      </w:r>
      <w:r>
        <w:rPr>
          <w:rFonts w:eastAsia="Times New Roman"/>
          <w:szCs w:val="24"/>
        </w:rPr>
        <w:t>Θα είναι παγίδα. Προσέξτε.</w:t>
      </w:r>
    </w:p>
    <w:p w14:paraId="6EB0ED4A"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Ήσασταν σαφής σε ό,τι αφορά το</w:t>
      </w:r>
      <w:r>
        <w:rPr>
          <w:rFonts w:eastAsia="Times New Roman"/>
          <w:szCs w:val="24"/>
        </w:rPr>
        <w:t>ν</w:t>
      </w:r>
      <w:r>
        <w:rPr>
          <w:rFonts w:eastAsia="Times New Roman"/>
          <w:szCs w:val="24"/>
        </w:rPr>
        <w:t xml:space="preserve"> νόμο Κατσέλη. Θα το δει ο Υπουργός. Προφανώς θα έχει τέτοια ενημέρωση</w:t>
      </w:r>
      <w:r>
        <w:rPr>
          <w:rFonts w:eastAsia="Times New Roman"/>
          <w:szCs w:val="24"/>
        </w:rPr>
        <w:t>,</w:t>
      </w:r>
      <w:r>
        <w:rPr>
          <w:rFonts w:eastAsia="Times New Roman"/>
          <w:szCs w:val="24"/>
        </w:rPr>
        <w:t xml:space="preserve"> που ήταν άλλη η άποψη από τις </w:t>
      </w:r>
      <w:r>
        <w:rPr>
          <w:rFonts w:eastAsia="Times New Roman"/>
          <w:szCs w:val="24"/>
        </w:rPr>
        <w:t>Υ</w:t>
      </w:r>
      <w:r>
        <w:rPr>
          <w:rFonts w:eastAsia="Times New Roman"/>
          <w:szCs w:val="24"/>
        </w:rPr>
        <w:t xml:space="preserve">πηρεσίες του Υπουργείου. </w:t>
      </w:r>
    </w:p>
    <w:p w14:paraId="6EB0ED4B" w14:textId="77777777" w:rsidR="001771BC" w:rsidRDefault="000732D4">
      <w:pPr>
        <w:spacing w:line="600" w:lineRule="auto"/>
        <w:ind w:firstLine="720"/>
        <w:jc w:val="both"/>
        <w:rPr>
          <w:rFonts w:eastAsia="Times New Roman"/>
          <w:szCs w:val="24"/>
        </w:rPr>
      </w:pPr>
      <w:r>
        <w:rPr>
          <w:rFonts w:eastAsia="Times New Roman"/>
          <w:szCs w:val="24"/>
        </w:rPr>
        <w:t>Πάντως, κλείνοντας</w:t>
      </w:r>
      <w:r>
        <w:rPr>
          <w:rFonts w:eastAsia="Times New Roman"/>
          <w:szCs w:val="24"/>
        </w:rPr>
        <w:t>,</w:t>
      </w:r>
      <w:r>
        <w:rPr>
          <w:rFonts w:eastAsia="Times New Roman"/>
          <w:szCs w:val="24"/>
        </w:rPr>
        <w:t xml:space="preserve"> εγώ πιστεύω ότι </w:t>
      </w:r>
      <w:r>
        <w:rPr>
          <w:rFonts w:eastAsia="Times New Roman"/>
          <w:szCs w:val="24"/>
        </w:rPr>
        <w:t xml:space="preserve">ο Υπουργός όσα άκουσε από εσάς θα τα δει με προσοχή. Αλλιώς, μπορείτε να φέρετε μια πρόταση νόμου, που νομίζω ότι πολλοί συνάδελφοι θα την προσυπογράψουν. </w:t>
      </w:r>
    </w:p>
    <w:p w14:paraId="6EB0ED4C" w14:textId="77777777" w:rsidR="001771BC" w:rsidRDefault="000732D4">
      <w:pPr>
        <w:spacing w:line="600" w:lineRule="auto"/>
        <w:ind w:firstLine="720"/>
        <w:jc w:val="both"/>
        <w:rPr>
          <w:rFonts w:eastAsia="Times New Roman"/>
          <w:szCs w:val="24"/>
        </w:rPr>
      </w:pPr>
      <w:r>
        <w:rPr>
          <w:rFonts w:eastAsia="Times New Roman"/>
          <w:szCs w:val="24"/>
        </w:rPr>
        <w:t xml:space="preserve">Αγαπητοί συνάδελφοι, ολοκληρώθηκε η συζήτηση των επικαίρων ερωτήσεων. </w:t>
      </w:r>
    </w:p>
    <w:p w14:paraId="6EB0ED4D" w14:textId="77777777" w:rsidR="001771BC" w:rsidRDefault="000732D4">
      <w:pPr>
        <w:spacing w:line="600" w:lineRule="auto"/>
        <w:ind w:firstLine="720"/>
        <w:jc w:val="both"/>
        <w:rPr>
          <w:rFonts w:eastAsia="Times New Roman"/>
          <w:szCs w:val="24"/>
        </w:rPr>
      </w:pPr>
      <w:r>
        <w:rPr>
          <w:rFonts w:eastAsia="Times New Roman"/>
          <w:szCs w:val="24"/>
        </w:rPr>
        <w:lastRenderedPageBreak/>
        <w:t>Εύχομαι καλό Σαββατοκύριακο κ</w:t>
      </w:r>
      <w:r>
        <w:rPr>
          <w:rFonts w:eastAsia="Times New Roman"/>
          <w:szCs w:val="24"/>
        </w:rPr>
        <w:t>αι</w:t>
      </w:r>
      <w:r>
        <w:rPr>
          <w:rFonts w:eastAsia="Times New Roman"/>
          <w:szCs w:val="24"/>
        </w:rPr>
        <w:t>,</w:t>
      </w:r>
      <w:r>
        <w:rPr>
          <w:rFonts w:eastAsia="Times New Roman"/>
          <w:szCs w:val="24"/>
        </w:rPr>
        <w:t xml:space="preserve"> κύριε Υπουργέ, να φέρετε καλά νέα μέχρι τη Δευτέρα.</w:t>
      </w:r>
    </w:p>
    <w:p w14:paraId="6EB0ED4E" w14:textId="77777777" w:rsidR="001771BC" w:rsidRDefault="000732D4">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w:t>
      </w:r>
      <w:r>
        <w:rPr>
          <w:rFonts w:eastAsia="Times New Roman"/>
          <w:szCs w:val="24"/>
        </w:rPr>
        <w:t xml:space="preserve">δέχεστε </w:t>
      </w:r>
      <w:r>
        <w:rPr>
          <w:rFonts w:eastAsia="Times New Roman"/>
          <w:szCs w:val="24"/>
        </w:rPr>
        <w:t>στο σημείο αυτό να λύσουμε τη συνεδρίαση;</w:t>
      </w:r>
    </w:p>
    <w:p w14:paraId="6EB0ED4F" w14:textId="77777777" w:rsidR="001771BC" w:rsidRDefault="000732D4">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EB0ED50" w14:textId="77777777" w:rsidR="001771BC" w:rsidRDefault="000732D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Με τη συναίνεση του Σώματος και ώρα 14.10</w:t>
      </w:r>
      <w:r>
        <w:rPr>
          <w:rFonts w:eastAsia="Times New Roman"/>
          <w:szCs w:val="24"/>
        </w:rPr>
        <w:t>΄</w:t>
      </w:r>
      <w:r>
        <w:rPr>
          <w:rFonts w:eastAsia="Times New Roman"/>
          <w:szCs w:val="24"/>
        </w:rPr>
        <w:t xml:space="preserve"> </w:t>
      </w:r>
      <w:proofErr w:type="spellStart"/>
      <w:r>
        <w:rPr>
          <w:rFonts w:eastAsia="Times New Roman"/>
          <w:szCs w:val="24"/>
        </w:rPr>
        <w:t>λύεται</w:t>
      </w:r>
      <w:proofErr w:type="spellEnd"/>
      <w:r>
        <w:rPr>
          <w:rFonts w:eastAsia="Times New Roman"/>
          <w:szCs w:val="24"/>
        </w:rPr>
        <w:t xml:space="preserve"> </w:t>
      </w:r>
      <w:r>
        <w:rPr>
          <w:rFonts w:eastAsia="Times New Roman"/>
          <w:szCs w:val="24"/>
        </w:rPr>
        <w:t>η συνεδρίαση για τη Δευτέρα 20 Φεβρουαρίου 2017 και ώρα 18.00΄, με αντικείμενο εργασιών του Σώματος κοινοβουλευτικό έλεγχο</w:t>
      </w:r>
      <w:r>
        <w:rPr>
          <w:rFonts w:eastAsia="Times New Roman"/>
          <w:szCs w:val="24"/>
        </w:rPr>
        <w:t xml:space="preserve">: </w:t>
      </w:r>
      <w:r>
        <w:rPr>
          <w:rFonts w:eastAsia="Times New Roman"/>
          <w:szCs w:val="24"/>
        </w:rPr>
        <w:t>συζήτηση επικαίρων ερωτήσεων.</w:t>
      </w:r>
    </w:p>
    <w:p w14:paraId="6EB0ED51" w14:textId="77777777" w:rsidR="001771BC" w:rsidRDefault="000732D4">
      <w:pPr>
        <w:spacing w:line="600" w:lineRule="auto"/>
        <w:jc w:val="both"/>
        <w:rPr>
          <w:rFonts w:eastAsia="Times New Roman"/>
          <w:b/>
          <w:szCs w:val="24"/>
        </w:rPr>
      </w:pPr>
      <w:r>
        <w:rPr>
          <w:rFonts w:eastAsia="Times New Roman"/>
          <w:b/>
          <w:szCs w:val="24"/>
        </w:rPr>
        <w:t xml:space="preserve">Ο ΠΡΟΕΔΡΟΣ </w:t>
      </w:r>
      <w:r>
        <w:rPr>
          <w:rFonts w:eastAsia="Times New Roman"/>
          <w:b/>
          <w:szCs w:val="24"/>
        </w:rPr>
        <w:tab/>
      </w:r>
      <w:r>
        <w:rPr>
          <w:rFonts w:eastAsia="Times New Roman"/>
          <w:b/>
          <w:szCs w:val="24"/>
        </w:rPr>
        <w:tab/>
      </w:r>
      <w:r>
        <w:rPr>
          <w:rFonts w:eastAsia="Times New Roman"/>
          <w:b/>
          <w:szCs w:val="24"/>
        </w:rPr>
        <w:tab/>
      </w:r>
      <w:r>
        <w:rPr>
          <w:rFonts w:eastAsia="Times New Roman"/>
          <w:b/>
          <w:szCs w:val="24"/>
        </w:rPr>
        <w:tab/>
      </w:r>
      <w:r>
        <w:rPr>
          <w:rFonts w:eastAsia="Times New Roman"/>
          <w:b/>
          <w:szCs w:val="24"/>
        </w:rPr>
        <w:tab/>
      </w:r>
      <w:r>
        <w:rPr>
          <w:rFonts w:eastAsia="Times New Roman"/>
          <w:b/>
          <w:szCs w:val="24"/>
        </w:rPr>
        <w:tab/>
        <w:t xml:space="preserve">          </w:t>
      </w:r>
      <w:r>
        <w:rPr>
          <w:rFonts w:eastAsia="Times New Roman"/>
          <w:b/>
          <w:szCs w:val="24"/>
        </w:rPr>
        <w:t>ΟΙ ΓΡΑΜΜΑΤΕΙΣ</w:t>
      </w:r>
    </w:p>
    <w:sectPr w:rsidR="001771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pud8SS3+ybjkIAeyEu5DynuaPY=" w:salt="PudyfgfmtsQrpQ8+fB0P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BC"/>
    <w:rsid w:val="000732D4"/>
    <w:rsid w:val="001771BC"/>
    <w:rsid w:val="00E91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EA42"/>
  <w15:docId w15:val="{B725F9F5-E5F9-4628-8BF5-269DDF8E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702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7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402</MetadataID>
    <Session xmlns="641f345b-441b-4b81-9152-adc2e73ba5e1">Β´</Session>
    <Date xmlns="641f345b-441b-4b81-9152-adc2e73ba5e1">2017-02-16T22:00:00+00:00</Date>
    <Status xmlns="641f345b-441b-4b81-9152-adc2e73ba5e1">
      <Url>http://srv-sp1/praktika/Lists/Incoming_Metadata/EditForm.aspx?ID=402&amp;Source=/praktika/Recordings_Library/Forms/AllItems.aspx</Url>
      <Description>Δημοσιεύτηκε</Description>
    </Status>
    <Meeting xmlns="641f345b-441b-4b81-9152-adc2e73ba5e1">ΟΣΤ´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6A0F4-2D07-4ED6-805E-F5B9CCFA4188}">
  <ds:schemaRefs>
    <ds:schemaRef ds:uri="http://purl.org/dc/elements/1.1/"/>
    <ds:schemaRef ds:uri="http://schemas.microsoft.com/office/2006/documentManagement/types"/>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0E6584C5-9F57-4A8D-9814-9730C7D2E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2BCD6-6E18-49BA-ADED-4EE765A117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166</Pages>
  <Words>29846</Words>
  <Characters>161173</Characters>
  <Application>Microsoft Office Word</Application>
  <DocSecurity>0</DocSecurity>
  <Lines>1343</Lines>
  <Paragraphs>381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2017-02-23T10:50:00Z</dcterms:created>
  <dcterms:modified xsi:type="dcterms:W3CDTF">2017-02-23T10:50:00Z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