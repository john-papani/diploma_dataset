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B3DA9" w14:textId="77777777" w:rsidR="00CA331D" w:rsidRPr="00CA331D" w:rsidRDefault="00CA331D" w:rsidP="00CA331D">
      <w:pPr>
        <w:spacing w:after="0" w:line="360" w:lineRule="auto"/>
        <w:rPr>
          <w:ins w:id="0" w:author="Φλούδα Χριστίνα" w:date="2016-10-21T10:21:00Z"/>
          <w:rFonts w:eastAsia="Times New Roman"/>
          <w:szCs w:val="24"/>
          <w:lang w:eastAsia="en-US"/>
        </w:rPr>
      </w:pPr>
      <w:bookmarkStart w:id="1" w:name="_GoBack"/>
      <w:bookmarkEnd w:id="1"/>
      <w:ins w:id="2" w:author="Φλούδα Χριστίνα" w:date="2016-10-21T10:21:00Z">
        <w:r w:rsidRPr="00CA331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2293710" w14:textId="77777777" w:rsidR="00CA331D" w:rsidRPr="00CA331D" w:rsidRDefault="00CA331D" w:rsidP="00CA331D">
      <w:pPr>
        <w:spacing w:after="0" w:line="360" w:lineRule="auto"/>
        <w:rPr>
          <w:ins w:id="3" w:author="Φλούδα Χριστίνα" w:date="2016-10-21T10:21:00Z"/>
          <w:rFonts w:eastAsia="Times New Roman"/>
          <w:szCs w:val="24"/>
          <w:lang w:eastAsia="en-US"/>
        </w:rPr>
      </w:pPr>
    </w:p>
    <w:p w14:paraId="42324345" w14:textId="77777777" w:rsidR="00CA331D" w:rsidRPr="00CA331D" w:rsidRDefault="00CA331D" w:rsidP="00CA331D">
      <w:pPr>
        <w:spacing w:after="0" w:line="360" w:lineRule="auto"/>
        <w:rPr>
          <w:ins w:id="4" w:author="Φλούδα Χριστίνα" w:date="2016-10-21T10:21:00Z"/>
          <w:rFonts w:eastAsia="Times New Roman"/>
          <w:szCs w:val="24"/>
          <w:lang w:eastAsia="en-US"/>
        </w:rPr>
      </w:pPr>
      <w:ins w:id="5" w:author="Φλούδα Χριστίνα" w:date="2016-10-21T10:21:00Z">
        <w:r w:rsidRPr="00CA331D">
          <w:rPr>
            <w:rFonts w:eastAsia="Times New Roman"/>
            <w:szCs w:val="24"/>
            <w:lang w:eastAsia="en-US"/>
          </w:rPr>
          <w:t>ΠΙΝΑΚΑΣ ΠΕΡΙΕΧΟΜΕΝΩΝ</w:t>
        </w:r>
      </w:ins>
    </w:p>
    <w:p w14:paraId="1D4B7B78" w14:textId="77777777" w:rsidR="00CA331D" w:rsidRPr="00CA331D" w:rsidRDefault="00CA331D" w:rsidP="00CA331D">
      <w:pPr>
        <w:spacing w:after="0" w:line="360" w:lineRule="auto"/>
        <w:rPr>
          <w:ins w:id="6" w:author="Φλούδα Χριστίνα" w:date="2016-10-21T10:21:00Z"/>
          <w:rFonts w:eastAsia="Times New Roman"/>
          <w:szCs w:val="24"/>
          <w:lang w:eastAsia="en-US"/>
        </w:rPr>
      </w:pPr>
      <w:ins w:id="7" w:author="Φλούδα Χριστίνα" w:date="2016-10-21T10:21:00Z">
        <w:r w:rsidRPr="00CA331D">
          <w:rPr>
            <w:rFonts w:eastAsia="Times New Roman"/>
            <w:szCs w:val="24"/>
            <w:lang w:eastAsia="en-US"/>
          </w:rPr>
          <w:t xml:space="preserve">ΙΖ΄ ΠΕΡΙΟΔΟΣ </w:t>
        </w:r>
      </w:ins>
    </w:p>
    <w:p w14:paraId="73CC766B" w14:textId="77777777" w:rsidR="00CA331D" w:rsidRPr="00CA331D" w:rsidRDefault="00CA331D" w:rsidP="00CA331D">
      <w:pPr>
        <w:spacing w:after="0" w:line="360" w:lineRule="auto"/>
        <w:rPr>
          <w:ins w:id="8" w:author="Φλούδα Χριστίνα" w:date="2016-10-21T10:21:00Z"/>
          <w:rFonts w:eastAsia="Times New Roman"/>
          <w:szCs w:val="24"/>
          <w:lang w:eastAsia="en-US"/>
        </w:rPr>
      </w:pPr>
      <w:ins w:id="9" w:author="Φλούδα Χριστίνα" w:date="2016-10-21T10:21:00Z">
        <w:r w:rsidRPr="00CA331D">
          <w:rPr>
            <w:rFonts w:eastAsia="Times New Roman"/>
            <w:szCs w:val="24"/>
            <w:lang w:eastAsia="en-US"/>
          </w:rPr>
          <w:t>ΠΡΟΕΔΡΕΥΟΜΕΝΗΣ ΚΟΙΝΟΒΟΥΛΕΥΤΙΚΗΣ ΔΗΜΟΚΡΑΤΙΑΣ</w:t>
        </w:r>
      </w:ins>
    </w:p>
    <w:p w14:paraId="05E7E02F" w14:textId="77777777" w:rsidR="00CA331D" w:rsidRPr="00CA331D" w:rsidRDefault="00CA331D" w:rsidP="00CA331D">
      <w:pPr>
        <w:spacing w:after="0" w:line="360" w:lineRule="auto"/>
        <w:rPr>
          <w:ins w:id="10" w:author="Φλούδα Χριστίνα" w:date="2016-10-21T10:21:00Z"/>
          <w:rFonts w:eastAsia="Times New Roman"/>
          <w:szCs w:val="24"/>
          <w:lang w:eastAsia="en-US"/>
        </w:rPr>
      </w:pPr>
      <w:ins w:id="11" w:author="Φλούδα Χριστίνα" w:date="2016-10-21T10:21:00Z">
        <w:r w:rsidRPr="00CA331D">
          <w:rPr>
            <w:rFonts w:eastAsia="Times New Roman"/>
            <w:szCs w:val="24"/>
            <w:lang w:eastAsia="en-US"/>
          </w:rPr>
          <w:t>ΣΥΝΟΔΟΣ Β΄</w:t>
        </w:r>
      </w:ins>
    </w:p>
    <w:p w14:paraId="2B90218C" w14:textId="77777777" w:rsidR="00CA331D" w:rsidRPr="00CA331D" w:rsidRDefault="00CA331D" w:rsidP="00CA331D">
      <w:pPr>
        <w:spacing w:after="0" w:line="360" w:lineRule="auto"/>
        <w:rPr>
          <w:ins w:id="12" w:author="Φλούδα Χριστίνα" w:date="2016-10-21T10:21:00Z"/>
          <w:rFonts w:eastAsia="Times New Roman"/>
          <w:szCs w:val="24"/>
          <w:lang w:eastAsia="en-US"/>
        </w:rPr>
      </w:pPr>
    </w:p>
    <w:p w14:paraId="5363D3B8" w14:textId="77777777" w:rsidR="00CA331D" w:rsidRPr="00CA331D" w:rsidRDefault="00CA331D" w:rsidP="00CA331D">
      <w:pPr>
        <w:spacing w:after="0" w:line="360" w:lineRule="auto"/>
        <w:rPr>
          <w:ins w:id="13" w:author="Φλούδα Χριστίνα" w:date="2016-10-21T10:21:00Z"/>
          <w:rFonts w:eastAsia="Times New Roman"/>
          <w:szCs w:val="24"/>
          <w:lang w:eastAsia="en-US"/>
        </w:rPr>
      </w:pPr>
      <w:ins w:id="14" w:author="Φλούδα Χριστίνα" w:date="2016-10-21T10:21:00Z">
        <w:r w:rsidRPr="00CA331D">
          <w:rPr>
            <w:rFonts w:eastAsia="Times New Roman"/>
            <w:szCs w:val="24"/>
            <w:lang w:eastAsia="en-US"/>
          </w:rPr>
          <w:t>ΣΥΝΕΔΡΙΑΣΗ Ι΄</w:t>
        </w:r>
      </w:ins>
    </w:p>
    <w:p w14:paraId="37BE2E35" w14:textId="77777777" w:rsidR="00CA331D" w:rsidRPr="00CA331D" w:rsidRDefault="00CA331D" w:rsidP="00CA331D">
      <w:pPr>
        <w:spacing w:after="0" w:line="360" w:lineRule="auto"/>
        <w:rPr>
          <w:ins w:id="15" w:author="Φλούδα Χριστίνα" w:date="2016-10-21T10:21:00Z"/>
          <w:rFonts w:eastAsia="Times New Roman"/>
          <w:szCs w:val="24"/>
          <w:lang w:eastAsia="en-US"/>
        </w:rPr>
      </w:pPr>
      <w:ins w:id="16" w:author="Φλούδα Χριστίνα" w:date="2016-10-21T10:21:00Z">
        <w:r w:rsidRPr="00CA331D">
          <w:rPr>
            <w:rFonts w:eastAsia="Times New Roman"/>
            <w:szCs w:val="24"/>
            <w:lang w:eastAsia="en-US"/>
          </w:rPr>
          <w:t>Δευτέρα  17 Οκτωβρίου 2016</w:t>
        </w:r>
      </w:ins>
    </w:p>
    <w:p w14:paraId="15FF8478" w14:textId="77777777" w:rsidR="00CA331D" w:rsidRPr="00CA331D" w:rsidRDefault="00CA331D" w:rsidP="00CA331D">
      <w:pPr>
        <w:spacing w:after="0" w:line="360" w:lineRule="auto"/>
        <w:rPr>
          <w:ins w:id="17" w:author="Φλούδα Χριστίνα" w:date="2016-10-21T10:21:00Z"/>
          <w:rFonts w:eastAsia="Times New Roman"/>
          <w:szCs w:val="24"/>
          <w:lang w:eastAsia="en-US"/>
        </w:rPr>
      </w:pPr>
    </w:p>
    <w:p w14:paraId="0689A193" w14:textId="77777777" w:rsidR="00CA331D" w:rsidRPr="00CA331D" w:rsidRDefault="00CA331D" w:rsidP="00CA331D">
      <w:pPr>
        <w:spacing w:after="0" w:line="360" w:lineRule="auto"/>
        <w:rPr>
          <w:ins w:id="18" w:author="Φλούδα Χριστίνα" w:date="2016-10-21T10:21:00Z"/>
          <w:rFonts w:eastAsia="Times New Roman"/>
          <w:szCs w:val="24"/>
          <w:lang w:eastAsia="en-US"/>
        </w:rPr>
      </w:pPr>
      <w:ins w:id="19" w:author="Φλούδα Χριστίνα" w:date="2016-10-21T10:21:00Z">
        <w:r w:rsidRPr="00CA331D">
          <w:rPr>
            <w:rFonts w:eastAsia="Times New Roman"/>
            <w:szCs w:val="24"/>
            <w:lang w:eastAsia="en-US"/>
          </w:rPr>
          <w:t>ΘΕΜΑΤΑ</w:t>
        </w:r>
      </w:ins>
    </w:p>
    <w:p w14:paraId="69083DCC" w14:textId="77777777" w:rsidR="00CA331D" w:rsidRPr="00CA331D" w:rsidRDefault="00CA331D" w:rsidP="00CA331D">
      <w:pPr>
        <w:spacing w:after="0" w:line="360" w:lineRule="auto"/>
        <w:rPr>
          <w:ins w:id="20" w:author="Φλούδα Χριστίνα" w:date="2016-10-21T10:21:00Z"/>
          <w:rFonts w:eastAsia="Times New Roman"/>
          <w:szCs w:val="24"/>
          <w:lang w:eastAsia="en-US"/>
        </w:rPr>
      </w:pPr>
      <w:ins w:id="21" w:author="Φλούδα Χριστίνα" w:date="2016-10-21T10:21:00Z">
        <w:r w:rsidRPr="00CA331D">
          <w:rPr>
            <w:rFonts w:eastAsia="Times New Roman"/>
            <w:szCs w:val="24"/>
            <w:lang w:eastAsia="en-US"/>
          </w:rPr>
          <w:t xml:space="preserve"> </w:t>
        </w:r>
        <w:r w:rsidRPr="00CA331D">
          <w:rPr>
            <w:rFonts w:eastAsia="Times New Roman"/>
            <w:szCs w:val="24"/>
            <w:lang w:eastAsia="en-US"/>
          </w:rPr>
          <w:br/>
          <w:t xml:space="preserve">Α. ΕΙΔΙΚΑ ΘΕΜΑΤΑ </w:t>
        </w:r>
        <w:r w:rsidRPr="00CA331D">
          <w:rPr>
            <w:rFonts w:eastAsia="Times New Roman"/>
            <w:szCs w:val="24"/>
            <w:lang w:eastAsia="en-US"/>
          </w:rPr>
          <w:br/>
          <w:t xml:space="preserve">1. Ανακοινώνεται ότι τη συνεδρίαση παρακολουθούν μέλη από την Πανελλήνια Οργάνωση "Η Ελληνική Εστία", μαθητές από το Γενικό Λύκειο Αρεόπολης Λακωνίας, το 1ο Δημοτικό Σχολείο Τρικάλων και το Δημοτικό Σχολείο Λιβανάτων Φθιώτιδας, σελ. </w:t>
        </w:r>
        <w:r w:rsidRPr="00CA331D">
          <w:rPr>
            <w:rFonts w:eastAsia="Times New Roman"/>
            <w:szCs w:val="24"/>
            <w:lang w:eastAsia="en-US"/>
          </w:rPr>
          <w:br/>
          <w:t xml:space="preserve">2. Επί διαδικαστικού θέματος, σελ. </w:t>
        </w:r>
        <w:r w:rsidRPr="00CA331D">
          <w:rPr>
            <w:rFonts w:eastAsia="Times New Roman"/>
            <w:szCs w:val="24"/>
            <w:lang w:eastAsia="en-US"/>
          </w:rPr>
          <w:br/>
          <w:t xml:space="preserve">3. Ανακοινώνεται ότι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στις 14 Οκτωβρίου 2016 ποινική δικογραφία που αφορά στον Υπουργό Παιδείας,  Έρευνας και Θρησκευμάτων, κ. Νικόλαο Φίλη, σελ. </w:t>
        </w:r>
        <w:r w:rsidRPr="00CA331D">
          <w:rPr>
            <w:rFonts w:eastAsia="Times New Roman"/>
            <w:szCs w:val="24"/>
            <w:lang w:eastAsia="en-US"/>
          </w:rPr>
          <w:br/>
          <w:t xml:space="preserve"> </w:t>
        </w:r>
        <w:r w:rsidRPr="00CA331D">
          <w:rPr>
            <w:rFonts w:eastAsia="Times New Roman"/>
            <w:szCs w:val="24"/>
            <w:lang w:eastAsia="en-US"/>
          </w:rPr>
          <w:br/>
          <w:t xml:space="preserve">Β. ΚΟΙΝΟΒΟΥΛΕΥΤΙΚΟΣ ΕΛΕΓΧΟΣ </w:t>
        </w:r>
        <w:r w:rsidRPr="00CA331D">
          <w:rPr>
            <w:rFonts w:eastAsia="Times New Roman"/>
            <w:szCs w:val="24"/>
            <w:lang w:eastAsia="en-US"/>
          </w:rPr>
          <w:br/>
          <w:t>Συζήτηση επικαίρων ερωτήσεων:</w:t>
        </w:r>
        <w:r w:rsidRPr="00CA331D">
          <w:rPr>
            <w:rFonts w:eastAsia="Times New Roman"/>
            <w:szCs w:val="24"/>
            <w:lang w:eastAsia="en-US"/>
          </w:rPr>
          <w:br/>
          <w:t xml:space="preserve">   α) Προς τον Υπουργό Υγείας, σχετικά με τα προβλήματα στο Κέντρο Υγείας Μοιρών του Δήμου Φαιστού Ηρακλείου Κρήτης, σελ. </w:t>
        </w:r>
        <w:r w:rsidRPr="00CA331D">
          <w:rPr>
            <w:rFonts w:eastAsia="Times New Roman"/>
            <w:szCs w:val="24"/>
            <w:lang w:eastAsia="en-US"/>
          </w:rPr>
          <w:br/>
          <w:t xml:space="preserve">   β) Προς τον Υπουργό Πολιτισμού και Αθλητισμού, σχετικά με την ανάγκη επαναθεσμοθέτησης της Ενιαίας Τιμής του Βιβλίου, σελ. </w:t>
        </w:r>
        <w:r w:rsidRPr="00CA331D">
          <w:rPr>
            <w:rFonts w:eastAsia="Times New Roman"/>
            <w:szCs w:val="24"/>
            <w:lang w:eastAsia="en-US"/>
          </w:rPr>
          <w:br/>
          <w:t xml:space="preserve"> </w:t>
        </w:r>
        <w:r w:rsidRPr="00CA331D">
          <w:rPr>
            <w:rFonts w:eastAsia="Times New Roman"/>
            <w:szCs w:val="24"/>
            <w:lang w:eastAsia="en-US"/>
          </w:rPr>
          <w:br/>
          <w:t xml:space="preserve">Γ. ΝΟΜΟΘΕΤΙΚΗ ΕΡΓΑΣΙΑ </w:t>
        </w:r>
        <w:r w:rsidRPr="00CA331D">
          <w:rPr>
            <w:rFonts w:eastAsia="Times New Roman"/>
            <w:szCs w:val="24"/>
            <w:lang w:eastAsia="en-US"/>
          </w:rPr>
          <w:br/>
          <w:t xml:space="preserve">Συζήτηση και ψήφιση επί της αρχής του σχεδίου νόμου του Υπουργείου  Παιδείας, Έρευνας και Θρησκευμάτων:  «Ελληνικό  Ίδρυμα  Έρευνας και Καινοτομίας και άλλες διατάξεις», σελ. </w:t>
        </w:r>
        <w:r w:rsidRPr="00CA331D">
          <w:rPr>
            <w:rFonts w:eastAsia="Times New Roman"/>
            <w:szCs w:val="24"/>
            <w:lang w:eastAsia="en-US"/>
          </w:rPr>
          <w:br/>
          <w:t xml:space="preserve"> </w:t>
        </w:r>
        <w:r w:rsidRPr="00CA331D">
          <w:rPr>
            <w:rFonts w:eastAsia="Times New Roman"/>
            <w:szCs w:val="24"/>
            <w:lang w:eastAsia="en-US"/>
          </w:rPr>
          <w:br/>
        </w:r>
      </w:ins>
    </w:p>
    <w:p w14:paraId="7C379A31" w14:textId="77777777" w:rsidR="00CA331D" w:rsidRPr="00CA331D" w:rsidRDefault="00CA331D" w:rsidP="00CA331D">
      <w:pPr>
        <w:spacing w:after="0" w:line="360" w:lineRule="auto"/>
        <w:rPr>
          <w:ins w:id="22" w:author="Φλούδα Χριστίνα" w:date="2016-10-21T10:21:00Z"/>
          <w:rFonts w:eastAsia="Times New Roman"/>
          <w:szCs w:val="24"/>
          <w:lang w:eastAsia="en-US"/>
        </w:rPr>
      </w:pPr>
      <w:ins w:id="23" w:author="Φλούδα Χριστίνα" w:date="2016-10-21T10:21:00Z">
        <w:r w:rsidRPr="00CA331D">
          <w:rPr>
            <w:rFonts w:eastAsia="Times New Roman"/>
            <w:szCs w:val="24"/>
            <w:lang w:eastAsia="en-US"/>
          </w:rPr>
          <w:t>ΠΡΟΕΔΡΕΥΟΝΤΕΣ</w:t>
        </w:r>
      </w:ins>
    </w:p>
    <w:p w14:paraId="7C2336E5" w14:textId="77777777" w:rsidR="00CA331D" w:rsidRPr="00CA331D" w:rsidRDefault="00CA331D" w:rsidP="00CA331D">
      <w:pPr>
        <w:spacing w:after="0" w:line="360" w:lineRule="auto"/>
        <w:rPr>
          <w:ins w:id="24" w:author="Φλούδα Χριστίνα" w:date="2016-10-21T10:21:00Z"/>
          <w:rFonts w:eastAsia="Times New Roman"/>
          <w:szCs w:val="24"/>
          <w:lang w:eastAsia="en-US"/>
        </w:rPr>
      </w:pPr>
      <w:ins w:id="25" w:author="Φλούδα Χριστίνα" w:date="2016-10-21T10:21:00Z">
        <w:r w:rsidRPr="00CA331D">
          <w:rPr>
            <w:rFonts w:eastAsia="Times New Roman"/>
            <w:szCs w:val="24"/>
            <w:lang w:eastAsia="en-US"/>
          </w:rPr>
          <w:t xml:space="preserve"> </w:t>
        </w:r>
        <w:r w:rsidRPr="00CA331D">
          <w:rPr>
            <w:rFonts w:eastAsia="Times New Roman"/>
            <w:szCs w:val="24"/>
            <w:lang w:eastAsia="en-US"/>
          </w:rPr>
          <w:br/>
          <w:t>ΚΑΚΛΑΜΑΝΗΣ Ν. , σελ.</w:t>
        </w:r>
        <w:r w:rsidRPr="00CA331D">
          <w:rPr>
            <w:rFonts w:eastAsia="Times New Roman"/>
            <w:szCs w:val="24"/>
            <w:lang w:eastAsia="en-US"/>
          </w:rPr>
          <w:br/>
          <w:t>ΚΟΥΡΑΚΗΣ Α. , σελ.</w:t>
        </w:r>
        <w:r w:rsidRPr="00CA331D">
          <w:rPr>
            <w:rFonts w:eastAsia="Times New Roman"/>
            <w:szCs w:val="24"/>
            <w:lang w:eastAsia="en-US"/>
          </w:rPr>
          <w:br/>
          <w:t>ΧΡΙΣΤΟΔΟΥΛΟΠΟΥΛΟΥ Α. , σελ.</w:t>
        </w:r>
        <w:r w:rsidRPr="00CA331D">
          <w:rPr>
            <w:rFonts w:eastAsia="Times New Roman"/>
            <w:szCs w:val="24"/>
            <w:lang w:eastAsia="en-US"/>
          </w:rPr>
          <w:br/>
        </w:r>
      </w:ins>
    </w:p>
    <w:p w14:paraId="6DFDDB03" w14:textId="77777777" w:rsidR="00CA331D" w:rsidRPr="00CA331D" w:rsidRDefault="00CA331D" w:rsidP="00CA331D">
      <w:pPr>
        <w:spacing w:after="0" w:line="360" w:lineRule="auto"/>
        <w:rPr>
          <w:ins w:id="26" w:author="Φλούδα Χριστίνα" w:date="2016-10-21T10:21:00Z"/>
          <w:rFonts w:eastAsia="Times New Roman"/>
          <w:szCs w:val="24"/>
          <w:lang w:eastAsia="en-US"/>
        </w:rPr>
      </w:pPr>
    </w:p>
    <w:p w14:paraId="3EC7EA9D" w14:textId="77777777" w:rsidR="00CA331D" w:rsidRPr="00CA331D" w:rsidRDefault="00CA331D" w:rsidP="00CA331D">
      <w:pPr>
        <w:spacing w:after="0" w:line="360" w:lineRule="auto"/>
        <w:rPr>
          <w:ins w:id="27" w:author="Φλούδα Χριστίνα" w:date="2016-10-21T10:21:00Z"/>
          <w:rFonts w:eastAsia="Times New Roman"/>
          <w:szCs w:val="24"/>
          <w:lang w:eastAsia="en-US"/>
        </w:rPr>
      </w:pPr>
      <w:ins w:id="28" w:author="Φλούδα Χριστίνα" w:date="2016-10-21T10:21:00Z">
        <w:r w:rsidRPr="00CA331D">
          <w:rPr>
            <w:rFonts w:eastAsia="Times New Roman"/>
            <w:szCs w:val="24"/>
            <w:lang w:eastAsia="en-US"/>
          </w:rPr>
          <w:t>ΟΜΙΛΗΤΕΣ</w:t>
        </w:r>
      </w:ins>
    </w:p>
    <w:p w14:paraId="12C7E364" w14:textId="168071DD" w:rsidR="00CA331D" w:rsidRDefault="00CA331D" w:rsidP="00CA331D">
      <w:pPr>
        <w:spacing w:after="0" w:line="600" w:lineRule="auto"/>
        <w:ind w:firstLine="720"/>
        <w:jc w:val="both"/>
        <w:rPr>
          <w:ins w:id="29" w:author="Φλούδα Χριστίνα" w:date="2016-10-21T10:21:00Z"/>
          <w:rFonts w:eastAsia="Times New Roman" w:cs="Times New Roman"/>
          <w:szCs w:val="24"/>
        </w:rPr>
        <w:pPrChange w:id="30" w:author="Φλούδα Χριστίνα" w:date="2016-10-21T10:21:00Z">
          <w:pPr>
            <w:spacing w:after="0" w:line="600" w:lineRule="auto"/>
            <w:ind w:firstLine="720"/>
            <w:jc w:val="center"/>
          </w:pPr>
        </w:pPrChange>
      </w:pPr>
      <w:ins w:id="31" w:author="Φλούδα Χριστίνα" w:date="2016-10-21T10:21:00Z">
        <w:r w:rsidRPr="00CA331D">
          <w:rPr>
            <w:rFonts w:eastAsia="Times New Roman"/>
            <w:szCs w:val="24"/>
            <w:lang w:eastAsia="en-US"/>
          </w:rPr>
          <w:br/>
          <w:t>Α. Επί διαδικαστικού θέματος:</w:t>
        </w:r>
        <w:r w:rsidRPr="00CA331D">
          <w:rPr>
            <w:rFonts w:eastAsia="Times New Roman"/>
            <w:szCs w:val="24"/>
            <w:lang w:eastAsia="en-US"/>
          </w:rPr>
          <w:br/>
          <w:t>ΚΑΚΛΑΜΑΝΗΣ Ν. , σελ.</w:t>
        </w:r>
        <w:r w:rsidRPr="00CA331D">
          <w:rPr>
            <w:rFonts w:eastAsia="Times New Roman"/>
            <w:szCs w:val="24"/>
            <w:lang w:eastAsia="en-US"/>
          </w:rPr>
          <w:br/>
          <w:t>ΚΟΥΡΑΚΗΣ Α. , σελ.</w:t>
        </w:r>
        <w:r w:rsidRPr="00CA331D">
          <w:rPr>
            <w:rFonts w:eastAsia="Times New Roman"/>
            <w:szCs w:val="24"/>
            <w:lang w:eastAsia="en-US"/>
          </w:rPr>
          <w:br/>
          <w:t>ΚΩΝΣΤΑΝΤΟΠΟΥΛΟΣ Δ. , σελ.</w:t>
        </w:r>
        <w:r w:rsidRPr="00CA331D">
          <w:rPr>
            <w:rFonts w:eastAsia="Times New Roman"/>
            <w:szCs w:val="24"/>
            <w:lang w:eastAsia="en-US"/>
          </w:rPr>
          <w:br/>
          <w:t>ΤΖΕΛΕΠΗΣ Μ. , σελ.</w:t>
        </w:r>
        <w:r w:rsidRPr="00CA331D">
          <w:rPr>
            <w:rFonts w:eastAsia="Times New Roman"/>
            <w:szCs w:val="24"/>
            <w:lang w:eastAsia="en-US"/>
          </w:rPr>
          <w:br/>
          <w:t>ΤΣΙΑΡΑΣ Κ. , σελ.</w:t>
        </w:r>
        <w:r w:rsidRPr="00CA331D">
          <w:rPr>
            <w:rFonts w:eastAsia="Times New Roman"/>
            <w:szCs w:val="24"/>
            <w:lang w:eastAsia="en-US"/>
          </w:rPr>
          <w:br/>
          <w:t>ΦΩΤΑΚΗΣ Κ. , σελ.</w:t>
        </w:r>
        <w:r w:rsidRPr="00CA331D">
          <w:rPr>
            <w:rFonts w:eastAsia="Times New Roman"/>
            <w:szCs w:val="24"/>
            <w:lang w:eastAsia="en-US"/>
          </w:rPr>
          <w:br/>
          <w:t>ΧΡΙΣΤΟΔΟΥΛΟΠΟΥΛΟΥ Α. , σελ.</w:t>
        </w:r>
        <w:r w:rsidRPr="00CA331D">
          <w:rPr>
            <w:rFonts w:eastAsia="Times New Roman"/>
            <w:szCs w:val="24"/>
            <w:lang w:eastAsia="en-US"/>
          </w:rPr>
          <w:br/>
        </w:r>
        <w:r w:rsidRPr="00CA331D">
          <w:rPr>
            <w:rFonts w:eastAsia="Times New Roman"/>
            <w:szCs w:val="24"/>
            <w:lang w:eastAsia="en-US"/>
          </w:rPr>
          <w:br/>
          <w:t>Β. Επί των επικαίρων ερωτήσεων:</w:t>
        </w:r>
        <w:r w:rsidRPr="00CA331D">
          <w:rPr>
            <w:rFonts w:eastAsia="Times New Roman"/>
            <w:szCs w:val="24"/>
            <w:lang w:eastAsia="en-US"/>
          </w:rPr>
          <w:br/>
          <w:t>ΚΟΥΡΑΚΗΣ Α. , σελ.</w:t>
        </w:r>
        <w:r w:rsidRPr="00CA331D">
          <w:rPr>
            <w:rFonts w:eastAsia="Times New Roman"/>
            <w:szCs w:val="24"/>
            <w:lang w:eastAsia="en-US"/>
          </w:rPr>
          <w:br/>
          <w:t>ΜΠΑΛΤΑΣ Α. , σελ.</w:t>
        </w:r>
        <w:r w:rsidRPr="00CA331D">
          <w:rPr>
            <w:rFonts w:eastAsia="Times New Roman"/>
            <w:szCs w:val="24"/>
            <w:lang w:eastAsia="en-US"/>
          </w:rPr>
          <w:br/>
          <w:t>ΞΑΝΘΟΣ Α. , σελ.</w:t>
        </w:r>
        <w:r w:rsidRPr="00CA331D">
          <w:rPr>
            <w:rFonts w:eastAsia="Times New Roman"/>
            <w:szCs w:val="24"/>
            <w:lang w:eastAsia="en-US"/>
          </w:rPr>
          <w:br/>
          <w:t>ΣΥΝΤΥΧΑΚΗΣ Ε. , σελ.</w:t>
        </w:r>
        <w:r w:rsidRPr="00CA331D">
          <w:rPr>
            <w:rFonts w:eastAsia="Times New Roman"/>
            <w:szCs w:val="24"/>
            <w:lang w:eastAsia="en-US"/>
          </w:rPr>
          <w:br/>
        </w:r>
        <w:r w:rsidRPr="00CA331D">
          <w:rPr>
            <w:rFonts w:eastAsia="Times New Roman"/>
            <w:szCs w:val="24"/>
            <w:lang w:eastAsia="en-US"/>
          </w:rPr>
          <w:br/>
          <w:t>Γ. Επί του σχεδίου νόμου του Υπουργείου Παιδείας,  Έρευνας και Θρησκευμάτων:</w:t>
        </w:r>
        <w:r w:rsidRPr="00CA331D">
          <w:rPr>
            <w:rFonts w:eastAsia="Times New Roman"/>
            <w:szCs w:val="24"/>
            <w:lang w:eastAsia="en-US"/>
          </w:rPr>
          <w:br/>
          <w:t>ΑΚΡΙΩΤΗΣ Γ. , σελ.</w:t>
        </w:r>
        <w:r w:rsidRPr="00CA331D">
          <w:rPr>
            <w:rFonts w:eastAsia="Times New Roman"/>
            <w:szCs w:val="24"/>
            <w:lang w:eastAsia="en-US"/>
          </w:rPr>
          <w:br/>
          <w:t>ΑΜΥΡΑΣ Γ. , σελ.</w:t>
        </w:r>
        <w:r w:rsidRPr="00CA331D">
          <w:rPr>
            <w:rFonts w:eastAsia="Times New Roman"/>
            <w:szCs w:val="24"/>
            <w:lang w:eastAsia="en-US"/>
          </w:rPr>
          <w:br/>
          <w:t>ΑΝΤΩΝΙΟΥ Μ. , σελ.</w:t>
        </w:r>
        <w:r w:rsidRPr="00CA331D">
          <w:rPr>
            <w:rFonts w:eastAsia="Times New Roman"/>
            <w:szCs w:val="24"/>
            <w:lang w:eastAsia="en-US"/>
          </w:rPr>
          <w:br/>
          <w:t>ΒΙΤΣΑΣ Δ. , σελ.</w:t>
        </w:r>
        <w:r w:rsidRPr="00CA331D">
          <w:rPr>
            <w:rFonts w:eastAsia="Times New Roman"/>
            <w:szCs w:val="24"/>
            <w:lang w:eastAsia="en-US"/>
          </w:rPr>
          <w:br/>
          <w:t>ΓΑΒΡΟΓΛΟΥ Κ. , σελ.</w:t>
        </w:r>
        <w:r w:rsidRPr="00CA331D">
          <w:rPr>
            <w:rFonts w:eastAsia="Times New Roman"/>
            <w:szCs w:val="24"/>
            <w:lang w:eastAsia="en-US"/>
          </w:rPr>
          <w:br/>
          <w:t>ΓΕΝΝΙΑ Γ. , σελ.</w:t>
        </w:r>
        <w:r w:rsidRPr="00CA331D">
          <w:rPr>
            <w:rFonts w:eastAsia="Times New Roman"/>
            <w:szCs w:val="24"/>
            <w:lang w:eastAsia="en-US"/>
          </w:rPr>
          <w:br/>
          <w:t>ΓΕΩΡΓΟΠΟΥΛΟΥ - ΣΑΛΤΑΡΗ Ε. , σελ.</w:t>
        </w:r>
        <w:r w:rsidRPr="00CA331D">
          <w:rPr>
            <w:rFonts w:eastAsia="Times New Roman"/>
            <w:szCs w:val="24"/>
            <w:lang w:eastAsia="en-US"/>
          </w:rPr>
          <w:br/>
          <w:t>ΓΡΕΓΟΣ Α. , σελ.</w:t>
        </w:r>
        <w:r w:rsidRPr="00CA331D">
          <w:rPr>
            <w:rFonts w:eastAsia="Times New Roman"/>
            <w:szCs w:val="24"/>
            <w:lang w:eastAsia="en-US"/>
          </w:rPr>
          <w:br/>
          <w:t>ΔΕΛΗΣ Ι. , σελ.</w:t>
        </w:r>
        <w:r w:rsidRPr="00CA331D">
          <w:rPr>
            <w:rFonts w:eastAsia="Times New Roman"/>
            <w:szCs w:val="24"/>
            <w:lang w:eastAsia="en-US"/>
          </w:rPr>
          <w:br/>
          <w:t>ΘΕΟΧΑΡΟΠΟΥΛΟΣ Α. , σελ.</w:t>
        </w:r>
        <w:r w:rsidRPr="00CA331D">
          <w:rPr>
            <w:rFonts w:eastAsia="Times New Roman"/>
            <w:szCs w:val="24"/>
            <w:lang w:eastAsia="en-US"/>
          </w:rPr>
          <w:br/>
          <w:t>ΚΕΡΑΜΕΩΣ Ν. , σελ.</w:t>
        </w:r>
        <w:r w:rsidRPr="00CA331D">
          <w:rPr>
            <w:rFonts w:eastAsia="Times New Roman"/>
            <w:szCs w:val="24"/>
            <w:lang w:eastAsia="en-US"/>
          </w:rPr>
          <w:br/>
          <w:t>ΚΕΦΑΛΙΔΟΥ Χ. , σελ.</w:t>
        </w:r>
        <w:r w:rsidRPr="00CA331D">
          <w:rPr>
            <w:rFonts w:eastAsia="Times New Roman"/>
            <w:szCs w:val="24"/>
            <w:lang w:eastAsia="en-US"/>
          </w:rPr>
          <w:br/>
          <w:t>ΚΩΝΣΤΑΝΤΟΠΟΥΛΟΣ Δ. , σελ.</w:t>
        </w:r>
        <w:r w:rsidRPr="00CA331D">
          <w:rPr>
            <w:rFonts w:eastAsia="Times New Roman"/>
            <w:szCs w:val="24"/>
            <w:lang w:eastAsia="en-US"/>
          </w:rPr>
          <w:br/>
          <w:t>ΜΑΥΡΩΤΑΣ Γ. , σελ.</w:t>
        </w:r>
        <w:r w:rsidRPr="00CA331D">
          <w:rPr>
            <w:rFonts w:eastAsia="Times New Roman"/>
            <w:szCs w:val="24"/>
            <w:lang w:eastAsia="en-US"/>
          </w:rPr>
          <w:br/>
          <w:t>ΜΕΓΑΛΟΟΙΚΟΝΟΜΟΥ Θ. , σελ.</w:t>
        </w:r>
        <w:r w:rsidRPr="00CA331D">
          <w:rPr>
            <w:rFonts w:eastAsia="Times New Roman"/>
            <w:szCs w:val="24"/>
            <w:lang w:eastAsia="en-US"/>
          </w:rPr>
          <w:br/>
          <w:t>ΜΠΑΞΕΒΑΝΑΚΗΣ Δ. , σελ.</w:t>
        </w:r>
        <w:r w:rsidRPr="00CA331D">
          <w:rPr>
            <w:rFonts w:eastAsia="Times New Roman"/>
            <w:szCs w:val="24"/>
            <w:lang w:eastAsia="en-US"/>
          </w:rPr>
          <w:br/>
          <w:t>ΠΑΠΑΧΡΙΣΤΟΠΟΥΛΟΣ Α. , σελ.</w:t>
        </w:r>
        <w:r w:rsidRPr="00CA331D">
          <w:rPr>
            <w:rFonts w:eastAsia="Times New Roman"/>
            <w:szCs w:val="24"/>
            <w:lang w:eastAsia="en-US"/>
          </w:rPr>
          <w:br/>
          <w:t>ΣΑΡΙΔΗΣ Ι. , σελ.</w:t>
        </w:r>
        <w:r w:rsidRPr="00CA331D">
          <w:rPr>
            <w:rFonts w:eastAsia="Times New Roman"/>
            <w:szCs w:val="24"/>
            <w:lang w:eastAsia="en-US"/>
          </w:rPr>
          <w:br/>
          <w:t>ΣΕΒΑΣΤΑΚΗΣ Δ. , σελ.</w:t>
        </w:r>
        <w:r w:rsidRPr="00CA331D">
          <w:rPr>
            <w:rFonts w:eastAsia="Times New Roman"/>
            <w:szCs w:val="24"/>
            <w:lang w:eastAsia="en-US"/>
          </w:rPr>
          <w:br/>
          <w:t>ΣΠΑΡΤΙΝΟΣ Κ. , σελ.</w:t>
        </w:r>
        <w:r w:rsidRPr="00CA331D">
          <w:rPr>
            <w:rFonts w:eastAsia="Times New Roman"/>
            <w:szCs w:val="24"/>
            <w:lang w:eastAsia="en-US"/>
          </w:rPr>
          <w:br/>
          <w:t>ΣΤΥΛΙΟΣ Γ. , σελ.</w:t>
        </w:r>
        <w:r w:rsidRPr="00CA331D">
          <w:rPr>
            <w:rFonts w:eastAsia="Times New Roman"/>
            <w:szCs w:val="24"/>
            <w:lang w:eastAsia="en-US"/>
          </w:rPr>
          <w:br/>
          <w:t>ΤΑΣΣΟΣ Σ. , σελ.</w:t>
        </w:r>
        <w:r w:rsidRPr="00CA331D">
          <w:rPr>
            <w:rFonts w:eastAsia="Times New Roman"/>
            <w:szCs w:val="24"/>
            <w:lang w:eastAsia="en-US"/>
          </w:rPr>
          <w:br/>
          <w:t>ΦΟΡΤΣΑΚΗΣ Θ. , σελ.</w:t>
        </w:r>
        <w:r w:rsidRPr="00CA331D">
          <w:rPr>
            <w:rFonts w:eastAsia="Times New Roman"/>
            <w:szCs w:val="24"/>
            <w:lang w:eastAsia="en-US"/>
          </w:rPr>
          <w:br/>
          <w:t>ΦΩΤΑΚΗΣ Κ. , σελ.</w:t>
        </w:r>
        <w:r w:rsidRPr="00CA331D">
          <w:rPr>
            <w:rFonts w:eastAsia="Times New Roman"/>
            <w:szCs w:val="24"/>
            <w:lang w:eastAsia="en-US"/>
          </w:rPr>
          <w:br/>
          <w:t>ΧΑΡΙΤΣΗΣ Α. , σελ.</w:t>
        </w:r>
        <w:r w:rsidRPr="00CA331D">
          <w:rPr>
            <w:rFonts w:eastAsia="Times New Roman"/>
            <w:szCs w:val="24"/>
            <w:lang w:eastAsia="en-US"/>
          </w:rPr>
          <w:br/>
          <w:t>ΧΑΤΖΗΣΑΒΒΑΣ Χ. , σελ.</w:t>
        </w:r>
        <w:r w:rsidRPr="00CA331D">
          <w:rPr>
            <w:rFonts w:eastAsia="Times New Roman"/>
            <w:szCs w:val="24"/>
            <w:lang w:eastAsia="en-US"/>
          </w:rPr>
          <w:br/>
        </w:r>
        <w:r w:rsidRPr="00CA331D">
          <w:rPr>
            <w:rFonts w:eastAsia="Times New Roman"/>
            <w:szCs w:val="24"/>
            <w:lang w:eastAsia="en-US"/>
          </w:rPr>
          <w:br/>
          <w:t>ΠΑΡΕΜΒΑΣΕΙΣ:</w:t>
        </w:r>
        <w:r w:rsidRPr="00CA331D">
          <w:rPr>
            <w:rFonts w:eastAsia="Times New Roman"/>
            <w:szCs w:val="24"/>
            <w:lang w:eastAsia="en-US"/>
          </w:rPr>
          <w:br/>
          <w:t>ΑΝΑΓΝΩΣΤΟΠΟΥΛΟΥ Α. , σελ.</w:t>
        </w:r>
        <w:r w:rsidRPr="00CA331D">
          <w:rPr>
            <w:rFonts w:eastAsia="Times New Roman"/>
            <w:szCs w:val="24"/>
            <w:lang w:eastAsia="en-US"/>
          </w:rPr>
          <w:br/>
          <w:t>ΒΑΚΗ Φ. , σελ.</w:t>
        </w:r>
        <w:r w:rsidRPr="00CA331D">
          <w:rPr>
            <w:rFonts w:eastAsia="Times New Roman"/>
            <w:szCs w:val="24"/>
            <w:lang w:eastAsia="en-US"/>
          </w:rPr>
          <w:br/>
          <w:t>ΔΑΒΑΚΗΣ Α. , σελ.</w:t>
        </w:r>
        <w:r w:rsidRPr="00CA331D">
          <w:rPr>
            <w:rFonts w:eastAsia="Times New Roman"/>
            <w:szCs w:val="24"/>
            <w:lang w:eastAsia="en-US"/>
          </w:rPr>
          <w:br/>
          <w:t>ΚΑΚΛΑΜΑΝΗΣ Ν. , σελ.</w:t>
        </w:r>
        <w:r w:rsidRPr="00CA331D">
          <w:rPr>
            <w:rFonts w:eastAsia="Times New Roman"/>
            <w:szCs w:val="24"/>
            <w:lang w:eastAsia="en-US"/>
          </w:rPr>
          <w:br/>
          <w:t>ΚΟΥΡΑΚΗΣ Α. , σελ.</w:t>
        </w:r>
        <w:r w:rsidRPr="00CA331D">
          <w:rPr>
            <w:rFonts w:eastAsia="Times New Roman"/>
            <w:szCs w:val="24"/>
            <w:lang w:eastAsia="en-US"/>
          </w:rPr>
          <w:br/>
          <w:t>ΤΣΙΑΡΑΣ Κ. , σελ.</w:t>
        </w:r>
        <w:r w:rsidRPr="00CA331D">
          <w:rPr>
            <w:rFonts w:eastAsia="Times New Roman"/>
            <w:szCs w:val="24"/>
            <w:lang w:eastAsia="en-US"/>
          </w:rPr>
          <w:br/>
        </w:r>
      </w:ins>
    </w:p>
    <w:p w14:paraId="35A8E580" w14:textId="77777777" w:rsidR="0078608B" w:rsidRDefault="00CA331D">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35A8E581" w14:textId="77777777" w:rsidR="0078608B" w:rsidRDefault="00CA331D">
      <w:pPr>
        <w:spacing w:after="0" w:line="600" w:lineRule="auto"/>
        <w:ind w:firstLine="720"/>
        <w:jc w:val="center"/>
        <w:rPr>
          <w:rFonts w:eastAsia="Times New Roman" w:cs="Times New Roman"/>
          <w:szCs w:val="24"/>
        </w:rPr>
      </w:pPr>
      <w:r>
        <w:rPr>
          <w:rFonts w:eastAsia="Times New Roman" w:cs="Times New Roman"/>
          <w:szCs w:val="24"/>
        </w:rPr>
        <w:t>ΙZ΄ ΠΕΡΙΟΔΟΣ</w:t>
      </w:r>
    </w:p>
    <w:p w14:paraId="35A8E582" w14:textId="77777777" w:rsidR="0078608B" w:rsidRDefault="00CA331D">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35A8E583" w14:textId="77777777" w:rsidR="0078608B" w:rsidRDefault="00CA331D">
      <w:pPr>
        <w:spacing w:after="0" w:line="600" w:lineRule="auto"/>
        <w:ind w:firstLine="720"/>
        <w:jc w:val="center"/>
        <w:rPr>
          <w:rFonts w:eastAsia="Times New Roman" w:cs="Times New Roman"/>
          <w:szCs w:val="24"/>
        </w:rPr>
      </w:pPr>
      <w:r>
        <w:rPr>
          <w:rFonts w:eastAsia="Times New Roman" w:cs="Times New Roman"/>
          <w:szCs w:val="24"/>
        </w:rPr>
        <w:t>ΣΥΝΟΔΟΣ Β΄</w:t>
      </w:r>
    </w:p>
    <w:p w14:paraId="35A8E584" w14:textId="77777777" w:rsidR="0078608B" w:rsidRDefault="00CA331D">
      <w:pPr>
        <w:spacing w:after="0" w:line="600" w:lineRule="auto"/>
        <w:ind w:firstLine="720"/>
        <w:jc w:val="center"/>
        <w:rPr>
          <w:rFonts w:eastAsia="Times New Roman" w:cs="Times New Roman"/>
          <w:szCs w:val="24"/>
        </w:rPr>
      </w:pPr>
      <w:r>
        <w:rPr>
          <w:rFonts w:eastAsia="Times New Roman" w:cs="Times New Roman"/>
          <w:szCs w:val="24"/>
        </w:rPr>
        <w:t>ΣΥΝΕΔΡΙΑΣΗ I΄</w:t>
      </w:r>
    </w:p>
    <w:p w14:paraId="35A8E585" w14:textId="77777777" w:rsidR="0078608B" w:rsidRDefault="00CA331D">
      <w:pPr>
        <w:spacing w:after="0" w:line="600" w:lineRule="auto"/>
        <w:ind w:firstLine="720"/>
        <w:jc w:val="center"/>
        <w:rPr>
          <w:rFonts w:eastAsia="Times New Roman" w:cs="Times New Roman"/>
          <w:szCs w:val="24"/>
        </w:rPr>
      </w:pPr>
      <w:r>
        <w:rPr>
          <w:rFonts w:eastAsia="Times New Roman" w:cs="Times New Roman"/>
          <w:szCs w:val="24"/>
        </w:rPr>
        <w:t>Δευτέρα 17 Οκτωβρίου 2016</w:t>
      </w:r>
    </w:p>
    <w:p w14:paraId="35A8E58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Αθήνα, σήμερα στις 17 Οκτωβρίου 2016 ημέρα Δευτέρα και ώρα 13.13΄</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6A4965">
        <w:rPr>
          <w:rFonts w:eastAsia="Times New Roman" w:cs="Times New Roman"/>
          <w:b/>
          <w:szCs w:val="24"/>
        </w:rPr>
        <w:t>ΝΙΚΗΤΑ ΚΑΚΛΑΜΑΝΗ</w:t>
      </w:r>
      <w:r>
        <w:rPr>
          <w:rFonts w:eastAsia="Times New Roman" w:cs="Times New Roman"/>
          <w:szCs w:val="24"/>
        </w:rPr>
        <w:t>.</w:t>
      </w:r>
    </w:p>
    <w:p w14:paraId="35A8E587" w14:textId="77777777" w:rsidR="0078608B" w:rsidRDefault="00CA331D">
      <w:pPr>
        <w:spacing w:after="0"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Κυρίες και κύριοι συνάδελφοι, </w:t>
      </w:r>
      <w:r>
        <w:rPr>
          <w:rFonts w:eastAsia="Times New Roman" w:cs="Times New Roman"/>
          <w:szCs w:val="24"/>
        </w:rPr>
        <w:t>αρχίζει η συνεδρίαση.</w:t>
      </w:r>
    </w:p>
    <w:p w14:paraId="35A8E58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w:t>
      </w:r>
      <w:r>
        <w:rPr>
          <w:rFonts w:eastAsia="Times New Roman" w:cs="Times New Roman"/>
          <w:szCs w:val="24"/>
        </w:rPr>
        <w:t>ε</w:t>
      </w:r>
      <w:r>
        <w:rPr>
          <w:rFonts w:eastAsia="Times New Roman" w:cs="Times New Roman"/>
          <w:szCs w:val="24"/>
        </w:rPr>
        <w:t xml:space="preserve"> στην ημερήσια διάταξη της </w:t>
      </w:r>
    </w:p>
    <w:p w14:paraId="35A8E589" w14:textId="77777777" w:rsidR="0078608B" w:rsidRDefault="00CA331D">
      <w:pPr>
        <w:spacing w:after="0"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35A8E58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Μόνη συζήτηση και ψήφιση επί της αρχής, των άρθρων και του συνόλου του σχεδίου νόμου του Υπουργείου Παιδείας, Έρευνας και Θρησκευμάτων: «Ελληνικό Ίδρυμα Έρευνας και Καινοτομίας και άλλες διατάξεις». </w:t>
      </w:r>
    </w:p>
    <w:p w14:paraId="35A8E58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Η Διάσ</w:t>
      </w:r>
      <w:r>
        <w:rPr>
          <w:rFonts w:eastAsia="Times New Roman" w:cs="Times New Roman"/>
          <w:szCs w:val="24"/>
        </w:rPr>
        <w:t>κεψη των Προέδρων αποφάσισε στη συνεδρίαση της 13</w:t>
      </w:r>
      <w:r>
        <w:rPr>
          <w:rFonts w:eastAsia="Times New Roman" w:cs="Times New Roman"/>
          <w:szCs w:val="24"/>
          <w:vertAlign w:val="superscript"/>
        </w:rPr>
        <w:t xml:space="preserve">ης </w:t>
      </w:r>
      <w:r>
        <w:rPr>
          <w:rFonts w:eastAsia="Times New Roman" w:cs="Times New Roman"/>
          <w:szCs w:val="24"/>
        </w:rPr>
        <w:t xml:space="preserve">Οκτωβρίου 2016 τη συζήτηση του νομοσχεδίου σε δύο συνεδριάσεις. </w:t>
      </w:r>
    </w:p>
    <w:p w14:paraId="35A8E58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Στη σημερινή συνεδρίαση θα συζητηθεί το νομοσχέδιο επί της αρχής. Στη συνεδρίαση της Τρίτης 18 Οκτωβρίου 2016, που θα αρχίσει κανονικά στις</w:t>
      </w:r>
      <w:r>
        <w:rPr>
          <w:rFonts w:eastAsia="Times New Roman" w:cs="Times New Roman"/>
          <w:szCs w:val="24"/>
        </w:rPr>
        <w:t xml:space="preserve"> 10.00΄, θα συζητηθούν τα άρθρα και οι τροπολογίες του νομοσχεδίου ως μία ενότητα. </w:t>
      </w:r>
    </w:p>
    <w:p w14:paraId="35A8E58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Σήμερα έχουμε πάρει, κατ</w:t>
      </w:r>
      <w:r>
        <w:rPr>
          <w:rFonts w:eastAsia="Times New Roman" w:cs="Times New Roman"/>
          <w:szCs w:val="24"/>
        </w:rPr>
        <w:t xml:space="preserve">’ </w:t>
      </w:r>
      <w:r>
        <w:rPr>
          <w:rFonts w:eastAsia="Times New Roman" w:cs="Times New Roman"/>
          <w:szCs w:val="24"/>
        </w:rPr>
        <w:t>αρχάς, μία απόφαση στη Διάσκεψη των Προέδρων, η συνεδρίαση από τ</w:t>
      </w:r>
      <w:r>
        <w:rPr>
          <w:rFonts w:eastAsia="Times New Roman" w:cs="Times New Roman"/>
          <w:szCs w:val="24"/>
        </w:rPr>
        <w:t>ις</w:t>
      </w:r>
      <w:r>
        <w:rPr>
          <w:rFonts w:eastAsia="Times New Roman" w:cs="Times New Roman"/>
          <w:szCs w:val="24"/>
        </w:rPr>
        <w:t xml:space="preserve"> 13.00</w:t>
      </w:r>
      <w:r>
        <w:rPr>
          <w:rFonts w:eastAsia="Times New Roman" w:cs="Times New Roman"/>
          <w:szCs w:val="24"/>
        </w:rPr>
        <w:t>΄</w:t>
      </w:r>
      <w:r>
        <w:rPr>
          <w:rFonts w:eastAsia="Times New Roman" w:cs="Times New Roman"/>
          <w:szCs w:val="24"/>
        </w:rPr>
        <w:t xml:space="preserve"> που αρχίζουμε να πάει μέχρι τις 18.00</w:t>
      </w:r>
      <w:r>
        <w:rPr>
          <w:rFonts w:eastAsia="Times New Roman" w:cs="Times New Roman"/>
          <w:szCs w:val="24"/>
        </w:rPr>
        <w:t>΄</w:t>
      </w:r>
      <w:r>
        <w:rPr>
          <w:rFonts w:eastAsia="Times New Roman" w:cs="Times New Roman"/>
          <w:szCs w:val="24"/>
        </w:rPr>
        <w:t>. Έχοντας χρονομετρήσει τους χρόνο</w:t>
      </w:r>
      <w:r>
        <w:rPr>
          <w:rFonts w:eastAsia="Times New Roman" w:cs="Times New Roman"/>
          <w:szCs w:val="24"/>
        </w:rPr>
        <w:t xml:space="preserve">υς των γενικών εισηγητών και αγορητών, τους χρόνους των </w:t>
      </w:r>
      <w:r>
        <w:rPr>
          <w:rFonts w:eastAsia="Times New Roman" w:cs="Times New Roman"/>
          <w:szCs w:val="24"/>
        </w:rPr>
        <w:t>Κ</w:t>
      </w:r>
      <w:r>
        <w:rPr>
          <w:rFonts w:eastAsia="Times New Roman" w:cs="Times New Roman"/>
          <w:szCs w:val="24"/>
        </w:rPr>
        <w:t xml:space="preserve">οινοβουλευτικών </w:t>
      </w:r>
      <w:r>
        <w:rPr>
          <w:rFonts w:eastAsia="Times New Roman" w:cs="Times New Roman"/>
          <w:szCs w:val="24"/>
        </w:rPr>
        <w:t>Ε</w:t>
      </w:r>
      <w:r>
        <w:rPr>
          <w:rFonts w:eastAsia="Times New Roman" w:cs="Times New Roman"/>
          <w:szCs w:val="24"/>
        </w:rPr>
        <w:t xml:space="preserve">κπροσώπων και τον χρόνο της Κυβέρνησης, θα μείνει και λίγος χρόνος να μιλήσουν και κάποιοι συνάδελφοι από αυτούς που θα εγγραφούν </w:t>
      </w:r>
      <w:r>
        <w:rPr>
          <w:rFonts w:eastAsia="Times New Roman" w:cs="Times New Roman"/>
          <w:szCs w:val="24"/>
        </w:rPr>
        <w:lastRenderedPageBreak/>
        <w:t>κατά τη διάρκεια της ομιλίας των δύο πρώτων εισηγητώ</w:t>
      </w:r>
      <w:r>
        <w:rPr>
          <w:rFonts w:eastAsia="Times New Roman" w:cs="Times New Roman"/>
          <w:szCs w:val="24"/>
        </w:rPr>
        <w:t xml:space="preserve">ν. Θα βάλετε την κάρτα σας και θα ανοίξει το σύστημα για να εγγραφείτε. </w:t>
      </w:r>
    </w:p>
    <w:p w14:paraId="35A8E58E" w14:textId="77777777" w:rsidR="0078608B" w:rsidRDefault="00CA331D">
      <w:pPr>
        <w:spacing w:after="0" w:line="600" w:lineRule="auto"/>
        <w:ind w:firstLine="720"/>
        <w:jc w:val="both"/>
        <w:rPr>
          <w:rFonts w:eastAsia="Times New Roman"/>
          <w:szCs w:val="24"/>
        </w:rPr>
      </w:pPr>
      <w:r>
        <w:rPr>
          <w:rFonts w:eastAsia="Times New Roman"/>
          <w:szCs w:val="24"/>
        </w:rPr>
        <w:t>Επειδή, όμως, πληροφορήθηκα ότι θα υπάρχουν δύο μόνο ερωτήσεις για τον κοινοβουλευτικό έλεγχο -και να ενημερώσετε την αρμόδια υπηρεσία να μην έρθουν οι δύο Υπουργοί στις έξι-, σκέφτομ</w:t>
      </w:r>
      <w:r>
        <w:rPr>
          <w:rFonts w:eastAsia="Times New Roman"/>
          <w:szCs w:val="24"/>
        </w:rPr>
        <w:t>αι να το τραβήξω λίγο, εξ</w:t>
      </w:r>
      <w:r>
        <w:rPr>
          <w:rFonts w:eastAsia="Times New Roman"/>
          <w:szCs w:val="24"/>
        </w:rPr>
        <w:t>ί</w:t>
      </w:r>
      <w:r>
        <w:rPr>
          <w:rFonts w:eastAsia="Times New Roman"/>
          <w:szCs w:val="24"/>
        </w:rPr>
        <w:t>μ</w:t>
      </w:r>
      <w:r>
        <w:rPr>
          <w:rFonts w:eastAsia="Times New Roman"/>
          <w:szCs w:val="24"/>
        </w:rPr>
        <w:t>ι</w:t>
      </w:r>
      <w:r>
        <w:rPr>
          <w:rFonts w:eastAsia="Times New Roman"/>
          <w:szCs w:val="24"/>
        </w:rPr>
        <w:t>σ</w:t>
      </w:r>
      <w:r>
        <w:rPr>
          <w:rFonts w:eastAsia="Times New Roman"/>
          <w:szCs w:val="24"/>
        </w:rPr>
        <w:t>ι</w:t>
      </w:r>
      <w:r>
        <w:rPr>
          <w:rFonts w:eastAsia="Times New Roman"/>
          <w:szCs w:val="24"/>
        </w:rPr>
        <w:t xml:space="preserve"> μέχρι επτά η ώρα, εάν έχω τη σύμφωνη γνώμη σας, ώστε να μιλήσουν σήμερα και κάποιοι εκ των συναδέλφων Βουλευτών που θα εγγραφούν. </w:t>
      </w:r>
    </w:p>
    <w:p w14:paraId="35A8E58F" w14:textId="77777777" w:rsidR="0078608B" w:rsidRDefault="00CA331D">
      <w:pPr>
        <w:tabs>
          <w:tab w:val="left" w:pos="2608"/>
        </w:tabs>
        <w:spacing w:after="0" w:line="600" w:lineRule="auto"/>
        <w:ind w:firstLine="720"/>
        <w:jc w:val="both"/>
        <w:rPr>
          <w:rFonts w:eastAsia="Times New Roman"/>
          <w:szCs w:val="24"/>
        </w:rPr>
      </w:pPr>
      <w:r>
        <w:rPr>
          <w:rFonts w:eastAsia="Times New Roman"/>
          <w:szCs w:val="24"/>
        </w:rPr>
        <w:t xml:space="preserve">Όσοι δεν προλάβουν να μιλήσουν σήμερα από τους Βουλευτές, θα μιλήσουν αύριο χωρίς να ξαναεγγραφούν. Θα συνεχιστεί ο κατάλογος και επί της αρχής και επί των άρθρων και επί των τροπολογιών. </w:t>
      </w:r>
    </w:p>
    <w:p w14:paraId="35A8E590" w14:textId="77777777" w:rsidR="0078608B" w:rsidRDefault="00CA331D">
      <w:pPr>
        <w:tabs>
          <w:tab w:val="left" w:pos="2608"/>
        </w:tabs>
        <w:spacing w:after="0" w:line="600" w:lineRule="auto"/>
        <w:ind w:firstLine="720"/>
        <w:jc w:val="both"/>
        <w:rPr>
          <w:rFonts w:eastAsia="Times New Roman"/>
          <w:szCs w:val="24"/>
        </w:rPr>
      </w:pPr>
      <w:r>
        <w:rPr>
          <w:rFonts w:eastAsia="Times New Roman"/>
          <w:szCs w:val="24"/>
        </w:rPr>
        <w:t>Για τις τροπολογίες τώρα. Τρεις από τις τροπολογίες συζητήθηκαν στη</w:t>
      </w:r>
      <w:r>
        <w:rPr>
          <w:rFonts w:eastAsia="Times New Roman"/>
          <w:szCs w:val="24"/>
        </w:rPr>
        <w:t xml:space="preserve">ν </w:t>
      </w:r>
      <w:r>
        <w:rPr>
          <w:rFonts w:eastAsia="Times New Roman"/>
          <w:szCs w:val="24"/>
        </w:rPr>
        <w:t>ε</w:t>
      </w:r>
      <w:r>
        <w:rPr>
          <w:rFonts w:eastAsia="Times New Roman"/>
          <w:szCs w:val="24"/>
        </w:rPr>
        <w:t>πιτροπή και έχουν ενσωματωθεί στο νομοσχέδιο σε άρθρα. Νομίζω ότι είναι το 15, το 16 και το 17. Μένουν τώρα τέσσερις τροπολογίες –η μία αποσύρθηκε- και δύο που ήρθαν σήμερα το πρωί. Ενημέρωσα τους Υπουργούς και πλην του κ. Βίτσα, ο οποίος θα λείπει αύρι</w:t>
      </w:r>
      <w:r>
        <w:rPr>
          <w:rFonts w:eastAsia="Times New Roman"/>
          <w:szCs w:val="24"/>
        </w:rPr>
        <w:t>ο και παρακάλεσε να έρθει σήμερα κατά τις δυόμισι με τρεις η ώρα</w:t>
      </w:r>
      <w:r>
        <w:rPr>
          <w:rFonts w:eastAsia="Times New Roman"/>
          <w:szCs w:val="24"/>
        </w:rPr>
        <w:t>,</w:t>
      </w:r>
      <w:r>
        <w:rPr>
          <w:rFonts w:eastAsia="Times New Roman"/>
          <w:szCs w:val="24"/>
        </w:rPr>
        <w:t xml:space="preserve"> </w:t>
      </w:r>
      <w:r>
        <w:rPr>
          <w:rFonts w:eastAsia="Times New Roman"/>
          <w:szCs w:val="24"/>
        </w:rPr>
        <w:lastRenderedPageBreak/>
        <w:t>να παρουσιάσει την τροπολογία του Υπουργείου Εθνικής Άμυνας, θα έρθουν αύριο οι υπόλοιποι Υπουργοί στην αρχή της συνεδρίασης να παρουσιάσουν τις τροπολογίες, ώστε τα κόμματα να έχουν υπ</w:t>
      </w:r>
      <w:r>
        <w:rPr>
          <w:rFonts w:eastAsia="Times New Roman"/>
          <w:szCs w:val="24"/>
        </w:rPr>
        <w:t xml:space="preserve">’ </w:t>
      </w:r>
      <w:r>
        <w:rPr>
          <w:rFonts w:eastAsia="Times New Roman"/>
          <w:szCs w:val="24"/>
        </w:rPr>
        <w:t>όψι</w:t>
      </w:r>
      <w:r>
        <w:rPr>
          <w:rFonts w:eastAsia="Times New Roman"/>
          <w:szCs w:val="24"/>
        </w:rPr>
        <w:t xml:space="preserve">ν τους περί τίνος πρόκειται και ποια είναι η θέση της Κυβέρνησης, ώστε όταν θα τοποθετηθούν εκ νέου οι εισηγητές, οι αγορητές και οι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κπρόσωποι και οι Βουλευτές</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που δεν θα έχουν μιλήσει, να έχουν εικόνα και να μιλήσουν.</w:t>
      </w:r>
    </w:p>
    <w:p w14:paraId="35A8E591" w14:textId="77777777" w:rsidR="0078608B" w:rsidRDefault="00CA331D">
      <w:pPr>
        <w:tabs>
          <w:tab w:val="left" w:pos="2608"/>
        </w:tabs>
        <w:spacing w:after="0" w:line="600" w:lineRule="auto"/>
        <w:ind w:firstLine="720"/>
        <w:jc w:val="both"/>
        <w:rPr>
          <w:rFonts w:eastAsia="Times New Roman"/>
          <w:szCs w:val="24"/>
        </w:rPr>
      </w:pPr>
      <w:r>
        <w:rPr>
          <w:rFonts w:eastAsia="Times New Roman"/>
          <w:szCs w:val="24"/>
        </w:rPr>
        <w:t>Ο κύριος Υ</w:t>
      </w:r>
      <w:r>
        <w:rPr>
          <w:rFonts w:eastAsia="Times New Roman"/>
          <w:szCs w:val="24"/>
        </w:rPr>
        <w:t>πουργός έχει στείλει για να μονογραφούν κάποιες νομοτεχνικές βελτιώσεις επί του νομοσχεδίου, τις οποίες θα καταθέσει στα Πρακτικά και θα σας τις μοιράσουμε, μετά τον πρώτο εισηγητή τον κ. Γαβρόγλου, ώστε όταν θα τοποθετείστε</w:t>
      </w:r>
      <w:r>
        <w:rPr>
          <w:rFonts w:eastAsia="Times New Roman"/>
          <w:szCs w:val="24"/>
        </w:rPr>
        <w:t>,</w:t>
      </w:r>
      <w:r>
        <w:rPr>
          <w:rFonts w:eastAsia="Times New Roman"/>
          <w:szCs w:val="24"/>
        </w:rPr>
        <w:t xml:space="preserve"> να ξέρετε ποιες είναι και οι ν</w:t>
      </w:r>
      <w:r>
        <w:rPr>
          <w:rFonts w:eastAsia="Times New Roman"/>
          <w:szCs w:val="24"/>
        </w:rPr>
        <w:t>ομοθετικές βελτιώσεις.</w:t>
      </w:r>
    </w:p>
    <w:p w14:paraId="35A8E592" w14:textId="77777777" w:rsidR="0078608B" w:rsidRDefault="00CA331D">
      <w:pPr>
        <w:tabs>
          <w:tab w:val="left" w:pos="2608"/>
        </w:tabs>
        <w:spacing w:after="0" w:line="600" w:lineRule="auto"/>
        <w:ind w:firstLine="720"/>
        <w:jc w:val="both"/>
        <w:rPr>
          <w:rFonts w:eastAsia="Times New Roman"/>
          <w:szCs w:val="24"/>
        </w:rPr>
      </w:pPr>
      <w:r>
        <w:rPr>
          <w:rFonts w:eastAsia="Times New Roman"/>
          <w:szCs w:val="24"/>
        </w:rPr>
        <w:t>Επί της διαδικασίας που ακούσατε συμφωνεί το Σώμα;</w:t>
      </w:r>
    </w:p>
    <w:p w14:paraId="35A8E593" w14:textId="77777777" w:rsidR="0078608B" w:rsidRDefault="00CA331D">
      <w:pPr>
        <w:tabs>
          <w:tab w:val="left" w:pos="2608"/>
        </w:tabs>
        <w:spacing w:after="0"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35A8E594" w14:textId="77777777" w:rsidR="0078608B" w:rsidRDefault="00CA331D">
      <w:pPr>
        <w:tabs>
          <w:tab w:val="left" w:pos="2608"/>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Ομοφώνως, λοιπόν, εγκρίνεται η διαδικασία και καλείται στο Βήμα ο κ. Γαβρόγλου.</w:t>
      </w:r>
    </w:p>
    <w:p w14:paraId="35A8E595" w14:textId="77777777" w:rsidR="0078608B" w:rsidRDefault="00CA331D">
      <w:pPr>
        <w:tabs>
          <w:tab w:val="left" w:pos="2608"/>
        </w:tabs>
        <w:spacing w:after="0" w:line="600" w:lineRule="auto"/>
        <w:ind w:firstLine="720"/>
        <w:jc w:val="both"/>
        <w:rPr>
          <w:rFonts w:eastAsia="Times New Roman"/>
          <w:szCs w:val="24"/>
        </w:rPr>
      </w:pPr>
      <w:r>
        <w:rPr>
          <w:rFonts w:eastAsia="Times New Roman"/>
          <w:b/>
          <w:szCs w:val="24"/>
        </w:rPr>
        <w:lastRenderedPageBreak/>
        <w:t>ΚΩΝΣΤΑΝΤΙΝΟΣ ΦΩΤΑΚΗΣ (Αναπληρωτή</w:t>
      </w:r>
      <w:r>
        <w:rPr>
          <w:rFonts w:eastAsia="Times New Roman"/>
          <w:b/>
          <w:szCs w:val="24"/>
        </w:rPr>
        <w:t xml:space="preserve">ς Υπουργός Παιδείας, Έρευνας και Θρησκευμάτων): </w:t>
      </w:r>
      <w:r>
        <w:rPr>
          <w:rFonts w:eastAsia="Times New Roman"/>
          <w:szCs w:val="24"/>
        </w:rPr>
        <w:t>Κύριε Πρόεδρε, μπορώ να έχω τον λόγο;</w:t>
      </w:r>
    </w:p>
    <w:p w14:paraId="35A8E596" w14:textId="77777777" w:rsidR="0078608B" w:rsidRDefault="00CA331D">
      <w:pPr>
        <w:tabs>
          <w:tab w:val="left" w:pos="2608"/>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Έχετε έτοιμες τις νομοτεχνικές βελτιώσεις; </w:t>
      </w:r>
    </w:p>
    <w:p w14:paraId="35A8E597" w14:textId="77777777" w:rsidR="0078608B" w:rsidRDefault="00CA331D">
      <w:pPr>
        <w:tabs>
          <w:tab w:val="left" w:pos="2608"/>
        </w:tabs>
        <w:spacing w:after="0" w:line="600" w:lineRule="auto"/>
        <w:ind w:firstLine="720"/>
        <w:jc w:val="both"/>
        <w:rPr>
          <w:rFonts w:eastAsia="Times New Roman"/>
          <w:szCs w:val="24"/>
        </w:rPr>
      </w:pPr>
      <w:r>
        <w:rPr>
          <w:rFonts w:eastAsia="Times New Roman"/>
          <w:b/>
          <w:szCs w:val="24"/>
        </w:rPr>
        <w:t xml:space="preserve">ΚΩΝΣΤΑΝΤΙΝΟΣ ΦΩΤΑΚΗΣ (Αναπληρωτής Υπουργός Παιδείας, Έρευνας και Θρησκευμάτων): </w:t>
      </w:r>
      <w:r>
        <w:rPr>
          <w:rFonts w:eastAsia="Times New Roman"/>
          <w:szCs w:val="24"/>
        </w:rPr>
        <w:t>Όχι. Θα ήθελα</w:t>
      </w:r>
      <w:r>
        <w:rPr>
          <w:rFonts w:eastAsia="Times New Roman"/>
          <w:szCs w:val="24"/>
        </w:rPr>
        <w:t xml:space="preserve"> να κάνω μια εισήγηση.</w:t>
      </w:r>
    </w:p>
    <w:p w14:paraId="35A8E598" w14:textId="77777777" w:rsidR="0078608B" w:rsidRDefault="00CA331D">
      <w:pPr>
        <w:tabs>
          <w:tab w:val="left" w:pos="2608"/>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Η εισήγησή σας συνήθως γίνεται</w:t>
      </w:r>
      <w:r>
        <w:rPr>
          <w:rFonts w:eastAsia="Times New Roman"/>
          <w:szCs w:val="24"/>
        </w:rPr>
        <w:t>,</w:t>
      </w:r>
      <w:r>
        <w:rPr>
          <w:rFonts w:eastAsia="Times New Roman"/>
          <w:szCs w:val="24"/>
        </w:rPr>
        <w:t xml:space="preserve"> αφού μιλήσουν οι εισηγητές και οι αγορητές και πριν μιλήσουν οι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 xml:space="preserve">κπρόσωποι και οι Βουλευτές παίρνετε τον λόγο εσείς. Όχι ότι απαγορεύεται να μιλήσετε </w:t>
      </w:r>
      <w:r>
        <w:rPr>
          <w:rFonts w:eastAsia="Times New Roman"/>
          <w:szCs w:val="24"/>
        </w:rPr>
        <w:t>και τώρα, αλλά έτσι γίνεται.</w:t>
      </w:r>
    </w:p>
    <w:p w14:paraId="35A8E599" w14:textId="77777777" w:rsidR="0078608B" w:rsidRDefault="00CA331D">
      <w:pPr>
        <w:tabs>
          <w:tab w:val="left" w:pos="2608"/>
        </w:tabs>
        <w:spacing w:after="0" w:line="600" w:lineRule="auto"/>
        <w:ind w:firstLine="720"/>
        <w:jc w:val="both"/>
        <w:rPr>
          <w:rFonts w:eastAsia="Times New Roman"/>
          <w:szCs w:val="24"/>
        </w:rPr>
      </w:pPr>
      <w:r>
        <w:rPr>
          <w:rFonts w:eastAsia="Times New Roman"/>
          <w:szCs w:val="24"/>
        </w:rPr>
        <w:t>Ελάτε, κύριε Γαβρόγλου. Έχετε τον λόγο για δεκαπέντε λεπτά, κύριε καθηγητά.</w:t>
      </w:r>
    </w:p>
    <w:p w14:paraId="35A8E59A" w14:textId="77777777" w:rsidR="0078608B" w:rsidRDefault="00CA331D">
      <w:pPr>
        <w:tabs>
          <w:tab w:val="left" w:pos="2608"/>
        </w:tabs>
        <w:spacing w:after="0" w:line="600" w:lineRule="auto"/>
        <w:ind w:firstLine="720"/>
        <w:jc w:val="both"/>
        <w:rPr>
          <w:rFonts w:eastAsia="Times New Roman"/>
          <w:szCs w:val="24"/>
        </w:rPr>
      </w:pPr>
      <w:r>
        <w:rPr>
          <w:rFonts w:eastAsia="Times New Roman"/>
          <w:b/>
          <w:szCs w:val="24"/>
        </w:rPr>
        <w:t xml:space="preserve">ΚΩΝΣΤΑΝΤΙΝΟΣ ΓΑΒΡΟΓΛΟΥ: </w:t>
      </w:r>
      <w:r>
        <w:rPr>
          <w:rFonts w:eastAsia="Times New Roman"/>
          <w:szCs w:val="24"/>
        </w:rPr>
        <w:t xml:space="preserve">Ευχαριστώ, κύριε Πρόεδρε. </w:t>
      </w:r>
    </w:p>
    <w:p w14:paraId="35A8E59B" w14:textId="77777777" w:rsidR="0078608B" w:rsidRDefault="00CA331D">
      <w:pPr>
        <w:tabs>
          <w:tab w:val="left" w:pos="2608"/>
        </w:tabs>
        <w:spacing w:after="0" w:line="600" w:lineRule="auto"/>
        <w:ind w:firstLine="720"/>
        <w:jc w:val="both"/>
        <w:rPr>
          <w:rFonts w:eastAsia="Times New Roman"/>
          <w:szCs w:val="24"/>
        </w:rPr>
      </w:pPr>
      <w:r>
        <w:rPr>
          <w:rFonts w:eastAsia="Times New Roman"/>
          <w:szCs w:val="24"/>
        </w:rPr>
        <w:lastRenderedPageBreak/>
        <w:t>Κυρίες και κύριοι συνάδελφοι, σήμερα είμαστε στην εξαιρετικά ευχάριστη θέση</w:t>
      </w:r>
      <w:r>
        <w:rPr>
          <w:rFonts w:eastAsia="Times New Roman"/>
          <w:szCs w:val="24"/>
        </w:rPr>
        <w:t>,</w:t>
      </w:r>
      <w:r>
        <w:rPr>
          <w:rFonts w:eastAsia="Times New Roman"/>
          <w:szCs w:val="24"/>
        </w:rPr>
        <w:t xml:space="preserve"> να μιλήσουμε και να συζ</w:t>
      </w:r>
      <w:r>
        <w:rPr>
          <w:rFonts w:eastAsia="Times New Roman"/>
          <w:szCs w:val="24"/>
        </w:rPr>
        <w:t>ητήσουμε για την ίδρυση και τη λειτουργία ενός νέου θεσμού, ενός νέου ιδρύματος που θα μπορεί να προσδιορίζει μαζί με τις κατευθύνσεις της έρευνας και τη χρηματοδότησή της. Είναι ένας ανεξάρτητος οργανισμός και είναι ένας θεσμός</w:t>
      </w:r>
      <w:r>
        <w:rPr>
          <w:rFonts w:eastAsia="Times New Roman"/>
          <w:szCs w:val="24"/>
        </w:rPr>
        <w:t>,</w:t>
      </w:r>
      <w:r>
        <w:rPr>
          <w:rFonts w:eastAsia="Times New Roman"/>
          <w:szCs w:val="24"/>
        </w:rPr>
        <w:t xml:space="preserve"> ο οποίος συνηθίζεται να λε</w:t>
      </w:r>
      <w:r>
        <w:rPr>
          <w:rFonts w:eastAsia="Times New Roman"/>
          <w:szCs w:val="24"/>
        </w:rPr>
        <w:t>ιτουργεί</w:t>
      </w:r>
      <w:r>
        <w:rPr>
          <w:rFonts w:eastAsia="Times New Roman"/>
          <w:szCs w:val="24"/>
        </w:rPr>
        <w:t>,</w:t>
      </w:r>
      <w:r>
        <w:rPr>
          <w:rFonts w:eastAsia="Times New Roman"/>
          <w:szCs w:val="24"/>
        </w:rPr>
        <w:t xml:space="preserve"> κι έχει αποκτήσει τεράστιο κύρος</w:t>
      </w:r>
      <w:r>
        <w:rPr>
          <w:rFonts w:eastAsia="Times New Roman"/>
          <w:szCs w:val="24"/>
        </w:rPr>
        <w:t>,</w:t>
      </w:r>
      <w:r>
        <w:rPr>
          <w:rFonts w:eastAsia="Times New Roman"/>
          <w:szCs w:val="24"/>
        </w:rPr>
        <w:t xml:space="preserve"> σε χώρες της Ευρώπης σίγουρα αλλά και στις Ηνωμένες Πολιτείες.</w:t>
      </w:r>
    </w:p>
    <w:p w14:paraId="35A8E59C" w14:textId="77777777" w:rsidR="0078608B" w:rsidRDefault="00CA331D">
      <w:pPr>
        <w:tabs>
          <w:tab w:val="left" w:pos="2608"/>
        </w:tabs>
        <w:spacing w:after="0" w:line="600" w:lineRule="auto"/>
        <w:ind w:firstLine="720"/>
        <w:jc w:val="both"/>
        <w:rPr>
          <w:rFonts w:eastAsia="Times New Roman"/>
          <w:szCs w:val="24"/>
        </w:rPr>
      </w:pPr>
      <w:r>
        <w:rPr>
          <w:rFonts w:eastAsia="Times New Roman"/>
          <w:szCs w:val="24"/>
        </w:rPr>
        <w:t>Έχουμε, λοιπόν, να κάνουμε με έναν καινούργιο θεσμό και ως εκ τούτου θα είχε τεράστια σημασία</w:t>
      </w:r>
      <w:r>
        <w:rPr>
          <w:rFonts w:eastAsia="Times New Roman"/>
          <w:szCs w:val="24"/>
        </w:rPr>
        <w:t>,</w:t>
      </w:r>
      <w:r>
        <w:rPr>
          <w:rFonts w:eastAsia="Times New Roman"/>
          <w:szCs w:val="24"/>
        </w:rPr>
        <w:t xml:space="preserve"> να υπάρξει η όσο γίνεται μεγαλύτερη συναίνεση γύρω και από το εγχείρημα της ίδρυσης αλλά και γύρω από το εγχείρημα της συγκρότησής του.</w:t>
      </w:r>
    </w:p>
    <w:p w14:paraId="35A8E59D" w14:textId="77777777" w:rsidR="0078608B" w:rsidRDefault="00CA331D">
      <w:pPr>
        <w:tabs>
          <w:tab w:val="left" w:pos="2608"/>
        </w:tabs>
        <w:spacing w:after="0" w:line="600" w:lineRule="auto"/>
        <w:ind w:firstLine="720"/>
        <w:jc w:val="both"/>
        <w:rPr>
          <w:rFonts w:eastAsia="Times New Roman"/>
          <w:szCs w:val="24"/>
        </w:rPr>
      </w:pPr>
      <w:r>
        <w:rPr>
          <w:rFonts w:eastAsia="Times New Roman"/>
          <w:szCs w:val="24"/>
        </w:rPr>
        <w:t>Ένα επιπρόσθετο στοιχείο</w:t>
      </w:r>
      <w:r>
        <w:rPr>
          <w:rFonts w:eastAsia="Times New Roman"/>
          <w:szCs w:val="24"/>
        </w:rPr>
        <w:t>,</w:t>
      </w:r>
      <w:r>
        <w:rPr>
          <w:rFonts w:eastAsia="Times New Roman"/>
          <w:szCs w:val="24"/>
        </w:rPr>
        <w:t xml:space="preserve"> που θα πρέπει να τονιστεί</w:t>
      </w:r>
      <w:r>
        <w:rPr>
          <w:rFonts w:eastAsia="Times New Roman"/>
          <w:szCs w:val="24"/>
        </w:rPr>
        <w:t>,</w:t>
      </w:r>
      <w:r>
        <w:rPr>
          <w:rFonts w:eastAsia="Times New Roman"/>
          <w:szCs w:val="24"/>
        </w:rPr>
        <w:t xml:space="preserve"> είναι ότι η ίδρυση αυτού του θεσμού -και είμαι σίγουρος ότι επ’ αυ</w:t>
      </w:r>
      <w:r>
        <w:rPr>
          <w:rFonts w:eastAsia="Times New Roman"/>
          <w:szCs w:val="24"/>
        </w:rPr>
        <w:t>τού θα μιλήσει πολύ αναλυτικά και ο Υπουργός- γίνεται με όρους ανάπτυξης, δεν γίνεται με όρους της σημερινής κρίσης, δεν γίνεται για να διαχειριστούμε την κρίση.</w:t>
      </w:r>
    </w:p>
    <w:p w14:paraId="35A8E59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πως πολύ εύστοχα είπε κάποιος συνάδελφος, δεν γίνεται για να διαχειριστούμε τη μιζέρια. </w:t>
      </w:r>
    </w:p>
    <w:p w14:paraId="35A8E59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Είνα</w:t>
      </w:r>
      <w:r>
        <w:rPr>
          <w:rFonts w:eastAsia="Times New Roman" w:cs="Times New Roman"/>
          <w:szCs w:val="24"/>
        </w:rPr>
        <w:t>ι ένας θεσμός που μπορεί να αποκτήσει τεράστια δυναμική. Έχει υπάρξει μια εντυπωσιακή συζήτηση και συμφωνία με την Ευρωπαϊκή Τράπεζα Επενδύσεων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μια κυβερνητική δέσμευση για χρηματοδότηση άμεσα του ίδιου του θεσμού. Με αυτή την έννοια είναι έν</w:t>
      </w:r>
      <w:r>
        <w:rPr>
          <w:rFonts w:eastAsia="Times New Roman" w:cs="Times New Roman"/>
          <w:szCs w:val="24"/>
        </w:rPr>
        <w:t>ας θεσμός που κοιτάει μπροστά και άρα είναι μέρος ενός αναπτυξιακού σχεδίου</w:t>
      </w:r>
      <w:r>
        <w:rPr>
          <w:rFonts w:eastAsia="Times New Roman" w:cs="Times New Roman"/>
          <w:szCs w:val="24"/>
        </w:rPr>
        <w:t>,</w:t>
      </w:r>
      <w:r>
        <w:rPr>
          <w:rFonts w:eastAsia="Times New Roman" w:cs="Times New Roman"/>
          <w:szCs w:val="24"/>
        </w:rPr>
        <w:t xml:space="preserve"> που έχει σχέση με την έρευνα και προφανώς με την εκπαίδευση. </w:t>
      </w:r>
    </w:p>
    <w:p w14:paraId="35A8E5A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Θα κάνω μια μικρή παρένθεση, γιατί συνήθως τέτοιου είδους συζητήσεις συνοδεύονται με το πόσο καλοί είμαστε στους διάφ</w:t>
      </w:r>
      <w:r>
        <w:rPr>
          <w:rFonts w:eastAsia="Times New Roman" w:cs="Times New Roman"/>
          <w:szCs w:val="24"/>
        </w:rPr>
        <w:t>ορους δείκτες που εκφράζουν διεθνώς ερευνητικές δραστηριότητες, ακόμη και εκπαιδευτικές δραστηριότητες και γενικότερα την παραγωγή που εξαρτάται από το έργο των ερευνητών. Αυτό ισχύει αλλά ταυτοχρόνως ισχύει και κάτι άλλο. Οι άνθρωποί μας, οι Έλληνες ερευν</w:t>
      </w:r>
      <w:r>
        <w:rPr>
          <w:rFonts w:eastAsia="Times New Roman" w:cs="Times New Roman"/>
          <w:szCs w:val="24"/>
        </w:rPr>
        <w:t>ητές που δουλεύουν</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στα ερευνητικά ιδρύματα και στα πανεπιστήμια, έχουν κουραστεί, διότι λειτουργούν σε θεσμούς με μια εντυπωσιακή υποχρηματοδότηση, με καθημερινές δυσκολίες, με μια δυσκολία ένταξης των νέων ανθρώπων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5A8E5A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Πρέπει, λοιπόν, να είμα</w:t>
      </w:r>
      <w:r>
        <w:rPr>
          <w:rFonts w:eastAsia="Times New Roman" w:cs="Times New Roman"/>
          <w:szCs w:val="24"/>
        </w:rPr>
        <w:t>στε πολύ αυστηροί και ρεαλιστές την ίδια στιγμή, δηλαδή και να αναγνωρίσουμε τις εξαιρετικά σημαντικές δυσκολίες που αντιμετωπίζουν αυτοί οι άνθρωποι και να παρέχουμε επιτέλους νέες προοπτικές –και το ίδρυμα είναι ακριβώς ένας τέτοιος θεσμός- αλλά ταυτοχρό</w:t>
      </w:r>
      <w:r>
        <w:rPr>
          <w:rFonts w:eastAsia="Times New Roman" w:cs="Times New Roman"/>
          <w:szCs w:val="24"/>
        </w:rPr>
        <w:t xml:space="preserve">νως και να είμαστε εξαιρετικά αυστηροί με όλους όσοι χρόνια τώρα ήταν λαθρεπιβάτες σε αυτές τις προσπάθειες. </w:t>
      </w:r>
    </w:p>
    <w:p w14:paraId="35A8E5A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Δηλαδή έχουμε τώρα ένα </w:t>
      </w:r>
      <w:r>
        <w:rPr>
          <w:rFonts w:eastAsia="Times New Roman" w:cs="Times New Roman"/>
          <w:szCs w:val="24"/>
        </w:rPr>
        <w:t>ί</w:t>
      </w:r>
      <w:r>
        <w:rPr>
          <w:rFonts w:eastAsia="Times New Roman" w:cs="Times New Roman"/>
          <w:szCs w:val="24"/>
        </w:rPr>
        <w:t>δρυμα</w:t>
      </w:r>
      <w:r>
        <w:rPr>
          <w:rFonts w:eastAsia="Times New Roman" w:cs="Times New Roman"/>
          <w:szCs w:val="24"/>
        </w:rPr>
        <w:t>,</w:t>
      </w:r>
      <w:r>
        <w:rPr>
          <w:rFonts w:eastAsia="Times New Roman" w:cs="Times New Roman"/>
          <w:szCs w:val="24"/>
        </w:rPr>
        <w:t xml:space="preserve"> που με τις διαδικασίες που προβλέπονται και την εξαιρετικά ευρεία συμμετοχή από πανεπιστήμια και ΤΕΙ θα καταφέρει ν</w:t>
      </w:r>
      <w:r>
        <w:rPr>
          <w:rFonts w:eastAsia="Times New Roman" w:cs="Times New Roman"/>
          <w:szCs w:val="24"/>
        </w:rPr>
        <w:t>α δημιουργήσει εκείνους τους όρους, όπου θα επιβραβευθούν οι άριστοι είτε όσοι είναι ήδη στα ερευνητικά κέντρα είτε όσοι είναι ήδη στα πανεπιστήμια, αλλά το σημαντικότερο κατά τη γνώμη μας όσοι είναι έξω από αυτούς τους θεσμούς, δηλαδή διάφοροι νέοι επιστή</w:t>
      </w:r>
      <w:r>
        <w:rPr>
          <w:rFonts w:eastAsia="Times New Roman" w:cs="Times New Roman"/>
          <w:szCs w:val="24"/>
        </w:rPr>
        <w:t xml:space="preserve">μονες. </w:t>
      </w:r>
    </w:p>
    <w:p w14:paraId="35A8E5A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Στην Επιτροπή Μορφωτικών Υποθέσεων όπου συζητήθηκε το νομοσχέδιο</w:t>
      </w:r>
      <w:r>
        <w:rPr>
          <w:rFonts w:eastAsia="Times New Roman" w:cs="Times New Roman"/>
          <w:szCs w:val="24"/>
        </w:rPr>
        <w:t>,</w:t>
      </w:r>
      <w:r>
        <w:rPr>
          <w:rFonts w:eastAsia="Times New Roman" w:cs="Times New Roman"/>
          <w:szCs w:val="24"/>
        </w:rPr>
        <w:t xml:space="preserve"> αρκετοί συνάδελφοι της Αντιπολίτευσης έθιξαν το θέμα της Γενικής Γραμματείας Έρευνας και Τεχνολογίας, της ΓΓΕΤ, λέγοντας ότι θα μπορούσε να παίξει τον αντίστοιχο ρόλο με αυτόν του </w:t>
      </w:r>
      <w:r>
        <w:rPr>
          <w:rFonts w:eastAsia="Times New Roman" w:cs="Times New Roman"/>
          <w:szCs w:val="24"/>
        </w:rPr>
        <w:t>ι</w:t>
      </w:r>
      <w:r>
        <w:rPr>
          <w:rFonts w:eastAsia="Times New Roman" w:cs="Times New Roman"/>
          <w:szCs w:val="24"/>
        </w:rPr>
        <w:t>δ</w:t>
      </w:r>
      <w:r>
        <w:rPr>
          <w:rFonts w:eastAsia="Times New Roman" w:cs="Times New Roman"/>
          <w:szCs w:val="24"/>
        </w:rPr>
        <w:t xml:space="preserve">ρύματος. Εδώ νομίζουμε ότι υπάρχει μια </w:t>
      </w:r>
      <w:r>
        <w:rPr>
          <w:rFonts w:eastAsia="Times New Roman" w:cs="Times New Roman"/>
          <w:szCs w:val="24"/>
        </w:rPr>
        <w:lastRenderedPageBreak/>
        <w:t xml:space="preserve">παρεξήγηση. Είναι άλλος ο ρόλος της Γενικής Γραμματείας Έρευνας και Τεχνολογίας και άλλος ο ρόλος του </w:t>
      </w:r>
      <w:r>
        <w:rPr>
          <w:rFonts w:eastAsia="Times New Roman" w:cs="Times New Roman"/>
          <w:szCs w:val="24"/>
        </w:rPr>
        <w:t>ι</w:t>
      </w:r>
      <w:r>
        <w:rPr>
          <w:rFonts w:eastAsia="Times New Roman" w:cs="Times New Roman"/>
          <w:szCs w:val="24"/>
        </w:rPr>
        <w:t xml:space="preserve">δρύματος που θα ιδρυθεί. </w:t>
      </w:r>
    </w:p>
    <w:p w14:paraId="35A8E5A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Η Γενική Γραμματεία Έρευνας και Τεχνολογίας κατά κύριο λόγο έχει την ευθύνη διαχείρισης των ΕΣΠΑ και αυτό το κάνει με εξαιρετικά μεγάλη υπευθυνότητα και επιτυχία. Το νέο </w:t>
      </w:r>
      <w:r>
        <w:rPr>
          <w:rFonts w:eastAsia="Times New Roman" w:cs="Times New Roman"/>
          <w:szCs w:val="24"/>
        </w:rPr>
        <w:t>ί</w:t>
      </w:r>
      <w:r>
        <w:rPr>
          <w:rFonts w:eastAsia="Times New Roman" w:cs="Times New Roman"/>
          <w:szCs w:val="24"/>
        </w:rPr>
        <w:t>δρυμα θα αποφασίζει μαζί και με άλλους θεσμούς και κατευθύνσεις έρευνας και πού θα δο</w:t>
      </w:r>
      <w:r>
        <w:rPr>
          <w:rFonts w:eastAsia="Times New Roman" w:cs="Times New Roman"/>
          <w:szCs w:val="24"/>
        </w:rPr>
        <w:t>θούν οι προτεραιότητες. Αυτό είναι κάτι στο οποίο φαίνεται ότι δεν δίνεται μεγάλη σημασία, γιατί το πώς καθορίζονται οι κατευθύνσεις της έρευνας σε μια σύγχρονη χώρα</w:t>
      </w:r>
      <w:r>
        <w:rPr>
          <w:rFonts w:eastAsia="Times New Roman" w:cs="Times New Roman"/>
          <w:szCs w:val="24"/>
        </w:rPr>
        <w:t>,</w:t>
      </w:r>
      <w:r>
        <w:rPr>
          <w:rFonts w:eastAsia="Times New Roman" w:cs="Times New Roman"/>
          <w:szCs w:val="24"/>
        </w:rPr>
        <w:t xml:space="preserve"> δεν είναι κάτι εξαιρετικά συγκεντρωτικό, δηλαδή λίγοι άνθρωποι να καθορίζουν αυτές τις κα</w:t>
      </w:r>
      <w:r>
        <w:rPr>
          <w:rFonts w:eastAsia="Times New Roman" w:cs="Times New Roman"/>
          <w:szCs w:val="24"/>
        </w:rPr>
        <w:t>τευθύνσεις και αυτό να απλώνεται προς τα κάτω.</w:t>
      </w:r>
    </w:p>
    <w:p w14:paraId="35A8E5A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Είναι η συνύπαρξη διαφορετικών φορέων σε συζήτηση με την κοινωνία και τους φορείς της και μέσα από αυτό συντίθεται μια ερευνητική πολιτική. </w:t>
      </w:r>
    </w:p>
    <w:p w14:paraId="35A8E5A6"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Νομίζω ότι στον νόμο που ψηφίσαμε τον Μάιο και στη δημιουργία του ΕΣ</w:t>
      </w:r>
      <w:r>
        <w:rPr>
          <w:rFonts w:eastAsia="Times New Roman" w:cs="Times New Roman"/>
          <w:szCs w:val="24"/>
        </w:rPr>
        <w:t xml:space="preserve">ΕΚ, του Εθνικού Συμβουλίου Έρευνας και Καινοτομίας, συζητήσαμε αντίστοιχα θέματα. Επανέρχονται τα αντίστοιχα θέματα τώρα και σε αυτόν τον θεσμό. </w:t>
      </w:r>
    </w:p>
    <w:p w14:paraId="35A8E5A7"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ύπαρξη, λοιπόν, διαφορετικών πόλων που είναι σε συνεννόηση μεταξύ τους και σε συνεννόηση με την κοινωνία για</w:t>
      </w:r>
      <w:r>
        <w:rPr>
          <w:rFonts w:eastAsia="Times New Roman" w:cs="Times New Roman"/>
          <w:szCs w:val="24"/>
        </w:rPr>
        <w:t xml:space="preserve"> τον καθορισμό πολιτικών</w:t>
      </w:r>
      <w:r>
        <w:rPr>
          <w:rFonts w:eastAsia="Times New Roman" w:cs="Times New Roman"/>
          <w:szCs w:val="24"/>
        </w:rPr>
        <w:t>,</w:t>
      </w:r>
      <w:r>
        <w:rPr>
          <w:rFonts w:eastAsia="Times New Roman" w:cs="Times New Roman"/>
          <w:szCs w:val="24"/>
        </w:rPr>
        <w:t xml:space="preserve"> είναι ένας πλούτος σε μια χώρα και δεν είναι κάτι το χαώδες. Αυτό, βεβαίως, να το συζητήσουμε -και καταλαβαίνω τους φόβους- να δούμε με ποιον τρόπο θα είναι δημιουργικότερο, με ποιον τρόπο</w:t>
      </w:r>
      <w:r>
        <w:rPr>
          <w:rFonts w:eastAsia="Times New Roman" w:cs="Times New Roman"/>
          <w:szCs w:val="24"/>
        </w:rPr>
        <w:t>,</w:t>
      </w:r>
      <w:r>
        <w:rPr>
          <w:rFonts w:eastAsia="Times New Roman" w:cs="Times New Roman"/>
          <w:szCs w:val="24"/>
        </w:rPr>
        <w:t xml:space="preserve"> ας πούμε</w:t>
      </w:r>
      <w:r>
        <w:rPr>
          <w:rFonts w:eastAsia="Times New Roman" w:cs="Times New Roman"/>
          <w:szCs w:val="24"/>
        </w:rPr>
        <w:t xml:space="preserve">, </w:t>
      </w:r>
      <w:r>
        <w:rPr>
          <w:rFonts w:eastAsia="Times New Roman" w:cs="Times New Roman"/>
          <w:szCs w:val="24"/>
        </w:rPr>
        <w:t>δεν θα επιβληθεί μια συγκεκριμ</w:t>
      </w:r>
      <w:r>
        <w:rPr>
          <w:rFonts w:eastAsia="Times New Roman" w:cs="Times New Roman"/>
          <w:szCs w:val="24"/>
        </w:rPr>
        <w:t>ένη κατεύθυνση πάνω σε άλλες. Βεβαίως είναι πολύ σοβαρά ζητήματα. Όμως πρέπει να δούμε</w:t>
      </w:r>
      <w:r>
        <w:rPr>
          <w:rFonts w:eastAsia="Times New Roman" w:cs="Times New Roman"/>
          <w:szCs w:val="24"/>
        </w:rPr>
        <w:t>,</w:t>
      </w:r>
      <w:r>
        <w:rPr>
          <w:rFonts w:eastAsia="Times New Roman" w:cs="Times New Roman"/>
          <w:szCs w:val="24"/>
        </w:rPr>
        <w:t xml:space="preserve"> πώς θα διαφυλάξουμε αυτόν τον πλουραλισμό, γιατί ο πλουραλισμός είναι –αν θέλετε- και ένας πλουραλισμός κοινωνικών μηνυμάτων</w:t>
      </w:r>
      <w:r>
        <w:rPr>
          <w:rFonts w:eastAsia="Times New Roman" w:cs="Times New Roman"/>
          <w:szCs w:val="24"/>
        </w:rPr>
        <w:t>,</w:t>
      </w:r>
      <w:r>
        <w:rPr>
          <w:rFonts w:eastAsia="Times New Roman" w:cs="Times New Roman"/>
          <w:szCs w:val="24"/>
        </w:rPr>
        <w:t xml:space="preserve"> που παίρνει κάθε φορέας, ο οποίος έχει άλλ</w:t>
      </w:r>
      <w:r>
        <w:rPr>
          <w:rFonts w:eastAsia="Times New Roman" w:cs="Times New Roman"/>
          <w:szCs w:val="24"/>
        </w:rPr>
        <w:t xml:space="preserve">α να προτάξει σε αυτές τις συζητήσεις. </w:t>
      </w:r>
    </w:p>
    <w:p w14:paraId="35A8E5A8"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Εδώ, λοιπόν, νομίζω ότι και το ΕΣΕΚ και η Γενική Γραμματεία Έρευνας και Τεχνολογίας και το συγκεκριμένο </w:t>
      </w:r>
      <w:r>
        <w:rPr>
          <w:rFonts w:eastAsia="Times New Roman" w:cs="Times New Roman"/>
          <w:szCs w:val="24"/>
        </w:rPr>
        <w:t>ί</w:t>
      </w:r>
      <w:r>
        <w:rPr>
          <w:rFonts w:eastAsia="Times New Roman" w:cs="Times New Roman"/>
          <w:szCs w:val="24"/>
        </w:rPr>
        <w:t>δρυμα</w:t>
      </w:r>
      <w:r>
        <w:rPr>
          <w:rFonts w:eastAsia="Times New Roman" w:cs="Times New Roman"/>
          <w:szCs w:val="24"/>
        </w:rPr>
        <w:t>,</w:t>
      </w:r>
      <w:r>
        <w:rPr>
          <w:rFonts w:eastAsia="Times New Roman" w:cs="Times New Roman"/>
          <w:szCs w:val="24"/>
        </w:rPr>
        <w:t xml:space="preserve"> είναι θεσμοί που θα μπορέσουν με μεγάλη επιτυχία να συνεργαστούν μεταξύ τους </w:t>
      </w:r>
      <w:r>
        <w:rPr>
          <w:rFonts w:eastAsia="Times New Roman" w:cs="Times New Roman"/>
          <w:szCs w:val="24"/>
        </w:rPr>
        <w:lastRenderedPageBreak/>
        <w:t>και για να βρεθούν</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πρόσθετα κονδύλια. Διότι η έρευνα στην Ελλάδα θα πρέπει να ανοίξει κάτι</w:t>
      </w:r>
      <w:r>
        <w:rPr>
          <w:rFonts w:eastAsia="Times New Roman" w:cs="Times New Roman"/>
          <w:szCs w:val="24"/>
        </w:rPr>
        <w:t>,</w:t>
      </w:r>
      <w:r>
        <w:rPr>
          <w:rFonts w:eastAsia="Times New Roman" w:cs="Times New Roman"/>
          <w:szCs w:val="24"/>
        </w:rPr>
        <w:t xml:space="preserve"> που ειδικά ο Υπουργός μάς το τονίζει κάθε φορά και αυτό είναι το άνοιγμα στην επιχειρηματικότητα. </w:t>
      </w:r>
    </w:p>
    <w:p w14:paraId="35A8E5A9"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ας μη θεωρούμε ότι προβληματικοί είναι οι κυβερνητικοί θεσμοί, ενώ οι επι</w:t>
      </w:r>
      <w:r>
        <w:rPr>
          <w:rFonts w:eastAsia="Times New Roman" w:cs="Times New Roman"/>
          <w:szCs w:val="24"/>
        </w:rPr>
        <w:t>χειρήσεις, η οικονομία και η αγορά εργασίας είναι μια χαρά. Εδώ πρέπει και οι επιχειρήσεις και η αγορά εργασίας να επανακαθορίσουν λίγο τον ρόλο τους, θεωρώντας ότι η χρήση της καινοτομίας δεν είναι κάτι αυτόματο, αλλά χρειάζεται και επενδύσεις εκ μέρους τ</w:t>
      </w:r>
      <w:r>
        <w:rPr>
          <w:rFonts w:eastAsia="Times New Roman" w:cs="Times New Roman"/>
          <w:szCs w:val="24"/>
        </w:rPr>
        <w:t xml:space="preserve">ων επενδυτών, εκ μέρους των επιχειρήσεων. </w:t>
      </w:r>
      <w:r>
        <w:rPr>
          <w:rFonts w:eastAsia="Times New Roman" w:cs="Times New Roman"/>
          <w:szCs w:val="24"/>
        </w:rPr>
        <w:t>Ε</w:t>
      </w:r>
      <w:r>
        <w:rPr>
          <w:rFonts w:eastAsia="Times New Roman" w:cs="Times New Roman"/>
          <w:szCs w:val="24"/>
        </w:rPr>
        <w:t xml:space="preserve">δώ, δυστυχώς, πολλές επιχειρήσεις είναι «κακομαθημένες» επιχειρήσεις. </w:t>
      </w:r>
    </w:p>
    <w:p w14:paraId="35A8E5AA"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Μιλώντας τώρα για επιχειρήσεις, ξέρω ότι προκαλώ τους αγαπημένους μου συναδέλφους του Κομμουνιστικού Κόμματος Ελλάδος. Τι εννοώ «προκαλώ»; Ενν</w:t>
      </w:r>
      <w:r>
        <w:rPr>
          <w:rFonts w:eastAsia="Times New Roman" w:cs="Times New Roman"/>
          <w:szCs w:val="24"/>
        </w:rPr>
        <w:t>οώ ότι οι επιχειρήσεις</w:t>
      </w:r>
      <w:r>
        <w:rPr>
          <w:rFonts w:eastAsia="Times New Roman" w:cs="Times New Roman"/>
          <w:szCs w:val="24"/>
        </w:rPr>
        <w:t>,</w:t>
      </w:r>
      <w:r>
        <w:rPr>
          <w:rFonts w:eastAsia="Times New Roman" w:cs="Times New Roman"/>
          <w:szCs w:val="24"/>
        </w:rPr>
        <w:t xml:space="preserve"> το μόνο που σκέπτονται είναι ο καπιταλισμός, τα κέρδη και προφανώς οτιδήποτε αξιοποιήσουν, θα το αξιοποιήσουν σε αυτή την κατεύθυνση. Αυτό είναι σωστό. Δεν το αμφισβητεί κανείς αυτό. </w:t>
      </w:r>
    </w:p>
    <w:p w14:paraId="35A8E5AB"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Το ερώτημα είναι</w:t>
      </w:r>
      <w:r>
        <w:rPr>
          <w:rFonts w:eastAsia="Times New Roman" w:cs="Times New Roman"/>
          <w:szCs w:val="24"/>
        </w:rPr>
        <w:t>,</w:t>
      </w:r>
      <w:r>
        <w:rPr>
          <w:rFonts w:eastAsia="Times New Roman" w:cs="Times New Roman"/>
          <w:szCs w:val="24"/>
        </w:rPr>
        <w:t xml:space="preserve"> αν στο υπάρχον σύστημα μπορούν</w:t>
      </w:r>
      <w:r>
        <w:rPr>
          <w:rFonts w:eastAsia="Times New Roman" w:cs="Times New Roman"/>
          <w:szCs w:val="24"/>
        </w:rPr>
        <w:t xml:space="preserve"> ταυτοχρόνως να υπάρχουν και δραστηριότητες που αναπτύσσουν το κοινωνικό αγαθό, το δημόσιο αγαθό, γιατί τα αποτελέσματα της έρευνας βεβαίως αξιοποιούνται από τις επιχειρήσεις για τους δικούς τους λόγους. Το ερώτημά μας σήμερα σε αυτή τη συγκυρία, σε αυτή τ</w:t>
      </w:r>
      <w:r>
        <w:rPr>
          <w:rFonts w:eastAsia="Times New Roman" w:cs="Times New Roman"/>
          <w:szCs w:val="24"/>
        </w:rPr>
        <w:t>ην ώρα και σε αυτόν τον κόσμο που ζούμε είναι</w:t>
      </w:r>
      <w:r>
        <w:rPr>
          <w:rFonts w:eastAsia="Times New Roman" w:cs="Times New Roman"/>
          <w:szCs w:val="24"/>
        </w:rPr>
        <w:t>,</w:t>
      </w:r>
      <w:r>
        <w:rPr>
          <w:rFonts w:eastAsia="Times New Roman" w:cs="Times New Roman"/>
          <w:szCs w:val="24"/>
        </w:rPr>
        <w:t xml:space="preserve"> εάν μπορούμε να ανοίξουμε και εκείνες τις χαραμάδες, όπου θα υπάρχει και η έρευνα και τα αποτελέσματά της ως δημόσια αγαθά. </w:t>
      </w:r>
    </w:p>
    <w:p w14:paraId="35A8E5AC"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δική μας πεποίθηση είναι ότι αυτό είναι δυνατό να γίνει. Θα γίνει αυτομάτως; Η απά</w:t>
      </w:r>
      <w:r>
        <w:rPr>
          <w:rFonts w:eastAsia="Times New Roman" w:cs="Times New Roman"/>
          <w:szCs w:val="24"/>
        </w:rPr>
        <w:t xml:space="preserve">ντηση είναι όχι. Σε αυτό θα πρέπει να παίξουν ρόλο όλοι οι φορείς της κοινωνίας. Θα πρέπει να γίνει ανταγωνιστικά στις επιχειρήσεις; Η δική μας απάντηση είναι πάλι όχι, για να είμαι καθαρός. Προφανώς και οι επιχειρήσεις έχουν τον ρόλο τους, στον βαθμό που </w:t>
      </w:r>
      <w:r>
        <w:rPr>
          <w:rFonts w:eastAsia="Times New Roman" w:cs="Times New Roman"/>
          <w:szCs w:val="24"/>
        </w:rPr>
        <w:t xml:space="preserve">είναι και αυτές μέσα σε ένα πλαίσιο υγιούς επιχειρηματικότητας. </w:t>
      </w:r>
    </w:p>
    <w:p w14:paraId="35A8E5AD"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Άρα αυτό το </w:t>
      </w:r>
      <w:r>
        <w:rPr>
          <w:rFonts w:eastAsia="Times New Roman" w:cs="Times New Roman"/>
          <w:szCs w:val="24"/>
        </w:rPr>
        <w:t>ί</w:t>
      </w:r>
      <w:r>
        <w:rPr>
          <w:rFonts w:eastAsia="Times New Roman" w:cs="Times New Roman"/>
          <w:szCs w:val="24"/>
        </w:rPr>
        <w:t xml:space="preserve">δρυμα μαζί με όλους τους άλλους θεσμούς έχουν και έναν στρατηγικό ρόλο, όχι μόνο για το πώς θα μοιράζουν τα χρήματα, όχι μόνο για το πώς αυτό θα γίνει με έναν αξιοκρατικό τρόπο, </w:t>
      </w:r>
      <w:r>
        <w:rPr>
          <w:rFonts w:eastAsia="Times New Roman" w:cs="Times New Roman"/>
          <w:szCs w:val="24"/>
        </w:rPr>
        <w:t xml:space="preserve">αλλά και για το πώς θα ανοιχτούν στην κοινωνία. </w:t>
      </w:r>
    </w:p>
    <w:p w14:paraId="35A8E5A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Η κοινωνία ως προς τα ερευνητικά αποτελέσματα έχει ουσιαστικά δύο σκέλη. Το ένα σκέλος είναι</w:t>
      </w:r>
      <w:r>
        <w:rPr>
          <w:rFonts w:eastAsia="Times New Roman" w:cs="Times New Roman"/>
          <w:szCs w:val="24"/>
        </w:rPr>
        <w:t>,</w:t>
      </w:r>
      <w:r>
        <w:rPr>
          <w:rFonts w:eastAsia="Times New Roman" w:cs="Times New Roman"/>
          <w:szCs w:val="24"/>
        </w:rPr>
        <w:t xml:space="preserve"> το πώς η υγιής επιχειρηματικότητα θα αξιοποιήσει καινοτομίες και το δεύτερο πώς οι δημόσιοι φορείς, οι δημόσιοι θ</w:t>
      </w:r>
      <w:r>
        <w:rPr>
          <w:rFonts w:eastAsia="Times New Roman" w:cs="Times New Roman"/>
          <w:szCs w:val="24"/>
        </w:rPr>
        <w:t xml:space="preserve">εσμοί θα ενισχύσουν τα αποτελέσματα της έρευνας ως ένα κοινωνικό αγαθό, ως ένα δημόσιο αγαθό. Επιμένω ότι τίποτα δεν είναι δεδομένο και τίποτα δεν είναι εύκολο. Αυτός όμως είναι και ο στόχος μας. </w:t>
      </w:r>
    </w:p>
    <w:p w14:paraId="35A8E5AF"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ήθελα να κάνω μια πρόταση. Γνωρίζετε ότι στο αρχικό νομοσχέδιο δεν προβλεπόταν η συμμετοχή των ΤΕΙ στη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σ</w:t>
      </w:r>
      <w:r>
        <w:rPr>
          <w:rFonts w:eastAsia="Times New Roman" w:cs="Times New Roman"/>
          <w:szCs w:val="24"/>
        </w:rPr>
        <w:t xml:space="preserve">υνέλευση αυτού του </w:t>
      </w:r>
      <w:r>
        <w:rPr>
          <w:rFonts w:eastAsia="Times New Roman" w:cs="Times New Roman"/>
          <w:szCs w:val="24"/>
        </w:rPr>
        <w:t>ι</w:t>
      </w:r>
      <w:r>
        <w:rPr>
          <w:rFonts w:eastAsia="Times New Roman" w:cs="Times New Roman"/>
          <w:szCs w:val="24"/>
        </w:rPr>
        <w:t xml:space="preserve">δρύματος. Μετά από συζήτηση στην Επιτροπή Μορφωτικών Υποθέσεων με τους συναδέλφους από τα ΤΕΙ, αλλά και τις συζητήσεις που έγιναν με το Υπουργείο, τώρα τα ΤΕΙ αποτελούν μέρος αυτής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σ</w:t>
      </w:r>
      <w:r>
        <w:rPr>
          <w:rFonts w:eastAsia="Times New Roman" w:cs="Times New Roman"/>
          <w:szCs w:val="24"/>
        </w:rPr>
        <w:t>υνέλευσης. Αυτό το θεωρούμε πολύ θετικό, γιατί το θεωρούμε και</w:t>
      </w:r>
      <w:r>
        <w:rPr>
          <w:rFonts w:eastAsia="Times New Roman" w:cs="Times New Roman"/>
          <w:szCs w:val="24"/>
        </w:rPr>
        <w:t xml:space="preserve"> ως έναν προπομπό αυτού που λέμε «ενιαίος χώρος έρευνας και τεχνολογίας». </w:t>
      </w:r>
    </w:p>
    <w:p w14:paraId="35A8E5B0"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 έχουμε πει, το ξαναλέμε και από αυτό το Βήμα. Το μέλλον των ΤΕΙ είναι η αναβάθμισή τους. Το μέλλον των ΤΕΙ δεν είναι να τα θεωρεί η κοινωνία ως δεύτερα πράγματα. Σ’ αυτή τη λογικ</w:t>
      </w:r>
      <w:r>
        <w:rPr>
          <w:rFonts w:eastAsia="Times New Roman" w:cs="Times New Roman"/>
          <w:szCs w:val="24"/>
        </w:rPr>
        <w:t>ή νομίζω ότι αυτό που γίνεται με τη γενική συνέλευση</w:t>
      </w:r>
      <w:r>
        <w:rPr>
          <w:rFonts w:eastAsia="Times New Roman" w:cs="Times New Roman"/>
          <w:szCs w:val="24"/>
        </w:rPr>
        <w:t>,</w:t>
      </w:r>
      <w:r>
        <w:rPr>
          <w:rFonts w:eastAsia="Times New Roman" w:cs="Times New Roman"/>
          <w:szCs w:val="24"/>
        </w:rPr>
        <w:t xml:space="preserve"> είναι ένα πολύ στέρεο βήμα.</w:t>
      </w:r>
    </w:p>
    <w:p w14:paraId="35A8E5B1"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szCs w:val="24"/>
        </w:rPr>
        <w:t>Τελειώνω με αυτό που λέμε και ξαναλέμε και έχει σχέση με τους νέους επιστήμονες. Ένα από τα σοβαρότερα αν όχι το σοβαρότερο ζήτημα που αντιμετωπίζουν αυτή τη στιγμή οι ερευνη</w:t>
      </w:r>
      <w:r>
        <w:rPr>
          <w:rFonts w:eastAsia="Times New Roman" w:cs="Times New Roman"/>
          <w:szCs w:val="24"/>
        </w:rPr>
        <w:t xml:space="preserve">τικοί θεσμοί, τα </w:t>
      </w:r>
      <w:r>
        <w:rPr>
          <w:rFonts w:eastAsia="Times New Roman" w:cs="Times New Roman"/>
          <w:szCs w:val="24"/>
        </w:rPr>
        <w:t>π</w:t>
      </w:r>
      <w:r>
        <w:rPr>
          <w:rFonts w:eastAsia="Times New Roman" w:cs="Times New Roman"/>
          <w:szCs w:val="24"/>
        </w:rPr>
        <w:t>ανεπιστήμια, τα ερευνητικά κέντρα, τα ΤΕΙ κ</w:t>
      </w:r>
      <w:r>
        <w:rPr>
          <w:rFonts w:eastAsia="Times New Roman" w:cs="Times New Roman"/>
          <w:szCs w:val="24"/>
        </w:rPr>
        <w:t>.</w:t>
      </w:r>
      <w:r>
        <w:rPr>
          <w:rFonts w:eastAsia="Times New Roman" w:cs="Times New Roman"/>
          <w:szCs w:val="24"/>
        </w:rPr>
        <w:t>λπ., είναι το γεγονός ότι οι νέοι επιστήμονες μένουν έξω από αυτά.</w:t>
      </w:r>
    </w:p>
    <w:p w14:paraId="35A8E5B2"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szCs w:val="24"/>
        </w:rPr>
        <w:t>Αυτό που προτείνουμε</w:t>
      </w:r>
      <w:r>
        <w:rPr>
          <w:rFonts w:eastAsia="Times New Roman" w:cs="Times New Roman"/>
          <w:szCs w:val="24"/>
        </w:rPr>
        <w:t>,</w:t>
      </w:r>
      <w:r>
        <w:rPr>
          <w:rFonts w:eastAsia="Times New Roman" w:cs="Times New Roman"/>
          <w:szCs w:val="24"/>
        </w:rPr>
        <w:t xml:space="preserve"> δεν είναι μόνο να ενταχθούν οι νέοι επιστήμονες σε νέες θέσεις. Αυτό είναι πάρα πολύ σημαντικό και ήδη άρ</w:t>
      </w:r>
      <w:r>
        <w:rPr>
          <w:rFonts w:eastAsia="Times New Roman" w:cs="Times New Roman"/>
          <w:szCs w:val="24"/>
        </w:rPr>
        <w:t>χισε να γίνεται. Αυτό που προτείνουμε εμείς και κάνουμε ένα κάλεσμα σε αυτούς τους θεσμούς, είναι να ανοιχτούν προς την κοινωνία και στην κοινωνία τους περιμένουν εξαιρετικοί νέοι επιστήμονες.</w:t>
      </w:r>
    </w:p>
    <w:p w14:paraId="35A8E5B3"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συγκεκριμένο </w:t>
      </w:r>
      <w:r>
        <w:rPr>
          <w:rFonts w:eastAsia="Times New Roman" w:cs="Times New Roman"/>
          <w:szCs w:val="24"/>
        </w:rPr>
        <w:t>ί</w:t>
      </w:r>
      <w:r>
        <w:rPr>
          <w:rFonts w:eastAsia="Times New Roman" w:cs="Times New Roman"/>
          <w:szCs w:val="24"/>
        </w:rPr>
        <w:t>δρυμα θα παρέχει όχι μόνο μεταδιδακτορικές υπο</w:t>
      </w:r>
      <w:r>
        <w:rPr>
          <w:rFonts w:eastAsia="Times New Roman" w:cs="Times New Roman"/>
          <w:szCs w:val="24"/>
        </w:rPr>
        <w:t>τροφίες, αλλά θα παρέχει και όλα εκείνα τα μέσα με συγκεκριμένους κανόνες, όπου πια για να συνεργάζεσαι σε ερευνητικές ομάδες</w:t>
      </w:r>
      <w:r>
        <w:rPr>
          <w:rFonts w:eastAsia="Times New Roman" w:cs="Times New Roman"/>
          <w:szCs w:val="24"/>
        </w:rPr>
        <w:t>,</w:t>
      </w:r>
      <w:r>
        <w:rPr>
          <w:rFonts w:eastAsia="Times New Roman" w:cs="Times New Roman"/>
          <w:szCs w:val="24"/>
        </w:rPr>
        <w:t xml:space="preserve"> δεν θα είναι υποχρεωτικό να είσαι μόνιμο μέλος των ΤΕΙ, των </w:t>
      </w:r>
      <w:r>
        <w:rPr>
          <w:rFonts w:eastAsia="Times New Roman" w:cs="Times New Roman"/>
          <w:szCs w:val="24"/>
        </w:rPr>
        <w:t>π</w:t>
      </w:r>
      <w:r>
        <w:rPr>
          <w:rFonts w:eastAsia="Times New Roman" w:cs="Times New Roman"/>
          <w:szCs w:val="24"/>
        </w:rPr>
        <w:t>ανεπιστημίων ή των ερευνητικών κέντρων.</w:t>
      </w:r>
    </w:p>
    <w:p w14:paraId="35A8E5B4"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szCs w:val="24"/>
        </w:rPr>
        <w:t xml:space="preserve">Με αυτή την έννοια το </w:t>
      </w:r>
      <w:r>
        <w:rPr>
          <w:rFonts w:eastAsia="Times New Roman" w:cs="Times New Roman"/>
          <w:szCs w:val="24"/>
        </w:rPr>
        <w:t>ί</w:t>
      </w:r>
      <w:r>
        <w:rPr>
          <w:rFonts w:eastAsia="Times New Roman" w:cs="Times New Roman"/>
          <w:szCs w:val="24"/>
        </w:rPr>
        <w:t>δρυμα</w:t>
      </w:r>
      <w:r>
        <w:rPr>
          <w:rFonts w:eastAsia="Times New Roman" w:cs="Times New Roman"/>
          <w:szCs w:val="24"/>
        </w:rPr>
        <w:t xml:space="preserve"> κάνει, αν θέλετε, και ιδεολογικά και πολιτικά ένα άνοιγμα σε αυτόν τον κόσμο που είναι έξω και πρέπει να βρεθούν συγκεκριμένοι τρόποι να συνεργάζονται αυτοί οι άνθρωποι με τα </w:t>
      </w:r>
      <w:r>
        <w:rPr>
          <w:rFonts w:eastAsia="Times New Roman" w:cs="Times New Roman"/>
          <w:szCs w:val="24"/>
        </w:rPr>
        <w:t>π</w:t>
      </w:r>
      <w:r>
        <w:rPr>
          <w:rFonts w:eastAsia="Times New Roman" w:cs="Times New Roman"/>
          <w:szCs w:val="24"/>
        </w:rPr>
        <w:t>ανεπιστήμια και τα ΤΕΙ.</w:t>
      </w:r>
    </w:p>
    <w:p w14:paraId="35A8E5B5"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5A8E5B6" w14:textId="77777777" w:rsidR="0078608B" w:rsidRDefault="00CA331D">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w:t>
      </w:r>
      <w:r>
        <w:rPr>
          <w:rFonts w:eastAsia="Times New Roman" w:cs="Times New Roman"/>
          <w:szCs w:val="24"/>
        </w:rPr>
        <w:t>ΖΑ)</w:t>
      </w:r>
    </w:p>
    <w:p w14:paraId="35A8E5B7"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εμείς ευχαριστούμε.</w:t>
      </w:r>
    </w:p>
    <w:p w14:paraId="35A8E5B8"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η κ. Αντωνίου, Βουλευτής της Νέας Δημοκρατίας, γενική εισηγήτρια του κόμματος της Αξιωματικής Αντιπολίτευσης.</w:t>
      </w:r>
    </w:p>
    <w:p w14:paraId="35A8E5B9"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Ευχαριστώ, κύριε Πρόεδρε.</w:t>
      </w:r>
    </w:p>
    <w:p w14:paraId="35A8E5BA"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w:t>
      </w:r>
      <w:r>
        <w:rPr>
          <w:rFonts w:eastAsia="Times New Roman" w:cs="Times New Roman"/>
          <w:szCs w:val="24"/>
        </w:rPr>
        <w:t xml:space="preserve"> συζητάμε σήμερα το νομοσχέδιο του ΕΛΙΔΕΚ, στον απόηχο της υπουργικής τροπολογίας με την οποία ο Υπουργός Επικρατείας κ. Νίκος Παππάς και οι υπόλοιποι συνυπογράφοντες Υπουργοί της Κυβέρνησης επιχείρησαν το βράδυ της προηγούμενης Παρασκευής</w:t>
      </w:r>
      <w:r>
        <w:rPr>
          <w:rFonts w:eastAsia="Times New Roman" w:cs="Times New Roman"/>
          <w:szCs w:val="24"/>
        </w:rPr>
        <w:t>,</w:t>
      </w:r>
      <w:r>
        <w:rPr>
          <w:rFonts w:eastAsia="Times New Roman" w:cs="Times New Roman"/>
          <w:szCs w:val="24"/>
        </w:rPr>
        <w:t xml:space="preserve"> ως απόδειξη ακό</w:t>
      </w:r>
      <w:r>
        <w:rPr>
          <w:rFonts w:eastAsia="Times New Roman" w:cs="Times New Roman"/>
          <w:szCs w:val="24"/>
        </w:rPr>
        <w:t>μα μια φορά της καθεστωτικής νοοτροπίας που τους διακατέχει χωρίς να σέβονται τους θεσμούς της δικαιοσύνης.</w:t>
      </w:r>
    </w:p>
    <w:p w14:paraId="35A8E5BB"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w:t>
      </w:r>
      <w:r>
        <w:rPr>
          <w:rFonts w:eastAsia="Times New Roman" w:cs="Times New Roman"/>
          <w:szCs w:val="24"/>
        </w:rPr>
        <w:t xml:space="preserve"> Αποσύρθηκε αυτή.</w:t>
      </w:r>
    </w:p>
    <w:p w14:paraId="35A8E5BC"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Ναι, ναι, περιμένετε.</w:t>
      </w:r>
    </w:p>
    <w:p w14:paraId="35A8E5BD"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szCs w:val="24"/>
        </w:rPr>
        <w:t>Η τροπολογία αυτή αποσύρθηκε, όπως είπατε, κύριοι συνάδελφοι, αλλά θα</w:t>
      </w:r>
      <w:r>
        <w:rPr>
          <w:rFonts w:eastAsia="Times New Roman" w:cs="Times New Roman"/>
          <w:szCs w:val="24"/>
        </w:rPr>
        <w:t xml:space="preserve"> δούμε, γιατί κάτι μου λέει ότι θα την επαναφέρετε</w:t>
      </w:r>
      <w:r>
        <w:rPr>
          <w:rFonts w:eastAsia="Times New Roman" w:cs="Times New Roman"/>
          <w:szCs w:val="24"/>
        </w:rPr>
        <w:t>,</w:t>
      </w:r>
      <w:r>
        <w:rPr>
          <w:rFonts w:eastAsia="Times New Roman" w:cs="Times New Roman"/>
          <w:szCs w:val="24"/>
        </w:rPr>
        <w:t xml:space="preserve"> για να ρίξετε μαύρο στα τηλεοπτικά κανάλια. Γιατί την καταθέσατε, αφού την αποσύρατε, λοιπόν; </w:t>
      </w:r>
    </w:p>
    <w:p w14:paraId="35A8E5BE"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Αν μπλοκάρετε πάλι το ΕΣΡ…</w:t>
      </w:r>
    </w:p>
    <w:p w14:paraId="35A8E5BF"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ΜΑΡΙΑ ΑΝΤΩΝΙΟΥ:</w:t>
      </w:r>
      <w:r>
        <w:rPr>
          <w:rFonts w:eastAsia="Times New Roman" w:cs="Times New Roman"/>
          <w:szCs w:val="24"/>
        </w:rPr>
        <w:t xml:space="preserve"> Πάμε να δούμε το </w:t>
      </w:r>
      <w:r>
        <w:rPr>
          <w:rFonts w:eastAsia="Times New Roman" w:cs="Times New Roman"/>
          <w:szCs w:val="24"/>
        </w:rPr>
        <w:t>ί</w:t>
      </w:r>
      <w:r>
        <w:rPr>
          <w:rFonts w:eastAsia="Times New Roman" w:cs="Times New Roman"/>
          <w:szCs w:val="24"/>
        </w:rPr>
        <w:t xml:space="preserve">δρυμα που δημιουργείτε, το </w:t>
      </w:r>
      <w:r>
        <w:rPr>
          <w:rFonts w:eastAsia="Times New Roman" w:cs="Times New Roman"/>
          <w:szCs w:val="24"/>
        </w:rPr>
        <w:t>Ελληνικό Ίδρυμα Έρευνας και Καινοτομίας. Πρόκειται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και πάλι, παρ’ όλη την προετοιμασία επί ενάμισ</w:t>
      </w:r>
      <w:r>
        <w:rPr>
          <w:rFonts w:eastAsia="Times New Roman" w:cs="Times New Roman"/>
          <w:szCs w:val="24"/>
        </w:rPr>
        <w:t>η</w:t>
      </w:r>
      <w:r>
        <w:rPr>
          <w:rFonts w:eastAsia="Times New Roman" w:cs="Times New Roman"/>
          <w:szCs w:val="24"/>
        </w:rPr>
        <w:t xml:space="preserve"> χρόνο –το ακούμε ότι θα έρθει, ότι θα γίνει με τυμπανοκρουσίες- για ένα πρόχειρο, κακογραμμένο νομοσχέδιο με πάρα πολλές αναντιστοιχίες -το είπαμε κ</w:t>
      </w:r>
      <w:r>
        <w:rPr>
          <w:rFonts w:eastAsia="Times New Roman" w:cs="Times New Roman"/>
          <w:szCs w:val="24"/>
        </w:rPr>
        <w:t xml:space="preserve">αι στην </w:t>
      </w:r>
      <w:r>
        <w:rPr>
          <w:rFonts w:eastAsia="Times New Roman" w:cs="Times New Roman"/>
          <w:szCs w:val="24"/>
        </w:rPr>
        <w:t>ε</w:t>
      </w:r>
      <w:r>
        <w:rPr>
          <w:rFonts w:eastAsia="Times New Roman" w:cs="Times New Roman"/>
          <w:szCs w:val="24"/>
        </w:rPr>
        <w:t>πιτροπή- μεταξύ των διατάξεων του σχεδίου νόμου και της αιτιολογικής έκθεσης, το οποίο ελάχιστα μοιάζει με το αρχικό σχέδιο της διαβούλευσης, που βγήκε μόνο για δώδεκα μέρες, οφείλω να πω.</w:t>
      </w:r>
    </w:p>
    <w:p w14:paraId="35A8E5C0" w14:textId="77777777" w:rsidR="0078608B" w:rsidRDefault="00CA331D">
      <w:pPr>
        <w:spacing w:after="0" w:line="600" w:lineRule="auto"/>
        <w:ind w:firstLine="720"/>
        <w:jc w:val="both"/>
        <w:rPr>
          <w:rFonts w:eastAsia="Times New Roman"/>
          <w:szCs w:val="24"/>
        </w:rPr>
      </w:pPr>
      <w:r>
        <w:rPr>
          <w:rFonts w:eastAsia="Times New Roman"/>
          <w:szCs w:val="24"/>
        </w:rPr>
        <w:t xml:space="preserve">Μόνο κατά τη διάρκεια των συζητήσεων στις </w:t>
      </w:r>
      <w:r>
        <w:rPr>
          <w:rFonts w:eastAsia="Times New Roman"/>
          <w:szCs w:val="24"/>
        </w:rPr>
        <w:t>ε</w:t>
      </w:r>
      <w:r>
        <w:rPr>
          <w:rFonts w:eastAsia="Times New Roman"/>
          <w:szCs w:val="24"/>
        </w:rPr>
        <w:t>πιτροπές, αγαπη</w:t>
      </w:r>
      <w:r>
        <w:rPr>
          <w:rFonts w:eastAsia="Times New Roman"/>
          <w:szCs w:val="24"/>
        </w:rPr>
        <w:t>τοί συνάδελφοι, κατατέθηκαν σχεδόν είκοσι τέσσερις νομοτεχνικές βελτιώσεις στα δεκατέσσερα άρθρα που έχει το νομοσχέδιο. Διπλάσιες! Δεν υπάρχει άλλο νομοθετικό προηγούμενο. Είναι προφανές ότι ή δεν ξέρετε τι κάνετε, κύριε Υπουργέ, ή δεν ξέρετε να νομοθετεί</w:t>
      </w:r>
      <w:r>
        <w:rPr>
          <w:rFonts w:eastAsia="Times New Roman"/>
          <w:szCs w:val="24"/>
        </w:rPr>
        <w:t>τε, ένα από τα δύο.</w:t>
      </w:r>
    </w:p>
    <w:p w14:paraId="35A8E5C1" w14:textId="77777777" w:rsidR="0078608B" w:rsidRDefault="00CA331D">
      <w:pPr>
        <w:spacing w:after="0" w:line="600" w:lineRule="auto"/>
        <w:ind w:firstLine="720"/>
        <w:jc w:val="both"/>
        <w:rPr>
          <w:rFonts w:eastAsia="Times New Roman"/>
          <w:szCs w:val="24"/>
        </w:rPr>
      </w:pPr>
      <w:r>
        <w:rPr>
          <w:rFonts w:eastAsia="Times New Roman"/>
          <w:szCs w:val="24"/>
        </w:rPr>
        <w:lastRenderedPageBreak/>
        <w:t>Ουσιαστικά μιλάμε για ένα καινούργιο, λέει, νομοσχέδιο μετά τις νομοτεχνικές</w:t>
      </w:r>
      <w:r>
        <w:rPr>
          <w:rFonts w:eastAsia="Times New Roman"/>
          <w:szCs w:val="24"/>
        </w:rPr>
        <w:t xml:space="preserve"> βελτιώσεις</w:t>
      </w:r>
      <w:r>
        <w:rPr>
          <w:rFonts w:eastAsia="Times New Roman"/>
          <w:szCs w:val="24"/>
        </w:rPr>
        <w:t xml:space="preserve"> Αυτές οι νομοτεχνικές </w:t>
      </w:r>
      <w:r>
        <w:rPr>
          <w:rFonts w:eastAsia="Times New Roman"/>
          <w:szCs w:val="24"/>
        </w:rPr>
        <w:t xml:space="preserve">βελτιώσεις </w:t>
      </w:r>
      <w:r>
        <w:rPr>
          <w:rFonts w:eastAsia="Times New Roman"/>
          <w:szCs w:val="24"/>
        </w:rPr>
        <w:t>αφορούν βασικές ρυθμίσεις του νομοσχεδίου, όχι τυπικά σφάλματα και ήταν όλες σε σημεία</w:t>
      </w:r>
      <w:r>
        <w:rPr>
          <w:rFonts w:eastAsia="Times New Roman"/>
          <w:szCs w:val="24"/>
        </w:rPr>
        <w:t>,</w:t>
      </w:r>
      <w:r>
        <w:rPr>
          <w:rFonts w:eastAsia="Times New Roman"/>
          <w:szCs w:val="24"/>
        </w:rPr>
        <w:t xml:space="preserve"> που στηλιτεύσαμε ως Αξιωματ</w:t>
      </w:r>
      <w:r>
        <w:rPr>
          <w:rFonts w:eastAsia="Times New Roman"/>
          <w:szCs w:val="24"/>
        </w:rPr>
        <w:t>ική Αντιπολίτευση με κάθε δυνατό τρόπο.</w:t>
      </w:r>
    </w:p>
    <w:p w14:paraId="35A8E5C2" w14:textId="77777777" w:rsidR="0078608B" w:rsidRDefault="00CA331D">
      <w:pPr>
        <w:spacing w:after="0" w:line="600" w:lineRule="auto"/>
        <w:ind w:firstLine="720"/>
        <w:jc w:val="both"/>
        <w:rPr>
          <w:rFonts w:eastAsia="Times New Roman"/>
          <w:szCs w:val="24"/>
        </w:rPr>
      </w:pPr>
      <w:r>
        <w:rPr>
          <w:rFonts w:eastAsia="Times New Roman"/>
          <w:szCs w:val="24"/>
        </w:rPr>
        <w:t xml:space="preserve">Πρόκειται, λοιπόν, για ένα νομοσχέδιο, στο οποίο διαπιστώνουμε ακόμη μια φορά την απαράδεκτη κοινοβουλευτική πρακτική </w:t>
      </w:r>
      <w:r>
        <w:rPr>
          <w:rFonts w:eastAsia="Times New Roman"/>
          <w:szCs w:val="24"/>
        </w:rPr>
        <w:t>σας,</w:t>
      </w:r>
      <w:r>
        <w:rPr>
          <w:rFonts w:eastAsia="Times New Roman"/>
          <w:szCs w:val="24"/>
        </w:rPr>
        <w:t xml:space="preserve"> να εισάγετε πληθώρα υπουργικών τροπολογιών με παντελώς άσχετο με το αντικείμενο του νομοσχεδί</w:t>
      </w:r>
      <w:r>
        <w:rPr>
          <w:rFonts w:eastAsia="Times New Roman"/>
          <w:szCs w:val="24"/>
        </w:rPr>
        <w:t>ου περιεχόμενο. Έχει καταντήσει πλέον ανέκδοτο.</w:t>
      </w:r>
    </w:p>
    <w:p w14:paraId="35A8E5C3" w14:textId="77777777" w:rsidR="0078608B" w:rsidRDefault="00CA331D">
      <w:pPr>
        <w:spacing w:after="0" w:line="600" w:lineRule="auto"/>
        <w:ind w:firstLine="720"/>
        <w:jc w:val="both"/>
        <w:rPr>
          <w:rFonts w:eastAsia="Times New Roman"/>
          <w:szCs w:val="24"/>
        </w:rPr>
      </w:pPr>
      <w:r>
        <w:rPr>
          <w:rFonts w:eastAsia="Times New Roman"/>
          <w:szCs w:val="24"/>
        </w:rPr>
        <w:t xml:space="preserve">Πάμε, λοιπόν, να δούμε σε τι αφορά το νομοσχέδιο. </w:t>
      </w:r>
    </w:p>
    <w:p w14:paraId="35A8E5C4" w14:textId="77777777" w:rsidR="0078608B" w:rsidRDefault="00CA331D">
      <w:pPr>
        <w:spacing w:after="0" w:line="600" w:lineRule="auto"/>
        <w:ind w:firstLine="720"/>
        <w:jc w:val="both"/>
        <w:rPr>
          <w:rFonts w:eastAsia="Times New Roman"/>
          <w:szCs w:val="24"/>
        </w:rPr>
      </w:pPr>
      <w:r>
        <w:rPr>
          <w:rFonts w:eastAsia="Times New Roman"/>
          <w:szCs w:val="24"/>
        </w:rPr>
        <w:t>Μετά από τις σχετικές τυμπανοκρουσίες και του Υπουργού του κ. Φωτάκη, πριν ενάμιση χρόνο, αλλά και από τον ίδιο τον Πρωθυπουργό στη ΔΕΘ, στην Ολομέλεια, λέτε</w:t>
      </w:r>
      <w:r>
        <w:rPr>
          <w:rFonts w:eastAsia="Times New Roman"/>
          <w:szCs w:val="24"/>
        </w:rPr>
        <w:t xml:space="preserve"> ότι δημιουργείτε έναν νέο φορέα, το ΕΛΙΔΕΚ, που ουσιαστικά –απ’ ό,τι βλέπουμε από το νομοσχέδιο- βασική του αρμοδιότητα είναι να διαχειριστεί μία χρηματοδότηση ύψους 180 εκατομμυρίων ευρώ, που θα καταβληθεί μέσα στην επόμενη </w:t>
      </w:r>
      <w:r>
        <w:rPr>
          <w:rFonts w:eastAsia="Times New Roman"/>
          <w:szCs w:val="24"/>
        </w:rPr>
        <w:lastRenderedPageBreak/>
        <w:t>τριετία, βάσει της σύμβασης πο</w:t>
      </w:r>
      <w:r>
        <w:rPr>
          <w:rFonts w:eastAsia="Times New Roman"/>
          <w:szCs w:val="24"/>
        </w:rPr>
        <w:t xml:space="preserve">υ υπέγραψε το ελληνικό </w:t>
      </w:r>
      <w:r>
        <w:rPr>
          <w:rFonts w:eastAsia="Times New Roman"/>
          <w:szCs w:val="24"/>
        </w:rPr>
        <w:t>δ</w:t>
      </w:r>
      <w:r>
        <w:rPr>
          <w:rFonts w:eastAsia="Times New Roman"/>
          <w:szCs w:val="24"/>
        </w:rPr>
        <w:t xml:space="preserve">ημόσιο με την Ευρωπαϊκή Τράπεζα Επενδύσεων στις 15 Ιουλίου. </w:t>
      </w:r>
    </w:p>
    <w:p w14:paraId="35A8E5C5" w14:textId="77777777" w:rsidR="0078608B" w:rsidRDefault="00CA331D">
      <w:pPr>
        <w:spacing w:after="0" w:line="600" w:lineRule="auto"/>
        <w:ind w:firstLine="720"/>
        <w:jc w:val="both"/>
        <w:rPr>
          <w:rFonts w:eastAsia="Times New Roman"/>
          <w:szCs w:val="24"/>
        </w:rPr>
      </w:pPr>
      <w:r>
        <w:rPr>
          <w:rFonts w:eastAsia="Times New Roman"/>
          <w:szCs w:val="24"/>
        </w:rPr>
        <w:t>Είναι μια δανειακή σύμβαση</w:t>
      </w:r>
      <w:r>
        <w:rPr>
          <w:rFonts w:eastAsia="Times New Roman"/>
          <w:szCs w:val="24"/>
        </w:rPr>
        <w:t>,</w:t>
      </w:r>
      <w:r>
        <w:rPr>
          <w:rFonts w:eastAsia="Times New Roman"/>
          <w:szCs w:val="24"/>
        </w:rPr>
        <w:t xml:space="preserve"> που θα πρέπει να πούμε, ενώ ως Αξιωματική Αντιπολίτευση ζητούσαμε να μας την προσκομίσει ο Υπουργός, σας κατέθεσα στις 22 Ιουλίου αίτηση κατάθε</w:t>
      </w:r>
      <w:r>
        <w:rPr>
          <w:rFonts w:eastAsia="Times New Roman"/>
          <w:szCs w:val="24"/>
        </w:rPr>
        <w:t>σης εγγράφου</w:t>
      </w:r>
      <w:r>
        <w:rPr>
          <w:rFonts w:eastAsia="Times New Roman"/>
          <w:szCs w:val="24"/>
        </w:rPr>
        <w:t>,</w:t>
      </w:r>
      <w:r>
        <w:rPr>
          <w:rFonts w:eastAsia="Times New Roman"/>
          <w:szCs w:val="24"/>
        </w:rPr>
        <w:t xml:space="preserve"> με την οποία ζητούσα και από τα δύο Υπουργεία να μου καταθέσουν τη σύμβαση -γι’ αυτά θα πρέπει να ενημερωθούν και οι υπόλοιποι συνάδελφοι</w:t>
      </w:r>
      <w:r>
        <w:rPr>
          <w:rFonts w:eastAsia="Times New Roman"/>
          <w:szCs w:val="24"/>
        </w:rPr>
        <w:t>,</w:t>
      </w:r>
      <w:r>
        <w:rPr>
          <w:rFonts w:eastAsia="Times New Roman"/>
          <w:szCs w:val="24"/>
        </w:rPr>
        <w:t xml:space="preserve"> που δεν είναι στις </w:t>
      </w:r>
      <w:r>
        <w:rPr>
          <w:rFonts w:eastAsia="Times New Roman"/>
          <w:szCs w:val="24"/>
        </w:rPr>
        <w:t>ε</w:t>
      </w:r>
      <w:r>
        <w:rPr>
          <w:rFonts w:eastAsia="Times New Roman"/>
          <w:szCs w:val="24"/>
        </w:rPr>
        <w:t>πιτροπές- και το ένα Υπουργείο μου έλεγε ότι αρμόδιο Υπουργείο είναι το άλλο. Το Υπ</w:t>
      </w:r>
      <w:r>
        <w:rPr>
          <w:rFonts w:eastAsia="Times New Roman"/>
          <w:szCs w:val="24"/>
        </w:rPr>
        <w:t>ουργείο Οικονομικών ότι αρμόδιο είναι το Υπουργείο Παιδείας και το Υπουργείο Παιδείας μού έλεγε ότι αρμόδιο είναι το Υπουργείο Οικονομικών. Καταθέτω και επίκαιρη ερώτηση. Πάλι δεν μας δόθηκε η σύμβαση. Γιατί ήταν τόσο επτασφράγιστο μυστικό</w:t>
      </w:r>
      <w:r>
        <w:rPr>
          <w:rFonts w:eastAsia="Times New Roman"/>
          <w:szCs w:val="24"/>
        </w:rPr>
        <w:t>,</w:t>
      </w:r>
      <w:r>
        <w:rPr>
          <w:rFonts w:eastAsia="Times New Roman"/>
          <w:szCs w:val="24"/>
        </w:rPr>
        <w:t xml:space="preserve"> δεν ξέρω. </w:t>
      </w:r>
    </w:p>
    <w:p w14:paraId="35A8E5C6" w14:textId="77777777" w:rsidR="0078608B" w:rsidRDefault="00CA331D">
      <w:pPr>
        <w:spacing w:after="0" w:line="600" w:lineRule="auto"/>
        <w:ind w:firstLine="720"/>
        <w:jc w:val="both"/>
        <w:rPr>
          <w:rFonts w:eastAsia="Times New Roman"/>
          <w:szCs w:val="24"/>
        </w:rPr>
      </w:pPr>
      <w:r>
        <w:rPr>
          <w:rFonts w:eastAsia="Times New Roman"/>
          <w:szCs w:val="24"/>
        </w:rPr>
        <w:t>Ήρθε</w:t>
      </w:r>
      <w:r>
        <w:rPr>
          <w:rFonts w:eastAsia="Times New Roman"/>
          <w:szCs w:val="24"/>
        </w:rPr>
        <w:t>, λοιπόν, το νομοσχέδιο. Μετά από πίεση όλης της Αντιπολίτευσης πλέον, επιτέλους, κατατέθηκε η σύμβαση με την ΕΤΕΠ. Έπρεπε, λοιπόν, να προηγηθούν όλα αυτά και δεν μας έχετε απαντήσει</w:t>
      </w:r>
      <w:r>
        <w:rPr>
          <w:rFonts w:eastAsia="Times New Roman"/>
          <w:szCs w:val="24"/>
        </w:rPr>
        <w:t>,</w:t>
      </w:r>
      <w:r>
        <w:rPr>
          <w:rFonts w:eastAsia="Times New Roman"/>
          <w:szCs w:val="24"/>
        </w:rPr>
        <w:t xml:space="preserve"> γιατί την κρατούσατε ως επτασφράγιστο μυστικό τη σύμβαση. </w:t>
      </w:r>
    </w:p>
    <w:p w14:paraId="35A8E5C7" w14:textId="77777777" w:rsidR="0078608B" w:rsidRDefault="00CA331D">
      <w:pPr>
        <w:spacing w:after="0" w:line="600" w:lineRule="auto"/>
        <w:ind w:firstLine="720"/>
        <w:jc w:val="both"/>
        <w:rPr>
          <w:rFonts w:eastAsia="Times New Roman"/>
          <w:szCs w:val="24"/>
        </w:rPr>
      </w:pPr>
      <w:r>
        <w:rPr>
          <w:rFonts w:eastAsia="Times New Roman"/>
          <w:szCs w:val="24"/>
        </w:rPr>
        <w:lastRenderedPageBreak/>
        <w:t xml:space="preserve">Έτσι, λοιπόν, αφού είδαμε τη δανειακή σύμβαση με την ΕΤΕΠ, σας διαβεβαιώσαμε –γιατί το είπαμε πολλές φορές στην </w:t>
      </w:r>
      <w:r>
        <w:rPr>
          <w:rFonts w:eastAsia="Times New Roman"/>
          <w:szCs w:val="24"/>
        </w:rPr>
        <w:t>ε</w:t>
      </w:r>
      <w:r>
        <w:rPr>
          <w:rFonts w:eastAsia="Times New Roman"/>
          <w:szCs w:val="24"/>
        </w:rPr>
        <w:t>πιτροπή- ότι δεν είμαστε αντίθετοι στο δάνειο αυτό καθαυτό. Σε αυτό που είμαστε αντίθετοι</w:t>
      </w:r>
      <w:r>
        <w:rPr>
          <w:rFonts w:eastAsia="Times New Roman"/>
          <w:szCs w:val="24"/>
        </w:rPr>
        <w:t>,</w:t>
      </w:r>
      <w:r>
        <w:rPr>
          <w:rFonts w:eastAsia="Times New Roman"/>
          <w:szCs w:val="24"/>
        </w:rPr>
        <w:t xml:space="preserve"> είναι η σκοπιμότητα δημιουργίας ενός ακόμα φορέα, «ν</w:t>
      </w:r>
      <w:r>
        <w:rPr>
          <w:rFonts w:eastAsia="Times New Roman"/>
          <w:szCs w:val="24"/>
        </w:rPr>
        <w:t xml:space="preserve">ομικό πρόσωπο ιδιωτικού δικαίου μη κερδοσκοπικού χαρακτήρα», λέει. Νεολογισμός! </w:t>
      </w:r>
    </w:p>
    <w:p w14:paraId="35A8E5C8" w14:textId="77777777" w:rsidR="0078608B" w:rsidRDefault="00CA331D">
      <w:pPr>
        <w:spacing w:after="0" w:line="600" w:lineRule="auto"/>
        <w:ind w:firstLine="720"/>
        <w:jc w:val="both"/>
        <w:rPr>
          <w:rFonts w:eastAsia="Times New Roman"/>
          <w:szCs w:val="24"/>
        </w:rPr>
      </w:pPr>
      <w:r>
        <w:rPr>
          <w:rFonts w:eastAsia="Times New Roman"/>
          <w:szCs w:val="24"/>
        </w:rPr>
        <w:t>Ποια είναι, αλήθεια, η ανάγκη δημιουργίας αυτού του ιδρύματος; Διαβάζοντας κανείς τους σκοπούς και τις αρμοδιότητες του ΕΛΙΔΕΚ</w:t>
      </w:r>
      <w:r>
        <w:rPr>
          <w:rFonts w:eastAsia="Times New Roman"/>
          <w:szCs w:val="24"/>
        </w:rPr>
        <w:t>,</w:t>
      </w:r>
      <w:r>
        <w:rPr>
          <w:rFonts w:eastAsia="Times New Roman"/>
          <w:szCs w:val="24"/>
        </w:rPr>
        <w:t xml:space="preserve"> εύκολα αντιλαμβάνεται ότι συμπίπτουν απόλυτα με</w:t>
      </w:r>
      <w:r>
        <w:rPr>
          <w:rFonts w:eastAsia="Times New Roman"/>
          <w:szCs w:val="24"/>
        </w:rPr>
        <w:t xml:space="preserve"> τις αρμοδιότητες και τους σκοπούς της ΓΓΕΤ, της Γενικής Γραμματείας Έρευνας και Τεχνολογίας. Σας το τόνισαν άλλωστε αυτό και όλοι και οι εκπρόσωποι των εργαζομένων στην ακρόαση φορέων.</w:t>
      </w:r>
    </w:p>
    <w:p w14:paraId="35A8E5C9" w14:textId="77777777" w:rsidR="0078608B" w:rsidRDefault="00CA331D">
      <w:pPr>
        <w:spacing w:after="0" w:line="600" w:lineRule="auto"/>
        <w:ind w:firstLine="720"/>
        <w:jc w:val="both"/>
        <w:rPr>
          <w:rFonts w:eastAsia="Times New Roman"/>
          <w:szCs w:val="24"/>
        </w:rPr>
      </w:pPr>
      <w:r>
        <w:rPr>
          <w:rFonts w:eastAsia="Times New Roman"/>
          <w:szCs w:val="24"/>
        </w:rPr>
        <w:t xml:space="preserve">Να αναφέρω μερικά ενδεικτικά παραδείγματα. </w:t>
      </w:r>
    </w:p>
    <w:p w14:paraId="35A8E5CA" w14:textId="77777777" w:rsidR="0078608B" w:rsidRDefault="00CA331D">
      <w:pPr>
        <w:spacing w:after="0" w:line="600" w:lineRule="auto"/>
        <w:ind w:firstLine="720"/>
        <w:jc w:val="both"/>
        <w:rPr>
          <w:rFonts w:eastAsia="Times New Roman"/>
          <w:szCs w:val="24"/>
        </w:rPr>
      </w:pPr>
      <w:r>
        <w:rPr>
          <w:rFonts w:eastAsia="Times New Roman"/>
          <w:szCs w:val="24"/>
        </w:rPr>
        <w:t>Στο άρθρο 2 όπου περιγράφε</w:t>
      </w:r>
      <w:r>
        <w:rPr>
          <w:rFonts w:eastAsia="Times New Roman"/>
          <w:szCs w:val="24"/>
        </w:rPr>
        <w:t xml:space="preserve">ται ο σκοπός σύστασης αυτού του ιδρύματος, ορίζεται ότι ο σκοπός είναι η χρηματοδότηση ερευνητικών προγραμμάτων, κάτι που κάνει εδώ και τριάντα χρόνια η ΓΓΕΤ αναμφίβολα με μεγάλη επιτυχία. </w:t>
      </w:r>
    </w:p>
    <w:p w14:paraId="35A8E5CB" w14:textId="77777777" w:rsidR="0078608B" w:rsidRDefault="00CA331D">
      <w:pPr>
        <w:spacing w:after="0" w:line="600" w:lineRule="auto"/>
        <w:ind w:firstLine="720"/>
        <w:jc w:val="both"/>
        <w:rPr>
          <w:rFonts w:eastAsia="Times New Roman"/>
          <w:szCs w:val="24"/>
        </w:rPr>
      </w:pPr>
      <w:r>
        <w:rPr>
          <w:rFonts w:eastAsia="Times New Roman"/>
          <w:szCs w:val="24"/>
        </w:rPr>
        <w:lastRenderedPageBreak/>
        <w:t>Επίσης ορίζει ως σκοπό</w:t>
      </w:r>
      <w:r>
        <w:rPr>
          <w:rFonts w:eastAsia="Times New Roman"/>
          <w:szCs w:val="24"/>
        </w:rPr>
        <w:t>,</w:t>
      </w:r>
      <w:r>
        <w:rPr>
          <w:rFonts w:eastAsia="Times New Roman"/>
          <w:szCs w:val="24"/>
        </w:rPr>
        <w:t xml:space="preserve"> τη χορήγηση υποτροφιών για υποψήφιους διδάκτορες μεταδιδακτορικούς, κάτι επίσης που κάνει η ΓΓΕΤ επί πολλά χρόνια με την αριστεία. </w:t>
      </w:r>
    </w:p>
    <w:p w14:paraId="35A8E5CC" w14:textId="77777777" w:rsidR="0078608B" w:rsidRDefault="00CA331D">
      <w:pPr>
        <w:spacing w:after="0" w:line="600" w:lineRule="auto"/>
        <w:ind w:firstLine="720"/>
        <w:jc w:val="both"/>
        <w:rPr>
          <w:rFonts w:eastAsia="Times New Roman"/>
          <w:szCs w:val="24"/>
        </w:rPr>
      </w:pPr>
      <w:r>
        <w:rPr>
          <w:rFonts w:eastAsia="Times New Roman"/>
          <w:szCs w:val="24"/>
        </w:rPr>
        <w:t>Τρίτος σκοπός όπως αναφέρεται στο άρθρο, είναι η χρηματοδότηση για την αγορά ερευνητικού εξοπλισμού, που πραγματοποιεί η ΓΓ</w:t>
      </w:r>
      <w:r>
        <w:rPr>
          <w:rFonts w:eastAsia="Times New Roman"/>
          <w:szCs w:val="24"/>
        </w:rPr>
        <w:t xml:space="preserve">ΕΤ μέσω του προγράμματος Κρήτης. </w:t>
      </w:r>
    </w:p>
    <w:p w14:paraId="35A8E5CD" w14:textId="77777777" w:rsidR="0078608B" w:rsidRDefault="00CA331D">
      <w:pPr>
        <w:spacing w:after="0" w:line="600" w:lineRule="auto"/>
        <w:ind w:firstLine="720"/>
        <w:jc w:val="both"/>
        <w:rPr>
          <w:rFonts w:eastAsia="Times New Roman"/>
          <w:szCs w:val="24"/>
        </w:rPr>
      </w:pPr>
      <w:r>
        <w:rPr>
          <w:rFonts w:eastAsia="Times New Roman"/>
          <w:szCs w:val="24"/>
        </w:rPr>
        <w:t xml:space="preserve">Υποστήριξη προγράμματος νεοφυών επιχειρήσεων λέτε, με το οποίο επίσης έχει ασχοληθεί η ΓΓΕΤ μέσω των </w:t>
      </w:r>
      <w:r>
        <w:rPr>
          <w:rFonts w:eastAsia="Times New Roman"/>
          <w:szCs w:val="24"/>
          <w:lang w:val="en-US"/>
        </w:rPr>
        <w:t>spin</w:t>
      </w:r>
      <w:r>
        <w:rPr>
          <w:rFonts w:eastAsia="Times New Roman"/>
          <w:szCs w:val="24"/>
        </w:rPr>
        <w:t xml:space="preserve"> </w:t>
      </w:r>
      <w:r>
        <w:rPr>
          <w:rFonts w:eastAsia="Times New Roman"/>
          <w:szCs w:val="24"/>
          <w:lang w:val="en-US"/>
        </w:rPr>
        <w:t>off</w:t>
      </w:r>
      <w:r>
        <w:rPr>
          <w:rFonts w:eastAsia="Times New Roman"/>
          <w:szCs w:val="24"/>
        </w:rPr>
        <w:t xml:space="preserve"> και </w:t>
      </w:r>
      <w:r>
        <w:rPr>
          <w:rFonts w:eastAsia="Times New Roman"/>
          <w:szCs w:val="24"/>
          <w:lang w:val="en-US"/>
        </w:rPr>
        <w:t>spin</w:t>
      </w:r>
      <w:r>
        <w:rPr>
          <w:rFonts w:eastAsia="Times New Roman"/>
          <w:szCs w:val="24"/>
        </w:rPr>
        <w:t xml:space="preserve"> </w:t>
      </w:r>
      <w:r>
        <w:rPr>
          <w:rFonts w:eastAsia="Times New Roman"/>
          <w:szCs w:val="24"/>
          <w:lang w:val="en-US"/>
        </w:rPr>
        <w:t>out</w:t>
      </w:r>
      <w:r>
        <w:rPr>
          <w:rFonts w:eastAsia="Times New Roman"/>
          <w:szCs w:val="24"/>
        </w:rPr>
        <w:t xml:space="preserve"> προγραμμάτων και άλλα πολλά παραδείγματα. </w:t>
      </w:r>
      <w:r>
        <w:rPr>
          <w:rFonts w:eastAsia="Times New Roman"/>
          <w:szCs w:val="24"/>
        </w:rPr>
        <w:t>Ε</w:t>
      </w:r>
      <w:r>
        <w:rPr>
          <w:rFonts w:eastAsia="Times New Roman"/>
          <w:szCs w:val="24"/>
        </w:rPr>
        <w:t>άν δεν πείθεσθε από τα επιχειρήματα των εκπροσώπων της Γ</w:t>
      </w:r>
      <w:r>
        <w:rPr>
          <w:rFonts w:eastAsia="Times New Roman"/>
          <w:szCs w:val="24"/>
        </w:rPr>
        <w:t>ενικής Γραμματείας, κύριε Υπουργέ, μπορείτε να ανατρέξετε στην έκθεση της Επιστημονικής Υπηρεσίας της Βουλής.</w:t>
      </w:r>
    </w:p>
    <w:p w14:paraId="35A8E5C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Η εν λόγω έκθεση ρητά αναφέρει ότι θα ήταν σκόπιμο να τεθεί σαφέστερα το πλαίσιο, εντός του οποίου θα λειτουργούν ταυτοχρόνως και ενδεχομένως θα σ</w:t>
      </w:r>
      <w:r>
        <w:rPr>
          <w:rFonts w:eastAsia="Times New Roman" w:cs="Times New Roman"/>
          <w:szCs w:val="24"/>
        </w:rPr>
        <w:t>υνεργάζονται οι δύο φορείς, το ΕΛΙΔΕΚ και η ΓΓΕΤ, υποδεικνύοντας παράλληλα ότι το άρθρο 2 που αναφέρεται στους σκοπούς τους ιδρύματος</w:t>
      </w:r>
      <w:r>
        <w:rPr>
          <w:rFonts w:eastAsia="Times New Roman" w:cs="Times New Roman"/>
          <w:szCs w:val="24"/>
        </w:rPr>
        <w:t>,</w:t>
      </w:r>
      <w:r>
        <w:rPr>
          <w:rFonts w:eastAsia="Times New Roman" w:cs="Times New Roman"/>
          <w:szCs w:val="24"/>
        </w:rPr>
        <w:t xml:space="preserve"> χρήζει διευκρίνισης.</w:t>
      </w:r>
    </w:p>
    <w:p w14:paraId="35A8E5C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ια άλλη απόδειξη για τη μη ύπαρξη ανάγκης αυτού του κέντρου, ενός νέου νομικού προσώπου ιδιωτικού δ</w:t>
      </w:r>
      <w:r>
        <w:rPr>
          <w:rFonts w:eastAsia="Times New Roman" w:cs="Times New Roman"/>
          <w:szCs w:val="24"/>
        </w:rPr>
        <w:t xml:space="preserve">ικαίου, είναι ότι με τον ν.4415/2016 που ψηφίσθηκε πριν από έναν μήνα και με το άρθρο 47 αυτού, αναθέσατε στη ΓΓΕΤ τη διαχείριση της πρώτης δόσης της προκαταβολής ύψους 18 εκατομμυρίων από την ΕΤΕΠ, από τη δανειακή σύμβαση. Τελικά την εμπιστεύεστε τη ΓΓΕΤ </w:t>
      </w:r>
      <w:r>
        <w:rPr>
          <w:rFonts w:eastAsia="Times New Roman" w:cs="Times New Roman"/>
          <w:szCs w:val="24"/>
        </w:rPr>
        <w:t>ή όχι;</w:t>
      </w:r>
    </w:p>
    <w:p w14:paraId="35A8E5D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Ακόμα δεν μας εξηγήσατε</w:t>
      </w:r>
      <w:r>
        <w:rPr>
          <w:rFonts w:eastAsia="Times New Roman" w:cs="Times New Roman"/>
          <w:szCs w:val="24"/>
        </w:rPr>
        <w:t>,</w:t>
      </w:r>
      <w:r>
        <w:rPr>
          <w:rFonts w:eastAsia="Times New Roman" w:cs="Times New Roman"/>
          <w:szCs w:val="24"/>
        </w:rPr>
        <w:t xml:space="preserve"> γιατί η ΓΓΕΤ είναι ικανή να διαχειριστεί τα πρώτα 18 εκατομμύρια της δανειακής σύμβασης και όχι τα υπόλοιπα. Μήπως γιατί τα υπόλοιπα χρήματα πρέπει να μην περάσουν μέσα από τον κεντρικό δημόσιο φορέα διαχείρισης, το νομικό π</w:t>
      </w:r>
      <w:r>
        <w:rPr>
          <w:rFonts w:eastAsia="Times New Roman" w:cs="Times New Roman"/>
          <w:szCs w:val="24"/>
        </w:rPr>
        <w:t xml:space="preserve">ρόσωπο δημοσίου δικαίου, ούτως ώστε να καταλήξουν ευκολότερα εκεί που πρέπει ή θέλετε; </w:t>
      </w:r>
    </w:p>
    <w:p w14:paraId="35A8E5D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Κύριε Υπουργέ, μπορεί να ισχυρίζεστε ότι το ΕΛΙΔΕΚ θα λειτουργήσει συμπληρωματικά και παράλληλα με τη ΓΓΕΤ, είναι όμως κάτι παραπάνω από βέβαιο ότι ο νέος φορέας θα επι</w:t>
      </w:r>
      <w:r>
        <w:rPr>
          <w:rFonts w:eastAsia="Times New Roman" w:cs="Times New Roman"/>
          <w:szCs w:val="24"/>
        </w:rPr>
        <w:t xml:space="preserve">φέρει σύγχυση και κατακερματισμό αρμοδιοτήτων. </w:t>
      </w:r>
      <w:r>
        <w:rPr>
          <w:rFonts w:eastAsia="Times New Roman" w:cs="Times New Roman"/>
          <w:szCs w:val="24"/>
        </w:rPr>
        <w:t>Θ</w:t>
      </w:r>
      <w:r>
        <w:rPr>
          <w:rFonts w:eastAsia="Times New Roman" w:cs="Times New Roman"/>
          <w:szCs w:val="24"/>
        </w:rPr>
        <w:t>α σας εξηγήσω το γιατί.</w:t>
      </w:r>
    </w:p>
    <w:p w14:paraId="35A8E5D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Ήδη υπάρχουν τρεις φορείς υλοποίησης δράσεων έρευνας και καινοτομίας</w:t>
      </w:r>
      <w:r>
        <w:rPr>
          <w:rFonts w:eastAsia="Times New Roman" w:cs="Times New Roman"/>
          <w:szCs w:val="24"/>
        </w:rPr>
        <w:t>.</w:t>
      </w:r>
      <w:r>
        <w:rPr>
          <w:rFonts w:eastAsia="Times New Roman" w:cs="Times New Roman"/>
          <w:szCs w:val="24"/>
        </w:rPr>
        <w:t xml:space="preserve"> Η ΕΥΔΕ-ΕΤΑΚ που εσείς φροντίσατε κατ’ εξαίρεση του νόμου για το ΕΣΠΑ, να υπάρχει σαν ειδική υπηρεσία, η ΕΥΔ ΕΠΑΕ μ</w:t>
      </w:r>
      <w:r>
        <w:rPr>
          <w:rFonts w:eastAsia="Times New Roman" w:cs="Times New Roman"/>
          <w:szCs w:val="24"/>
        </w:rPr>
        <w:t>ια ειδική υπηρεσία που διαχειρίζεται το ΕΠΑ</w:t>
      </w:r>
      <w:r>
        <w:rPr>
          <w:rFonts w:eastAsia="Times New Roman" w:cs="Times New Roman"/>
          <w:szCs w:val="24"/>
        </w:rPr>
        <w:t>Ν</w:t>
      </w:r>
      <w:r>
        <w:rPr>
          <w:rFonts w:eastAsia="Times New Roman" w:cs="Times New Roman"/>
          <w:szCs w:val="24"/>
        </w:rPr>
        <w:t>ΕΚ του ΕΣΠΑ για την επιχειρηματικότητα και την ανταγωνιστικότητα, η ΓΓΕΤ, και άλλες δραστηριότητες, όπως για παράδειγμα η χορήγηση υποτροφιών που κάνει το ΙΚΥ.</w:t>
      </w:r>
    </w:p>
    <w:p w14:paraId="35A8E5D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Πού συναντιούνται όλοι αυτοί οι φορείς; Ποιος ασκεί </w:t>
      </w:r>
      <w:r>
        <w:rPr>
          <w:rFonts w:eastAsia="Times New Roman" w:cs="Times New Roman"/>
          <w:szCs w:val="24"/>
        </w:rPr>
        <w:t xml:space="preserve">τον συντονισμό τους; Ήδη με τους τρεις φορείς που ανέφερα -την ΕΥΔΕ-ΕΤΑΚ, την ΕΥΔ ΕΠΑΕ, τη ΓΓΕΤ- είναι αλήθεια ότι δεν έχετε καταφέρει να απορροφήσετε ούτε </w:t>
      </w:r>
      <w:r>
        <w:rPr>
          <w:rFonts w:eastAsia="Times New Roman" w:cs="Times New Roman"/>
          <w:szCs w:val="24"/>
        </w:rPr>
        <w:t>1</w:t>
      </w:r>
      <w:r>
        <w:rPr>
          <w:rFonts w:eastAsia="Times New Roman" w:cs="Times New Roman"/>
          <w:szCs w:val="24"/>
        </w:rPr>
        <w:t xml:space="preserve"> ευρώ από τα 1,2 δισεκατομμύρια ευρώ που έχετε από την τρέχουσα προγραμματική περίοδο. </w:t>
      </w:r>
    </w:p>
    <w:p w14:paraId="35A8E5D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Στο κομμάτι</w:t>
      </w:r>
      <w:r>
        <w:rPr>
          <w:rFonts w:eastAsia="Times New Roman" w:cs="Times New Roman"/>
          <w:szCs w:val="24"/>
        </w:rPr>
        <w:t xml:space="preserve">, λοιπόν, της έρευνας και της καινοτομίας, αγαπητοί συνάδελφοι, έχουμε μέσω του ΣΕΣ 1,2 δισεκατομμύρια ευρώ. Δεν έχετε κάνει τίποτα εδώ και είκοσι μήνες γι’ αυτή τη χρηματοδότηση από το ΣΕΣ. Δεν είναι δάνειο. </w:t>
      </w:r>
    </w:p>
    <w:p w14:paraId="35A8E5D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Έχετε, λοιπόν, προκηρύξει μόλις δύο δράσεις πρ</w:t>
      </w:r>
      <w:r>
        <w:rPr>
          <w:rFonts w:eastAsia="Times New Roman" w:cs="Times New Roman"/>
          <w:szCs w:val="24"/>
        </w:rPr>
        <w:t xml:space="preserve">οϋπολογισμού 104 εκατομμυρίων ευρώ, χωρίς αξιολόγηση, χωρίς υπογραφή, χωρίς καθόλου κονδύλια. Σας έχω καταθέσει ερώτηση γι’ αυτό το θέμα και ακόμη δεν έχω πάρει απάντηση. </w:t>
      </w:r>
      <w:r>
        <w:rPr>
          <w:rFonts w:eastAsia="Times New Roman" w:cs="Times New Roman"/>
          <w:szCs w:val="24"/>
        </w:rPr>
        <w:t>Α</w:t>
      </w:r>
      <w:r>
        <w:rPr>
          <w:rFonts w:eastAsia="Times New Roman" w:cs="Times New Roman"/>
          <w:szCs w:val="24"/>
        </w:rPr>
        <w:t>ντί να κλαίτε που δεν έχετε κάνει το παραμικρό επί είκοσι μήνες για μια χρηματοδότησ</w:t>
      </w:r>
      <w:r>
        <w:rPr>
          <w:rFonts w:eastAsia="Times New Roman" w:cs="Times New Roman"/>
          <w:szCs w:val="24"/>
        </w:rPr>
        <w:t>η ύψους 1,2 δισεκατομμυρίων, πανηγυρίζετε για τα 180 εκατομμύρια ευρώ του δανείου.</w:t>
      </w:r>
    </w:p>
    <w:p w14:paraId="35A8E5D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Όλα χτίζονται χαοτικά μέσα στο νεφέλωμα του ΣΥΡΙΖΑ και πολύ φοβάμαι ότι το μόνο που σας ενδιαφέρει</w:t>
      </w:r>
      <w:r>
        <w:rPr>
          <w:rFonts w:eastAsia="Times New Roman" w:cs="Times New Roman"/>
          <w:szCs w:val="24"/>
        </w:rPr>
        <w:t>,</w:t>
      </w:r>
      <w:r>
        <w:rPr>
          <w:rFonts w:eastAsia="Times New Roman" w:cs="Times New Roman"/>
          <w:szCs w:val="24"/>
        </w:rPr>
        <w:t xml:space="preserve"> είναι να ελέγχετε την πορεία των χρηματοδοτήσεων, όπως άλλωστε κάνατε και</w:t>
      </w:r>
      <w:r>
        <w:rPr>
          <w:rFonts w:eastAsia="Times New Roman" w:cs="Times New Roman"/>
          <w:szCs w:val="24"/>
        </w:rPr>
        <w:t xml:space="preserve"> με τις επιλογές των προέδρων ερευνητικών κέντρων, εκεί που ορίσατε τον προσωρινό ΕΣΕΚ. </w:t>
      </w:r>
      <w:r>
        <w:rPr>
          <w:rFonts w:eastAsia="Times New Roman" w:cs="Times New Roman"/>
          <w:szCs w:val="24"/>
        </w:rPr>
        <w:t>Ε</w:t>
      </w:r>
      <w:r>
        <w:rPr>
          <w:rFonts w:eastAsia="Times New Roman" w:cs="Times New Roman"/>
          <w:szCs w:val="24"/>
        </w:rPr>
        <w:t xml:space="preserve">ίχατε, λέει, πληθώρα σημαντικών επιστημόνων. </w:t>
      </w:r>
    </w:p>
    <w:p w14:paraId="35A8E5D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ώς γίνεται –σας τα κατέθεσα στην </w:t>
      </w:r>
      <w:r>
        <w:rPr>
          <w:rFonts w:eastAsia="Times New Roman" w:cs="Times New Roman"/>
          <w:szCs w:val="24"/>
        </w:rPr>
        <w:t>ε</w:t>
      </w:r>
      <w:r>
        <w:rPr>
          <w:rFonts w:eastAsia="Times New Roman" w:cs="Times New Roman"/>
          <w:szCs w:val="24"/>
        </w:rPr>
        <w:t>πιτροπή και αν χρειαστεί, θα σας τα ξανακαταθέσω- το ίδιο άτομο να μετέχει σε τρεις επ</w:t>
      </w:r>
      <w:r>
        <w:rPr>
          <w:rFonts w:eastAsia="Times New Roman" w:cs="Times New Roman"/>
          <w:szCs w:val="24"/>
        </w:rPr>
        <w:t>ιτροπές και ένα άλλο άτομο σε άλλες δύο; Αυτή είναι η πληθώρα επιστημόνων; Γι’ αυτό μπαίνουν οι ίδιοι στις επιτροπές</w:t>
      </w:r>
      <w:r>
        <w:rPr>
          <w:rFonts w:eastAsia="Times New Roman" w:cs="Times New Roman"/>
          <w:szCs w:val="24"/>
        </w:rPr>
        <w:t>,</w:t>
      </w:r>
      <w:r>
        <w:rPr>
          <w:rFonts w:eastAsia="Times New Roman" w:cs="Times New Roman"/>
          <w:szCs w:val="24"/>
        </w:rPr>
        <w:t xml:space="preserve"> που θα βγάλουν τους προέδρους των ερευνητικών κέντρων; </w:t>
      </w:r>
    </w:p>
    <w:p w14:paraId="35A8E5D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Το μόνο, λοιπόν, που κάνετε</w:t>
      </w:r>
      <w:r>
        <w:rPr>
          <w:rFonts w:eastAsia="Times New Roman" w:cs="Times New Roman"/>
          <w:szCs w:val="24"/>
        </w:rPr>
        <w:t>,</w:t>
      </w:r>
      <w:r>
        <w:rPr>
          <w:rFonts w:eastAsia="Times New Roman" w:cs="Times New Roman"/>
          <w:szCs w:val="24"/>
        </w:rPr>
        <w:t xml:space="preserve"> είναι να ελέγχετε όλο τον χώρο της έρευνας, ενώ η όλη διαχείριση του δανείου των 180 εκατομμυρίων ευρώ θα μπορούσε κάλλιστα να γίνει από τη ΓΓΕΤ, χωρίς επιπλέον δημοσιονομικό κόστος. Επιβαρύνετε τους Έλληνες πολίτες με έξοδα ίδρυσης και λειτουργίας ιδρύμα</w:t>
      </w:r>
      <w:r>
        <w:rPr>
          <w:rFonts w:eastAsia="Times New Roman" w:cs="Times New Roman"/>
          <w:szCs w:val="24"/>
        </w:rPr>
        <w:t xml:space="preserve">τος, τα οποία δεν προσδιορίζονται καν στην έκθεση του Γενικού Λογιστηρίου του Κράτους. </w:t>
      </w:r>
    </w:p>
    <w:p w14:paraId="35A8E5D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θα ήμασταν θετικοί ειλικρινά, αν είχατε μεριμνήσει να στηρίζετε αυτό το </w:t>
      </w:r>
      <w:r>
        <w:rPr>
          <w:rFonts w:eastAsia="Times New Roman" w:cs="Times New Roman"/>
          <w:szCs w:val="24"/>
        </w:rPr>
        <w:t>ί</w:t>
      </w:r>
      <w:r>
        <w:rPr>
          <w:rFonts w:eastAsia="Times New Roman" w:cs="Times New Roman"/>
          <w:szCs w:val="24"/>
        </w:rPr>
        <w:t>δρυμα όχι μόνο στο δάνειο –σαφώς και στο δάνειο- αλλά και στη συμμετοχή ιδιωτικώ</w:t>
      </w:r>
      <w:r>
        <w:rPr>
          <w:rFonts w:eastAsia="Times New Roman" w:cs="Times New Roman"/>
          <w:szCs w:val="24"/>
        </w:rPr>
        <w:t>ν κεφαλαίων ή φορέων, με σκοπό τη διασύνδεση του ερευνητικού αποτελέσματος με την παραγωγή, τη βιομηχανία, τη δημιουργία νέων θέσεων εργασίας. Δυστυχώς δεν υπάρχει κάτι τέτοιο.</w:t>
      </w:r>
    </w:p>
    <w:p w14:paraId="35A8E5D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Επίσης δεν υπάρχει και η μέριμνα για την εξασφάλιση της βιωσιμότητας του </w:t>
      </w:r>
      <w:r>
        <w:rPr>
          <w:rFonts w:eastAsia="Times New Roman" w:cs="Times New Roman"/>
          <w:szCs w:val="24"/>
        </w:rPr>
        <w:t>ι</w:t>
      </w:r>
      <w:r>
        <w:rPr>
          <w:rFonts w:eastAsia="Times New Roman" w:cs="Times New Roman"/>
          <w:szCs w:val="24"/>
        </w:rPr>
        <w:t>δρύμα</w:t>
      </w:r>
      <w:r>
        <w:rPr>
          <w:rFonts w:eastAsia="Times New Roman" w:cs="Times New Roman"/>
          <w:szCs w:val="24"/>
        </w:rPr>
        <w:t xml:space="preserve">τος μετά το πέρας του δανείου. Δεν γράφεται τίποτα στο νομοσχέδιο μετά την παρέλευση της τριετίας. </w:t>
      </w:r>
    </w:p>
    <w:p w14:paraId="35A8E5D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Μου θυμίζει τη φράση γνωστού πολιτικού, κύριε Υπουργέ, που έλεγε ότι το πρόβλημα με τον σοσιαλισμό είναι πως τελειώνει, όταν τελειώνουν τα χρήματα των άλλων</w:t>
      </w:r>
      <w:r>
        <w:rPr>
          <w:rFonts w:eastAsia="Times New Roman" w:cs="Times New Roman"/>
          <w:szCs w:val="24"/>
        </w:rPr>
        <w:t xml:space="preserve">. Πολύ φοβάμαι, κύριε Υπουργέ, ότι το ίδιο θα συμβεί και με το ΕΛΙΔΕΚ, όταν τελειώσουν τα χρήματα του δανείου της ΣΕΠΤΕΠ. </w:t>
      </w:r>
    </w:p>
    <w:p w14:paraId="35A8E5D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Επίσης λέτε ότι η σύσταση του </w:t>
      </w:r>
      <w:r>
        <w:rPr>
          <w:rFonts w:eastAsia="Times New Roman" w:cs="Times New Roman"/>
          <w:szCs w:val="24"/>
        </w:rPr>
        <w:t>ι</w:t>
      </w:r>
      <w:r>
        <w:rPr>
          <w:rFonts w:eastAsia="Times New Roman" w:cs="Times New Roman"/>
          <w:szCs w:val="24"/>
        </w:rPr>
        <w:t>δρύματος γίνεται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εθνικής στρατηγικής, αυτής της στρατηγικής που εσείς ο ίδιος καταστρα</w:t>
      </w:r>
      <w:r>
        <w:rPr>
          <w:rFonts w:eastAsia="Times New Roman" w:cs="Times New Roman"/>
          <w:szCs w:val="24"/>
        </w:rPr>
        <w:t>τηγήσατε. Σας υπενθυμίζω</w:t>
      </w:r>
      <w:r>
        <w:rPr>
          <w:rFonts w:eastAsia="Times New Roman" w:cs="Times New Roman"/>
          <w:szCs w:val="24"/>
        </w:rPr>
        <w:t>,</w:t>
      </w:r>
      <w:r>
        <w:rPr>
          <w:rFonts w:eastAsia="Times New Roman" w:cs="Times New Roman"/>
          <w:szCs w:val="24"/>
        </w:rPr>
        <w:t xml:space="preserve"> ότι ψηφίσατε ρητά στο άρθρο 5 του ν.4386/2016</w:t>
      </w:r>
      <w:r>
        <w:rPr>
          <w:rFonts w:eastAsia="Times New Roman" w:cs="Times New Roman"/>
          <w:szCs w:val="24"/>
        </w:rPr>
        <w:t>,</w:t>
      </w:r>
      <w:r>
        <w:rPr>
          <w:rFonts w:eastAsia="Times New Roman" w:cs="Times New Roman"/>
          <w:szCs w:val="24"/>
        </w:rPr>
        <w:t xml:space="preserve"> ότι το τελικό σχέδιο της ΕΣΕΤΑΚ, της Εθνικής Στρατηγικής Έρευνας, Τεχνολογικής Ανάπτυξης και Καινοτομίας –η εθνική στρατηγική, βέβαια, αναφέρεται στην επταετία, έτσι γράφει ο νόμος- θ</w:t>
      </w:r>
      <w:r>
        <w:rPr>
          <w:rFonts w:eastAsia="Times New Roman" w:cs="Times New Roman"/>
          <w:szCs w:val="24"/>
        </w:rPr>
        <w:t>α συντάσσεται, λέει, από την ΓΓΕΤ και θα ψηφίζεται στη Βουλή. Δεν το κάνατε. Άρα καταστρατηγείτε τον νόμο</w:t>
      </w:r>
      <w:r>
        <w:rPr>
          <w:rFonts w:eastAsia="Times New Roman" w:cs="Times New Roman"/>
          <w:szCs w:val="24"/>
        </w:rPr>
        <w:t>,</w:t>
      </w:r>
      <w:r>
        <w:rPr>
          <w:rFonts w:eastAsia="Times New Roman" w:cs="Times New Roman"/>
          <w:szCs w:val="24"/>
        </w:rPr>
        <w:t xml:space="preserve"> που εσείς φέρατε και ψηφίσατε. </w:t>
      </w:r>
    </w:p>
    <w:p w14:paraId="35A8E5D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Είναι δυνατόν να λέτε ότι η ίδρυση ενός φορέα</w:t>
      </w:r>
      <w:r>
        <w:rPr>
          <w:rFonts w:eastAsia="Times New Roman" w:cs="Times New Roman"/>
          <w:szCs w:val="24"/>
        </w:rPr>
        <w:t>,</w:t>
      </w:r>
      <w:r>
        <w:rPr>
          <w:rFonts w:eastAsia="Times New Roman" w:cs="Times New Roman"/>
          <w:szCs w:val="24"/>
        </w:rPr>
        <w:t xml:space="preserve"> αποτελεί εθνική στρατηγική; Όμως, κύριε Υπουργέ, αναφέρατε ειρωνικά στ</w:t>
      </w:r>
      <w:r>
        <w:rPr>
          <w:rFonts w:eastAsia="Times New Roman" w:cs="Times New Roman"/>
          <w:szCs w:val="24"/>
        </w:rPr>
        <w:t xml:space="preserve">ις </w:t>
      </w:r>
      <w:r>
        <w:rPr>
          <w:rFonts w:eastAsia="Times New Roman" w:cs="Times New Roman"/>
          <w:szCs w:val="24"/>
        </w:rPr>
        <w:t>ε</w:t>
      </w:r>
      <w:r>
        <w:rPr>
          <w:rFonts w:eastAsia="Times New Roman" w:cs="Times New Roman"/>
          <w:szCs w:val="24"/>
        </w:rPr>
        <w:t>πιτροπές ότι τα προηγούμενα χρόνια, τα παλιά, ήταν ρόδινα, ανθούσε η έρευνα,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5A8E5D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Σας ρωτάω ευθέως, κύριε Υπουργέ, το εξής: Τι μερίδιο ευθύνης έχετε εσείς σ’ αυτό; Δεν μου απαντήσατε. Κατείχατε επί σειρά ετών κορυφαίες θέσεις στον χώρο της ερευνητικ</w:t>
      </w:r>
      <w:r>
        <w:rPr>
          <w:rFonts w:eastAsia="Times New Roman" w:cs="Times New Roman"/>
          <w:szCs w:val="24"/>
        </w:rPr>
        <w:t>ής κοινότητας. Υπήρξατε, δηλαδή, Πρόεδρος του ΙΤΕ από το 2011, Διευθυντής του Ινστιτούτου Ηλεκτρονικής Δομής και Λέιζερ του ΙΤΕ, Συντονιστής της Συνόδου των Προέδρων των Ερευνητικών Κέντρων από τον Ιούλιο του 2012 έως το Δεκέμβριο του 2013, Πρόεδρος του Επ</w:t>
      </w:r>
      <w:r>
        <w:rPr>
          <w:rFonts w:eastAsia="Times New Roman" w:cs="Times New Roman"/>
          <w:szCs w:val="24"/>
        </w:rPr>
        <w:t xml:space="preserve">ιστημονικού Συμβουλίου του ΕΚΕΦΕ </w:t>
      </w:r>
      <w:r>
        <w:rPr>
          <w:rFonts w:eastAsia="Times New Roman" w:cs="Times New Roman"/>
          <w:szCs w:val="24"/>
        </w:rPr>
        <w:t>«</w:t>
      </w:r>
      <w:r>
        <w:rPr>
          <w:rFonts w:eastAsia="Times New Roman" w:cs="Times New Roman"/>
          <w:szCs w:val="24"/>
        </w:rPr>
        <w:t>ΔΗΜΟΚΡΙΤΟΣ</w:t>
      </w:r>
      <w:r>
        <w:rPr>
          <w:rFonts w:eastAsia="Times New Roman" w:cs="Times New Roman"/>
          <w:szCs w:val="24"/>
        </w:rPr>
        <w:t>»</w:t>
      </w:r>
      <w:r>
        <w:rPr>
          <w:rFonts w:eastAsia="Times New Roman" w:cs="Times New Roman"/>
          <w:szCs w:val="24"/>
        </w:rPr>
        <w:t xml:space="preserve">. Είχατε εκπροσωπήσει τη χώρα σε </w:t>
      </w:r>
      <w:r>
        <w:rPr>
          <w:rFonts w:eastAsia="Times New Roman" w:cs="Times New Roman"/>
          <w:szCs w:val="24"/>
        </w:rPr>
        <w:t>ε</w:t>
      </w:r>
      <w:r>
        <w:rPr>
          <w:rFonts w:eastAsia="Times New Roman" w:cs="Times New Roman"/>
          <w:szCs w:val="24"/>
        </w:rPr>
        <w:t xml:space="preserve">πιτροπές της Ευρωπαϊκής Ένωσης, με την προεδρία της χώρας στην Ευρωπαϊκή Ένωση. Δεν νομίζω ότι υπάρχουν πολλοί στη χώρα που έχουν απολαύσει τα αγαθά του παλιού, όπως εσείς. </w:t>
      </w:r>
    </w:p>
    <w:p w14:paraId="35A8E5D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Τι </w:t>
      </w:r>
      <w:r>
        <w:rPr>
          <w:rFonts w:eastAsia="Times New Roman" w:cs="Times New Roman"/>
          <w:szCs w:val="24"/>
        </w:rPr>
        <w:t>κάνατε όλα αυτά τα χρόνια, κύριε Υπουργέ, από τις θέσεις που κατείχατε, για να αναχαιτίσετε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Ισχυρίζεστε ότι βασικός στόχος του νομοσχεδίου</w:t>
      </w:r>
      <w:r>
        <w:rPr>
          <w:rFonts w:eastAsia="Times New Roman" w:cs="Times New Roman"/>
          <w:szCs w:val="24"/>
        </w:rPr>
        <w:t>,</w:t>
      </w:r>
      <w:r>
        <w:rPr>
          <w:rFonts w:eastAsia="Times New Roman" w:cs="Times New Roman"/>
          <w:szCs w:val="24"/>
        </w:rPr>
        <w:t xml:space="preserve"> είναι η αναχαίτιση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w:t>
      </w:r>
    </w:p>
    <w:p w14:paraId="35A8E5E0" w14:textId="77777777" w:rsidR="0078608B" w:rsidRDefault="00CA331D">
      <w:pPr>
        <w:spacing w:after="0" w:line="600" w:lineRule="auto"/>
        <w:ind w:firstLine="720"/>
        <w:jc w:val="both"/>
        <w:rPr>
          <w:rFonts w:eastAsia="Times New Roman"/>
          <w:bCs/>
        </w:rPr>
      </w:pPr>
      <w:r>
        <w:rPr>
          <w:rFonts w:eastAsia="Times New Roman"/>
          <w:bCs/>
        </w:rPr>
        <w:t>(Στο σημείο αυτό κτυπάει προειδοποιητικά το κουδούνι λήξεως</w:t>
      </w:r>
      <w:r>
        <w:rPr>
          <w:rFonts w:eastAsia="Times New Roman"/>
          <w:bCs/>
        </w:rPr>
        <w:t xml:space="preserve"> του χρόνου ομιλίας της κυρίας Βουλευτού)</w:t>
      </w:r>
    </w:p>
    <w:p w14:paraId="35A8E5E1" w14:textId="77777777" w:rsidR="0078608B" w:rsidRDefault="00CA331D">
      <w:pPr>
        <w:spacing w:after="0" w:line="600" w:lineRule="auto"/>
        <w:ind w:firstLine="720"/>
        <w:jc w:val="both"/>
        <w:rPr>
          <w:rFonts w:eastAsia="Times New Roman" w:cs="Times New Roman"/>
          <w:szCs w:val="24"/>
        </w:rPr>
      </w:pPr>
      <w:r>
        <w:rPr>
          <w:rFonts w:eastAsia="Times New Roman"/>
          <w:bCs/>
        </w:rPr>
        <w:lastRenderedPageBreak/>
        <w:t xml:space="preserve">Θα μου δώσετε λίγο χρόνο, κύριε Πρόεδρε, γιατί είναι αρκετά τα θέματα. </w:t>
      </w:r>
    </w:p>
    <w:p w14:paraId="35A8E5E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Εμείς σας απαντάμε</w:t>
      </w:r>
      <w:r>
        <w:rPr>
          <w:rFonts w:eastAsia="Times New Roman" w:cs="Times New Roman"/>
          <w:szCs w:val="24"/>
        </w:rPr>
        <w:t>,</w:t>
      </w:r>
      <w:r>
        <w:rPr>
          <w:rFonts w:eastAsia="Times New Roman" w:cs="Times New Roman"/>
          <w:szCs w:val="24"/>
        </w:rPr>
        <w:t xml:space="preserve"> ότι όπως έπρεπε να γνωρίζετε μιας και προέρχεστε από τον χώρο, το μόνο που θα μπορούσε να αναχαιτίσει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w:t>
      </w:r>
      <w:r>
        <w:rPr>
          <w:rFonts w:eastAsia="Times New Roman" w:cs="Times New Roman"/>
          <w:szCs w:val="24"/>
        </w:rPr>
        <w:t>είναι η δημιουργία και εξασφάλιση ενός περιβάλλοντος</w:t>
      </w:r>
      <w:r>
        <w:rPr>
          <w:rFonts w:eastAsia="Times New Roman" w:cs="Times New Roman"/>
          <w:szCs w:val="24"/>
        </w:rPr>
        <w:t>,</w:t>
      </w:r>
      <w:r>
        <w:rPr>
          <w:rFonts w:eastAsia="Times New Roman" w:cs="Times New Roman"/>
          <w:szCs w:val="24"/>
        </w:rPr>
        <w:t xml:space="preserve"> μέσα στο οποίο οι ερευνητές θα μπορούσαν απρόσκοπτα να ασχοληθούν με το αντικείμενό τους με αξιοπρεπείς απολαβές και, το κυριότερο, με σύνδεση του ερευνητικού αποτελέσματος με την ανάπτυξη και τη δημιου</w:t>
      </w:r>
      <w:r>
        <w:rPr>
          <w:rFonts w:eastAsia="Times New Roman" w:cs="Times New Roman"/>
          <w:szCs w:val="24"/>
        </w:rPr>
        <w:t xml:space="preserve">ργία νέων θέσεων εργασίας. </w:t>
      </w:r>
    </w:p>
    <w:p w14:paraId="35A8E5E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Εάν δεν δώσετε ένα όραμα στους νέους επιστήμονες, εάν δεν τους εξασφαλίσετε κατάλληλες συνθήκες εργασίας, το μόνο που θα πετύχετε με την τριετή χρηματοδότηση, κύριε Υπουργέ, είναι να επιμορφωθούν, να εξειδικευθούν και μετά το πέρας των έργων να αναζητούν ε</w:t>
      </w:r>
      <w:r>
        <w:rPr>
          <w:rFonts w:eastAsia="Times New Roman" w:cs="Times New Roman"/>
          <w:szCs w:val="24"/>
        </w:rPr>
        <w:t xml:space="preserve">ργασία στο εξωτερικό. </w:t>
      </w:r>
    </w:p>
    <w:p w14:paraId="35A8E5E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Λυπάμαι, κύριε Υπουργέ, γιατί διαπιστώνω ότι παρ’ όλο που προέρχεστε από τον χώρο της έρευνας, δεν έχετε κανένα όραμα και κανένα μακρόπνοο σχέδιο για την ανάπτυξη. Λέτε συνέχεια, βέβαια, ότι η δημιουργία του ΕΛΙΔΕΚ θα είναι η αρχή εν</w:t>
      </w:r>
      <w:r>
        <w:rPr>
          <w:rFonts w:eastAsia="Times New Roman" w:cs="Times New Roman"/>
          <w:szCs w:val="24"/>
        </w:rPr>
        <w:t xml:space="preserve">ός συνολικού αναπτυξιακού σχεδίου για την έρευνα, το οποίο </w:t>
      </w:r>
      <w:r>
        <w:rPr>
          <w:rFonts w:eastAsia="Times New Roman" w:cs="Times New Roman"/>
          <w:szCs w:val="24"/>
        </w:rPr>
        <w:lastRenderedPageBreak/>
        <w:t>μας το κρατάτε κρυφό. Προφανώς, δηλαδή, δεν υπάρχει. Δεν μας έχετε παρουσιάσει τίποτα σήμερα, παρά μόνο αποσπασματικές και ιδεοληπτικές νομοθετικές παρεμβάσεις, οι οποίες δεν παρουσιάζουν κα</w:t>
      </w:r>
      <w:r>
        <w:rPr>
          <w:rFonts w:eastAsia="Times New Roman" w:cs="Times New Roman"/>
          <w:szCs w:val="24"/>
        </w:rPr>
        <w:t>μ</w:t>
      </w:r>
      <w:r>
        <w:rPr>
          <w:rFonts w:eastAsia="Times New Roman" w:cs="Times New Roman"/>
          <w:szCs w:val="24"/>
        </w:rPr>
        <w:t>μία συ</w:t>
      </w:r>
      <w:r>
        <w:rPr>
          <w:rFonts w:eastAsia="Times New Roman" w:cs="Times New Roman"/>
          <w:szCs w:val="24"/>
        </w:rPr>
        <w:t>νοχή.</w:t>
      </w:r>
    </w:p>
    <w:p w14:paraId="35A8E5E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Ως προς τη δομή και λειτουργία του </w:t>
      </w:r>
      <w:r>
        <w:rPr>
          <w:rFonts w:eastAsia="Times New Roman" w:cs="Times New Roman"/>
          <w:szCs w:val="24"/>
        </w:rPr>
        <w:t>ι</w:t>
      </w:r>
      <w:r>
        <w:rPr>
          <w:rFonts w:eastAsia="Times New Roman" w:cs="Times New Roman"/>
          <w:szCs w:val="24"/>
        </w:rPr>
        <w:t>δρύματος διαπιστώνουμε –θα τα δούμε και επί των άρθρων- έναν μη ευέλικτο οργανισμό με πολλές γραφειοκρατικές αγκυλώσεις και υπουργοκεντρικό χαρακτήρα. Θα τα πούμε, όμως, στη συζήτηση επί των άρθρων. Η αλήθεια είναι</w:t>
      </w:r>
      <w:r>
        <w:rPr>
          <w:rFonts w:eastAsia="Times New Roman" w:cs="Times New Roman"/>
          <w:szCs w:val="24"/>
        </w:rPr>
        <w:t xml:space="preserve">, όμως, ότι το βασικό μέλημα και η βασική δομή του νομοσχέδιου δεν άλλαξε. Παραμένει υπό την εποπτεία σας και είναι αλήθεια ότι θέλετε να το ελέγχετε. </w:t>
      </w:r>
    </w:p>
    <w:p w14:paraId="35A8E5E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Θα αναφερθώ</w:t>
      </w:r>
      <w:r>
        <w:rPr>
          <w:rFonts w:eastAsia="Times New Roman" w:cs="Times New Roman"/>
          <w:szCs w:val="24"/>
        </w:rPr>
        <w:t>,</w:t>
      </w:r>
      <w:r>
        <w:rPr>
          <w:rFonts w:eastAsia="Times New Roman" w:cs="Times New Roman"/>
          <w:szCs w:val="24"/>
        </w:rPr>
        <w:t xml:space="preserve"> αναλυτικά, όπως είπα και για το θέμα του «</w:t>
      </w:r>
      <w:r>
        <w:rPr>
          <w:rFonts w:eastAsia="Times New Roman" w:cs="Times New Roman"/>
          <w:szCs w:val="24"/>
          <w:lang w:val="en-US"/>
        </w:rPr>
        <w:t>conflict</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interest</w:t>
      </w:r>
      <w:r>
        <w:rPr>
          <w:rFonts w:eastAsia="Times New Roman" w:cs="Times New Roman"/>
          <w:szCs w:val="24"/>
        </w:rPr>
        <w:t>», δηλαδή της σύγκρουσης συμφ</w:t>
      </w:r>
      <w:r>
        <w:rPr>
          <w:rFonts w:eastAsia="Times New Roman" w:cs="Times New Roman"/>
          <w:szCs w:val="24"/>
        </w:rPr>
        <w:t xml:space="preserve">ερόντων. Δεν μπορεί να έχουμε 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σ</w:t>
      </w:r>
      <w:r>
        <w:rPr>
          <w:rFonts w:eastAsia="Times New Roman" w:cs="Times New Roman"/>
          <w:szCs w:val="24"/>
        </w:rPr>
        <w:t xml:space="preserve">υνέλευση απ’ αυτούς που, ούτως ή άλλως, θα είναι αυτοί που θα παίρνουν τις χρηματοδοτήσεις. </w:t>
      </w:r>
    </w:p>
    <w:p w14:paraId="35A8E5E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Κλείνοντας, θα ήθελα να πω το εξής: Προφανώς αντιλαμβάνεστε και εσείς, κύριε Υπουργέ, ότι ο χρόνος παραμονής σας στο τιμόν</w:t>
      </w:r>
      <w:r>
        <w:rPr>
          <w:rFonts w:eastAsia="Times New Roman" w:cs="Times New Roman"/>
          <w:szCs w:val="24"/>
        </w:rPr>
        <w:t xml:space="preserve">ι διακυβέρνησης της χώρας φθίνει επικίνδυνα. Επαναλάβατε πολλές φορές στις </w:t>
      </w:r>
      <w:r>
        <w:rPr>
          <w:rFonts w:eastAsia="Times New Roman" w:cs="Times New Roman"/>
          <w:szCs w:val="24"/>
        </w:rPr>
        <w:t>ε</w:t>
      </w:r>
      <w:r>
        <w:rPr>
          <w:rFonts w:eastAsia="Times New Roman" w:cs="Times New Roman"/>
          <w:szCs w:val="24"/>
        </w:rPr>
        <w:t>πιτροπές ότι δεν έχουμε την πολυτέλεια να περιμένουμε και ότι βιαζόμαστε να πάρουμε τα χρήματα, για να τα διαθέσουμε στην ερευνητική κοινότητα, ενώ έχετε 1,2 δισεκατομμύρια ευρώ κα</w:t>
      </w:r>
      <w:r>
        <w:rPr>
          <w:rFonts w:eastAsia="Times New Roman" w:cs="Times New Roman"/>
          <w:szCs w:val="24"/>
        </w:rPr>
        <w:t>ι δεν τα διαθέσατε. Για ποιο</w:t>
      </w:r>
      <w:r>
        <w:rPr>
          <w:rFonts w:eastAsia="Times New Roman" w:cs="Times New Roman"/>
          <w:szCs w:val="24"/>
        </w:rPr>
        <w:t>ν</w:t>
      </w:r>
      <w:r>
        <w:rPr>
          <w:rFonts w:eastAsia="Times New Roman" w:cs="Times New Roman"/>
          <w:szCs w:val="24"/>
        </w:rPr>
        <w:t xml:space="preserve"> λόγο βιάζεστε, κύριε Υπουργέ; Για το καλό των ερευνητών και των νέων μας επιστημόνων; Όχι. </w:t>
      </w:r>
    </w:p>
    <w:p w14:paraId="35A8E5E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Βιάζεστε για τη δική σας πολιτική επιβίωση και επιθυμείτε να μοιράσετε κάποια χρήματα</w:t>
      </w:r>
      <w:r>
        <w:rPr>
          <w:rFonts w:eastAsia="Times New Roman" w:cs="Times New Roman"/>
          <w:szCs w:val="24"/>
        </w:rPr>
        <w:t>,</w:t>
      </w:r>
      <w:r>
        <w:rPr>
          <w:rFonts w:eastAsia="Times New Roman" w:cs="Times New Roman"/>
          <w:szCs w:val="24"/>
        </w:rPr>
        <w:t xml:space="preserve"> για να ψαρέψετε κομματική πελατεία. </w:t>
      </w:r>
    </w:p>
    <w:p w14:paraId="35A8E5E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Σας το είπ</w:t>
      </w:r>
      <w:r>
        <w:rPr>
          <w:rFonts w:eastAsia="Times New Roman" w:cs="Times New Roman"/>
          <w:szCs w:val="24"/>
        </w:rPr>
        <w:t xml:space="preserve">α και πριν, σας το επαναλαμβάνω και τώρα, οι νέοι μας επιστήμονες χρειάζονται, περισσότερο από κάθε τι άλλο, όραμα και προοπτική. Εσείς προσωπικά και η Κυβέρνησή σας κάθε μέρα που περνά, τους το στερείτε όλο και περισσότερο. </w:t>
      </w:r>
    </w:p>
    <w:p w14:paraId="35A8E5E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Κλείνοντας, είπατε ότι διαφωνο</w:t>
      </w:r>
      <w:r>
        <w:rPr>
          <w:rFonts w:eastAsia="Times New Roman" w:cs="Times New Roman"/>
          <w:szCs w:val="24"/>
        </w:rPr>
        <w:t>ύμε με τη δανειακή σύμβαση. Λέτε ψέματα. Σας το επαναλαμβάνουμε ξεκάθαρα</w:t>
      </w:r>
      <w:r>
        <w:rPr>
          <w:rFonts w:eastAsia="Times New Roman" w:cs="Times New Roman"/>
          <w:szCs w:val="24"/>
        </w:rPr>
        <w:t>.</w:t>
      </w:r>
      <w:r>
        <w:rPr>
          <w:rFonts w:eastAsia="Times New Roman" w:cs="Times New Roman"/>
          <w:szCs w:val="24"/>
        </w:rPr>
        <w:t xml:space="preserve"> Δεν διαφωνούμε με τη δανειακή σύμβαση, αλλά με τη διαχείριση των χρημάτων που θα φέρει. </w:t>
      </w:r>
    </w:p>
    <w:p w14:paraId="35A8E5E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Την ίδια ώρα που οι Έλληνες πολίτες καλούνται να πληρώσουν μέχρι το τέλος του 2016 πάνω από 1</w:t>
      </w:r>
      <w:r>
        <w:rPr>
          <w:rFonts w:eastAsia="Times New Roman" w:cs="Times New Roman"/>
          <w:szCs w:val="24"/>
        </w:rPr>
        <w:t xml:space="preserve">0 δισεκατομμύρια ευρώ σε φόρους, που οι ληξιπρόθεσμες οφειλές των νοικοκυριών σε </w:t>
      </w:r>
      <w:r>
        <w:rPr>
          <w:rFonts w:eastAsia="Times New Roman" w:cs="Times New Roman"/>
          <w:szCs w:val="24"/>
        </w:rPr>
        <w:t>δ</w:t>
      </w:r>
      <w:r>
        <w:rPr>
          <w:rFonts w:eastAsia="Times New Roman" w:cs="Times New Roman"/>
          <w:szCs w:val="24"/>
        </w:rPr>
        <w:t>ημόσιο, τράπεζες, ασφαλιστικά ταμεία είναι πάνω από 200 δισεκατομμύρια, που ένα μεγάλο μέρος των πολιτών αδυνατεί πλέον να πληρώσει, έρχεστε και επιβαρύνετε με έξοδα σύστασης</w:t>
      </w:r>
      <w:r>
        <w:rPr>
          <w:rFonts w:eastAsia="Times New Roman" w:cs="Times New Roman"/>
          <w:szCs w:val="24"/>
        </w:rPr>
        <w:t xml:space="preserve"> και λειτουργίας ενός ακόμα ιδρύματος.</w:t>
      </w:r>
    </w:p>
    <w:p w14:paraId="35A8E5EC"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Αντωνίου, πρέπει να κλείσετε.</w:t>
      </w:r>
    </w:p>
    <w:p w14:paraId="35A8E5ED"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Τελειώνω σε ένα λεπτό.</w:t>
      </w:r>
    </w:p>
    <w:p w14:paraId="35A8E5E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Κάθε μέρα ιδρύετε και κάτι νέο –γενική, ειδική γραμματεία- σαν τα μανιτάρια, που δεν ξέρουμε πόσο στοιχίζει, </w:t>
      </w:r>
      <w:r>
        <w:rPr>
          <w:rFonts w:eastAsia="Times New Roman" w:cs="Times New Roman"/>
          <w:szCs w:val="24"/>
        </w:rPr>
        <w:t xml:space="preserve">με έναν και μοναδικό σκοπό: να καταλήξουν τα χρήματα ρουσφετολογικά εκεί που πρέπει. Όμως αυτά τα ξέρετε καλά. Τα κάνατε πολλά χρόνια και στο παρελθόν. </w:t>
      </w:r>
    </w:p>
    <w:p w14:paraId="35A8E5E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Δυστυχώς, για τον ελληνικό λαό αποδεικνύεται για μια ακόμα φορά και από το παρόν νομοσχέδιο ότι είστε π</w:t>
      </w:r>
      <w:r>
        <w:rPr>
          <w:rFonts w:eastAsia="Times New Roman" w:cs="Times New Roman"/>
          <w:szCs w:val="24"/>
        </w:rPr>
        <w:t>ιο παλιό και από το παλιό και κάθε μέρα καταστρέφετε τη χώρα. Στον κατήφορο που έχετε επιλέξει</w:t>
      </w:r>
      <w:r>
        <w:rPr>
          <w:rFonts w:eastAsia="Times New Roman" w:cs="Times New Roman"/>
          <w:szCs w:val="24"/>
        </w:rPr>
        <w:t>,</w:t>
      </w:r>
      <w:r>
        <w:rPr>
          <w:rFonts w:eastAsia="Times New Roman" w:cs="Times New Roman"/>
          <w:szCs w:val="24"/>
        </w:rPr>
        <w:t xml:space="preserve"> δεν σας ακολουθούμε. Στο καλό! </w:t>
      </w:r>
    </w:p>
    <w:p w14:paraId="35A8E5F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Ευχαριστώ.</w:t>
      </w:r>
    </w:p>
    <w:p w14:paraId="35A8E5F1" w14:textId="77777777" w:rsidR="0078608B" w:rsidRDefault="00CA331D">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35A8E5F2" w14:textId="77777777" w:rsidR="0078608B" w:rsidRDefault="00CA331D">
      <w:pPr>
        <w:spacing w:after="0" w:line="600" w:lineRule="auto"/>
        <w:ind w:firstLine="720"/>
        <w:jc w:val="both"/>
        <w:rPr>
          <w:rFonts w:eastAsia="Times New Roman" w:cs="Times New Roman"/>
        </w:rPr>
      </w:pPr>
      <w:r>
        <w:rPr>
          <w:rFonts w:eastAsia="Times New Roman" w:cs="Times New Roman"/>
          <w:szCs w:val="24"/>
        </w:rPr>
        <w:t xml:space="preserve"> </w:t>
      </w: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τριάντα επτά μέλη από την Πανελλήνια Οργάνωση «Η Ελληνική Εστία». </w:t>
      </w:r>
    </w:p>
    <w:p w14:paraId="35A8E5F3" w14:textId="77777777" w:rsidR="0078608B" w:rsidRDefault="00CA331D">
      <w:pPr>
        <w:spacing w:after="0" w:line="600" w:lineRule="auto"/>
        <w:ind w:firstLine="720"/>
        <w:jc w:val="both"/>
        <w:rPr>
          <w:rFonts w:eastAsia="Times New Roman" w:cs="Times New Roman"/>
        </w:rPr>
      </w:pPr>
      <w:r>
        <w:rPr>
          <w:rFonts w:eastAsia="Times New Roman" w:cs="Times New Roman"/>
        </w:rPr>
        <w:t xml:space="preserve">Η Βουλή σάς καλωσορίζει. </w:t>
      </w:r>
    </w:p>
    <w:p w14:paraId="35A8E5F4" w14:textId="77777777" w:rsidR="0078608B" w:rsidRDefault="00CA331D">
      <w:pPr>
        <w:spacing w:after="0"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w:t>
      </w:r>
      <w:r>
        <w:rPr>
          <w:rFonts w:eastAsia="Times New Roman" w:cs="Times New Roman"/>
        </w:rPr>
        <w:t>ες της Βουλής)</w:t>
      </w:r>
    </w:p>
    <w:p w14:paraId="35A8E5F5"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Κύριε Πρόεδρε, θα ήθελα τον λόγο.</w:t>
      </w:r>
    </w:p>
    <w:p w14:paraId="35A8E5F6"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Υπουργέ, θα σας δώσω τον λόγο για τρία λεπτά αλλά για πρώτη και τελευταία φορά, διότι πρ</w:t>
      </w:r>
      <w:r>
        <w:rPr>
          <w:rFonts w:eastAsia="Times New Roman" w:cs="Times New Roman"/>
          <w:szCs w:val="24"/>
        </w:rPr>
        <w:t xml:space="preserve">έπει να κρατάτε ό,τι σημειώσεις θέλετε και στη συνέχεια στην ομιλία σας να απαντήσετε. </w:t>
      </w:r>
    </w:p>
    <w:p w14:paraId="35A8E5F7"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Πολύ λιγότερο χρόνο θέλω.</w:t>
      </w:r>
    </w:p>
    <w:p w14:paraId="35A8E5F8"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Αν τώρα ο επόμενος ομιλητής α</w:t>
      </w:r>
      <w:r>
        <w:rPr>
          <w:rFonts w:eastAsia="Times New Roman" w:cs="Times New Roman"/>
          <w:szCs w:val="24"/>
        </w:rPr>
        <w:t xml:space="preserve">ναφερθεί πάλι σε εσάς και ζητήσετε εσείς ξανά τον λόγο και κάνει ο επόμενος τα ίδια, αντιλαμβάνεστε ότι δεν θα τελειώσουμε. Παρά ταύτα επειδή έχουμε άνεση χρόνου σήμερα, έχετε τον λόγο για τρία λεπτά. Μετά κρατάτε τις σημειώσεις σας και θα απαντήσετε όταν </w:t>
      </w:r>
      <w:r>
        <w:rPr>
          <w:rFonts w:eastAsia="Times New Roman" w:cs="Times New Roman"/>
          <w:szCs w:val="24"/>
        </w:rPr>
        <w:t>τοποθετηθείτε.</w:t>
      </w:r>
    </w:p>
    <w:p w14:paraId="35A8E5F9"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 xml:space="preserve">Θα χρειαστώ λιγότερο από τρία λεπτά, κύριε Πρόεδρε. </w:t>
      </w:r>
    </w:p>
    <w:p w14:paraId="35A8E5F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Για μια ακόμα φορά μου είναι πραγματικά δύσκολο να παρακολουθήσω τον αντιπολιτευτικό οίστρο της κ. Αντωνίου.</w:t>
      </w:r>
      <w:r>
        <w:rPr>
          <w:rFonts w:eastAsia="Times New Roman" w:cs="Times New Roman"/>
          <w:szCs w:val="24"/>
        </w:rPr>
        <w:t xml:space="preserve"> Δεν θα αναφερθώ στις προσωπικές αιχμές. Ο καθένας έχει την πορεία του και αυτή η πορεία κρίνεται.</w:t>
      </w:r>
    </w:p>
    <w:p w14:paraId="35A8E5F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Εκείνο που θα ήθελα, όμως, να πω είναι –γιατί ανέφερε διάφορες θέσεις που βρισκόμουν- ότι εάν κάτι έγινε αυτόν τον καιρό</w:t>
      </w:r>
      <w:r>
        <w:rPr>
          <w:rFonts w:eastAsia="Times New Roman" w:cs="Times New Roman"/>
          <w:szCs w:val="24"/>
        </w:rPr>
        <w:t>,</w:t>
      </w:r>
      <w:r>
        <w:rPr>
          <w:rFonts w:eastAsia="Times New Roman" w:cs="Times New Roman"/>
          <w:szCs w:val="24"/>
        </w:rPr>
        <w:t xml:space="preserve"> έγινε παρά το περιβάλλον το οποίο υ</w:t>
      </w:r>
      <w:r>
        <w:rPr>
          <w:rFonts w:eastAsia="Times New Roman" w:cs="Times New Roman"/>
          <w:szCs w:val="24"/>
        </w:rPr>
        <w:t xml:space="preserve">πήρχε και ήταν εντελώς αντίθετο προς οποιαδήποτε πορεία προς τα εμπρός, όπως υποτίθεται ότι επικαλείται. </w:t>
      </w:r>
    </w:p>
    <w:p w14:paraId="35A8E5F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Θα ήθελα εδώ να αναφέρω κάτι πολύ συγκεκριμένο. Κατά το διάστημα 2008 έως 2015, τέλος του 2014, περισσότερα από 6 δισεκατομμύρια ευρώ διατέθηκαν για τ</w:t>
      </w:r>
      <w:r>
        <w:rPr>
          <w:rFonts w:eastAsia="Times New Roman" w:cs="Times New Roman"/>
          <w:szCs w:val="24"/>
        </w:rPr>
        <w:t xml:space="preserve">ην έρευνα και την τεχνολογική ανάπτυξη συνολικά στη χώρα. </w:t>
      </w:r>
    </w:p>
    <w:p w14:paraId="35A8E5F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Το ερώτημα είναι</w:t>
      </w:r>
      <w:r>
        <w:rPr>
          <w:rFonts w:eastAsia="Times New Roman" w:cs="Times New Roman"/>
          <w:szCs w:val="24"/>
        </w:rPr>
        <w:t>,</w:t>
      </w:r>
      <w:r>
        <w:rPr>
          <w:rFonts w:eastAsia="Times New Roman" w:cs="Times New Roman"/>
          <w:szCs w:val="24"/>
        </w:rPr>
        <w:t xml:space="preserve"> ποια αξιοσημείωτη επιχειρηματική αξιοποίηση ερευνητικών αποτελεσμάτων έγινε και ποιες κοινωνικές ανάγκες εξυπηρετήθηκαν. Να τις ακούσουμε από αυτούς που σήμερα κόπτονται και μας συμβουλεύουν για τη σύνδεση της έρευνας με την παραγωγή.</w:t>
      </w:r>
    </w:p>
    <w:p w14:paraId="35A8E5FE"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ΜΑΡΙΑ ΑΝΤΩΝΙΟΥ: </w:t>
      </w: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V</w:t>
      </w:r>
      <w:r>
        <w:rPr>
          <w:rFonts w:eastAsia="Times New Roman" w:cs="Times New Roman"/>
          <w:szCs w:val="24"/>
          <w:lang w:val="en-US"/>
        </w:rPr>
        <w:t>ODAFONE</w:t>
      </w:r>
      <w:r>
        <w:rPr>
          <w:rFonts w:eastAsia="Times New Roman" w:cs="Times New Roman"/>
          <w:szCs w:val="24"/>
        </w:rPr>
        <w:t>»</w:t>
      </w:r>
      <w:r>
        <w:rPr>
          <w:rFonts w:eastAsia="Times New Roman" w:cs="Times New Roman"/>
          <w:szCs w:val="24"/>
        </w:rPr>
        <w:t>.</w:t>
      </w:r>
    </w:p>
    <w:p w14:paraId="35A8E5FF"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Αντίθετα το χάσμα της καινοτομίας άνοιξε. Υπάρχουν πολλά που μπορώ να πω σε αυτό, αλλά σέβομαι την ώρα και τους περιορισμούς που υπάρχουν.</w:t>
      </w:r>
    </w:p>
    <w:p w14:paraId="35A8E60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Όσον αφορά για τις υπόλοιπε</w:t>
      </w:r>
      <w:r>
        <w:rPr>
          <w:rFonts w:eastAsia="Times New Roman" w:cs="Times New Roman"/>
          <w:szCs w:val="24"/>
        </w:rPr>
        <w:t>ς προσωπικές αιχμές, τις αφήνω έτσι να περάσουν.</w:t>
      </w:r>
    </w:p>
    <w:p w14:paraId="35A8E601"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ήταν αιχμές! Προσωπική κριτική ήταν, εντός των πλαισίων της ευπρέπειας. </w:t>
      </w:r>
    </w:p>
    <w:p w14:paraId="35A8E60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5A8E603"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Κριτική ήταν.</w:t>
      </w:r>
    </w:p>
    <w:p w14:paraId="35A8E604"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ει</w:t>
      </w:r>
      <w:r>
        <w:rPr>
          <w:rFonts w:eastAsia="Times New Roman" w:cs="Times New Roman"/>
          <w:szCs w:val="24"/>
        </w:rPr>
        <w:t xml:space="preserve">δικός αγορητής της Χρυσής Αυγής, ο συνάδελφος κ. Αντώνιος Γρέγος. </w:t>
      </w:r>
    </w:p>
    <w:p w14:paraId="35A8E605"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ΑΝΤΩΝΙΟΣ ΓΡΕΓΟΣ: </w:t>
      </w:r>
      <w:r>
        <w:rPr>
          <w:rFonts w:eastAsia="Times New Roman"/>
          <w:color w:val="000000"/>
          <w:szCs w:val="24"/>
        </w:rPr>
        <w:t>Ευχαριστώ, κύριε Πρόεδρε.</w:t>
      </w:r>
      <w:r>
        <w:rPr>
          <w:rFonts w:eastAsia="Times New Roman" w:cs="Times New Roman"/>
          <w:szCs w:val="24"/>
        </w:rPr>
        <w:t xml:space="preserve"> </w:t>
      </w:r>
    </w:p>
    <w:p w14:paraId="35A8E60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Εμείς δεν θα μπούμε σε αυτήν την αντιπαράθεση μεταξύ ΣΥΡΙΖΑ και Νέας Δημοκρατίας μια που τη θεωρούμε εντελώς εικονική. Ελάχιστες διαφορές χωρίζουν αυτά τα δύο κόμματα. </w:t>
      </w:r>
    </w:p>
    <w:p w14:paraId="35A8E60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Στο συγκεκριμένο νομοσχέδιο οι διαφορές τους έγκεινται ως προς τη διαχείριση των κονδυλ</w:t>
      </w:r>
      <w:r>
        <w:rPr>
          <w:rFonts w:eastAsia="Times New Roman" w:cs="Times New Roman"/>
          <w:szCs w:val="24"/>
        </w:rPr>
        <w:t>ίων, έτσι όπως την έκανε η Νέα Δημοκρατία παλιά και όπως θέλει να την κάνει σήμερα ο ΣΥΡΙΖΑ.</w:t>
      </w:r>
    </w:p>
    <w:p w14:paraId="35A8E60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Την ώρα που συζητάμε για την ίδρυση του Εθνικού Ιδρύματος Έρευνας και Καινοτομίας, τα χρέη στα νοικοκυριά και τις επιχειρήσεις αυξάνονται, η ανεργία χτυπάει τους ν</w:t>
      </w:r>
      <w:r>
        <w:rPr>
          <w:rFonts w:eastAsia="Times New Roman" w:cs="Times New Roman"/>
          <w:szCs w:val="24"/>
        </w:rPr>
        <w:t xml:space="preserve">έους επιστήμονες που δουλεύουν πλέον για 200 και 300 ευρώ και η ανάπτυξη δεν πρόκειται να έρθει, όσο κι αν ο Πρωθυπουργός εξαγγέλλει κάτι τέτοιο. </w:t>
      </w:r>
    </w:p>
    <w:p w14:paraId="35A8E60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Επίσης, οι κρατικές πιστώσεις για έρευνα και ανάπτυξη μειώνονται συνεχώς και, όπως είπαμε και στην </w:t>
      </w:r>
      <w:r>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 xml:space="preserve">σύμφωνα με επίσημα στοιχεία της ΕΛΣΤΑΤ, για το 2014 οι πιστώσεις αποτέλεσαν το 0,44% του ΑΕΠ και για το 2015 το 0,43% του ΑΕΠ. Είναι πραγματικά ενδεικτικό όσο και τραγικό. </w:t>
      </w:r>
    </w:p>
    <w:p w14:paraId="35A8E60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Ο Υπουργός ανέφερε ότι τέτοια ιδρύματα υπάρχουν και στην Ευρώπη. Όμως, λέμε ξανά, κ</w:t>
      </w:r>
      <w:r>
        <w:rPr>
          <w:rFonts w:eastAsia="Times New Roman" w:cs="Times New Roman"/>
          <w:szCs w:val="24"/>
        </w:rPr>
        <w:t xml:space="preserve">ύριε Υπουργέ, ότι εδώ η οικονομική κατάσταση είναι εντελώς διαφορετική. </w:t>
      </w:r>
    </w:p>
    <w:p w14:paraId="35A8E60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Σας είπαμε, επίσης, να λάβετε υπ</w:t>
      </w:r>
      <w:r>
        <w:rPr>
          <w:rFonts w:eastAsia="Times New Roman" w:cs="Times New Roman"/>
          <w:szCs w:val="24"/>
        </w:rPr>
        <w:t>’ όψιν</w:t>
      </w:r>
      <w:r>
        <w:rPr>
          <w:rFonts w:eastAsia="Times New Roman" w:cs="Times New Roman"/>
          <w:szCs w:val="24"/>
        </w:rPr>
        <w:t xml:space="preserve"> τις παρατηρήσεις της Ένωσης Ελλήνων Ερευνητών επί των άρθρων. Βέβαια, το να ψηφίζουμε νομοσχέδια τα οποία φέρουν την υπογραφή Φίλη, για εμάς θεω</w:t>
      </w:r>
      <w:r>
        <w:rPr>
          <w:rFonts w:eastAsia="Times New Roman" w:cs="Times New Roman"/>
          <w:szCs w:val="24"/>
        </w:rPr>
        <w:t xml:space="preserve">ρείται πολιτική μόλυνση. </w:t>
      </w:r>
    </w:p>
    <w:p w14:paraId="35A8E60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Ωστόσο, θα ήθελα εδώ να πω όσον αφορά αυτά που αναφέρει το νομοσχέδιο και όσον αφορά το δανεισμό, ότι ξέρετε πάρα πολύ καλά ότι το να δανείζεσαι δεν είναι καθόλου υγιές. Και είχαμε ρωτήσει και στην </w:t>
      </w:r>
      <w:r>
        <w:rPr>
          <w:rFonts w:eastAsia="Times New Roman" w:cs="Times New Roman"/>
          <w:szCs w:val="24"/>
        </w:rPr>
        <w:t xml:space="preserve">επιτροπή </w:t>
      </w:r>
      <w:r>
        <w:rPr>
          <w:rFonts w:eastAsia="Times New Roman" w:cs="Times New Roman"/>
          <w:szCs w:val="24"/>
        </w:rPr>
        <w:t>πώς θα αποπληρωθεί αυτό</w:t>
      </w:r>
      <w:r>
        <w:rPr>
          <w:rFonts w:eastAsia="Times New Roman" w:cs="Times New Roman"/>
          <w:szCs w:val="24"/>
        </w:rPr>
        <w:t xml:space="preserve"> το δάνειο και τι θα συμβεί μετά την εξάντληση του ποσού του δανείου. Θα πάρουμε ένα νέο δάνειο; Θα διαλυθεί το </w:t>
      </w:r>
      <w:r>
        <w:rPr>
          <w:rFonts w:eastAsia="Times New Roman" w:cs="Times New Roman"/>
          <w:szCs w:val="24"/>
        </w:rPr>
        <w:t>ίδρυμα</w:t>
      </w:r>
      <w:r>
        <w:rPr>
          <w:rFonts w:eastAsia="Times New Roman" w:cs="Times New Roman"/>
          <w:szCs w:val="24"/>
        </w:rPr>
        <w:t xml:space="preserve">; Τι ακριβώς θα γίνει; </w:t>
      </w:r>
    </w:p>
    <w:p w14:paraId="35A8E60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Σε όλες τις συνεδριάσεις που έγιναν κατά τη διάρκεια της συζήτησης του νομοσχεδίου στην </w:t>
      </w:r>
      <w:r>
        <w:rPr>
          <w:rFonts w:eastAsia="Times New Roman" w:cs="Times New Roman"/>
          <w:szCs w:val="24"/>
        </w:rPr>
        <w:t xml:space="preserve">επιτροπή </w:t>
      </w:r>
      <w:r>
        <w:rPr>
          <w:rFonts w:eastAsia="Times New Roman" w:cs="Times New Roman"/>
          <w:szCs w:val="24"/>
        </w:rPr>
        <w:t xml:space="preserve">-παρά το γεγονός </w:t>
      </w:r>
      <w:r>
        <w:rPr>
          <w:rFonts w:eastAsia="Times New Roman" w:cs="Times New Roman"/>
          <w:szCs w:val="24"/>
        </w:rPr>
        <w:t xml:space="preserve">ότι μετά τις παρατηρήσεις μας, αλλά και τις παρατηρήσεις των φορέων, έγιναν κάποιες βελτιώσεις- αναφερθήκαμε εκτενώς στο ότι εμμένουμε στη θέση μας στην καταψήφιση του νομοσχεδίου. </w:t>
      </w:r>
    </w:p>
    <w:p w14:paraId="35A8E60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Είναι οξύμωρο και ειρωνικό να προχωράτε στη θέσπιση ενός νέου φορέα, του Ε</w:t>
      </w:r>
      <w:r>
        <w:rPr>
          <w:rFonts w:eastAsia="Times New Roman" w:cs="Times New Roman"/>
          <w:szCs w:val="24"/>
        </w:rPr>
        <w:t xml:space="preserve">θνικού Ιδρύματος Έρευνας και Καινοτομίας, με δανειακή σύμβαση και αβέβαιο μέλλον, παρά το γεγονός ότι η επιστημονική και ερευνητική κοινότητα αξίζουν κάθε βοήθειας και στήριξης. </w:t>
      </w:r>
    </w:p>
    <w:p w14:paraId="35A8E60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Αυτήν τη στιγμή η πατρίδα έχει ανάγκη και από τα δυνατά μυαλά, όπως τα λέμε, </w:t>
      </w:r>
      <w:r>
        <w:rPr>
          <w:rFonts w:eastAsia="Times New Roman" w:cs="Times New Roman"/>
          <w:szCs w:val="24"/>
        </w:rPr>
        <w:t xml:space="preserve">τα οποία συνεχίζουν να φεύγουν στο εξωτερικό, γεγονός που είναι απόρροια των κυβερνητικών χειρισμών, τόσο των δικών σας όσο και των προηγουμένων. </w:t>
      </w:r>
    </w:p>
    <w:p w14:paraId="35A8E61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Όσον αφορά την καταψήφιση του νομοσχεδίου, ξεχωρίζουμε τα άρθρα 15, 16 και 17, αλλά και τις τροπολογίες που ε</w:t>
      </w:r>
      <w:r>
        <w:rPr>
          <w:rFonts w:eastAsia="Times New Roman" w:cs="Times New Roman"/>
          <w:szCs w:val="24"/>
        </w:rPr>
        <w:t>νσωματώθηκαν στο νομοσχέδιο. Ωστόσο, θα αναφερθούμε και αύριο εκτενώς στις τροπολογίες. Και εσείς συνεχίζετε φυσικά την ίδια τακτική με την προηγούμενη κυβέρνηση, δηλαδή να φέρνετε άσχετες τροπολογίες σε άσχετα νομοσχέδια.</w:t>
      </w:r>
    </w:p>
    <w:p w14:paraId="35A8E61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Το νομοσχέδιο αυτό αφορά τη θέσπι</w:t>
      </w:r>
      <w:r>
        <w:rPr>
          <w:rFonts w:eastAsia="Times New Roman" w:cs="Times New Roman"/>
          <w:szCs w:val="24"/>
        </w:rPr>
        <w:t xml:space="preserve">ση, όπως είπαμε και πριν, και τη χρηματοδότηση του Ιδρύματος Έρευνας και Καινοτομίας, δηλαδή ενός νέου οργανισμού με ασαφείς και αλληλοκαλυπτόμενες αρμοδιότητες </w:t>
      </w:r>
      <w:r>
        <w:rPr>
          <w:rFonts w:eastAsia="Times New Roman" w:cs="Times New Roman"/>
          <w:szCs w:val="24"/>
        </w:rPr>
        <w:t xml:space="preserve">με </w:t>
      </w:r>
      <w:r>
        <w:rPr>
          <w:rFonts w:eastAsia="Times New Roman" w:cs="Times New Roman"/>
          <w:szCs w:val="24"/>
        </w:rPr>
        <w:t xml:space="preserve">απώτερο σκοπό την αποκατάσταση άλλης μιας στρατιάς ημετέρων. </w:t>
      </w:r>
    </w:p>
    <w:p w14:paraId="35A8E61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Ενδεικτικό είναι το γεγονός ότ</w:t>
      </w:r>
      <w:r>
        <w:rPr>
          <w:rFonts w:eastAsia="Times New Roman" w:cs="Times New Roman"/>
          <w:szCs w:val="24"/>
        </w:rPr>
        <w:t xml:space="preserve">ι παρά τη μεσολάβηση των </w:t>
      </w:r>
      <w:r>
        <w:rPr>
          <w:rFonts w:eastAsia="Times New Roman" w:cs="Times New Roman"/>
          <w:szCs w:val="24"/>
        </w:rPr>
        <w:t>επιτροπών</w:t>
      </w:r>
      <w:r>
        <w:rPr>
          <w:rFonts w:eastAsia="Times New Roman" w:cs="Times New Roman"/>
          <w:szCs w:val="24"/>
        </w:rPr>
        <w:t xml:space="preserve">, στις οποίες τονίστηκε τουλάχιστον από τη Χρυσή Αυγή ότι σκοπός του νομοσχεδίου είναι η στελέχωση ενός ακόμα κομματικού στρατού, οι νομοθετικές βελτιώσεις που κατατέθηκαν δεν αλλάζουν σε τίποτα την ουσία του νομοσχεδίου. </w:t>
      </w:r>
      <w:r>
        <w:rPr>
          <w:rFonts w:eastAsia="Times New Roman" w:cs="Times New Roman"/>
          <w:szCs w:val="24"/>
        </w:rPr>
        <w:t xml:space="preserve">Ο Υπουργός Παιδείας καθίσταται ο απόλυτος μονάρχης στην ίδρυση, στελέχωση και δραστηριοποίηση του εν λόγω </w:t>
      </w:r>
      <w:r>
        <w:rPr>
          <w:rFonts w:eastAsia="Times New Roman" w:cs="Times New Roman"/>
          <w:szCs w:val="24"/>
        </w:rPr>
        <w:t xml:space="preserve">ιδρύματος </w:t>
      </w:r>
      <w:r>
        <w:rPr>
          <w:rFonts w:eastAsia="Times New Roman" w:cs="Times New Roman"/>
          <w:szCs w:val="24"/>
        </w:rPr>
        <w:t xml:space="preserve">που προικοδοτείται με πακτωλό χρημάτων. </w:t>
      </w:r>
    </w:p>
    <w:p w14:paraId="35A8E61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Ουσιαστικά, σύμφωνα με την αιτιολογική έκθεση, το </w:t>
      </w:r>
      <w:r>
        <w:rPr>
          <w:rFonts w:eastAsia="Times New Roman" w:cs="Times New Roman"/>
          <w:szCs w:val="24"/>
        </w:rPr>
        <w:t xml:space="preserve">ίδρυμα </w:t>
      </w:r>
      <w:r>
        <w:rPr>
          <w:rFonts w:eastAsia="Times New Roman" w:cs="Times New Roman"/>
          <w:szCs w:val="24"/>
        </w:rPr>
        <w:t>αποσκοπεί στη χρηματοδότηση ερευνητικών πρ</w:t>
      </w:r>
      <w:r>
        <w:rPr>
          <w:rFonts w:eastAsia="Times New Roman" w:cs="Times New Roman"/>
          <w:szCs w:val="24"/>
        </w:rPr>
        <w:t xml:space="preserve">ογραμμάτων και στη χορήγηση υποτροφιών στο πλαίσιο της εθνικής στρατηγικής για την έρευνα και την καινοτομία. </w:t>
      </w:r>
    </w:p>
    <w:p w14:paraId="35A8E61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παραδέχεται και η ίδια η αιτιολογική έκθεση, η λειτουργία του </w:t>
      </w:r>
      <w:r>
        <w:rPr>
          <w:rFonts w:eastAsia="Times New Roman" w:cs="Times New Roman"/>
          <w:szCs w:val="24"/>
        </w:rPr>
        <w:t xml:space="preserve">ιδρύματος </w:t>
      </w:r>
      <w:r>
        <w:rPr>
          <w:rFonts w:eastAsia="Times New Roman" w:cs="Times New Roman"/>
          <w:szCs w:val="24"/>
        </w:rPr>
        <w:t>είναι συμπληρωματική με αυτήν της Γενικής Γραμματείας Έρευνας και Τε</w:t>
      </w:r>
      <w:r>
        <w:rPr>
          <w:rFonts w:eastAsia="Times New Roman" w:cs="Times New Roman"/>
          <w:szCs w:val="24"/>
        </w:rPr>
        <w:t xml:space="preserve">χνολογίας. Επομένως, καθίσταται προφανές ήδη από το προοίμιο ότι πρόκειται για έναν ακόμη κρατικό –«κομματικό» θα λέγαμε καλύτερα- οργανισμό </w:t>
      </w:r>
      <w:r>
        <w:rPr>
          <w:rFonts w:eastAsia="Times New Roman" w:cs="Times New Roman"/>
          <w:szCs w:val="24"/>
        </w:rPr>
        <w:t>στο πλαίσιο</w:t>
      </w:r>
      <w:r>
        <w:rPr>
          <w:rFonts w:eastAsia="Times New Roman" w:cs="Times New Roman"/>
          <w:szCs w:val="24"/>
        </w:rPr>
        <w:t xml:space="preserve"> της γνωστής πολιτικής που ασκεί κι αυτή η Κυβέρνηση. </w:t>
      </w:r>
    </w:p>
    <w:p w14:paraId="35A8E61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Αυτό το απαράδεκτο περιεχόμενο έρχεται να το επιβ</w:t>
      </w:r>
      <w:r>
        <w:rPr>
          <w:rFonts w:eastAsia="Times New Roman" w:cs="Times New Roman"/>
          <w:szCs w:val="24"/>
        </w:rPr>
        <w:t xml:space="preserve">εβαιώσει η ειδική έκθεση του άρθρου 75 στην παράγραφο 3, σύμφωνα με την οποία η δαπάνη για τη χρηματοδότηση του </w:t>
      </w:r>
      <w:r>
        <w:rPr>
          <w:rFonts w:eastAsia="Times New Roman" w:cs="Times New Roman"/>
          <w:szCs w:val="24"/>
        </w:rPr>
        <w:t xml:space="preserve">ιδρύματος </w:t>
      </w:r>
      <w:r>
        <w:rPr>
          <w:rFonts w:eastAsia="Times New Roman" w:cs="Times New Roman"/>
          <w:szCs w:val="24"/>
        </w:rPr>
        <w:t>είναι 240 εκατομμύρια ευρώ, εκ των οποίων τα 180 εκατομμύρια ευρώ προέρχονται από δάνειο από την Ευρωπαϊκή Τράπεζα Επενδύσεων, ποσό πο</w:t>
      </w:r>
      <w:r>
        <w:rPr>
          <w:rFonts w:eastAsia="Times New Roman" w:cs="Times New Roman"/>
          <w:szCs w:val="24"/>
        </w:rPr>
        <w:t xml:space="preserve">υ προστίθεται στο δημόσιο χρέος εν μέσω της δεινότερης οικονομικής κρίσης που μαστίζει αυτήν τη στιγμή τη χώρα. </w:t>
      </w:r>
    </w:p>
    <w:p w14:paraId="35A8E61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Ποια άλλη απόδειξη χρειάζεται προκειμένου να καταλάβει </w:t>
      </w:r>
      <w:r>
        <w:rPr>
          <w:rFonts w:eastAsia="Times New Roman" w:cs="Times New Roman"/>
          <w:szCs w:val="24"/>
        </w:rPr>
        <w:t xml:space="preserve">κάποιος </w:t>
      </w:r>
      <w:r>
        <w:rPr>
          <w:rFonts w:eastAsia="Times New Roman" w:cs="Times New Roman"/>
          <w:szCs w:val="24"/>
        </w:rPr>
        <w:t xml:space="preserve">ότι η δημιουργία του </w:t>
      </w:r>
      <w:r>
        <w:rPr>
          <w:rFonts w:eastAsia="Times New Roman" w:cs="Times New Roman"/>
          <w:szCs w:val="24"/>
        </w:rPr>
        <w:t xml:space="preserve">ιδρύματος </w:t>
      </w:r>
      <w:r>
        <w:rPr>
          <w:rFonts w:eastAsia="Times New Roman" w:cs="Times New Roman"/>
          <w:szCs w:val="24"/>
        </w:rPr>
        <w:t xml:space="preserve">δεν είναι παρά μια ακόμη προσπάθεια στο πλαίσιο του βολέματος κομματικών στελεχών, χωρίς καμμία ελπίδα για έργο στην πολύπαθη έρευνα σ’ αυτήν τη χώρα. </w:t>
      </w:r>
    </w:p>
    <w:p w14:paraId="35A8E61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Ποιες είναι οι πολιτικές της Κυβέρνησης για την τόνωση της έρευνας στα πανεπιστήμια και τα ερευνητικά ιδ</w:t>
      </w:r>
      <w:r>
        <w:rPr>
          <w:rFonts w:eastAsia="Times New Roman" w:cs="Times New Roman"/>
          <w:szCs w:val="24"/>
        </w:rPr>
        <w:t xml:space="preserve">ρύματα της χώρας από τότε που εξελέγη; Τι άλλαξε τα τελευταία δύο χρόνια στον τομέα αυτόν; Τετρακόσιες πενήντα χιλιάδες νέοι Έλληνες επιστήμονες εγκατέλειψαν τη χώρα πλουτίζοντας με τις γνώσεις και την εμπειρία τους τις χώρες στις οποίες κατέφυγαν. </w:t>
      </w:r>
    </w:p>
    <w:p w14:paraId="35A8E61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Τα παν</w:t>
      </w:r>
      <w:r>
        <w:rPr>
          <w:rFonts w:eastAsia="Times New Roman" w:cs="Times New Roman"/>
          <w:szCs w:val="24"/>
        </w:rPr>
        <w:t>επιστήμια έχουν μεταβληθεί σε παζάρια λαθρομεταναστών και κάμπινγκ αριστεριστών, την ίδια στιγμή που σε ολόκληρο τον κόσμο αποτελούν εστίες μάθησης και έρευνας. Οι αριστερές σας ιδεοληψίες είναι εκείνες που καθοδηγούν την πολιτική σας για την έρευνα και όχ</w:t>
      </w:r>
      <w:r>
        <w:rPr>
          <w:rFonts w:eastAsia="Times New Roman" w:cs="Times New Roman"/>
          <w:szCs w:val="24"/>
        </w:rPr>
        <w:t xml:space="preserve">ι η ανάγκη της χώρας για ανάδειξη των επιτευγμάτων της στην καινοτομία και την επιστήμη. </w:t>
      </w:r>
    </w:p>
    <w:p w14:paraId="35A8E61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Πρώτη απόδειξη αυτού του γεγονότος είναι ότι ενώ τα ελληνικά μυαλά διαπρέπουν παγκοσμίως με οποιαδήποτε πτυχή της επιστήμης και της τεχνολογίας καταπιαστούν, στην Ελλάδα είναι αναγκασμένοι να παλεύουν τη γραφειοκρατία και τους άεργους και κρατικοδίαιτους σ</w:t>
      </w:r>
      <w:r>
        <w:rPr>
          <w:rFonts w:eastAsia="Times New Roman" w:cs="Times New Roman"/>
          <w:szCs w:val="24"/>
        </w:rPr>
        <w:t xml:space="preserve">υνδικαλιστές. </w:t>
      </w:r>
    </w:p>
    <w:p w14:paraId="35A8E61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Δεύτερη απόδειξη ότι μέχρι σήμερα κα</w:t>
      </w:r>
      <w:r>
        <w:rPr>
          <w:rFonts w:eastAsia="Times New Roman" w:cs="Times New Roman"/>
          <w:szCs w:val="24"/>
        </w:rPr>
        <w:t>μ</w:t>
      </w:r>
      <w:r>
        <w:rPr>
          <w:rFonts w:eastAsia="Times New Roman" w:cs="Times New Roman"/>
          <w:szCs w:val="24"/>
        </w:rPr>
        <w:t>μία απολύτως σύνδεση της πανεπιστημιακής γνώσης με την αγορά δεν έχει επιτευχθεί, με αποτέλεσμα ακόμα και στις λίγες περιπτώσεις που υπάρχει πιθανότητα αξιοποίησης των ερευνητικών δεδομένων της χώρας αυτή</w:t>
      </w:r>
      <w:r>
        <w:rPr>
          <w:rFonts w:eastAsia="Times New Roman" w:cs="Times New Roman"/>
          <w:szCs w:val="24"/>
        </w:rPr>
        <w:t xml:space="preserve"> να πηγαίνει ή χαμένη ή να μεταναστεύει σε ξένες επιχειρήσεις στο εξωτερικό κοστίζοντας εκατομμύρια στη δοκιμαζόμενη ελληνική κοινωνία. </w:t>
      </w:r>
    </w:p>
    <w:p w14:paraId="35A8E61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Μάλιστα, αυτά όλα συμβαίνουν τη στιγμή που η χώρα διαθέτει Γραμματεία Έρευνας  και Τεχνολογίας και όλες τις απαραίτητες</w:t>
      </w:r>
      <w:r>
        <w:rPr>
          <w:rFonts w:eastAsia="Times New Roman" w:cs="Times New Roman"/>
          <w:szCs w:val="24"/>
        </w:rPr>
        <w:t xml:space="preserve"> διοικητικές δομές να υποδεχθεί κονδύλια για ανάπτυξη και έρευνα συνδεδεμένη με τις απαιτήσεις της αγοράς εργασίας, ώστε αφ</w:t>
      </w:r>
      <w:r>
        <w:rPr>
          <w:rFonts w:eastAsia="Times New Roman" w:cs="Times New Roman"/>
          <w:szCs w:val="24"/>
        </w:rPr>
        <w:t xml:space="preserve">’ </w:t>
      </w:r>
      <w:r>
        <w:rPr>
          <w:rFonts w:eastAsia="Times New Roman" w:cs="Times New Roman"/>
          <w:szCs w:val="24"/>
        </w:rPr>
        <w:t xml:space="preserve">ενός οι νέοι επιστήμονες που καινοτομούν να αξιοποιούνται από τις ελληνικές παραγωγικές επενδύσεις </w:t>
      </w:r>
      <w:r>
        <w:rPr>
          <w:rFonts w:eastAsia="Times New Roman" w:cs="Times New Roman"/>
          <w:szCs w:val="24"/>
        </w:rPr>
        <w:t xml:space="preserve">και </w:t>
      </w:r>
      <w:r>
        <w:rPr>
          <w:rFonts w:eastAsia="Times New Roman" w:cs="Times New Roman"/>
          <w:szCs w:val="24"/>
        </w:rPr>
        <w:t>αφετέρου να τονωθεί η ανταγω</w:t>
      </w:r>
      <w:r>
        <w:rPr>
          <w:rFonts w:eastAsia="Times New Roman" w:cs="Times New Roman"/>
          <w:szCs w:val="24"/>
        </w:rPr>
        <w:t xml:space="preserve">νιστικότητα της ελληνικής οικονομίας, που υπέστη και άλλες θυσίες επί κυβερνήσεώς σας. Η σύνδεση της έρευνας με την παραγωγή δεν μπορεί όμως, να είναι προτεραιότητα στο αναχρονιστικό, κρατικοδίαιτο και γραφειοκρατικό σύστημα, που υποστηρίζετε ιδεολογικά. </w:t>
      </w:r>
    </w:p>
    <w:p w14:paraId="35A8E61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Από την άλλη, η νεοφιλελεύθερη άλωση της έρευνας από τις πολυεθνικές και η μονομερής ανάπτυξή της μόνο στους τομείς που χρηματοδοτούν επιχειρήσεις, είναι αντίστοιχα το μοντέλο που υποτίθεται ότι υποστηρίζει η Δεξιά στην Ελλάδα, που όμως, ούτε ήθελε ούτε μπ</w:t>
      </w:r>
      <w:r>
        <w:rPr>
          <w:rFonts w:eastAsia="Times New Roman" w:cs="Times New Roman"/>
          <w:szCs w:val="24"/>
        </w:rPr>
        <w:t>όρεσε να το επιβάλ</w:t>
      </w:r>
      <w:r>
        <w:rPr>
          <w:rFonts w:eastAsia="Times New Roman" w:cs="Times New Roman"/>
          <w:szCs w:val="24"/>
        </w:rPr>
        <w:t>λ</w:t>
      </w:r>
      <w:r>
        <w:rPr>
          <w:rFonts w:eastAsia="Times New Roman" w:cs="Times New Roman"/>
          <w:szCs w:val="24"/>
        </w:rPr>
        <w:t xml:space="preserve">ει τα χρόνια της διακυβέρνησής της, αφού ήταν και αυτή θύμα των ιδεοληψιών της. </w:t>
      </w:r>
    </w:p>
    <w:p w14:paraId="35A8E61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Επομένως, η θέση μας είναι ότι η έρευνα αποτελεί μεν κρατική ευθύνη, η οποία όμως, πρέπει να συνοδεύεται από τις απαραίτητες ελευθερίες για την ανάπτυξή της</w:t>
      </w:r>
      <w:r>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λλά από την άλλη πρέπει και να χρηματοδοτείται στο μεγαλύτερο μέρος της, όχι από τον ισχνό προϋπολογισμό μιας πτωχευμένης οικονομίας αλλά από ιδιωτικά κονδύλια, δωρεές και χορηγίες, τα οποία θα συνδέουν το ερευνητικό έργο με την παραγωγική ανάπτυξη, κάτ</w:t>
      </w:r>
      <w:r>
        <w:rPr>
          <w:rFonts w:eastAsia="Times New Roman" w:cs="Times New Roman"/>
          <w:szCs w:val="24"/>
        </w:rPr>
        <w:t xml:space="preserve">ι που λείπει παντελώς από την Ελλάδα τα τελευταία χρόνια. </w:t>
      </w:r>
    </w:p>
    <w:p w14:paraId="35A8E61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Αυτό, λοιπόν, είναι το μοντέλο που εμείς επιδιώκουμε στον τομέα της έρευνας και της τεχνολογίας και που σε κα</w:t>
      </w:r>
      <w:r>
        <w:rPr>
          <w:rFonts w:eastAsia="Times New Roman" w:cs="Times New Roman"/>
          <w:szCs w:val="24"/>
        </w:rPr>
        <w:t>μ</w:t>
      </w:r>
      <w:r>
        <w:rPr>
          <w:rFonts w:eastAsia="Times New Roman" w:cs="Times New Roman"/>
          <w:szCs w:val="24"/>
        </w:rPr>
        <w:t xml:space="preserve">μία περίπτωση δεν μπορεί να επιτευχθεί ούτε με τα υποκατάστατα σοσιαλισμού, που </w:t>
      </w:r>
      <w:r>
        <w:rPr>
          <w:rFonts w:eastAsia="Times New Roman" w:cs="Times New Roman"/>
          <w:szCs w:val="24"/>
        </w:rPr>
        <w:lastRenderedPageBreak/>
        <w:t>προτείν</w:t>
      </w:r>
      <w:r>
        <w:rPr>
          <w:rFonts w:eastAsia="Times New Roman" w:cs="Times New Roman"/>
          <w:szCs w:val="24"/>
        </w:rPr>
        <w:t xml:space="preserve">ετε εσείς, ούτε με το αποτυχημένο γραφειοκρατικό μοντέλο, των δήθεν δεξιών εκσυγχρονιστών του κ. Μητσοτάκη. </w:t>
      </w:r>
    </w:p>
    <w:p w14:paraId="35A8E61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Μια απλή ανάγνωση των άρθρων του νομοσχεδίου μάς κάνει να καταλάβουμε ότι ό,τι καλοπροαίρετο ενδέχεται να αναφέρεται, ακόμα και αυτό, θα πέσει στο </w:t>
      </w:r>
      <w:r>
        <w:rPr>
          <w:rFonts w:eastAsia="Times New Roman" w:cs="Times New Roman"/>
          <w:szCs w:val="24"/>
        </w:rPr>
        <w:t xml:space="preserve">κενό. Ακόμα και στις νομοτεχνικές βελτιώσεις, που υποτίθεται ότι θα προχωρούσαν σε βελτίωση διατάξεων, με βάση τα σχόλια στην </w:t>
      </w:r>
      <w:r>
        <w:rPr>
          <w:rFonts w:eastAsia="Times New Roman" w:cs="Times New Roman"/>
          <w:szCs w:val="24"/>
        </w:rPr>
        <w:t xml:space="preserve">επιτροπή </w:t>
      </w:r>
      <w:r>
        <w:rPr>
          <w:rFonts w:eastAsia="Times New Roman" w:cs="Times New Roman"/>
          <w:szCs w:val="24"/>
        </w:rPr>
        <w:t xml:space="preserve">-το ίδιο ακριβώς είχαν πει και οι φορείς- το </w:t>
      </w:r>
      <w:r>
        <w:rPr>
          <w:rFonts w:eastAsia="Times New Roman" w:cs="Times New Roman"/>
          <w:szCs w:val="24"/>
        </w:rPr>
        <w:t>επιστημονικό συμβούλιο</w:t>
      </w:r>
      <w:r>
        <w:rPr>
          <w:rFonts w:eastAsia="Times New Roman" w:cs="Times New Roman"/>
          <w:szCs w:val="24"/>
        </w:rPr>
        <w:t>, συγκροτείται με απόφαση του Υπουργού. Είναι η παράγρ</w:t>
      </w:r>
      <w:r>
        <w:rPr>
          <w:rFonts w:eastAsia="Times New Roman" w:cs="Times New Roman"/>
          <w:szCs w:val="24"/>
        </w:rPr>
        <w:t xml:space="preserve">αφος 6 του άρθρου 8 για το οποίο εκφράστηκαν και οι αρμόδιοι φορείς. </w:t>
      </w:r>
    </w:p>
    <w:p w14:paraId="35A8E62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Η μοναδική υποχώρηση της Κυβέρνησης, σε σχέση με το πρώτο σχέδιο που έφερε στην </w:t>
      </w:r>
      <w:r>
        <w:rPr>
          <w:rFonts w:eastAsia="Times New Roman" w:cs="Times New Roman"/>
          <w:szCs w:val="24"/>
        </w:rPr>
        <w:t>επιτροπή</w:t>
      </w:r>
      <w:r>
        <w:rPr>
          <w:rFonts w:eastAsia="Times New Roman" w:cs="Times New Roman"/>
          <w:szCs w:val="24"/>
        </w:rPr>
        <w:t>, που ασφαλώς ούτε σημαντική είναι ούτε αλλάζει τον τρόπο με τον οποίο σκέφτεται να επιβάλει τον κ</w:t>
      </w:r>
      <w:r>
        <w:rPr>
          <w:rFonts w:eastAsia="Times New Roman" w:cs="Times New Roman"/>
          <w:szCs w:val="24"/>
        </w:rPr>
        <w:t xml:space="preserve">ομματικό στρατό της στο πεδίο της έρευνας, ήταν η εξής: Το προσωπικό το </w:t>
      </w:r>
      <w:r>
        <w:rPr>
          <w:rFonts w:eastAsia="Times New Roman" w:cs="Times New Roman"/>
          <w:szCs w:val="24"/>
        </w:rPr>
        <w:t xml:space="preserve">ιδρύματος </w:t>
      </w:r>
      <w:r>
        <w:rPr>
          <w:rFonts w:eastAsia="Times New Roman" w:cs="Times New Roman"/>
          <w:szCs w:val="24"/>
        </w:rPr>
        <w:t xml:space="preserve">δεν αποσπάται απευθείας με απόφαση του Υπουργού, αλλά κατόπιν πρόσκλησης εκδήλωσης ενδιαφέροντος που δημοσιεύεται στην ιστοσελίδα του </w:t>
      </w:r>
      <w:r>
        <w:rPr>
          <w:rFonts w:eastAsia="Times New Roman" w:cs="Times New Roman"/>
          <w:szCs w:val="24"/>
        </w:rPr>
        <w:t>ιδρύματος</w:t>
      </w:r>
      <w:r>
        <w:rPr>
          <w:rFonts w:eastAsia="Times New Roman" w:cs="Times New Roman"/>
          <w:szCs w:val="24"/>
        </w:rPr>
        <w:t>, σύμφωνα με το άρθρο 10 παράγρ</w:t>
      </w:r>
      <w:r>
        <w:rPr>
          <w:rFonts w:eastAsia="Times New Roman" w:cs="Times New Roman"/>
          <w:szCs w:val="24"/>
        </w:rPr>
        <w:t xml:space="preserve">αφος 3. Είναι προφανές ότι </w:t>
      </w:r>
      <w:r>
        <w:rPr>
          <w:rFonts w:eastAsia="Times New Roman" w:cs="Times New Roman"/>
          <w:szCs w:val="24"/>
        </w:rPr>
        <w:lastRenderedPageBreak/>
        <w:t>αυτή η πρόσκληση εκδήλωσης ενδιαφέροντος δεν έχει κα</w:t>
      </w:r>
      <w:r>
        <w:rPr>
          <w:rFonts w:eastAsia="Times New Roman" w:cs="Times New Roman"/>
          <w:szCs w:val="24"/>
        </w:rPr>
        <w:t>μ</w:t>
      </w:r>
      <w:r>
        <w:rPr>
          <w:rFonts w:eastAsia="Times New Roman" w:cs="Times New Roman"/>
          <w:szCs w:val="24"/>
        </w:rPr>
        <w:t>μία απολύτως σημασία στους σχεδιασμούς μιας ιδεοληπτικής Κυβέρνησης. Θα είναι απλώς το άλλοθι, προκειμένου οι προσλήψεις και οι αποφάσεις των ημετέρων να γίνουν με νομιμοφάνεια</w:t>
      </w:r>
      <w:r>
        <w:rPr>
          <w:rFonts w:eastAsia="Times New Roman" w:cs="Times New Roman"/>
          <w:szCs w:val="24"/>
        </w:rPr>
        <w:t xml:space="preserve">, χωρίς να αλλάζει τίποτα στην ουσία. </w:t>
      </w:r>
    </w:p>
    <w:p w14:paraId="35A8E62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Όπως, λοιπόν, προκύπτει ήδη από το πρώτο άρθρο του νομοσχεδίου, το </w:t>
      </w:r>
      <w:r>
        <w:rPr>
          <w:rFonts w:eastAsia="Times New Roman" w:cs="Times New Roman"/>
          <w:szCs w:val="24"/>
        </w:rPr>
        <w:t xml:space="preserve">ίδρυμα </w:t>
      </w:r>
      <w:r>
        <w:rPr>
          <w:rFonts w:eastAsia="Times New Roman" w:cs="Times New Roman"/>
          <w:szCs w:val="24"/>
        </w:rPr>
        <w:t>θα ανήκει στον ευρύτερο δημόσιο τομέα, ενώ θα λειτουργεί με τους κανόνες της ιδιωτικής οικονομίας. Αφ</w:t>
      </w:r>
      <w:r>
        <w:rPr>
          <w:rFonts w:eastAsia="Times New Roman" w:cs="Times New Roman"/>
          <w:szCs w:val="24"/>
        </w:rPr>
        <w:t xml:space="preserve">’ </w:t>
      </w:r>
      <w:r>
        <w:rPr>
          <w:rFonts w:eastAsia="Times New Roman" w:cs="Times New Roman"/>
          <w:szCs w:val="24"/>
        </w:rPr>
        <w:t>ενός, λοιπόν, θα υπάγεται διοικητικά απε</w:t>
      </w:r>
      <w:r>
        <w:rPr>
          <w:rFonts w:eastAsia="Times New Roman" w:cs="Times New Roman"/>
          <w:szCs w:val="24"/>
        </w:rPr>
        <w:t xml:space="preserve">υθείας στον Υπουργό Παιδείας, ο οποίος μάλιστα, όχι μόνο θα εποπτεύει, αλλά θα έχει και δικαίωμα ένστασης στις αποφάσεις των οργάνων του </w:t>
      </w:r>
      <w:r>
        <w:rPr>
          <w:rFonts w:eastAsia="Times New Roman" w:cs="Times New Roman"/>
          <w:szCs w:val="24"/>
        </w:rPr>
        <w:t xml:space="preserve">και </w:t>
      </w:r>
      <w:r>
        <w:rPr>
          <w:rFonts w:eastAsia="Times New Roman" w:cs="Times New Roman"/>
          <w:szCs w:val="24"/>
        </w:rPr>
        <w:t>αφ</w:t>
      </w:r>
      <w:r>
        <w:rPr>
          <w:rFonts w:eastAsia="Times New Roman" w:cs="Times New Roman"/>
          <w:szCs w:val="24"/>
        </w:rPr>
        <w:t>ε</w:t>
      </w:r>
      <w:r>
        <w:rPr>
          <w:rFonts w:eastAsia="Times New Roman" w:cs="Times New Roman"/>
          <w:szCs w:val="24"/>
        </w:rPr>
        <w:t xml:space="preserve">τέρου θα έχει το δικαίωμα να διανέμει χρηματοδότηση, την οποία θα διαχειρίζεται με τρόπο αδιαφανή, τόσο ως προς τις επιδιώξεις του όσο και προς το αποτέλεσμα. </w:t>
      </w:r>
    </w:p>
    <w:p w14:paraId="35A8E62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Γιατί τι νόημα ακριβώς έχει η δυνατότητα να γίνεται δικαιούχοι χρηματοδότησης επιχειρήσεις και ε</w:t>
      </w:r>
      <w:r>
        <w:rPr>
          <w:rFonts w:eastAsia="Times New Roman" w:cs="Times New Roman"/>
          <w:szCs w:val="24"/>
        </w:rPr>
        <w:t xml:space="preserve">ρευνητικά ιδρύματα του ιδιωτικού τομέα και μάλιστα και από ξένες χώρες, σύμφωνα με το άρθρο 1 </w:t>
      </w:r>
      <w:r>
        <w:rPr>
          <w:rFonts w:eastAsia="Times New Roman" w:cs="Times New Roman"/>
          <w:szCs w:val="24"/>
        </w:rPr>
        <w:lastRenderedPageBreak/>
        <w:t>παράγραφος 2; Τι στόχευση έχει η δυνατότητα χρηματοδότησης υποτροφιών φυσικών προσώπων, ανεξαρτήτως ιθαγένειας και σύνδεσής τους με συγκεκριμένο εκπαιδευτικό ίδρυ</w:t>
      </w:r>
      <w:r>
        <w:rPr>
          <w:rFonts w:eastAsia="Times New Roman" w:cs="Times New Roman"/>
          <w:szCs w:val="24"/>
        </w:rPr>
        <w:t xml:space="preserve">μα ή ερευνητικό κέντρο; </w:t>
      </w:r>
    </w:p>
    <w:p w14:paraId="35A8E62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Αυτές οι φράσεις αποδεικνύουν δίχως άλλο, κατά την εκτίμησή μας, ότι αφήνετε επίτηδες μέσω των γενικών και αόριστων διατυπώσεων, ένα ευρύ φάσμα για άσκηση μικροπολιτικής με κονδύλια που επιβαρύνουν στον κρατικό προϋπολογισμό σε πρό</w:t>
      </w:r>
      <w:r>
        <w:rPr>
          <w:rFonts w:eastAsia="Times New Roman" w:cs="Times New Roman"/>
          <w:szCs w:val="24"/>
        </w:rPr>
        <w:t>σωπα ή ιδρύματα της αρεσκείας σας και χωρίς κα</w:t>
      </w:r>
      <w:r>
        <w:rPr>
          <w:rFonts w:eastAsia="Times New Roman" w:cs="Times New Roman"/>
          <w:szCs w:val="24"/>
        </w:rPr>
        <w:t>μ</w:t>
      </w:r>
      <w:r>
        <w:rPr>
          <w:rFonts w:eastAsia="Times New Roman" w:cs="Times New Roman"/>
          <w:szCs w:val="24"/>
        </w:rPr>
        <w:t xml:space="preserve">μία ουσιαστική δυνατότητα ελέγχου στη διαχείριση των ποσών αυτών. </w:t>
      </w:r>
    </w:p>
    <w:p w14:paraId="35A8E62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Με άλλες λέξεις, συνεχίζετε και υπό αυτές τις δυσμενείς οικονομικές συνθήκες να χτίζετε το κομματικό σας κράτος στο πεδίο της έρευνας και της </w:t>
      </w:r>
      <w:r>
        <w:rPr>
          <w:rFonts w:eastAsia="Times New Roman" w:cs="Times New Roman"/>
          <w:szCs w:val="24"/>
        </w:rPr>
        <w:t>τεχνολογίας, όπως έχετε κάνει και στον υπόλοιπο δημόσιο τομέα, όποτε και όταν μπορείτε</w:t>
      </w:r>
    </w:p>
    <w:p w14:paraId="35A8E62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Δεν είναι τυχαίο, επίσης, ότι τους αξιολογητές για την αξιολόγηση των προτάσεων των υποψηφίων δικαιούχων για χρηματοδότηση τους ορίζει το διοικητικό συμβούλιο τα μέλη το</w:t>
      </w:r>
      <w:r>
        <w:rPr>
          <w:rFonts w:eastAsia="Times New Roman" w:cs="Times New Roman"/>
          <w:szCs w:val="24"/>
        </w:rPr>
        <w:t xml:space="preserve">υ οποίου ορίζει η </w:t>
      </w:r>
      <w:r>
        <w:rPr>
          <w:rFonts w:eastAsia="Times New Roman" w:cs="Times New Roman"/>
          <w:szCs w:val="24"/>
        </w:rPr>
        <w:t>γενική συνέλευση</w:t>
      </w:r>
      <w:r>
        <w:rPr>
          <w:rFonts w:eastAsia="Times New Roman" w:cs="Times New Roman"/>
          <w:szCs w:val="24"/>
        </w:rPr>
        <w:t xml:space="preserve">, σύμφωνα με το άρθρο 7, παράγραφος 10. Η δε </w:t>
      </w:r>
      <w:r>
        <w:rPr>
          <w:rFonts w:eastAsia="Times New Roman" w:cs="Times New Roman"/>
          <w:szCs w:val="24"/>
        </w:rPr>
        <w:t>γενική συνέλευση</w:t>
      </w:r>
      <w:r>
        <w:rPr>
          <w:rFonts w:eastAsia="Times New Roman" w:cs="Times New Roman"/>
          <w:szCs w:val="24"/>
        </w:rPr>
        <w:t xml:space="preserve">, που υποτίθεται ότι εγγυάται </w:t>
      </w:r>
      <w:r>
        <w:rPr>
          <w:rFonts w:eastAsia="Times New Roman" w:cs="Times New Roman"/>
          <w:szCs w:val="24"/>
        </w:rPr>
        <w:lastRenderedPageBreak/>
        <w:t xml:space="preserve">την ανεξαρτησία του </w:t>
      </w:r>
      <w:r>
        <w:rPr>
          <w:rFonts w:eastAsia="Times New Roman" w:cs="Times New Roman"/>
          <w:szCs w:val="24"/>
        </w:rPr>
        <w:t xml:space="preserve">ιδρύματος </w:t>
      </w:r>
      <w:r>
        <w:rPr>
          <w:rFonts w:eastAsia="Times New Roman" w:cs="Times New Roman"/>
          <w:szCs w:val="24"/>
        </w:rPr>
        <w:t>και την εκπλήρωση της αποστολής του, δέχεται ευθέως τις παρεμβάσεις του Υπουργού, που υποβάλλει αιτιο</w:t>
      </w:r>
      <w:r>
        <w:rPr>
          <w:rFonts w:eastAsia="Times New Roman" w:cs="Times New Roman"/>
          <w:szCs w:val="24"/>
        </w:rPr>
        <w:t xml:space="preserve">λογημένη ένσταση κατά του ορισμού συγκεκριμένου μέλους του (άρθρο 7, παράγραφος 3β΄). Μάλιστα, κατά την πρώτη συγκρότησή της τα μέλη της </w:t>
      </w:r>
      <w:r>
        <w:rPr>
          <w:rFonts w:eastAsia="Times New Roman" w:cs="Times New Roman"/>
          <w:szCs w:val="24"/>
        </w:rPr>
        <w:t>γενικής συνέλευσης</w:t>
      </w:r>
      <w:r>
        <w:rPr>
          <w:rFonts w:eastAsia="Times New Roman" w:cs="Times New Roman"/>
          <w:szCs w:val="24"/>
        </w:rPr>
        <w:t xml:space="preserve"> διορίζονται για διετή θητεία με βάση το αποτέλεσμα κλήρωσης που διενεργείται κατά την πρώτη συνεδρία</w:t>
      </w:r>
      <w:r>
        <w:rPr>
          <w:rFonts w:eastAsia="Times New Roman" w:cs="Times New Roman"/>
          <w:szCs w:val="24"/>
        </w:rPr>
        <w:t>ση του οργάνου.</w:t>
      </w:r>
    </w:p>
    <w:p w14:paraId="35A8E62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Το κυρίαρχο όργανο του ιδρύματος, που είναι η </w:t>
      </w:r>
      <w:r>
        <w:rPr>
          <w:rFonts w:eastAsia="Times New Roman" w:cs="Times New Roman"/>
          <w:szCs w:val="24"/>
        </w:rPr>
        <w:t>γενική συνέλευση</w:t>
      </w:r>
      <w:r>
        <w:rPr>
          <w:rFonts w:eastAsia="Times New Roman" w:cs="Times New Roman"/>
          <w:szCs w:val="24"/>
        </w:rPr>
        <w:t xml:space="preserve">, εκτός των υπολοίπων αρμοδιοτήτων, εγκρίνει συμπράξεις και συνεργασίες με άλλους φορείς του δημοσίου και του ιδιωτικού τομέα της ημεδαπής και της αλλοδαπής που προτείνονται, με </w:t>
      </w:r>
      <w:r>
        <w:rPr>
          <w:rFonts w:eastAsia="Times New Roman" w:cs="Times New Roman"/>
          <w:szCs w:val="24"/>
        </w:rPr>
        <w:t>αποτέλεσμα τα διορισμένα με τον έναν ή τον άλλο τρόπο μέλη της από την εκτελεστική εξουσία να χρηματοδοτούν όποιες από τις συμπράξεις ή πρόσωπα, ακόμα και αλλοδαπούς, επιθυμούν.</w:t>
      </w:r>
    </w:p>
    <w:p w14:paraId="35A8E62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Με το άλλοθι του κριτηρίου της ιδιωτικής οικονομίας και με το επίχρισμα της επ</w:t>
      </w:r>
      <w:r>
        <w:rPr>
          <w:rFonts w:eastAsia="Times New Roman" w:cs="Times New Roman"/>
          <w:szCs w:val="24"/>
        </w:rPr>
        <w:t xml:space="preserve">ιστημονικής αυθεντίας η Κυβέρνηση επιχειρεί να χειραγωγήσει και το πεδίο της έρευνας και της τεχνολογίας και μάλιστα με </w:t>
      </w:r>
      <w:r>
        <w:rPr>
          <w:rFonts w:eastAsia="Times New Roman" w:cs="Times New Roman"/>
          <w:szCs w:val="24"/>
        </w:rPr>
        <w:lastRenderedPageBreak/>
        <w:t>τρόπο απολύτως άκομψο και περιττό αφού τα ίδια μπορεί να καταφέρει και μέσω της ΓΓΕΤ, η οποία, όμως, στερείται πόρων.</w:t>
      </w:r>
    </w:p>
    <w:p w14:paraId="35A8E62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Επομένως το εφεύρη</w:t>
      </w:r>
      <w:r>
        <w:rPr>
          <w:rFonts w:eastAsia="Times New Roman" w:cs="Times New Roman"/>
          <w:szCs w:val="24"/>
        </w:rPr>
        <w:t xml:space="preserve">μα της ίδρυσης ενός ανεξάρτητου δήθεν οργανισμού, όπως το εν λόγω ίδρυμα, έχει μοναδικό ή αλλιώς κύριο σκοπό την αποκατάσταση στελεχών και ημετέρων του ευρύτερου δημόσιου τομέα, που μάλιστα θα επιβαρύνουν απευθείας τον προϋπολογισμό του ελληνικού κράτους. </w:t>
      </w:r>
      <w:r>
        <w:rPr>
          <w:rFonts w:eastAsia="Times New Roman" w:cs="Times New Roman"/>
          <w:szCs w:val="24"/>
        </w:rPr>
        <w:t xml:space="preserve">Διαφορετικά, ποιος ο λόγος της κοινοποίησης των μελών του </w:t>
      </w:r>
      <w:r>
        <w:rPr>
          <w:rFonts w:eastAsia="Times New Roman" w:cs="Times New Roman"/>
          <w:szCs w:val="24"/>
        </w:rPr>
        <w:t xml:space="preserve">επιστημονικού συμβουλίου </w:t>
      </w:r>
      <w:r>
        <w:rPr>
          <w:rFonts w:eastAsia="Times New Roman" w:cs="Times New Roman"/>
          <w:szCs w:val="24"/>
        </w:rPr>
        <w:t xml:space="preserve">του </w:t>
      </w:r>
      <w:r>
        <w:rPr>
          <w:rFonts w:eastAsia="Times New Roman" w:cs="Times New Roman"/>
          <w:szCs w:val="24"/>
        </w:rPr>
        <w:t xml:space="preserve">ιδρύματος </w:t>
      </w:r>
      <w:r>
        <w:rPr>
          <w:rFonts w:eastAsia="Times New Roman" w:cs="Times New Roman"/>
          <w:szCs w:val="24"/>
        </w:rPr>
        <w:t xml:space="preserve">από τον </w:t>
      </w:r>
      <w:r>
        <w:rPr>
          <w:rFonts w:eastAsia="Times New Roman" w:cs="Times New Roman"/>
          <w:szCs w:val="24"/>
        </w:rPr>
        <w:t xml:space="preserve">πρόεδρο </w:t>
      </w:r>
      <w:r>
        <w:rPr>
          <w:rFonts w:eastAsia="Times New Roman" w:cs="Times New Roman"/>
          <w:szCs w:val="24"/>
        </w:rPr>
        <w:t xml:space="preserve">της </w:t>
      </w:r>
      <w:r>
        <w:rPr>
          <w:rFonts w:eastAsia="Times New Roman" w:cs="Times New Roman"/>
          <w:szCs w:val="24"/>
        </w:rPr>
        <w:t xml:space="preserve">γενικής συνέλευσης </w:t>
      </w:r>
      <w:r>
        <w:rPr>
          <w:rFonts w:eastAsia="Times New Roman" w:cs="Times New Roman"/>
          <w:szCs w:val="24"/>
        </w:rPr>
        <w:t>στον Υπουργό, εφόσον πρόκειται για ανεξάρτητο φορέα;</w:t>
      </w:r>
    </w:p>
    <w:p w14:paraId="35A8E62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Εξάλλου, το προσωπικό του ιδρύματος προσλαμβάνεται και απασχολείται</w:t>
      </w:r>
      <w:r>
        <w:rPr>
          <w:rFonts w:eastAsia="Times New Roman" w:cs="Times New Roman"/>
          <w:szCs w:val="24"/>
        </w:rPr>
        <w:t xml:space="preserve"> είτε με συμβάσεις αορίστου χρόνου είτε μίσθωσης έργου ή εργασίας ιδιωτικού δικαίου ή κατόπιν απόσπασης από άλλη υπηρεσία του </w:t>
      </w:r>
      <w:r>
        <w:rPr>
          <w:rFonts w:eastAsia="Times New Roman" w:cs="Times New Roman"/>
          <w:szCs w:val="24"/>
        </w:rPr>
        <w:t xml:space="preserve">δημοσίου </w:t>
      </w:r>
      <w:r>
        <w:rPr>
          <w:rFonts w:eastAsia="Times New Roman" w:cs="Times New Roman"/>
          <w:szCs w:val="24"/>
        </w:rPr>
        <w:t>ή άλλο νομικό πρόσωπο δημοσίου ή ιδιωτικού δικαίου με απόφαση του εποπτεύοντος Υπουργού, ενώ ο χρόνος απόσπασης λογίζεται</w:t>
      </w:r>
      <w:r>
        <w:rPr>
          <w:rFonts w:eastAsia="Times New Roman" w:cs="Times New Roman"/>
          <w:szCs w:val="24"/>
        </w:rPr>
        <w:t xml:space="preserve"> ως χρόνος πραγματικής υπηρεσίας και οι αποδοχές επιβαρύνουν τον προϋπολογισμό του </w:t>
      </w:r>
      <w:r>
        <w:rPr>
          <w:rFonts w:eastAsia="Times New Roman" w:cs="Times New Roman"/>
          <w:szCs w:val="24"/>
        </w:rPr>
        <w:t>ιδρύματος</w:t>
      </w:r>
      <w:r>
        <w:rPr>
          <w:rFonts w:eastAsia="Times New Roman" w:cs="Times New Roman"/>
          <w:szCs w:val="24"/>
        </w:rPr>
        <w:t>.</w:t>
      </w:r>
    </w:p>
    <w:p w14:paraId="35A8E62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Είναι προφανές ότι ακόμα και σήμερα η πλέον αποτυχημένη Κυβέρνηση των τελευταίων ετών χτίζει το κομματικό της κράτος πάνω στα συντρίμμια μιας χώρας που η ίδια συν</w:t>
      </w:r>
      <w:r>
        <w:rPr>
          <w:rFonts w:eastAsia="Times New Roman" w:cs="Times New Roman"/>
          <w:szCs w:val="24"/>
        </w:rPr>
        <w:t>έβαλε με την παρουσία της στο να δημιουργηθούν. Μαζί με τη μαζική αποδόμηση των αξιών, των παραδόσεων και των θεσμών της ελληνικής κοινωνίας, στην οποία πρωτοστατεί ο Υπουργός Παιδείας, ο πλέον απαράδεκτος Υπουργός Παιδείας -μιλάω για τον κ. Φίλη- από συστ</w:t>
      </w:r>
      <w:r>
        <w:rPr>
          <w:rFonts w:eastAsia="Times New Roman" w:cs="Times New Roman"/>
          <w:szCs w:val="24"/>
        </w:rPr>
        <w:t>άσεως ελληνικού κράτους, εγκαθιδρύεται μια πνευματική νομενκλατούρα που του έλειπε και τη χρηματοδοτεί με λεφτά από τον προϋπολογισμό μέσω του τεχνάσματος του δανεισμού.</w:t>
      </w:r>
    </w:p>
    <w:p w14:paraId="35A8E62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Η συναναστροφή του ΣΥΡΙΖΑ με διαβόητα στελέχη και πρώην Υπουργούς του ΠΑΣΟΚ, που έχουν</w:t>
      </w:r>
      <w:r>
        <w:rPr>
          <w:rFonts w:eastAsia="Times New Roman" w:cs="Times New Roman"/>
          <w:szCs w:val="24"/>
        </w:rPr>
        <w:t xml:space="preserve"> για χρόνια θητεύσει στη διαφθορά και τη διασπάθιση δημοσίου χρήματος, έχει αποδώσει καρπούς. Η Κυβέρνηση μαθαίνοντας εύκολα και γρήγορα όλα τα τεχνάσματα εκείνων που ο λαός έστειλε στα αζήτητα της πολιτικής ζωής, αναδείχθηκε ο καλύτερος μαθητής που εν και</w:t>
      </w:r>
      <w:r>
        <w:rPr>
          <w:rFonts w:eastAsia="Times New Roman" w:cs="Times New Roman"/>
          <w:szCs w:val="24"/>
        </w:rPr>
        <w:t>ρώ κρίσης ξεπέρασε ακόμα και τον δάσκαλο.</w:t>
      </w:r>
    </w:p>
    <w:p w14:paraId="35A8E62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Δεν τρέφουμε κα</w:t>
      </w:r>
      <w:r>
        <w:rPr>
          <w:rFonts w:eastAsia="Times New Roman" w:cs="Times New Roman"/>
          <w:szCs w:val="24"/>
        </w:rPr>
        <w:t>μ</w:t>
      </w:r>
      <w:r>
        <w:rPr>
          <w:rFonts w:eastAsia="Times New Roman" w:cs="Times New Roman"/>
          <w:szCs w:val="24"/>
        </w:rPr>
        <w:t>μιά απολύτως αυταπάτη ότι το εν λόγω νομοσχέδιο θα υπερψηφιστεί από την Κυβέρνηση και τους χρήσιμους ευκαιριακούς συνοδοιπόρους. Τα πανεπιστήμια και τα ερευνητικά ιδρύματα αποτελούσαν ανέκαθεν το μα</w:t>
      </w:r>
      <w:r>
        <w:rPr>
          <w:rFonts w:eastAsia="Times New Roman" w:cs="Times New Roman"/>
          <w:szCs w:val="24"/>
        </w:rPr>
        <w:t>κρύ χέρι της παράταξης που κυβερνούσε, με τη διαφορά ότι μετά τη λεγόμενη μεταπολίτευση η Δεξιά τα είχε παραχωρήσει στην Αριστερά, προκειμένου να γίνουν κάποιες ασκήσεις.</w:t>
      </w:r>
    </w:p>
    <w:p w14:paraId="35A8E62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Καταψηφίζουμε το νομοσχέδιο αυτό όχι μόνον γιατί δεν έγινε δεκτή κα</w:t>
      </w:r>
      <w:r>
        <w:rPr>
          <w:rFonts w:eastAsia="Times New Roman" w:cs="Times New Roman"/>
          <w:szCs w:val="24"/>
        </w:rPr>
        <w:t>μ</w:t>
      </w:r>
      <w:r>
        <w:rPr>
          <w:rFonts w:eastAsia="Times New Roman" w:cs="Times New Roman"/>
          <w:szCs w:val="24"/>
        </w:rPr>
        <w:t>μιά από τις προτά</w:t>
      </w:r>
      <w:r>
        <w:rPr>
          <w:rFonts w:eastAsia="Times New Roman" w:cs="Times New Roman"/>
          <w:szCs w:val="24"/>
        </w:rPr>
        <w:t>σεις που καταθέσαμε, αλλά και γιατί δεν μας πείσατε ούτε στο ελάχιστο ότι έχετε σκοπό να κάνετε κάτι προκειμένου να αναπτυχθεί η έρευνα και η τεχνολογία στην Ελλάδα, που τόσο έχουμε ανάγκη.</w:t>
      </w:r>
    </w:p>
    <w:p w14:paraId="35A8E62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Θα συνεχίσουμε και θα αναφερθούμε στα άρθρα και στις τροπολογίες, </w:t>
      </w:r>
      <w:r>
        <w:rPr>
          <w:rFonts w:eastAsia="Times New Roman" w:cs="Times New Roman"/>
          <w:szCs w:val="24"/>
        </w:rPr>
        <w:t>που είπα και πριν ότι είναι πάρα πολύ σημαντικά, στη συζήτηση επί των άρθρων.</w:t>
      </w:r>
    </w:p>
    <w:p w14:paraId="35A8E62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Ευχαριστώ.</w:t>
      </w:r>
    </w:p>
    <w:p w14:paraId="35A8E630" w14:textId="77777777" w:rsidR="0078608B" w:rsidRDefault="00CA331D">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35A8E631"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Ευχαριστούμε.</w:t>
      </w:r>
    </w:p>
    <w:p w14:paraId="35A8E63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της Δημοκρατικής Συμπαράταξης </w:t>
      </w:r>
      <w:r>
        <w:rPr>
          <w:rFonts w:eastAsia="Times New Roman" w:cs="Times New Roman"/>
          <w:szCs w:val="24"/>
        </w:rPr>
        <w:t>ΠΑΣΟΚ-ΔΗΜΑΡ, κ. Δημήτριος Κωνσταντόπουλος.</w:t>
      </w:r>
    </w:p>
    <w:p w14:paraId="35A8E633"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Ευχαριστώ.</w:t>
      </w:r>
    </w:p>
    <w:p w14:paraId="35A8E63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κυρίες και κύριοι συνάδελφοι, το παρόν νομοσχέδιο έρχεται σε μια δύσκολη συγκυρία για τη χώρα, σε μια δύσκολη συγκυρία για την πατρίδα μας, σε </w:t>
      </w:r>
      <w:r>
        <w:rPr>
          <w:rFonts w:eastAsia="Times New Roman" w:cs="Times New Roman"/>
          <w:szCs w:val="24"/>
        </w:rPr>
        <w:t>έναν κόσμο ταραγμένο, θα έλεγα, σε μια Ευρώπη φοβική, σε μια χώρα που συνεχώς ολισθαίνει και ολισθαίνει στην ύφεση. Αλλά η Κυβέρνηση περί άλλων τυρβάζει.</w:t>
      </w:r>
    </w:p>
    <w:p w14:paraId="35A8E635" w14:textId="77777777" w:rsidR="0078608B" w:rsidRDefault="00CA331D">
      <w:pPr>
        <w:spacing w:after="0" w:line="600" w:lineRule="auto"/>
        <w:ind w:firstLine="720"/>
        <w:jc w:val="both"/>
        <w:rPr>
          <w:rFonts w:eastAsia="Times New Roman"/>
          <w:szCs w:val="24"/>
        </w:rPr>
      </w:pPr>
      <w:r>
        <w:rPr>
          <w:rFonts w:eastAsia="Times New Roman"/>
          <w:szCs w:val="24"/>
        </w:rPr>
        <w:t>Όλες αυτές τις μέρες ζούμε έναν αξιοθρήνητο καιροσκοπισμό, ένα αλισβερίσι στο όνομα μιας νέας Αριστερά</w:t>
      </w:r>
      <w:r>
        <w:rPr>
          <w:rFonts w:eastAsia="Times New Roman"/>
          <w:szCs w:val="24"/>
        </w:rPr>
        <w:t>ς. Στον βωμό της πολιτικής επιβίωσης, στον νόμο και στο όνομα δήθεν αρχών και αξιών, παρελαύνουν από μπροστά μας τραγικές φιγούρες του πολιτικού συστήματος. Είναι αυτοί οι οποίοι θέλουν να αλλάξουν, όπως λένε, τη χώρα. Ποιοι; Αυτοί οι οποίοι οδήγησαν τη χώ</w:t>
      </w:r>
      <w:r>
        <w:rPr>
          <w:rFonts w:eastAsia="Times New Roman"/>
          <w:szCs w:val="24"/>
        </w:rPr>
        <w:t>ρα εδώ.</w:t>
      </w:r>
    </w:p>
    <w:p w14:paraId="35A8E636" w14:textId="77777777" w:rsidR="0078608B" w:rsidRDefault="00CA331D">
      <w:pPr>
        <w:spacing w:after="0" w:line="600" w:lineRule="auto"/>
        <w:ind w:firstLine="720"/>
        <w:jc w:val="both"/>
        <w:rPr>
          <w:rFonts w:eastAsia="Times New Roman"/>
          <w:szCs w:val="24"/>
        </w:rPr>
      </w:pPr>
      <w:r>
        <w:rPr>
          <w:rFonts w:eastAsia="Times New Roman"/>
          <w:szCs w:val="24"/>
        </w:rPr>
        <w:lastRenderedPageBreak/>
        <w:t xml:space="preserve">Επιχειρείτε, κύριοι της Κυβέρνησης, να αλλάξετε την ατζέντα με τις τηλεοπτικές άδειες, την παρέμβαση στη </w:t>
      </w:r>
      <w:r>
        <w:rPr>
          <w:rFonts w:eastAsia="Times New Roman"/>
          <w:szCs w:val="24"/>
        </w:rPr>
        <w:t>δικαιοσύνη</w:t>
      </w:r>
      <w:r>
        <w:rPr>
          <w:rFonts w:eastAsia="Times New Roman"/>
          <w:szCs w:val="24"/>
        </w:rPr>
        <w:t xml:space="preserve">, τις εξωθεσμικές δηλώσεις των παραγόντων της, το συνέδριο του </w:t>
      </w:r>
      <w:r>
        <w:rPr>
          <w:rFonts w:eastAsia="Times New Roman"/>
          <w:szCs w:val="24"/>
        </w:rPr>
        <w:t xml:space="preserve">κυβερνώντος </w:t>
      </w:r>
      <w:r>
        <w:rPr>
          <w:rFonts w:eastAsia="Times New Roman"/>
          <w:szCs w:val="24"/>
        </w:rPr>
        <w:t>κόμματος, την τροπολογία για το μαύρο στα κανάλια, η οποία</w:t>
      </w:r>
      <w:r>
        <w:rPr>
          <w:rFonts w:eastAsia="Times New Roman"/>
          <w:szCs w:val="24"/>
        </w:rPr>
        <w:t xml:space="preserve"> τελικά αποσύρθηκε.</w:t>
      </w:r>
    </w:p>
    <w:p w14:paraId="35A8E637" w14:textId="77777777" w:rsidR="0078608B" w:rsidRDefault="00CA331D">
      <w:pPr>
        <w:spacing w:after="0" w:line="600" w:lineRule="auto"/>
        <w:ind w:firstLine="720"/>
        <w:jc w:val="both"/>
        <w:rPr>
          <w:rFonts w:eastAsia="Times New Roman"/>
          <w:szCs w:val="24"/>
        </w:rPr>
      </w:pPr>
      <w:r>
        <w:rPr>
          <w:rFonts w:eastAsia="Times New Roman"/>
          <w:szCs w:val="24"/>
        </w:rPr>
        <w:t>Κύριοι, εθελοτυφλείτε. Γιατί; Γιατί γύρω μας συντελούνται γεωπολιτικές αλλαγές, αμφισβητούνται διεθνείς συνθήκες, εγείρονται σκέψεις από τους γείτονες που επιβάλλουν στη χώρα μας εθνική ενότητα, ομοψυχία, εθνική συσπείρωση, για να ξεπερ</w:t>
      </w:r>
      <w:r>
        <w:rPr>
          <w:rFonts w:eastAsia="Times New Roman"/>
          <w:szCs w:val="24"/>
        </w:rPr>
        <w:t>αστεί η κρίση.</w:t>
      </w:r>
    </w:p>
    <w:p w14:paraId="35A8E638" w14:textId="77777777" w:rsidR="0078608B" w:rsidRDefault="00CA331D">
      <w:pPr>
        <w:spacing w:after="0" w:line="600" w:lineRule="auto"/>
        <w:ind w:firstLine="720"/>
        <w:jc w:val="both"/>
        <w:rPr>
          <w:rFonts w:eastAsia="Times New Roman"/>
          <w:szCs w:val="24"/>
        </w:rPr>
      </w:pPr>
      <w:r>
        <w:rPr>
          <w:rFonts w:eastAsia="Times New Roman"/>
          <w:szCs w:val="24"/>
        </w:rPr>
        <w:t>Έχουμε μέρες τώρα που παρακολουθούμε το σχέδιο της δραχμής και έχουμε μείνει άναυδοι. Πολλά τα σενάρια που διακινούνται στο παρασκήνιο. Ποιων; Των περίφημων διαπραγματεύσεων. Όλα αυτά, δυστυχώς, οδήγησαν τη χώρα μας στον έλεγχο κεφαλαίων και</w:t>
      </w:r>
      <w:r>
        <w:rPr>
          <w:rFonts w:eastAsia="Times New Roman"/>
          <w:szCs w:val="24"/>
        </w:rPr>
        <w:t xml:space="preserve"> στο τρίτο μνημόνιο. Κι εσείς επιμένετε με μοναδικό, βέβαια, στήριγμα το </w:t>
      </w:r>
      <w:r>
        <w:rPr>
          <w:rFonts w:eastAsia="Times New Roman"/>
          <w:szCs w:val="24"/>
        </w:rPr>
        <w:t xml:space="preserve">κόμμα </w:t>
      </w:r>
      <w:r>
        <w:rPr>
          <w:rFonts w:eastAsia="Times New Roman"/>
          <w:szCs w:val="24"/>
        </w:rPr>
        <w:t xml:space="preserve">των Ανεξαρτήτων Ελλήνων και κάποιες </w:t>
      </w:r>
      <w:r>
        <w:rPr>
          <w:rFonts w:eastAsia="Times New Roman"/>
          <w:szCs w:val="24"/>
        </w:rPr>
        <w:t xml:space="preserve">μετεγγραφές </w:t>
      </w:r>
      <w:r>
        <w:rPr>
          <w:rFonts w:eastAsia="Times New Roman"/>
          <w:szCs w:val="24"/>
        </w:rPr>
        <w:t>από τον «πάγκο» του πολιτικού καιροσκοπισμού, οι οποίοι έγιναν και ριψάσπιδες, κάτι το οποίο βέβαια ανθεί στις μέρες μας.</w:t>
      </w:r>
    </w:p>
    <w:p w14:paraId="35A8E639" w14:textId="77777777" w:rsidR="0078608B" w:rsidRDefault="00CA331D">
      <w:pPr>
        <w:spacing w:after="0" w:line="600" w:lineRule="auto"/>
        <w:ind w:firstLine="720"/>
        <w:jc w:val="both"/>
        <w:rPr>
          <w:rFonts w:eastAsia="Times New Roman"/>
          <w:szCs w:val="24"/>
        </w:rPr>
      </w:pPr>
      <w:r>
        <w:rPr>
          <w:rFonts w:eastAsia="Times New Roman"/>
          <w:szCs w:val="24"/>
        </w:rPr>
        <w:lastRenderedPageBreak/>
        <w:t>Τι να κ</w:t>
      </w:r>
      <w:r>
        <w:rPr>
          <w:rFonts w:eastAsia="Times New Roman"/>
          <w:szCs w:val="24"/>
        </w:rPr>
        <w:t>άνετε; Να κυβερνήσετε τη χώρα. Πώς; Όταν είναι αποδεκτό από όλους ότι χρειάζεται πολιτική συναίνεση, ευρύτερη πολιτική συναίνεση. Πλανάστε, κύριοι της Κυβέρνησης. Πλανάσθε πλάνην οικτράν και δυστυχώς με την πολιτική σας επιμένετε σε αδιέξοδα στην οικονομία</w:t>
      </w:r>
      <w:r>
        <w:rPr>
          <w:rFonts w:eastAsia="Times New Roman"/>
          <w:szCs w:val="24"/>
        </w:rPr>
        <w:t>, στην ανάπτυξη, στην ανεργία, στην αδιοριστία, στον αφανισμό της μικρομεσαίας επιχείρησης, των νέων που οδηγούνται εκτός της χώρας, των νέων που μας κουνούν το μαντίλι και φεύγουν στο εξωτερικό, στην εξόντωση της νέας γενιάς.</w:t>
      </w:r>
    </w:p>
    <w:p w14:paraId="35A8E63A" w14:textId="77777777" w:rsidR="0078608B" w:rsidRDefault="00CA331D">
      <w:pPr>
        <w:spacing w:after="0" w:line="600" w:lineRule="auto"/>
        <w:ind w:firstLine="720"/>
        <w:jc w:val="both"/>
        <w:rPr>
          <w:rFonts w:eastAsia="Times New Roman"/>
          <w:szCs w:val="24"/>
        </w:rPr>
      </w:pPr>
      <w:r>
        <w:rPr>
          <w:rFonts w:eastAsia="Times New Roman"/>
          <w:szCs w:val="24"/>
        </w:rPr>
        <w:t>Κυρίες και κύριοι συνάδελφοι,</w:t>
      </w:r>
      <w:r>
        <w:rPr>
          <w:rFonts w:eastAsia="Times New Roman"/>
          <w:szCs w:val="24"/>
        </w:rPr>
        <w:t xml:space="preserve"> με το παρόν σχέδιο νόμου, που συζητείται σήμερα επί της αρχής και αύριο επί των άρθρων και τροπολογιών, δημιουργείται το Ελληνικό Ίδρυμα Έρευνας και Καινοτομίας, ΕΛΙΔΕΚ. Σκοπός του </w:t>
      </w:r>
      <w:r>
        <w:rPr>
          <w:rFonts w:eastAsia="Times New Roman"/>
          <w:szCs w:val="24"/>
        </w:rPr>
        <w:t xml:space="preserve">ιδρύματος </w:t>
      </w:r>
      <w:r>
        <w:rPr>
          <w:rFonts w:eastAsia="Times New Roman"/>
          <w:szCs w:val="24"/>
        </w:rPr>
        <w:t>είναι κατά κύριο λόγο η χρηματοδότηση ερευνητικών προγραμμάτων κ</w:t>
      </w:r>
      <w:r>
        <w:rPr>
          <w:rFonts w:eastAsia="Times New Roman"/>
          <w:szCs w:val="24"/>
        </w:rPr>
        <w:t>αι η χορήγηση υποτροφιών. Δεν μας βρίσκει φυσικά αντίθετους.</w:t>
      </w:r>
    </w:p>
    <w:p w14:paraId="35A8E63B" w14:textId="77777777" w:rsidR="0078608B" w:rsidRDefault="00CA331D">
      <w:pPr>
        <w:spacing w:after="0" w:line="600" w:lineRule="auto"/>
        <w:ind w:firstLine="720"/>
        <w:jc w:val="both"/>
        <w:rPr>
          <w:rFonts w:eastAsia="Times New Roman"/>
          <w:szCs w:val="24"/>
        </w:rPr>
      </w:pPr>
      <w:r>
        <w:rPr>
          <w:rFonts w:eastAsia="Times New Roman"/>
          <w:szCs w:val="24"/>
        </w:rPr>
        <w:t>Δικαιούχοι είναι τα ΑΕΙ και οι δημόσιοι ερευνητικοί και τεχνολογικοί φορείς της χώρας. Το νομοσχέδιο αποτελείται από δεκαπέντε άρθρα, στα οποία αναλυτικά ορίζεται η ίδρυση, η νομική φύση, η λειτο</w:t>
      </w:r>
      <w:r>
        <w:rPr>
          <w:rFonts w:eastAsia="Times New Roman"/>
          <w:szCs w:val="24"/>
        </w:rPr>
        <w:t xml:space="preserve">υργία, τα όργανα του </w:t>
      </w:r>
      <w:r>
        <w:rPr>
          <w:rFonts w:eastAsia="Times New Roman"/>
          <w:szCs w:val="24"/>
        </w:rPr>
        <w:t>ιδρύματος</w:t>
      </w:r>
      <w:r>
        <w:rPr>
          <w:rFonts w:eastAsia="Times New Roman"/>
          <w:szCs w:val="24"/>
        </w:rPr>
        <w:t xml:space="preserve">. Βέβαια γι’ αυτά θα μιλήσουμε αύριο περισσότερο. Επίσης, γίνεται λεπτομερής </w:t>
      </w:r>
      <w:r>
        <w:rPr>
          <w:rFonts w:eastAsia="Times New Roman"/>
          <w:szCs w:val="24"/>
        </w:rPr>
        <w:lastRenderedPageBreak/>
        <w:t xml:space="preserve">περιγραφή της χρηματοδότησης του </w:t>
      </w:r>
      <w:r>
        <w:rPr>
          <w:rFonts w:eastAsia="Times New Roman"/>
          <w:szCs w:val="24"/>
        </w:rPr>
        <w:t>ιδρύματος</w:t>
      </w:r>
      <w:r>
        <w:rPr>
          <w:rFonts w:eastAsia="Times New Roman"/>
          <w:szCs w:val="24"/>
        </w:rPr>
        <w:t>, αλλά και η διαδικασία της προκήρυξης, αξιολόγησης και χρηματοδότησης των προτάσεων.</w:t>
      </w:r>
    </w:p>
    <w:p w14:paraId="35A8E63C" w14:textId="77777777" w:rsidR="0078608B" w:rsidRDefault="00CA331D">
      <w:pPr>
        <w:spacing w:after="0" w:line="600" w:lineRule="auto"/>
        <w:ind w:firstLine="720"/>
        <w:jc w:val="both"/>
        <w:rPr>
          <w:rFonts w:eastAsia="Times New Roman"/>
          <w:szCs w:val="24"/>
        </w:rPr>
      </w:pPr>
      <w:r>
        <w:rPr>
          <w:rFonts w:eastAsia="Times New Roman"/>
          <w:szCs w:val="24"/>
        </w:rPr>
        <w:t>Κύριε Υπουργέ, κύριοι</w:t>
      </w:r>
      <w:r>
        <w:rPr>
          <w:rFonts w:eastAsia="Times New Roman"/>
          <w:szCs w:val="24"/>
        </w:rPr>
        <w:t xml:space="preserve"> συνάδελφοι, είναι προς σκέψη βέβαια, γιατί ενώ πριν λίγο καιρό είχαμε μια μακρά συζήτηση στο νομοσχέδιο για την έρευνα, εκεί που έπρεπε, δεν τέθηκε το θέμα της σύστασης του εν λόγω </w:t>
      </w:r>
      <w:r>
        <w:rPr>
          <w:rFonts w:eastAsia="Times New Roman"/>
          <w:szCs w:val="24"/>
        </w:rPr>
        <w:t>ιδρύματος</w:t>
      </w:r>
      <w:r>
        <w:rPr>
          <w:rFonts w:eastAsia="Times New Roman"/>
          <w:szCs w:val="24"/>
        </w:rPr>
        <w:t>. Δείχνει για μια ακόμη φορά το έλλειμμα του ουσιαστικού πολιτικο</w:t>
      </w:r>
      <w:r>
        <w:rPr>
          <w:rFonts w:eastAsia="Times New Roman"/>
          <w:szCs w:val="24"/>
        </w:rPr>
        <w:t xml:space="preserve">ύ σχεδιασμού για την </w:t>
      </w:r>
      <w:r>
        <w:rPr>
          <w:rFonts w:eastAsia="Times New Roman"/>
          <w:szCs w:val="24"/>
        </w:rPr>
        <w:t xml:space="preserve">παιδεία </w:t>
      </w:r>
      <w:r>
        <w:rPr>
          <w:rFonts w:eastAsia="Times New Roman"/>
          <w:szCs w:val="24"/>
        </w:rPr>
        <w:t>από την Κυβέρνηση, την προχειρότητα της ηγεσίας, του Υπουργείου να νομοθετήσει χωρίς όραμα και φυσικά χωρίς διαβούλευση.</w:t>
      </w:r>
    </w:p>
    <w:p w14:paraId="35A8E63D" w14:textId="77777777" w:rsidR="0078608B" w:rsidRDefault="00CA331D">
      <w:pPr>
        <w:spacing w:after="0" w:line="600" w:lineRule="auto"/>
        <w:ind w:firstLine="720"/>
        <w:jc w:val="both"/>
        <w:rPr>
          <w:rFonts w:eastAsia="Times New Roman"/>
          <w:szCs w:val="24"/>
        </w:rPr>
      </w:pPr>
      <w:r>
        <w:rPr>
          <w:rFonts w:eastAsia="Times New Roman"/>
          <w:szCs w:val="24"/>
        </w:rPr>
        <w:t xml:space="preserve">Ο περιβόητος διάλογος, ο διάλογος για την </w:t>
      </w:r>
      <w:r>
        <w:rPr>
          <w:rFonts w:eastAsia="Times New Roman"/>
          <w:szCs w:val="24"/>
        </w:rPr>
        <w:t>παιδεία</w:t>
      </w:r>
      <w:r>
        <w:rPr>
          <w:rFonts w:eastAsia="Times New Roman"/>
          <w:szCs w:val="24"/>
        </w:rPr>
        <w:t>, που προτάθηκε από τον Πρωθυπουργό τον Σεπτέμβριο του ’1</w:t>
      </w:r>
      <w:r>
        <w:rPr>
          <w:rFonts w:eastAsia="Times New Roman"/>
          <w:szCs w:val="24"/>
        </w:rPr>
        <w:t xml:space="preserve">5 και από τον Υπουργό τον κ. Φίλη, δεν είναι πλέον προσχηματικός. Αλλά τι είναι; Είναι και οχυρωματικός. Πίσω του, λοιπόν, κρύβονται εμμονές και προαποφασισμένες παρεμβάσεις του Υπουργείου στην κατεύθυνση της υποβάθμισης της παρεχόμενης εκπαίδευσης φυσικά </w:t>
      </w:r>
      <w:r>
        <w:rPr>
          <w:rFonts w:eastAsia="Times New Roman"/>
          <w:szCs w:val="24"/>
        </w:rPr>
        <w:t>σε όλα τα επίπεδα.</w:t>
      </w:r>
    </w:p>
    <w:p w14:paraId="35A8E63E" w14:textId="77777777" w:rsidR="0078608B" w:rsidRDefault="00CA331D">
      <w:pPr>
        <w:spacing w:after="0" w:line="600" w:lineRule="auto"/>
        <w:ind w:firstLine="720"/>
        <w:jc w:val="both"/>
        <w:rPr>
          <w:rFonts w:eastAsia="Times New Roman"/>
          <w:szCs w:val="24"/>
        </w:rPr>
      </w:pPr>
      <w:r>
        <w:rPr>
          <w:rFonts w:eastAsia="Times New Roman"/>
          <w:szCs w:val="24"/>
        </w:rPr>
        <w:lastRenderedPageBreak/>
        <w:t xml:space="preserve">Το Ελληνικό Ίδρυμα Έρευνας και Καινοτομίας ιδρύεται όχι με τη χρηματοδότηση από την Ευρωπαϊκή Τράπεζα Επενδύσεων, αλλά πώς; Με δανεισμό 180 εκατομμυρίων από την Τράπεζα Επενδύσεων και 60 εκατομμυρίων από το ελληνικό </w:t>
      </w:r>
      <w:r>
        <w:rPr>
          <w:rFonts w:eastAsia="Times New Roman"/>
          <w:szCs w:val="24"/>
        </w:rPr>
        <w:t>δημόσιο</w:t>
      </w:r>
      <w:r>
        <w:rPr>
          <w:rFonts w:eastAsia="Times New Roman"/>
          <w:szCs w:val="24"/>
        </w:rPr>
        <w:t>, οπότε υπάρχε</w:t>
      </w:r>
      <w:r>
        <w:rPr>
          <w:rFonts w:eastAsia="Times New Roman"/>
          <w:szCs w:val="24"/>
        </w:rPr>
        <w:t xml:space="preserve">ι μια επιβάρυνση του δημοσίου χρέους κατά 180 εκατομμύρια, συν τους τόκους που απαιτεί η δανειακή σύμβαση, καθώς και η επιβάρυνση του </w:t>
      </w:r>
      <w:r>
        <w:rPr>
          <w:rFonts w:eastAsia="Times New Roman"/>
          <w:szCs w:val="24"/>
        </w:rPr>
        <w:t xml:space="preserve">δημοσίου </w:t>
      </w:r>
      <w:r>
        <w:rPr>
          <w:rFonts w:eastAsia="Times New Roman"/>
          <w:szCs w:val="24"/>
        </w:rPr>
        <w:t>με 60 εκατομμύρια ευρώ, σύμφωνα με την έκθεση του Γενικού Λογιστηρίου του Κράτο</w:t>
      </w:r>
      <w:r>
        <w:rPr>
          <w:rFonts w:eastAsia="Times New Roman"/>
          <w:szCs w:val="24"/>
        </w:rPr>
        <w:t>υ</w:t>
      </w:r>
      <w:r>
        <w:rPr>
          <w:rFonts w:eastAsia="Times New Roman"/>
          <w:szCs w:val="24"/>
        </w:rPr>
        <w:t>ς. Το ζητούμενο, βέβαια, είναι να</w:t>
      </w:r>
      <w:r>
        <w:rPr>
          <w:rFonts w:eastAsia="Times New Roman"/>
          <w:szCs w:val="24"/>
        </w:rPr>
        <w:t xml:space="preserve"> πιάσουν τόπο αυτά τα χρήματα και τι θα γίνει, φυσικά, με το ΕΛΙΔΕΚ μετά την πάροδο των δύο ετών.</w:t>
      </w:r>
    </w:p>
    <w:p w14:paraId="35A8E63F" w14:textId="77777777" w:rsidR="0078608B" w:rsidRDefault="00CA331D">
      <w:pPr>
        <w:spacing w:after="0" w:line="600" w:lineRule="auto"/>
        <w:jc w:val="both"/>
        <w:rPr>
          <w:rFonts w:eastAsia="Times New Roman"/>
          <w:szCs w:val="24"/>
        </w:rPr>
      </w:pPr>
      <w:r>
        <w:rPr>
          <w:rFonts w:eastAsia="Times New Roman"/>
          <w:szCs w:val="24"/>
        </w:rPr>
        <w:t xml:space="preserve">Άλλωστε, το πεδίο της έρευνας και της καινοτομίας στη χώρα μας αποτελεί σημαντικό παράγοντα ανάπτυξης και ενίσχυσης της οικονομίας μας. </w:t>
      </w:r>
    </w:p>
    <w:p w14:paraId="35A8E640" w14:textId="77777777" w:rsidR="0078608B" w:rsidRDefault="00CA331D">
      <w:pPr>
        <w:spacing w:after="0" w:line="600" w:lineRule="auto"/>
        <w:ind w:firstLine="720"/>
        <w:jc w:val="both"/>
        <w:rPr>
          <w:rFonts w:eastAsia="Times New Roman"/>
          <w:szCs w:val="24"/>
        </w:rPr>
      </w:pPr>
      <w:r>
        <w:rPr>
          <w:rFonts w:eastAsia="Times New Roman"/>
          <w:szCs w:val="24"/>
        </w:rPr>
        <w:t xml:space="preserve">Η χώρα μας διαθέτει </w:t>
      </w:r>
      <w:r>
        <w:rPr>
          <w:rFonts w:eastAsia="Times New Roman"/>
          <w:szCs w:val="24"/>
        </w:rPr>
        <w:t>εξαιρετικό επιστημονικό δυναμικό και ικανότατους τεχνοκράτες, τους οποίους φυσικά πρέπει επιτέλους να στηρίξουμε. Γι’ αυτό και είναι επιτακτική η ανάγκη πλέον να θεσμοθετήσουμε ένα σύγχρονο και ρεαλιστικό πρότυπο οργάνωσης, ανάμεσα στον δημόσιο και ιδιωτικ</w:t>
      </w:r>
      <w:r>
        <w:rPr>
          <w:rFonts w:eastAsia="Times New Roman"/>
          <w:szCs w:val="24"/>
        </w:rPr>
        <w:t xml:space="preserve">ό ερευνητικό τομέα. </w:t>
      </w:r>
      <w:r>
        <w:rPr>
          <w:rFonts w:eastAsia="Times New Roman"/>
          <w:szCs w:val="24"/>
        </w:rPr>
        <w:lastRenderedPageBreak/>
        <w:t>Αυτό, βέβαια, κύριε Υπουργέ, θα δώσει μια νέα ώθηση στην έρευνα, θα επιταχύνει τον σχεδιασμό της εθνικής ερευνητικής στρατηγικής και θα αξιοποιήσει στο σύνολο του ερευνητικού δυναμικού της χώρας μας.</w:t>
      </w:r>
    </w:p>
    <w:p w14:paraId="35A8E641" w14:textId="77777777" w:rsidR="0078608B" w:rsidRDefault="00CA331D">
      <w:pPr>
        <w:spacing w:after="0" w:line="600" w:lineRule="auto"/>
        <w:ind w:firstLine="720"/>
        <w:jc w:val="both"/>
        <w:rPr>
          <w:rFonts w:eastAsia="Times New Roman"/>
          <w:szCs w:val="24"/>
        </w:rPr>
      </w:pPr>
      <w:r>
        <w:rPr>
          <w:rFonts w:eastAsia="Times New Roman"/>
          <w:szCs w:val="24"/>
        </w:rPr>
        <w:t>Αγαπητοί συνάδελφοι, πρέπει να γίνει</w:t>
      </w:r>
      <w:r>
        <w:rPr>
          <w:rFonts w:eastAsia="Times New Roman"/>
          <w:szCs w:val="24"/>
        </w:rPr>
        <w:t xml:space="preserve"> επιτέλους κατανοητό από όλες τις πλευρές ότι σε θέματα παιδείας δεν χρειάζεται μιζέρια. Πρέπει να υπερβαίνουμε και εαυτούς, πρέπει να κινούμαστε με ανοικτούς ορίζοντες, πρέπει να βλέπουμε πέρα από τα κόμματά μας. Πρέπει να αναζητούμε μια αποτελεσματική αλ</w:t>
      </w:r>
      <w:r>
        <w:rPr>
          <w:rFonts w:eastAsia="Times New Roman"/>
          <w:szCs w:val="24"/>
        </w:rPr>
        <w:t>ληλεπίδραση ανάμεσα στο εφικτό, σ’ αυτό που πιστεύουμε και φυσικά σ’ αυτό που πρέπει και βέβαια να γίνει. Και φυσικά, να δούμε σήμερα ανάμεσα στο δημόσιο και ιδιωτικό ερευνητικό τομέα τι πρέπει να γίνει. Έτσι, να επιδιώξουμε την ενίσχυση της διαφάνειας, πο</w:t>
      </w:r>
      <w:r>
        <w:rPr>
          <w:rFonts w:eastAsia="Times New Roman"/>
          <w:szCs w:val="24"/>
        </w:rPr>
        <w:t xml:space="preserve">υ είναι για όλους μας στοίχημα, δηλαδή την ορθολογική κατανομή των πόρων και την αποτίμηση και αξιολόγηση των προγραμμάτων. </w:t>
      </w:r>
    </w:p>
    <w:p w14:paraId="35A8E642" w14:textId="77777777" w:rsidR="0078608B" w:rsidRDefault="00CA331D">
      <w:pPr>
        <w:spacing w:after="0" w:line="600" w:lineRule="auto"/>
        <w:ind w:firstLine="720"/>
        <w:jc w:val="both"/>
        <w:rPr>
          <w:rFonts w:eastAsia="Times New Roman"/>
          <w:szCs w:val="24"/>
        </w:rPr>
      </w:pPr>
      <w:r>
        <w:rPr>
          <w:rFonts w:eastAsia="Times New Roman"/>
          <w:szCs w:val="24"/>
        </w:rPr>
        <w:t>Το ζητούμενο είναι ένα: πρέπει να σταματήσει το brain drain, η διαρροή των Ελλήνων επιστημόνων στο εξωτερικό. Γι’ αυτό, θα συμφωνήσ</w:t>
      </w:r>
      <w:r>
        <w:rPr>
          <w:rFonts w:eastAsia="Times New Roman"/>
          <w:szCs w:val="24"/>
        </w:rPr>
        <w:t xml:space="preserve">ω με σας, κύριε Υπουργέ, ότι πραγματικά το Ελληνικό Ίδρυμα </w:t>
      </w:r>
      <w:r>
        <w:rPr>
          <w:rFonts w:eastAsia="Times New Roman"/>
          <w:szCs w:val="24"/>
        </w:rPr>
        <w:lastRenderedPageBreak/>
        <w:t xml:space="preserve">Έρευνας και Καινοτομίας μπορεί υπό συνθήκες να αποτελέσει εργαλείο ανάπτυξης και εργαλείο στήριξης της έρευνας και της καινοτομίας. </w:t>
      </w:r>
    </w:p>
    <w:p w14:paraId="35A8E643" w14:textId="77777777" w:rsidR="0078608B" w:rsidRDefault="00CA331D">
      <w:pPr>
        <w:spacing w:after="0" w:line="600" w:lineRule="auto"/>
        <w:ind w:firstLine="720"/>
        <w:jc w:val="both"/>
        <w:rPr>
          <w:rFonts w:eastAsia="Times New Roman"/>
          <w:szCs w:val="24"/>
        </w:rPr>
      </w:pPr>
      <w:r>
        <w:rPr>
          <w:rFonts w:eastAsia="Times New Roman"/>
          <w:szCs w:val="24"/>
        </w:rPr>
        <w:t>Ταυτόχρονα, βέβαια, θα πρέπει να δούμε τη στήριξη της λειτουργία</w:t>
      </w:r>
      <w:r>
        <w:rPr>
          <w:rFonts w:eastAsia="Times New Roman"/>
          <w:szCs w:val="24"/>
        </w:rPr>
        <w:t xml:space="preserve">ς της ΓΓΕΤ, γιατί η ΓΓΕΤ είναι πραγματικά μια </w:t>
      </w:r>
      <w:r>
        <w:rPr>
          <w:rFonts w:eastAsia="Times New Roman"/>
          <w:szCs w:val="24"/>
        </w:rPr>
        <w:t xml:space="preserve">γραμματεία </w:t>
      </w:r>
      <w:r>
        <w:rPr>
          <w:rFonts w:eastAsia="Times New Roman"/>
          <w:szCs w:val="24"/>
        </w:rPr>
        <w:t>της οποίας η προσφορά ήταν πολύτιμη και επιβάλλεται να συνεχίσει το έργο της απρόσκοπτα. Γι’ αυτό θα πρέπει να ενισχυθεί με προσωπικό, το οποίο έχει ανάγκη. Και φυσικά τα εργασιακά δικαιώματα των υπα</w:t>
      </w:r>
      <w:r>
        <w:rPr>
          <w:rFonts w:eastAsia="Times New Roman"/>
          <w:szCs w:val="24"/>
        </w:rPr>
        <w:t>λλήλων θα πρέπει εκ των πραγμάτων να είναι καθ’ όλα διασφαλισμένα.</w:t>
      </w:r>
    </w:p>
    <w:p w14:paraId="35A8E644" w14:textId="77777777" w:rsidR="0078608B" w:rsidRDefault="00CA331D">
      <w:pPr>
        <w:spacing w:after="0" w:line="600" w:lineRule="auto"/>
        <w:ind w:firstLine="720"/>
        <w:jc w:val="both"/>
        <w:rPr>
          <w:rFonts w:eastAsia="Times New Roman"/>
          <w:szCs w:val="24"/>
        </w:rPr>
      </w:pPr>
      <w:r>
        <w:rPr>
          <w:rFonts w:eastAsia="Times New Roman"/>
          <w:szCs w:val="24"/>
        </w:rPr>
        <w:t>Όμως, θα πρέπει να ξεκαθαρίσουμε κύριε Υπουργέ, κυρίες και κύριοι συνάδελφοι, ότι δεν πάμε να δημιουργήσουμε έναν δούρειο ίππο, ο οποίος θα υπονομεύσει τη λειτουργία της ΓΓΕΤ. Στις συνεδριά</w:t>
      </w:r>
      <w:r>
        <w:rPr>
          <w:rFonts w:eastAsia="Times New Roman"/>
          <w:szCs w:val="24"/>
        </w:rPr>
        <w:t xml:space="preserve">σεις των δύο </w:t>
      </w:r>
      <w:r>
        <w:rPr>
          <w:rFonts w:eastAsia="Times New Roman"/>
          <w:szCs w:val="24"/>
        </w:rPr>
        <w:t xml:space="preserve">επιτροπών </w:t>
      </w:r>
      <w:r>
        <w:rPr>
          <w:rFonts w:eastAsia="Times New Roman"/>
          <w:szCs w:val="24"/>
        </w:rPr>
        <w:t xml:space="preserve">της Βουλής έθεσα συγκεκριμένα ζητήματα, που ενισχύουν το τρίπτυχο: διαφάνεια, αξιοκρατία, αξιολόγηση, με τη συμμετοχή των ΤΕΙ στη </w:t>
      </w:r>
      <w:r>
        <w:rPr>
          <w:rFonts w:eastAsia="Times New Roman"/>
          <w:szCs w:val="24"/>
        </w:rPr>
        <w:t>γενική συνέλευση</w:t>
      </w:r>
      <w:r>
        <w:rPr>
          <w:rFonts w:eastAsia="Times New Roman"/>
          <w:szCs w:val="24"/>
        </w:rPr>
        <w:t xml:space="preserve"> και το </w:t>
      </w:r>
      <w:r>
        <w:rPr>
          <w:rFonts w:eastAsia="Times New Roman"/>
          <w:szCs w:val="24"/>
        </w:rPr>
        <w:t>επιστημονικό συμβούλιο</w:t>
      </w:r>
      <w:r>
        <w:rPr>
          <w:rFonts w:eastAsia="Times New Roman"/>
          <w:szCs w:val="24"/>
        </w:rPr>
        <w:t>, για τη βιωσιμότητα του ιδρύματος πέραν της τριετίας, γι</w:t>
      </w:r>
      <w:r>
        <w:rPr>
          <w:rFonts w:eastAsia="Times New Roman"/>
          <w:szCs w:val="24"/>
        </w:rPr>
        <w:t xml:space="preserve">α την αξιολόγηση των οργάνων διοίκησης, για τη </w:t>
      </w:r>
      <w:r>
        <w:rPr>
          <w:rFonts w:eastAsia="Times New Roman"/>
          <w:szCs w:val="24"/>
        </w:rPr>
        <w:lastRenderedPageBreak/>
        <w:t xml:space="preserve">διαδικασία προσλήψεων μέσω ΑΣΕΠ, για τα ασυμβίβαστα, τις αυξημένες πλειοψηφίες, για τις αλλαγές μελών στη </w:t>
      </w:r>
      <w:r>
        <w:rPr>
          <w:rFonts w:eastAsia="Times New Roman"/>
          <w:szCs w:val="24"/>
        </w:rPr>
        <w:t>γενική συνέλευση</w:t>
      </w:r>
      <w:r>
        <w:rPr>
          <w:rFonts w:eastAsia="Times New Roman"/>
          <w:szCs w:val="24"/>
        </w:rPr>
        <w:t xml:space="preserve">, για τη διαφάνεια με ανοικτή πρόσκληση στις αποσπάσεις. </w:t>
      </w:r>
    </w:p>
    <w:p w14:paraId="35A8E645" w14:textId="77777777" w:rsidR="0078608B" w:rsidRDefault="00CA331D">
      <w:pPr>
        <w:spacing w:after="0" w:line="600" w:lineRule="auto"/>
        <w:ind w:firstLine="720"/>
        <w:jc w:val="both"/>
        <w:rPr>
          <w:rFonts w:eastAsia="Times New Roman"/>
          <w:szCs w:val="24"/>
        </w:rPr>
      </w:pPr>
      <w:r>
        <w:rPr>
          <w:rFonts w:eastAsia="Times New Roman"/>
          <w:szCs w:val="24"/>
        </w:rPr>
        <w:t>Οι νομοτεχνικές βελτιώσεις πο</w:t>
      </w:r>
      <w:r>
        <w:rPr>
          <w:rFonts w:eastAsia="Times New Roman"/>
          <w:szCs w:val="24"/>
        </w:rPr>
        <w:t>υ κάνατε -κάνατε αποδεκτές ουσιαστικά και δικές μας προτάσεις- ενσωματώνουν πράγματι πάρα πολλές δικές μας προτάσεις. Συγκεκριμένα, προστέθηκαν τα ερευνητικά πανεπιστημιακά ινστιτούτα στους πιθανούς δικαιούχους του ΕΛΙΔΕΚ. Ορίστηκε ότι οι προκηρύξεις θα πρ</w:t>
      </w:r>
      <w:r>
        <w:rPr>
          <w:rFonts w:eastAsia="Times New Roman"/>
          <w:szCs w:val="24"/>
        </w:rPr>
        <w:t xml:space="preserve">έπει να περιλαμβάνουν οδηγίες, για το πως θα γίνονται οι ενστάσεις και η διαδικασία ενστάσεων των υποψηφίων. Ορίστηκε ότι ως μέλη της </w:t>
      </w:r>
      <w:r>
        <w:rPr>
          <w:rFonts w:eastAsia="Times New Roman"/>
          <w:szCs w:val="24"/>
        </w:rPr>
        <w:t>γενικής</w:t>
      </w:r>
      <w:r>
        <w:rPr>
          <w:rFonts w:eastAsia="Times New Roman"/>
          <w:szCs w:val="24"/>
        </w:rPr>
        <w:t xml:space="preserve"> </w:t>
      </w:r>
      <w:r>
        <w:rPr>
          <w:rFonts w:eastAsia="Times New Roman"/>
          <w:szCs w:val="24"/>
        </w:rPr>
        <w:t xml:space="preserve">συνέλευσης </w:t>
      </w:r>
      <w:r>
        <w:rPr>
          <w:rFonts w:eastAsia="Times New Roman"/>
          <w:szCs w:val="24"/>
        </w:rPr>
        <w:t xml:space="preserve">επιλέγονται καταξιωμένοι επιστήμονες με εκτεταμένο ερευνητικό έργο, με εκτεταμένη ερευνητική εμπειρία. </w:t>
      </w:r>
      <w:r>
        <w:rPr>
          <w:rFonts w:eastAsia="Times New Roman"/>
          <w:szCs w:val="24"/>
        </w:rPr>
        <w:t xml:space="preserve">Δόθηκε η δυνατότητα συμμετοχής στη </w:t>
      </w:r>
      <w:r>
        <w:rPr>
          <w:rFonts w:eastAsia="Times New Roman"/>
          <w:szCs w:val="24"/>
        </w:rPr>
        <w:t xml:space="preserve">γενική συνέλευση </w:t>
      </w:r>
      <w:r>
        <w:rPr>
          <w:rFonts w:eastAsia="Times New Roman"/>
          <w:szCs w:val="24"/>
        </w:rPr>
        <w:t xml:space="preserve">όλων των ΤΕΙ που πληρούν φυσικά κριτήρια σημαντικής ερευνητικής επίδοσης. Καταργήθηκε η δυνατότητα του Υπουργού να επιβάλει ή να υποβάλει ένσταση κατά ορισμού μέλους της </w:t>
      </w:r>
      <w:r>
        <w:rPr>
          <w:rFonts w:eastAsia="Times New Roman"/>
          <w:szCs w:val="24"/>
        </w:rPr>
        <w:t xml:space="preserve">γενικής συνέλευσης </w:t>
      </w:r>
      <w:r>
        <w:rPr>
          <w:rFonts w:eastAsia="Times New Roman"/>
          <w:szCs w:val="24"/>
        </w:rPr>
        <w:t xml:space="preserve">και του </w:t>
      </w:r>
      <w:r>
        <w:rPr>
          <w:rFonts w:eastAsia="Times New Roman"/>
          <w:szCs w:val="24"/>
        </w:rPr>
        <w:t>επιστημ</w:t>
      </w:r>
      <w:r>
        <w:rPr>
          <w:rFonts w:eastAsia="Times New Roman"/>
          <w:szCs w:val="24"/>
        </w:rPr>
        <w:t>ονικού συμβουλίου</w:t>
      </w:r>
      <w:r>
        <w:rPr>
          <w:rFonts w:eastAsia="Times New Roman"/>
          <w:szCs w:val="24"/>
        </w:rPr>
        <w:t xml:space="preserve">. Καταργείται η αποζημίωση μελών της </w:t>
      </w:r>
      <w:r>
        <w:rPr>
          <w:rFonts w:eastAsia="Times New Roman"/>
          <w:szCs w:val="24"/>
        </w:rPr>
        <w:t>γενικής συνέλευσης</w:t>
      </w:r>
      <w:r>
        <w:rPr>
          <w:rFonts w:eastAsia="Times New Roman"/>
          <w:szCs w:val="24"/>
        </w:rPr>
        <w:t xml:space="preserve">. </w:t>
      </w:r>
    </w:p>
    <w:p w14:paraId="35A8E646" w14:textId="77777777" w:rsidR="0078608B" w:rsidRDefault="00CA331D">
      <w:pPr>
        <w:spacing w:after="0" w:line="600" w:lineRule="auto"/>
        <w:ind w:firstLine="720"/>
        <w:jc w:val="both"/>
        <w:rPr>
          <w:rFonts w:eastAsia="Times New Roman"/>
          <w:szCs w:val="24"/>
        </w:rPr>
      </w:pPr>
      <w:r>
        <w:rPr>
          <w:rFonts w:eastAsia="Times New Roman"/>
          <w:szCs w:val="24"/>
        </w:rPr>
        <w:lastRenderedPageBreak/>
        <w:t xml:space="preserve">Επίσης, προβλέπεται ότι η κλήρωση για τα μέλη του </w:t>
      </w:r>
      <w:r>
        <w:rPr>
          <w:rFonts w:eastAsia="Times New Roman"/>
          <w:szCs w:val="24"/>
        </w:rPr>
        <w:t xml:space="preserve">επιστημονικού συμβουλίου </w:t>
      </w:r>
      <w:r>
        <w:rPr>
          <w:rFonts w:eastAsia="Times New Roman"/>
          <w:szCs w:val="24"/>
        </w:rPr>
        <w:t xml:space="preserve">θα πραγματοποιείται από τη </w:t>
      </w:r>
      <w:r>
        <w:rPr>
          <w:rFonts w:eastAsia="Times New Roman"/>
          <w:szCs w:val="24"/>
        </w:rPr>
        <w:t>γενική συνέλευση</w:t>
      </w:r>
      <w:r>
        <w:rPr>
          <w:rFonts w:eastAsia="Times New Roman"/>
          <w:szCs w:val="24"/>
        </w:rPr>
        <w:t xml:space="preserve">. Η επιλογή των δύο αναπληρωτών διευθυντών θα πραγματοποιείται </w:t>
      </w:r>
      <w:r>
        <w:rPr>
          <w:rFonts w:eastAsia="Times New Roman"/>
          <w:szCs w:val="24"/>
        </w:rPr>
        <w:t xml:space="preserve">ύστερα από ανοιχτή πρόσκληση ενδιαφέροντος, όπου εκεί ο διευθυντής θα έχει τον κύριο λόγο για τους συνεργάτες του. Επίσης, καθορίστηκε ειδική πλειοψηφία στο </w:t>
      </w:r>
      <w:r>
        <w:rPr>
          <w:rFonts w:eastAsia="Times New Roman"/>
          <w:szCs w:val="24"/>
        </w:rPr>
        <w:t>επιστημονικό συμβούλιο</w:t>
      </w:r>
      <w:r>
        <w:rPr>
          <w:rFonts w:eastAsia="Times New Roman"/>
          <w:szCs w:val="24"/>
        </w:rPr>
        <w:t xml:space="preserve">, έξι στους εννέα για την παύση του διευθυντή και ορίστηκε ότι οι αποσπάσεις </w:t>
      </w:r>
      <w:r>
        <w:rPr>
          <w:rFonts w:eastAsia="Times New Roman"/>
          <w:szCs w:val="24"/>
        </w:rPr>
        <w:t>θα γίνονται με ανοιχτή πρόσκληση ενδιαφέροντος. Τίθεται χρονικό όριο τριών μηνών στην άσκηση μεταβατικά των αρμοδιοτήτων από τον Υπουργό και ορίζεται ότι ασκούνται αυτές που είναι απόλυτα αναγκαίες για την έναρξη λειτουργίας του ΕΛΙΔΕΚ.</w:t>
      </w:r>
    </w:p>
    <w:p w14:paraId="35A8E647" w14:textId="77777777" w:rsidR="0078608B" w:rsidRDefault="00CA331D">
      <w:pPr>
        <w:spacing w:after="0" w:line="600" w:lineRule="auto"/>
        <w:ind w:firstLine="720"/>
        <w:jc w:val="both"/>
        <w:rPr>
          <w:rFonts w:eastAsia="Times New Roman"/>
          <w:szCs w:val="24"/>
        </w:rPr>
      </w:pPr>
      <w:r>
        <w:rPr>
          <w:rFonts w:eastAsia="Times New Roman"/>
          <w:szCs w:val="24"/>
        </w:rPr>
        <w:t>Θεωρούμε ότι με τις</w:t>
      </w:r>
      <w:r>
        <w:rPr>
          <w:rFonts w:eastAsia="Times New Roman"/>
          <w:szCs w:val="24"/>
        </w:rPr>
        <w:t xml:space="preserve"> παραπάνω προτάσεις των φορέων και με τις παρατηρήσεις των ειδικών αγορητών που ενσωματώσατε, κύριε Υπουργέ, το νομοσχέδιο κινείται προς τη σωστή κατεύθυνση. Ήδη πληροφορούμαι ότι την πρώτη βδομάδα του Νοεμβρίου θα έχουμε και την προκήρυξη για τη στήριξη τ</w:t>
      </w:r>
      <w:r>
        <w:rPr>
          <w:rFonts w:eastAsia="Times New Roman"/>
          <w:szCs w:val="24"/>
        </w:rPr>
        <w:t>ων υποψηφίων διδακτόρων από τον ΕΛΙΔΕΚ και αυτό βέβαια είναι πολύ θετικό.</w:t>
      </w:r>
    </w:p>
    <w:p w14:paraId="35A8E648" w14:textId="77777777" w:rsidR="0078608B" w:rsidRDefault="00CA331D">
      <w:pPr>
        <w:spacing w:after="0" w:line="600" w:lineRule="auto"/>
        <w:ind w:firstLine="720"/>
        <w:jc w:val="both"/>
        <w:rPr>
          <w:rFonts w:eastAsia="Times New Roman"/>
          <w:szCs w:val="24"/>
        </w:rPr>
      </w:pPr>
      <w:r>
        <w:rPr>
          <w:rFonts w:eastAsia="Times New Roman"/>
          <w:szCs w:val="24"/>
        </w:rPr>
        <w:t>Εμείς για όλα τα παραπάνω θα ψηφίσουμε «ναι» επί της αρχής του νομοσχεδίου.</w:t>
      </w:r>
    </w:p>
    <w:p w14:paraId="35A8E649" w14:textId="77777777" w:rsidR="0078608B" w:rsidRDefault="00CA331D">
      <w:pPr>
        <w:spacing w:after="0" w:line="600" w:lineRule="auto"/>
        <w:ind w:firstLine="720"/>
        <w:jc w:val="both"/>
        <w:rPr>
          <w:rFonts w:eastAsia="Times New Roman"/>
          <w:szCs w:val="24"/>
        </w:rPr>
      </w:pPr>
      <w:r>
        <w:rPr>
          <w:rFonts w:eastAsia="Times New Roman"/>
          <w:szCs w:val="24"/>
        </w:rPr>
        <w:lastRenderedPageBreak/>
        <w:t>Κλείνοντας, κύριε Πρόεδρε, αγαπητοί συνάδελφοι, επιτρέψτε μου μια αναφορά στην πολιτική επικαιρότητα. Ολοκ</w:t>
      </w:r>
      <w:r>
        <w:rPr>
          <w:rFonts w:eastAsia="Times New Roman"/>
          <w:szCs w:val="24"/>
        </w:rPr>
        <w:t>ληρώθηκε το συνέδριο του ΣΥΡΙΖΑ, ένα συνέδριο στο οποίο αποθεώθηκε το δημοψήφισμα του «</w:t>
      </w:r>
      <w:r>
        <w:rPr>
          <w:rFonts w:eastAsia="Times New Roman"/>
          <w:szCs w:val="24"/>
        </w:rPr>
        <w:t>ΟΧΙ</w:t>
      </w:r>
      <w:r>
        <w:rPr>
          <w:rFonts w:eastAsia="Times New Roman"/>
          <w:szCs w:val="24"/>
        </w:rPr>
        <w:t>» που έγινε «</w:t>
      </w:r>
      <w:r>
        <w:rPr>
          <w:rFonts w:eastAsia="Times New Roman"/>
          <w:szCs w:val="24"/>
        </w:rPr>
        <w:t>ΝΑΙ</w:t>
      </w:r>
      <w:r>
        <w:rPr>
          <w:rFonts w:eastAsia="Times New Roman"/>
          <w:szCs w:val="24"/>
        </w:rPr>
        <w:t xml:space="preserve">», το δημοψήφισμα που έγινε η αιτία να επιβληθούν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Η Κυβέρνηση έκτισε τον νέο «Γοργοπόταμο». </w:t>
      </w:r>
    </w:p>
    <w:p w14:paraId="35A8E64A" w14:textId="77777777" w:rsidR="0078608B" w:rsidRDefault="00CA331D">
      <w:pPr>
        <w:spacing w:after="0" w:line="600" w:lineRule="auto"/>
        <w:ind w:firstLine="720"/>
        <w:jc w:val="both"/>
        <w:rPr>
          <w:rFonts w:eastAsia="Times New Roman"/>
          <w:szCs w:val="24"/>
        </w:rPr>
      </w:pPr>
      <w:r>
        <w:rPr>
          <w:rFonts w:eastAsia="Times New Roman"/>
          <w:szCs w:val="24"/>
        </w:rPr>
        <w:t>Αναρωτιόμαστε, κύριοι του ΣΥΡΙΖΑ: Δε</w:t>
      </w:r>
      <w:r>
        <w:rPr>
          <w:rFonts w:eastAsia="Times New Roman"/>
          <w:szCs w:val="24"/>
        </w:rPr>
        <w:t>ν αισθάνεστε άσχημα να χρησιμοποιείται ο Γοργοπόταμος ως σύμβολο για την υποταγή της Κυβέρνησης στα κελεύσματα του Σόιμπλε, για το τρίτο μνημόνιο και την καταιγίδα φόρων, περικοπών και πλειστηριασμών, για την εκχώρηση του εθνικού πλούτου για ενενήντα εννέα</w:t>
      </w:r>
      <w:r>
        <w:rPr>
          <w:rFonts w:eastAsia="Times New Roman"/>
          <w:szCs w:val="24"/>
        </w:rPr>
        <w:t xml:space="preserve"> χρόνια;</w:t>
      </w:r>
    </w:p>
    <w:p w14:paraId="35A8E64B" w14:textId="77777777" w:rsidR="0078608B" w:rsidRDefault="00CA331D">
      <w:pPr>
        <w:spacing w:after="0" w:line="600" w:lineRule="auto"/>
        <w:ind w:firstLine="720"/>
        <w:jc w:val="both"/>
        <w:rPr>
          <w:rFonts w:eastAsia="Times New Roman"/>
          <w:szCs w:val="24"/>
        </w:rPr>
      </w:pPr>
      <w:r>
        <w:rPr>
          <w:rFonts w:eastAsia="Times New Roman"/>
          <w:szCs w:val="24"/>
        </w:rPr>
        <w:t xml:space="preserve">Κύριοι συνάδελφοι της </w:t>
      </w:r>
      <w:r>
        <w:rPr>
          <w:rFonts w:eastAsia="Times New Roman"/>
          <w:szCs w:val="24"/>
        </w:rPr>
        <w:t>συμπολίτευσης</w:t>
      </w:r>
      <w:r>
        <w:rPr>
          <w:rFonts w:eastAsia="Times New Roman"/>
          <w:szCs w:val="24"/>
        </w:rPr>
        <w:t>, γιατί τότε, την περίοδο 2009-2011, που το ΠΑΣΟΚ χάραζε την εθνική στρατηγική, εσείς χλευάζατε και καταγγέλλατε και όλοι σας ήσασταν απέναντι; Σήμερα εκείνο το ΠΑΣΟΚ της περιόδου 2009-2011 δικαιώνεται. Θέλω να θ</w:t>
      </w:r>
      <w:r>
        <w:rPr>
          <w:rFonts w:eastAsia="Times New Roman"/>
          <w:szCs w:val="24"/>
        </w:rPr>
        <w:t xml:space="preserve">υμίσω ότι ο ΣΥΡΙΖΑ τότε είχε οχυρωθεί στο </w:t>
      </w:r>
      <w:r>
        <w:rPr>
          <w:rFonts w:eastAsia="Times New Roman"/>
          <w:szCs w:val="24"/>
        </w:rPr>
        <w:lastRenderedPageBreak/>
        <w:t>εύκολο αντιμνημονιακό μέτωπο που υποσχόταν ότι θα καταργήσει μ’ έναν νόμο, μ’ ένα άρθρο το σκληρό μνημόνιο και θα διέγραφε το χρέος.</w:t>
      </w:r>
    </w:p>
    <w:p w14:paraId="35A8E64C" w14:textId="77777777" w:rsidR="0078608B" w:rsidRDefault="00CA331D">
      <w:pPr>
        <w:spacing w:after="0" w:line="600" w:lineRule="auto"/>
        <w:ind w:firstLine="720"/>
        <w:jc w:val="both"/>
        <w:rPr>
          <w:rFonts w:eastAsia="Times New Roman"/>
          <w:szCs w:val="24"/>
        </w:rPr>
      </w:pPr>
      <w:r>
        <w:rPr>
          <w:rFonts w:eastAsia="Times New Roman"/>
          <w:szCs w:val="24"/>
        </w:rPr>
        <w:t>Η δική σας αδιαλλαξία, κύριοι της Κυβέρνησης, για την εθνική συνεργασία έχει παρα</w:t>
      </w:r>
      <w:r>
        <w:rPr>
          <w:rFonts w:eastAsia="Times New Roman"/>
          <w:szCs w:val="24"/>
        </w:rPr>
        <w:t xml:space="preserve">τείνει τον εγκλωβισμό της χώρας στην κρίση. </w:t>
      </w:r>
    </w:p>
    <w:p w14:paraId="35A8E64D" w14:textId="77777777" w:rsidR="0078608B" w:rsidRDefault="00CA331D">
      <w:pPr>
        <w:spacing w:after="0" w:line="600" w:lineRule="auto"/>
        <w:ind w:firstLine="720"/>
        <w:jc w:val="both"/>
        <w:rPr>
          <w:rFonts w:eastAsia="Times New Roman"/>
          <w:szCs w:val="24"/>
        </w:rPr>
      </w:pPr>
      <w:r>
        <w:rPr>
          <w:rFonts w:eastAsia="Times New Roman"/>
          <w:szCs w:val="24"/>
        </w:rPr>
        <w:t>Σήμερα βλέπουμε ότι η Κυβέρνηση προσχωρεί στον ρεαλισμό –αυτό είναι θετικό- και ξεχνά κάθε δημαγωγική «κορώνα». Πρώτα προσχώρησε η κυβέρνηση Παπαδήμου</w:t>
      </w:r>
      <w:r>
        <w:rPr>
          <w:rFonts w:eastAsia="Times New Roman"/>
          <w:szCs w:val="24"/>
        </w:rPr>
        <w:t xml:space="preserve">. Πού; Στον δρόμο και στην πλατφόρμα που χάραξε το ΠΑΣΟΚ κατά την περίοδο 2009-2011. Ποιος άλλος; Στη συνέχεια η κυβέρνηση Σαμαρά. Να θυμίσω τον Σαμαρά των τριών Ζαππείων και των δεκαοκτώ δισεκατομμυρίων σε ισοδύναμα. Στη συνέχεια, η κυβέρνηση «πρώτη φορά </w:t>
      </w:r>
      <w:r>
        <w:rPr>
          <w:rFonts w:eastAsia="Times New Roman"/>
          <w:szCs w:val="24"/>
        </w:rPr>
        <w:t xml:space="preserve">Αριστερά», η </w:t>
      </w:r>
      <w:r>
        <w:rPr>
          <w:rFonts w:eastAsia="Times New Roman"/>
          <w:szCs w:val="24"/>
        </w:rPr>
        <w:t xml:space="preserve">κυβέρνηση </w:t>
      </w:r>
      <w:r>
        <w:rPr>
          <w:rFonts w:eastAsia="Times New Roman"/>
          <w:szCs w:val="24"/>
        </w:rPr>
        <w:t xml:space="preserve">Τσίπρα του Γενάρη του 2015 και η Κυβέρνηση Τσίπρα του Σεπτέμβρη του 2015. </w:t>
      </w:r>
    </w:p>
    <w:p w14:paraId="35A8E64E" w14:textId="77777777" w:rsidR="0078608B" w:rsidRDefault="00CA331D">
      <w:pPr>
        <w:spacing w:after="0" w:line="600" w:lineRule="auto"/>
        <w:ind w:firstLine="720"/>
        <w:jc w:val="both"/>
        <w:rPr>
          <w:rFonts w:eastAsia="Times New Roman"/>
          <w:szCs w:val="24"/>
        </w:rPr>
      </w:pPr>
      <w:r>
        <w:rPr>
          <w:rFonts w:eastAsia="Times New Roman"/>
          <w:szCs w:val="24"/>
        </w:rPr>
        <w:lastRenderedPageBreak/>
        <w:t xml:space="preserve">Εμείς είμαστε υπερήφανοι και ο ομιλών, μιας και είμαι νέος Βουλευτής, θα ήθελα να πω το εξής: Είμαι υπερήφανος που είμαι ΠΑΣΟΚ, είμαι υπερήφανος για τη διακυβέρνηση της χώρας από το ΠΑΣΟΚ την περίοδο 2009-2011. </w:t>
      </w:r>
    </w:p>
    <w:p w14:paraId="35A8E64F" w14:textId="77777777" w:rsidR="0078608B" w:rsidRDefault="00CA331D">
      <w:pPr>
        <w:spacing w:after="0" w:line="600" w:lineRule="auto"/>
        <w:ind w:firstLine="720"/>
        <w:jc w:val="both"/>
        <w:rPr>
          <w:rFonts w:eastAsia="Times New Roman"/>
          <w:szCs w:val="24"/>
        </w:rPr>
      </w:pPr>
      <w:r>
        <w:rPr>
          <w:rFonts w:eastAsia="Times New Roman"/>
          <w:szCs w:val="24"/>
        </w:rPr>
        <w:t>Μιας και δηλώνω υπερήφανος, να δηλώσω και το</w:t>
      </w:r>
      <w:r>
        <w:rPr>
          <w:rFonts w:eastAsia="Times New Roman"/>
          <w:szCs w:val="24"/>
        </w:rPr>
        <w:t xml:space="preserve"> εξής, ότι στο ΠΑΣΟΚ έλαχε ο κλήρος να σηκώσει το βάρος την περίοδο 2009-2011, για να υπάρχει η χώρα, για να μπορεί ο κ. Λεβέντης, που μας κάνει πολλές φορές υψηλή κριτική, να είναι σήμερα στη Βουλή.</w:t>
      </w:r>
    </w:p>
    <w:p w14:paraId="35A8E650" w14:textId="77777777" w:rsidR="0078608B" w:rsidRDefault="00CA331D">
      <w:pPr>
        <w:spacing w:after="0" w:line="600" w:lineRule="auto"/>
        <w:ind w:firstLine="720"/>
        <w:jc w:val="both"/>
        <w:rPr>
          <w:rFonts w:eastAsia="Times New Roman"/>
          <w:szCs w:val="24"/>
        </w:rPr>
      </w:pPr>
      <w:r>
        <w:rPr>
          <w:rFonts w:eastAsia="Times New Roman"/>
          <w:szCs w:val="24"/>
        </w:rPr>
        <w:t>Εμείς δεν κάναμε τίποτα περισσότερο απ’ αυτό που αναλογο</w:t>
      </w:r>
      <w:r>
        <w:rPr>
          <w:rFonts w:eastAsia="Times New Roman"/>
          <w:szCs w:val="24"/>
        </w:rPr>
        <w:t>ύσε σ’ ένα κόμμα πατριωτικό για τη στήριξη της χώρας. Κάναμε με ευθύνη και κόστος, πολιτικό και κοινοβουλευτικό, ό,τι χρειαζόταν για να μείνει η χώρα όρθια. Λοιδορηθήκαμε, όμως προτάξαμε το συμφέρον της χώρας.</w:t>
      </w:r>
    </w:p>
    <w:p w14:paraId="35A8E651" w14:textId="77777777" w:rsidR="0078608B" w:rsidRDefault="00CA331D">
      <w:pPr>
        <w:spacing w:after="0" w:line="600" w:lineRule="auto"/>
        <w:ind w:firstLine="720"/>
        <w:jc w:val="both"/>
        <w:rPr>
          <w:rFonts w:eastAsia="Times New Roman"/>
          <w:szCs w:val="24"/>
        </w:rPr>
      </w:pPr>
      <w:r>
        <w:rPr>
          <w:rFonts w:eastAsia="Times New Roman"/>
          <w:szCs w:val="24"/>
        </w:rPr>
        <w:t>Έρχομαι στο θέμα των κόκκινων</w:t>
      </w:r>
      <w:r>
        <w:rPr>
          <w:rFonts w:eastAsia="Times New Roman"/>
          <w:szCs w:val="24"/>
        </w:rPr>
        <w:t xml:space="preserve"> </w:t>
      </w:r>
      <w:r>
        <w:rPr>
          <w:rFonts w:eastAsia="Times New Roman"/>
          <w:szCs w:val="24"/>
        </w:rPr>
        <w:t>δανείων που είνα</w:t>
      </w:r>
      <w:r>
        <w:rPr>
          <w:rFonts w:eastAsia="Times New Roman"/>
          <w:szCs w:val="24"/>
        </w:rPr>
        <w:t>ι θέμα των ημερών, που έχει προκαλέσει …</w:t>
      </w:r>
    </w:p>
    <w:p w14:paraId="35A8E652" w14:textId="77777777" w:rsidR="0078608B" w:rsidRDefault="00CA331D">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συνάδελφε, ξέρετε ότι εκ του Κανονισμού …</w:t>
      </w:r>
    </w:p>
    <w:p w14:paraId="35A8E653" w14:textId="77777777" w:rsidR="0078608B" w:rsidRDefault="00CA331D">
      <w:pPr>
        <w:spacing w:after="0"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Είμαι εντός του δεκαπενταλέπτου, κύριε Πρόεδρε.</w:t>
      </w:r>
    </w:p>
    <w:p w14:paraId="35A8E654" w14:textId="77777777" w:rsidR="0078608B" w:rsidRDefault="00CA331D">
      <w:pPr>
        <w:spacing w:after="0"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Όχι, δεν είναι έτσι. Αν δι</w:t>
      </w:r>
      <w:r>
        <w:rPr>
          <w:rFonts w:eastAsia="Times New Roman"/>
          <w:szCs w:val="24"/>
        </w:rPr>
        <w:t>αβάσετε το άρθρο του Κανονισμού, είναι σαφές για τι πράγμα μιλάει ο κάθε Βουλευτής, άλλο που δείχνουμε ανοχή και μιλάτε και για άλλα θέματα, αλλά μην πάμε και στα κόκκινα</w:t>
      </w:r>
      <w:r>
        <w:rPr>
          <w:rFonts w:eastAsia="Times New Roman"/>
          <w:szCs w:val="24"/>
        </w:rPr>
        <w:t xml:space="preserve"> </w:t>
      </w:r>
      <w:r>
        <w:rPr>
          <w:rFonts w:eastAsia="Times New Roman"/>
          <w:szCs w:val="24"/>
        </w:rPr>
        <w:t>δάνεια.</w:t>
      </w:r>
    </w:p>
    <w:p w14:paraId="35A8E655" w14:textId="77777777" w:rsidR="0078608B" w:rsidRDefault="00CA331D">
      <w:pPr>
        <w:spacing w:after="0"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Κύριε Πρόεδρε, να σας ευχαριστήσω και να πω κλείνο</w:t>
      </w:r>
      <w:r>
        <w:rPr>
          <w:rFonts w:eastAsia="Times New Roman"/>
          <w:szCs w:val="24"/>
        </w:rPr>
        <w:t>ντας ότι στο θέμα των κόκκινων</w:t>
      </w:r>
      <w:r>
        <w:rPr>
          <w:rFonts w:eastAsia="Times New Roman"/>
          <w:szCs w:val="24"/>
        </w:rPr>
        <w:t xml:space="preserve"> </w:t>
      </w:r>
      <w:r>
        <w:rPr>
          <w:rFonts w:eastAsia="Times New Roman"/>
          <w:szCs w:val="24"/>
        </w:rPr>
        <w:t xml:space="preserve">δανείων ήμασταν οι πρώτοι οι οποίοι είπαμε να προηγηθούν οι δανειολήπτες των ξένων </w:t>
      </w:r>
      <w:r>
        <w:rPr>
          <w:rFonts w:eastAsia="Times New Roman"/>
          <w:szCs w:val="24"/>
          <w:lang w:val="en-US"/>
        </w:rPr>
        <w:t>funds</w:t>
      </w:r>
      <w:r>
        <w:rPr>
          <w:rFonts w:eastAsia="Times New Roman"/>
          <w:szCs w:val="24"/>
        </w:rPr>
        <w:t>, να πάνε τα δάνεια στα νοικοκυριά, στους νοικοκυραίους και όχι στα τραπεζικά «κοράκια». Αυτό ζητάμε και σήμερα, να προηγηθούν οι δανειολ</w:t>
      </w:r>
      <w:r>
        <w:rPr>
          <w:rFonts w:eastAsia="Times New Roman"/>
          <w:szCs w:val="24"/>
        </w:rPr>
        <w:t xml:space="preserve">ήπτες των ξένων </w:t>
      </w:r>
      <w:r>
        <w:rPr>
          <w:rFonts w:eastAsia="Times New Roman"/>
          <w:szCs w:val="24"/>
          <w:lang w:val="en-US"/>
        </w:rPr>
        <w:t>funds</w:t>
      </w:r>
      <w:r>
        <w:rPr>
          <w:rFonts w:eastAsia="Times New Roman"/>
          <w:szCs w:val="24"/>
        </w:rPr>
        <w:t>, να παραδειγματιστούμε από τους αδελφούς Κυπρίους.</w:t>
      </w:r>
    </w:p>
    <w:p w14:paraId="35A8E656" w14:textId="77777777" w:rsidR="0078608B" w:rsidRDefault="00CA331D">
      <w:pPr>
        <w:spacing w:after="0" w:line="600" w:lineRule="auto"/>
        <w:ind w:firstLine="720"/>
        <w:jc w:val="both"/>
        <w:rPr>
          <w:rFonts w:eastAsia="Times New Roman"/>
          <w:szCs w:val="24"/>
        </w:rPr>
      </w:pPr>
      <w:r>
        <w:rPr>
          <w:rFonts w:eastAsia="Times New Roman"/>
          <w:szCs w:val="24"/>
        </w:rPr>
        <w:t xml:space="preserve">Κλείνοντας, θα πω ότι η χώρα χρειάζεται εθνική συναίνεση και ειδικά για το χρέος, για να γίνει χρήση του κεκτημένου του ΠΑΣΟΚ της συμφωνίας του Νοεμβρίου του 2012. Αμέσως μετά πρέπει </w:t>
      </w:r>
      <w:r>
        <w:rPr>
          <w:rFonts w:eastAsia="Times New Roman"/>
          <w:szCs w:val="24"/>
        </w:rPr>
        <w:t>να σκύψουμε πάνω στα εργασιακά και χρειάζεται η Κυβέρνηση να βάλει κάποιες κόκκινες</w:t>
      </w:r>
      <w:r>
        <w:rPr>
          <w:rFonts w:eastAsia="Times New Roman"/>
          <w:szCs w:val="24"/>
        </w:rPr>
        <w:t xml:space="preserve"> </w:t>
      </w:r>
      <w:r>
        <w:rPr>
          <w:rFonts w:eastAsia="Times New Roman"/>
          <w:szCs w:val="24"/>
        </w:rPr>
        <w:t xml:space="preserve">γραμμές και να μην υποχωρήσει, για να διασφαλίσει τα βασικά κεκτημένα. </w:t>
      </w:r>
    </w:p>
    <w:p w14:paraId="35A8E657" w14:textId="77777777" w:rsidR="0078608B" w:rsidRDefault="00CA331D">
      <w:pPr>
        <w:spacing w:after="0" w:line="600" w:lineRule="auto"/>
        <w:ind w:firstLine="720"/>
        <w:jc w:val="both"/>
        <w:rPr>
          <w:rFonts w:eastAsia="Times New Roman"/>
          <w:szCs w:val="24"/>
        </w:rPr>
      </w:pPr>
      <w:r>
        <w:rPr>
          <w:rFonts w:eastAsia="Times New Roman"/>
          <w:szCs w:val="24"/>
        </w:rPr>
        <w:lastRenderedPageBreak/>
        <w:t>Γι’ αυτό και η πρόταση της Προέδρου μας, της κ. Φώφης Γεννηματά, είναι η μοναδική λύση, η μοναδική δ</w:t>
      </w:r>
      <w:r>
        <w:rPr>
          <w:rFonts w:eastAsia="Times New Roman"/>
          <w:szCs w:val="24"/>
        </w:rPr>
        <w:t>ιέξοδος: κυβέρνηση εθνικής ενότητας με ευρωπαϊκή πορεία από την παρούσα Βουλή, για να αντιμετωπίσουμε τα τραγικά αδιέξοδα στα οποία ουσιαστικά έχουμε οδηγηθεί και με δικές σας ευθύνες.</w:t>
      </w:r>
    </w:p>
    <w:p w14:paraId="35A8E658" w14:textId="77777777" w:rsidR="0078608B" w:rsidRDefault="00CA331D">
      <w:pPr>
        <w:spacing w:after="0" w:line="600" w:lineRule="auto"/>
        <w:ind w:firstLine="720"/>
        <w:jc w:val="both"/>
        <w:rPr>
          <w:rFonts w:eastAsia="Times New Roman"/>
          <w:szCs w:val="24"/>
        </w:rPr>
      </w:pPr>
      <w:r>
        <w:rPr>
          <w:rFonts w:eastAsia="Times New Roman"/>
          <w:szCs w:val="24"/>
        </w:rPr>
        <w:t>Σας ευχαριστώ.</w:t>
      </w:r>
    </w:p>
    <w:p w14:paraId="35A8E659" w14:textId="77777777" w:rsidR="0078608B" w:rsidRDefault="00CA331D">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w:t>
      </w:r>
      <w:r>
        <w:rPr>
          <w:rFonts w:eastAsia="Times New Roman"/>
          <w:szCs w:val="24"/>
        </w:rPr>
        <w:t>ταξης ΠΑΣΟΚ – ΔΗΜΑΡ)</w:t>
      </w:r>
    </w:p>
    <w:p w14:paraId="35A8E65A" w14:textId="77777777" w:rsidR="0078608B" w:rsidRDefault="00CA331D">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ο ειδικός αγορητής του Κομμουνιστικού Κόμματος Ελλάδας κ. Σταύρος Τάσσος.</w:t>
      </w:r>
    </w:p>
    <w:p w14:paraId="35A8E65B" w14:textId="77777777" w:rsidR="0078608B" w:rsidRDefault="00CA331D">
      <w:pPr>
        <w:spacing w:after="0"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Ευχαριστώ, κύριε Πρόεδρε.</w:t>
      </w:r>
    </w:p>
    <w:p w14:paraId="35A8E65C" w14:textId="77777777" w:rsidR="0078608B" w:rsidRDefault="00CA331D">
      <w:pPr>
        <w:spacing w:after="0" w:line="600" w:lineRule="auto"/>
        <w:ind w:firstLine="720"/>
        <w:jc w:val="both"/>
        <w:rPr>
          <w:rFonts w:eastAsia="Times New Roman"/>
          <w:szCs w:val="24"/>
        </w:rPr>
      </w:pPr>
      <w:r>
        <w:rPr>
          <w:rFonts w:eastAsia="Times New Roman"/>
          <w:szCs w:val="24"/>
        </w:rPr>
        <w:t>Ο στόχος της παιδείας όσο και της έρευνας στη σύγχρονη καπιταλιστική οικ</w:t>
      </w:r>
      <w:r>
        <w:rPr>
          <w:rFonts w:eastAsia="Times New Roman"/>
          <w:szCs w:val="24"/>
        </w:rPr>
        <w:t>ονομία είναι διπλός.</w:t>
      </w:r>
    </w:p>
    <w:p w14:paraId="35A8E65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Από τη μια είναι η μετάδοση της συσσωρευμένης από την ανθρωπότητα γνώσης και η παραγωγή νέας γνώσης, ώστε να μπορούν οι μελλοντικοί εργαζόμενοι να εργαστούν παραγωγικά και αποδοτικά για το κεφάλαιο.</w:t>
      </w:r>
    </w:p>
    <w:p w14:paraId="35A8E65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Ο δεύτερος, και ίσως σημαντικότερος,</w:t>
      </w:r>
      <w:r>
        <w:rPr>
          <w:rFonts w:eastAsia="Times New Roman" w:cs="Times New Roman"/>
          <w:szCs w:val="24"/>
        </w:rPr>
        <w:t xml:space="preserve"> αφορά την ιδεολογική προετοιμασία των μελλοντικών εργαζομένων αλλά και αυτών που μεταδίδουν και παράγουν τη νέα γνώση, ώστε αυτοί να ενσωματώνονται και να αφομοιώνουν τις αξίες και τα ιδανικά του συστήματος, που δεν είναι άλλα από τον ατομισμό, τον ανταγω</w:t>
      </w:r>
      <w:r>
        <w:rPr>
          <w:rFonts w:eastAsia="Times New Roman" w:cs="Times New Roman"/>
          <w:szCs w:val="24"/>
        </w:rPr>
        <w:t xml:space="preserve">νισμό και την επιχειρηματικότητα και να μην τα αμφισβητούν. </w:t>
      </w:r>
    </w:p>
    <w:p w14:paraId="35A8E65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Ο άνθρωπος είναι η βασική παραγωγική δύναμη που κινητοποιεί όλες τις υπόλοιπες. Στο πλαίσιο, όμως, του καπιταλισμού αυτή η παραγωγική δύναμη μετατρέπεται σε «ανθρώπινο κεφάλαιο», δηλαδή, ένα «ειδ</w:t>
      </w:r>
      <w:r>
        <w:rPr>
          <w:rFonts w:eastAsia="Times New Roman" w:cs="Times New Roman"/>
          <w:szCs w:val="24"/>
        </w:rPr>
        <w:t>ικό» εμπόρευμα που, όπως κάθε εμπόρευμα, είναι πηγή κερδοφορίας για τους σημερινούς κατόχους των μέσων παραγωγής. Ποιος, λοιπόν, καθορίζει τι μαθαίνει ο νέος και μετά το τι ερευνά εάν γίνει ερευνητής; Μα, φυσικά η καπιταλιστική αγορά, δηλαδή ο ανταγωνισμός</w:t>
      </w:r>
      <w:r>
        <w:rPr>
          <w:rFonts w:eastAsia="Times New Roman" w:cs="Times New Roman"/>
          <w:szCs w:val="24"/>
        </w:rPr>
        <w:t xml:space="preserve"> των καπιταλιστών για το μέγιστος κέρδος, την υπέρτατη αξία του καπιταλιστικού συστήματος αλλά και με το μικρότερο δυνατό κόστος για αυτούς. </w:t>
      </w:r>
    </w:p>
    <w:p w14:paraId="35A8E66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επειδή εδώ πολύς λόγος γίνεται για την υγιή επιχειρηματικότητα θα πρέπει να διευκρινιστεί ότι υγιείς είναι οι </w:t>
      </w:r>
      <w:r>
        <w:rPr>
          <w:rFonts w:eastAsia="Times New Roman" w:cs="Times New Roman"/>
          <w:szCs w:val="24"/>
        </w:rPr>
        <w:t xml:space="preserve">επιχειρήσεις που είναι ανταγωνιστικές και κερδοφόρες και όσες δεν έχουν αυτά τα χαρακτηριστικά θεωρούνται άρρωστες και μη βιώσιμες. Και αυτό ο νυν και ο πρώην </w:t>
      </w:r>
      <w:r>
        <w:rPr>
          <w:rFonts w:eastAsia="Times New Roman" w:cs="Times New Roman"/>
          <w:szCs w:val="24"/>
        </w:rPr>
        <w:t xml:space="preserve">πρόεδρος </w:t>
      </w:r>
      <w:r>
        <w:rPr>
          <w:rFonts w:eastAsia="Times New Roman" w:cs="Times New Roman"/>
          <w:szCs w:val="24"/>
        </w:rPr>
        <w:t>του ΣΕΒ το αποτυπώνουν πάρα πολύ γλαφυρά. Ο νυν λέει: «Να συνδέει την πολλή και καλή έρε</w:t>
      </w:r>
      <w:r>
        <w:rPr>
          <w:rFonts w:eastAsia="Times New Roman" w:cs="Times New Roman"/>
          <w:szCs w:val="24"/>
        </w:rPr>
        <w:t xml:space="preserve">υνα που γίνεται στα ελληνικά πανεπιστήμια με τις επιχειρήσεις και τις ανάγκες τους». Το γιατί το εξηγεί ο προηγούμενος </w:t>
      </w:r>
      <w:r>
        <w:rPr>
          <w:rFonts w:eastAsia="Times New Roman" w:cs="Times New Roman"/>
          <w:szCs w:val="24"/>
        </w:rPr>
        <w:t xml:space="preserve">πρόεδρος </w:t>
      </w:r>
      <w:r>
        <w:rPr>
          <w:rFonts w:eastAsia="Times New Roman" w:cs="Times New Roman"/>
          <w:szCs w:val="24"/>
        </w:rPr>
        <w:t xml:space="preserve">του ΣΕΒ: «Ο πιο σημαντικός συντελεστής υπεραξίας είναι η γνώση σε συνδυασμό με την ευελιξία και τη συνεχή κατάρτιση». </w:t>
      </w:r>
    </w:p>
    <w:p w14:paraId="35A8E66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Το κεφάλα</w:t>
      </w:r>
      <w:r>
        <w:rPr>
          <w:rFonts w:eastAsia="Times New Roman" w:cs="Times New Roman"/>
          <w:szCs w:val="24"/>
        </w:rPr>
        <w:t>ιο έχει δύο ζητούμενα για την αύξηση της παραγωγικότητας της εργασίας: από τη μια την ευρεία αξιοποίηση νέων τεχνολογιών, σύγχρονων, σύνθετων μέσων παραγωγής –και εδώ είναι ο ρόλος της έρευνας και της καινοτομίας- και από την άλλη –και συνέπεια του πρώτου-</w:t>
      </w:r>
      <w:r>
        <w:rPr>
          <w:rFonts w:eastAsia="Times New Roman" w:cs="Times New Roman"/>
          <w:szCs w:val="24"/>
        </w:rPr>
        <w:t xml:space="preserve"> ένα πιο ειδικευμένο εργατικό δυναμικό, με πιο ολόπλευρη γνώση των όρων λειτουργίας της παραγωγής, των μεταβολών στην </w:t>
      </w:r>
      <w:r>
        <w:rPr>
          <w:rFonts w:eastAsia="Times New Roman" w:cs="Times New Roman"/>
          <w:szCs w:val="24"/>
        </w:rPr>
        <w:lastRenderedPageBreak/>
        <w:t xml:space="preserve">οργάνωση της εργασίας, αυτό που οι αστοί ονομάζουν «αυξανόμενη ζήτηση για προσόντα μεσαίου και ανωτέρου επιπέδου». </w:t>
      </w:r>
    </w:p>
    <w:p w14:paraId="35A8E66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Πώς απαντάνε οι καπιτα</w:t>
      </w:r>
      <w:r>
        <w:rPr>
          <w:rFonts w:eastAsia="Times New Roman" w:cs="Times New Roman"/>
          <w:szCs w:val="24"/>
        </w:rPr>
        <w:t>λιστές σε όλα αυτά που αποτυπώνουν την τεράστια κοινωνικοποίηση της εργασίας και την ανάγκη για ξεπέρασμα της ατομικής-συλλογικής ιδιοκτησίας στα μέσα παραγωγής; Με τη συνεχή αναδιοργάνωση της ανθρώπινης εργασίας αλλά με σκοπό το καπιταλιστικό κέρδος, πράγ</w:t>
      </w:r>
      <w:r>
        <w:rPr>
          <w:rFonts w:eastAsia="Times New Roman" w:cs="Times New Roman"/>
          <w:szCs w:val="24"/>
        </w:rPr>
        <w:t xml:space="preserve">μα που οδηγεί στη σημερινή κόλαση για τους εργαζόμενους και τα παιδιά τους -των εκπαιδευτικών και των ερευνητών βεβαίως μη εξαιρουμένων-, με την ένταση της εκμετάλλευσης, την ανεργία, τις ελαστικές εργασιακές σχέσεις και πολλά ακόμα. </w:t>
      </w:r>
    </w:p>
    <w:p w14:paraId="35A8E66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Στον αντίποδα αυτής τ</w:t>
      </w:r>
      <w:r>
        <w:rPr>
          <w:rFonts w:eastAsia="Times New Roman" w:cs="Times New Roman"/>
          <w:szCs w:val="24"/>
        </w:rPr>
        <w:t>ης πολιτικής είναι η σύνδεση της πολλής και καλής έρευνας, που γίνεται στα ελληνικά πανεπιστήμια και ερευνητικά κέντρα, με την κοινωνία και τις ανάγκες της, για την οποία παλεύει το ΚΚΕ. Αυτές είναι οι δύο αντιλήψεις, η μεταφυσική - ιδεαλιστική και η διαλε</w:t>
      </w:r>
      <w:r>
        <w:rPr>
          <w:rFonts w:eastAsia="Times New Roman" w:cs="Times New Roman"/>
          <w:szCs w:val="24"/>
        </w:rPr>
        <w:t xml:space="preserve">κτική-υλιστική αντίληψη, οι </w:t>
      </w:r>
      <w:r>
        <w:rPr>
          <w:rFonts w:eastAsia="Times New Roman" w:cs="Times New Roman"/>
          <w:szCs w:val="24"/>
        </w:rPr>
        <w:lastRenderedPageBreak/>
        <w:t xml:space="preserve">δύο κόσμοι, ο κόσμος της έρευνας-εμπόρευμα και ο κόσμος της έρευνας-κοινωνικό αγαθό, οι δύο τάξεις, η αστική και η εργατική, με τις διαμετρικά αντίθετες στοχεύσεις. </w:t>
      </w:r>
    </w:p>
    <w:p w14:paraId="35A8E66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Για να έχουμε μια συνολική εκτίμηση της αστικής στρατηγικής γι</w:t>
      </w:r>
      <w:r>
        <w:rPr>
          <w:rFonts w:eastAsia="Times New Roman" w:cs="Times New Roman"/>
          <w:szCs w:val="24"/>
        </w:rPr>
        <w:t>α την ανάπτυξη της έρευνας, πρέπει να λάβουμε υπ’ όψιν τις σχετικές εξελίξεις σε επίπεδο Ευρωπαϊκής Ένωσης, αλλά και τους συνολικούς σχεδιασμούς της αστικής τάξης για την πορεία εξόδου της καπιταλιστικής οικονομίας της χώρας από την κρίση, τις αντιπαραθέσε</w:t>
      </w:r>
      <w:r>
        <w:rPr>
          <w:rFonts w:eastAsia="Times New Roman" w:cs="Times New Roman"/>
          <w:szCs w:val="24"/>
        </w:rPr>
        <w:t xml:space="preserve">ις για την επόμενη μέρα, τις προτεραιότητες που τίθενται, το μείγμα διαχείρισης που θα εφαρμοστεί, καθώς και το ποιοι θα αναλάβουν την υλοποίηση του σχεδίου ανάκαμψης της κερδοφορίας του κεφαλαίου και ενίσχυσης της ανταγωνιστικότητάς του. </w:t>
      </w:r>
    </w:p>
    <w:p w14:paraId="35A8E66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Έτσι δεν είναι τ</w:t>
      </w:r>
      <w:r>
        <w:rPr>
          <w:rFonts w:eastAsia="Times New Roman" w:cs="Times New Roman"/>
          <w:szCs w:val="24"/>
        </w:rPr>
        <w:t>υχαίο ότι οι προωθούμενες κατευθύνσεις και ρυθμίσεις εντάσσονται στην «εθνική συνολική μεταρρυθμιστική και αναπτυξιακή προσπάθεια». Το ιδεολόγημα που προτάσσεται είναι ότι «η ενίσχυση της έρευνας και της καινοτομίας αποτελεί μοχλό ανάπτυξης, εργαλείο για τ</w:t>
      </w:r>
      <w:r>
        <w:rPr>
          <w:rFonts w:eastAsia="Times New Roman" w:cs="Times New Roman"/>
          <w:szCs w:val="24"/>
        </w:rPr>
        <w:t xml:space="preserve">ην έξοδο από την κρίση». Η θέση αυτή αναπαράγεται από την Αξιωματική Αντιπολίτευση και τα υπόλοιπα αστικά κόμματα, </w:t>
      </w:r>
      <w:r>
        <w:rPr>
          <w:rFonts w:eastAsia="Times New Roman" w:cs="Times New Roman"/>
          <w:szCs w:val="24"/>
        </w:rPr>
        <w:lastRenderedPageBreak/>
        <w:t xml:space="preserve">που θέλουν ακόμη πιο γρήγορη ιδιωτικοποίηση και εμπορευματοποίηση της έρευνας. Πίσω από την ευλογοφάνειά της, όμως, αποσιωπάται ότι η έρευνα </w:t>
      </w:r>
      <w:r>
        <w:rPr>
          <w:rFonts w:eastAsia="Times New Roman" w:cs="Times New Roman"/>
          <w:szCs w:val="24"/>
        </w:rPr>
        <w:t>και η ανάπτυξη δεν είναι ταξικά ουδέτερες, αλλά είναι δέσμιες των σχέσεων παραγωγής, του καπιταλιστικού δρόμου στις σημερινές συνθήκες. Άλλωστε η επιδιωκόμενη αύξηση της ανταγωνιστικότητας δεν επιφυλάσσει τίποτε θετικό για τα λαϊκά στρώματα, αφού όλες οι α</w:t>
      </w:r>
      <w:r>
        <w:rPr>
          <w:rFonts w:eastAsia="Times New Roman" w:cs="Times New Roman"/>
          <w:szCs w:val="24"/>
        </w:rPr>
        <w:t xml:space="preserve">ντιλαϊκές ανατροπές έχουν γίνει με την επίκλησή της. </w:t>
      </w:r>
    </w:p>
    <w:p w14:paraId="35A8E66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Αυτό τον στόχο έρχεται να υπηρετήσει το παρόν νομοσχέδιο για το Ελληνικό Ίδρυμα Έρευνας και Καινοτομίας, το ΕΛΙΔΕΚ. Τι κάνει το ΕΛΙΔΕΚ; Χρηματοδοτεί ερευνητικά προγράμματα. Χορηγεί υποτροφίες για υποψήφιους διδάκτορες και </w:t>
      </w:r>
      <w:r>
        <w:rPr>
          <w:rFonts w:eastAsia="Times New Roman" w:cs="Times New Roman"/>
          <w:szCs w:val="24"/>
          <w:lang w:val="en-US"/>
        </w:rPr>
        <w:t>post</w:t>
      </w:r>
      <w:r>
        <w:rPr>
          <w:rFonts w:eastAsia="Times New Roman" w:cs="Times New Roman"/>
          <w:szCs w:val="24"/>
        </w:rPr>
        <w:t>-</w:t>
      </w:r>
      <w:r>
        <w:rPr>
          <w:rFonts w:eastAsia="Times New Roman" w:cs="Times New Roman"/>
          <w:szCs w:val="24"/>
          <w:lang w:val="en-US"/>
        </w:rPr>
        <w:t>doc</w:t>
      </w:r>
      <w:r>
        <w:rPr>
          <w:rFonts w:eastAsia="Times New Roman" w:cs="Times New Roman"/>
          <w:szCs w:val="24"/>
        </w:rPr>
        <w:t>. Χρηματοδοτεί την αγορά ε</w:t>
      </w:r>
      <w:r>
        <w:rPr>
          <w:rFonts w:eastAsia="Times New Roman" w:cs="Times New Roman"/>
          <w:szCs w:val="24"/>
        </w:rPr>
        <w:t xml:space="preserve">ρευνητικού εξοπλισμού. Διαμεσολαβεί στην πρόσβαση πανεπιστημίων, ΤΕΙ, ερευνητικών και τεχνολογικών φορέων στη χρηματοδότηση καινοτόμων ερευνητικών προγραμμάτων. Υποστηρίζει τη δημιουργία νεοφυών επιχειρήσεων προς εκμετάλλευση ερευνητικών αποτελεσμάτων. </w:t>
      </w:r>
    </w:p>
    <w:p w14:paraId="35A8E66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Πο</w:t>
      </w:r>
      <w:r>
        <w:rPr>
          <w:rFonts w:eastAsia="Times New Roman" w:cs="Times New Roman"/>
          <w:szCs w:val="24"/>
        </w:rPr>
        <w:t>ιοι είναι οι πόροι του; Από τον κρατικό προϋπολογισμό από κρατικές υπηρεσίες και νομικά πρόσωπα δημοσίου δικαίου, από την Ευρωπαϊκή Ένωση και άλλους διεθνείς οργανισμούς, από την Ευρωπαϊκή Τράπεζα Επενδύσεων, όπου παίρνει και το δάνειο για να ξεκινήσει, χο</w:t>
      </w:r>
      <w:r>
        <w:rPr>
          <w:rFonts w:eastAsia="Times New Roman" w:cs="Times New Roman"/>
          <w:szCs w:val="24"/>
        </w:rPr>
        <w:t xml:space="preserve">ρηγίες από φυσικά ή νομικά πρόσωπα εσωτερικού ή εξωτερικού. </w:t>
      </w:r>
    </w:p>
    <w:p w14:paraId="35A8E66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Ποιο είναι το προσωπικό; Αποσπασμένοι υπάλληλοι από κάθε άλλη υπηρεσία του </w:t>
      </w:r>
      <w:r>
        <w:rPr>
          <w:rFonts w:eastAsia="Times New Roman" w:cs="Times New Roman"/>
          <w:szCs w:val="24"/>
        </w:rPr>
        <w:t>δ</w:t>
      </w:r>
      <w:r>
        <w:rPr>
          <w:rFonts w:eastAsia="Times New Roman" w:cs="Times New Roman"/>
          <w:szCs w:val="24"/>
        </w:rPr>
        <w:t>ημοσίου ή από άλλο νομικό πρόσωπο δημοσίου ή ιδιωτικού δικαίου, με απόφαση του εποπτεύοντος Υπουργού. Προσωπικό με σύμβ</w:t>
      </w:r>
      <w:r>
        <w:rPr>
          <w:rFonts w:eastAsia="Times New Roman" w:cs="Times New Roman"/>
          <w:szCs w:val="24"/>
        </w:rPr>
        <w:t>αση μίσθωσης έργου ή εργασίας ιδιωτικού δικαίου ορισμένου χρόνου ή έμμισθης εντολής έως τριετούς διάρκειας, με δυνατότητα ανανέωσης.</w:t>
      </w:r>
    </w:p>
    <w:p w14:paraId="35A8E66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Σε πρώτη φάση</w:t>
      </w:r>
      <w:r>
        <w:rPr>
          <w:rFonts w:eastAsia="Times New Roman" w:cs="Times New Roman"/>
          <w:szCs w:val="24"/>
        </w:rPr>
        <w:t>,</w:t>
      </w:r>
      <w:r>
        <w:rPr>
          <w:rFonts w:eastAsia="Times New Roman" w:cs="Times New Roman"/>
          <w:szCs w:val="24"/>
        </w:rPr>
        <w:t xml:space="preserve"> το ΕΛΙΔΕΚ έρχεται να διαχειριστεί δάνειο από την Ευρωπαϊκή Τράπεζα Επενδύσεων, που δίνεται για τον σκοπό αυτό και απαιτείται η συγκρότηση φορέα για τη διαχείρισή του. Άρα, η ίδια η ίδρυσή του είναι ενδεικτική της στόχευσης της Κυβέρνησης για το πώς αντιλα</w:t>
      </w:r>
      <w:r>
        <w:rPr>
          <w:rFonts w:eastAsia="Times New Roman" w:cs="Times New Roman"/>
          <w:szCs w:val="24"/>
        </w:rPr>
        <w:t>μβάνεται την ερευνη</w:t>
      </w:r>
      <w:r>
        <w:rPr>
          <w:rFonts w:eastAsia="Times New Roman" w:cs="Times New Roman"/>
          <w:szCs w:val="24"/>
        </w:rPr>
        <w:lastRenderedPageBreak/>
        <w:t>τική πολιτική, την άντληση πόρων για αυτή και για το πώς αξιοποιούνται τα αποτελέσματά της. Χαρακτηριστικά αναφέρεται στο νομοσχέδιο: «Το ΕΛΙΔΕΚ λειτουργεί σύμφωνα με τους κανόνες της ιδιωτικής οικονομίας». Αυτό και μόνο είναι αρκετό</w:t>
      </w:r>
      <w:r>
        <w:rPr>
          <w:rFonts w:eastAsia="Times New Roman" w:cs="Times New Roman"/>
          <w:szCs w:val="24"/>
        </w:rPr>
        <w:t>,</w:t>
      </w:r>
      <w:r>
        <w:rPr>
          <w:rFonts w:eastAsia="Times New Roman" w:cs="Times New Roman"/>
          <w:szCs w:val="24"/>
        </w:rPr>
        <w:t xml:space="preserve"> γι</w:t>
      </w:r>
      <w:r>
        <w:rPr>
          <w:rFonts w:eastAsia="Times New Roman" w:cs="Times New Roman"/>
          <w:szCs w:val="24"/>
        </w:rPr>
        <w:t>α να καταδείξει την πλήρη ευθυγράμμιση της Κυβέρνησης με τους στόχους του κεφαλαίου για την αξιοποίηση της έρευνας για την μεγιστοποίηση της κερδοφορίας του και την ελαχιστοποίηση του κόστους γι</w:t>
      </w:r>
      <w:r>
        <w:rPr>
          <w:rFonts w:eastAsia="Times New Roman" w:cs="Times New Roman"/>
          <w:szCs w:val="24"/>
        </w:rPr>
        <w:t>’</w:t>
      </w:r>
      <w:r>
        <w:rPr>
          <w:rFonts w:eastAsia="Times New Roman" w:cs="Times New Roman"/>
          <w:szCs w:val="24"/>
        </w:rPr>
        <w:t xml:space="preserve">αυτό». </w:t>
      </w:r>
    </w:p>
    <w:p w14:paraId="35A8E66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Από τα προβλεπόμενα στο σχέδιο νόμου ξεχωρίζει η παρε</w:t>
      </w:r>
      <w:r>
        <w:rPr>
          <w:rFonts w:eastAsia="Times New Roman" w:cs="Times New Roman"/>
          <w:szCs w:val="24"/>
        </w:rPr>
        <w:t>χόμενη στο ΕΛΙΔΕΚ δυνατότητα απευθείας χρηματοδότησης επιχειρήσεων εσωτερικού ή εξωτερικού για συνέργειες με ερευνητικούς φορείς. Χαρακτηριστικά αναφέρεται: «Το ΕΛΙΔΕΚ συνάπτει κάθε είδους συμβάσεις, συμφωνίες συνεργασίας και προγραμματικές συμβάσεις με φυ</w:t>
      </w:r>
      <w:r>
        <w:rPr>
          <w:rFonts w:eastAsia="Times New Roman" w:cs="Times New Roman"/>
          <w:szCs w:val="24"/>
        </w:rPr>
        <w:t>σικά ή νομικά πρόσωπα, ημεδαπά ή αλλοδαπά. Συνδικαιούχοι χρηματοδότησης δύνανται να είναι επιχειρήσεις, εκπαιδευτικά και ερευνητικά ιδρύματα του δημόσιου ή του ιδιωτικού τομέα της ημεδαπής και της αλλοδαπής». Είναι χαρακτηριστικό του τρόπου που αντιλαμβάνε</w:t>
      </w:r>
      <w:r>
        <w:rPr>
          <w:rFonts w:eastAsia="Times New Roman" w:cs="Times New Roman"/>
          <w:szCs w:val="24"/>
        </w:rPr>
        <w:t xml:space="preserve">ται την ανάπτυξη της έρευνας η Κυβέρνηση ΣΥΡΙΖΑ-ΑΝΕΛ ότι το πολυδιαφημιζόμενο εδώ και πολύ καιρό </w:t>
      </w:r>
      <w:r>
        <w:rPr>
          <w:rFonts w:eastAsia="Times New Roman" w:cs="Times New Roman"/>
          <w:szCs w:val="24"/>
        </w:rPr>
        <w:lastRenderedPageBreak/>
        <w:t>ί</w:t>
      </w:r>
      <w:r>
        <w:rPr>
          <w:rFonts w:eastAsia="Times New Roman" w:cs="Times New Roman"/>
          <w:szCs w:val="24"/>
        </w:rPr>
        <w:t>δρυμα</w:t>
      </w:r>
      <w:r>
        <w:rPr>
          <w:rFonts w:eastAsia="Times New Roman" w:cs="Times New Roman"/>
          <w:szCs w:val="24"/>
        </w:rPr>
        <w:t>,</w:t>
      </w:r>
      <w:r>
        <w:rPr>
          <w:rFonts w:eastAsia="Times New Roman" w:cs="Times New Roman"/>
          <w:szCs w:val="24"/>
        </w:rPr>
        <w:t xml:space="preserve"> στην ουσία αποτυπώνει τον σχεδιασμό της Κυβέρνησης να χρηματοδοτήσει την ανάπτυξη της έρευνας με δανεικά! Μάλιστα</w:t>
      </w:r>
      <w:r>
        <w:rPr>
          <w:rFonts w:eastAsia="Times New Roman" w:cs="Times New Roman"/>
          <w:szCs w:val="24"/>
        </w:rPr>
        <w:t>,</w:t>
      </w:r>
      <w:r>
        <w:rPr>
          <w:rFonts w:eastAsia="Times New Roman" w:cs="Times New Roman"/>
          <w:szCs w:val="24"/>
        </w:rPr>
        <w:t xml:space="preserve"> η διαχείριση και οι όροι αποπληρωμής</w:t>
      </w:r>
      <w:r>
        <w:rPr>
          <w:rFonts w:eastAsia="Times New Roman" w:cs="Times New Roman"/>
          <w:szCs w:val="24"/>
        </w:rPr>
        <w:t xml:space="preserve"> του δανείου</w:t>
      </w:r>
      <w:r>
        <w:rPr>
          <w:rFonts w:eastAsia="Times New Roman" w:cs="Times New Roman"/>
          <w:szCs w:val="24"/>
        </w:rPr>
        <w:t>,</w:t>
      </w:r>
      <w:r>
        <w:rPr>
          <w:rFonts w:eastAsia="Times New Roman" w:cs="Times New Roman"/>
          <w:szCs w:val="24"/>
        </w:rPr>
        <w:t xml:space="preserve"> καθώς και οι ρήτρες σε περίπτωση μη απόδοσης των επενδύσεων προφανώς και θα βαρύνουν καταλυτικά για την περαιτέρω διαμόρφωση του ερευνητικού ιστού στη χώρα το μέλλον του τομέα. </w:t>
      </w:r>
    </w:p>
    <w:p w14:paraId="35A8E66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Η ίδρυση του ΕΛΙΔΕΚ σηματοδοτεί την πρόθεση της Κυβέρνησης να ορ</w:t>
      </w:r>
      <w:r>
        <w:rPr>
          <w:rFonts w:eastAsia="Times New Roman" w:cs="Times New Roman"/>
          <w:szCs w:val="24"/>
        </w:rPr>
        <w:t>γανώσει καλύτερα την επιχειρηματική λειτουργία των ερευνητικών φορέων, συγκροτώντας έναν κεντρικό φορέα</w:t>
      </w:r>
      <w:r>
        <w:rPr>
          <w:rFonts w:eastAsia="Times New Roman" w:cs="Times New Roman"/>
          <w:szCs w:val="24"/>
        </w:rPr>
        <w:t>,</w:t>
      </w:r>
      <w:r>
        <w:rPr>
          <w:rFonts w:eastAsia="Times New Roman" w:cs="Times New Roman"/>
          <w:szCs w:val="24"/>
        </w:rPr>
        <w:t xml:space="preserve"> που τυπικά δεν βρίσκεται υπό ουσιαστικό κρατικό έλεγχο και δεν λογοδοτεί στη Βουλή, καθώς έχει διοικητική και οικονομική αυτοτέλεια. Έτσι, στο όνομα τη</w:t>
      </w:r>
      <w:r>
        <w:rPr>
          <w:rFonts w:eastAsia="Times New Roman" w:cs="Times New Roman"/>
          <w:szCs w:val="24"/>
        </w:rPr>
        <w:t>ς αυτοτέλειας το ΕΛΙΔΕΚ και δι’ αυτού οι ερευνητές</w:t>
      </w:r>
      <w:r>
        <w:rPr>
          <w:rFonts w:eastAsia="Times New Roman" w:cs="Times New Roman"/>
          <w:szCs w:val="24"/>
        </w:rPr>
        <w:t>,</w:t>
      </w:r>
      <w:r>
        <w:rPr>
          <w:rFonts w:eastAsia="Times New Roman" w:cs="Times New Roman"/>
          <w:szCs w:val="24"/>
        </w:rPr>
        <w:t xml:space="preserve"> θα γίνονται κυνηγοί προγραμμάτων. Οι επιχειρήσεις δεν θα διαθέτουν πόρους για την αβέβαιη και μη άμεση εφαρμόσιμη βασική έρευνα, αλλά και θα είναι πανέτοιμες να αξιοποιήσουν αν κάτι άμεσα εφαρμόσιμο προκύ</w:t>
      </w:r>
      <w:r>
        <w:rPr>
          <w:rFonts w:eastAsia="Times New Roman" w:cs="Times New Roman"/>
          <w:szCs w:val="24"/>
        </w:rPr>
        <w:t xml:space="preserve">ψει.  </w:t>
      </w:r>
    </w:p>
    <w:p w14:paraId="35A8E66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Ας μην έχουμε όμως αυταπάτες ότι οι ερευνητές θα κάνουν τη βασική έρευνα</w:t>
      </w:r>
      <w:r>
        <w:rPr>
          <w:rFonts w:eastAsia="Times New Roman" w:cs="Times New Roman"/>
          <w:szCs w:val="24"/>
        </w:rPr>
        <w:t>,</w:t>
      </w:r>
      <w:r>
        <w:rPr>
          <w:rFonts w:eastAsia="Times New Roman" w:cs="Times New Roman"/>
          <w:szCs w:val="24"/>
        </w:rPr>
        <w:t xml:space="preserve"> που επιθυμούν για να ικανοποιήσουν την περιέργειά τους. Ο στόχος του νομοσχεδίου είναι αναπτυξιακός, όπως επανειλημμένα έχει τονιστεί. Το είπε πριν από λίγο και ο κ. Γαβρόγλου</w:t>
      </w:r>
      <w:r>
        <w:rPr>
          <w:rFonts w:eastAsia="Times New Roman" w:cs="Times New Roman"/>
          <w:szCs w:val="24"/>
        </w:rPr>
        <w:t>. Αυτό σημαίνει δημιουργία μια κρίσιμης μάζας νέων, ορεξάτων</w:t>
      </w:r>
      <w:r>
        <w:rPr>
          <w:rFonts w:eastAsia="Times New Roman" w:cs="Times New Roman"/>
          <w:szCs w:val="24"/>
        </w:rPr>
        <w:t>,</w:t>
      </w:r>
      <w:r>
        <w:rPr>
          <w:rFonts w:eastAsia="Times New Roman" w:cs="Times New Roman"/>
          <w:szCs w:val="24"/>
        </w:rPr>
        <w:t xml:space="preserve"> αλλά και φτηνών ερευνητών σε έναν-δυο τομείς</w:t>
      </w:r>
      <w:r>
        <w:rPr>
          <w:rFonts w:eastAsia="Times New Roman" w:cs="Times New Roman"/>
          <w:szCs w:val="24"/>
        </w:rPr>
        <w:t>,</w:t>
      </w:r>
      <w:r>
        <w:rPr>
          <w:rFonts w:eastAsia="Times New Roman" w:cs="Times New Roman"/>
          <w:szCs w:val="24"/>
        </w:rPr>
        <w:t xml:space="preserve"> που ενδιαφέρουν το μεγάλο κεφάλαιο και που αυτοί οι ένας-δυο τομείς αποτελούν την εθνική στρατηγική για την έρευνα, έτσι ώστε να σμικρύνεται όσο το </w:t>
      </w:r>
      <w:r>
        <w:rPr>
          <w:rFonts w:eastAsia="Times New Roman" w:cs="Times New Roman"/>
          <w:szCs w:val="24"/>
        </w:rPr>
        <w:t xml:space="preserve">δυνατόν περισσότερο ο χρόνος εφαρμογής των αποτελεσμάτων της έρευνας στη καπιταλιστική παραγωγή. </w:t>
      </w:r>
    </w:p>
    <w:p w14:paraId="35A8E66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Εδώ έρχεται και δένει και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w:t>
      </w:r>
      <w:r>
        <w:rPr>
          <w:rFonts w:eastAsia="Times New Roman" w:cs="Times New Roman"/>
          <w:szCs w:val="24"/>
        </w:rPr>
        <w:t xml:space="preserve"> που επιδιώκεται να γίνει </w:t>
      </w:r>
      <w:r>
        <w:rPr>
          <w:rFonts w:eastAsia="Times New Roman" w:cs="Times New Roman"/>
          <w:szCs w:val="24"/>
          <w:lang w:val="en-US"/>
        </w:rPr>
        <w:t>b</w:t>
      </w:r>
      <w:r>
        <w:rPr>
          <w:rFonts w:eastAsia="Times New Roman" w:cs="Times New Roman"/>
          <w:szCs w:val="24"/>
        </w:rPr>
        <w:t>rain-gain. Στο πλαίσιο της κινητικότητας των ερευνητών, όπως αυτή την αντιλαμβάνεται το με</w:t>
      </w:r>
      <w:r>
        <w:rPr>
          <w:rFonts w:eastAsia="Times New Roman" w:cs="Times New Roman"/>
          <w:szCs w:val="24"/>
        </w:rPr>
        <w:t xml:space="preserve">γάλο κεφάλαιο βέβαια, δεν έχει σημασία αν Έλληνες ερευνητές φεύγουν και πάνε σε άλλες χώρες, αλλά η εισροή ερευνητών από εκτός Ελλάδας χώρες, που είναι πιο φτηνοί από τους Έλληνες, να είναι μεγαλύτερη, ώστε να δημιουργηθεί αυτή η κρίσιμη </w:t>
      </w:r>
      <w:r>
        <w:rPr>
          <w:rFonts w:eastAsia="Times New Roman" w:cs="Times New Roman"/>
          <w:szCs w:val="24"/>
        </w:rPr>
        <w:lastRenderedPageBreak/>
        <w:t xml:space="preserve">μάζα ερευνητών σε </w:t>
      </w:r>
      <w:r>
        <w:rPr>
          <w:rFonts w:eastAsia="Times New Roman" w:cs="Times New Roman"/>
          <w:szCs w:val="24"/>
        </w:rPr>
        <w:t xml:space="preserve">έναν- δυο τομείς που ενδιαφέρουν το κεφάλαιο. Έτσι το κόστος το αναλαμβάνει η κοινωνία και το όφελος οι επιχειρήσεις. Τι ωραία που είναι για το κεφάλαιο! </w:t>
      </w:r>
    </w:p>
    <w:p w14:paraId="35A8E66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Τα προβλεπόμενα στο νομοσχέδιο επιβεβαιώνουν ότι οι σχεδιασμοί της Κυβέρνησης ΣΥΡΙΖΑ-ΑΝΕΛ έρχονται να</w:t>
      </w:r>
      <w:r>
        <w:rPr>
          <w:rFonts w:eastAsia="Times New Roman" w:cs="Times New Roman"/>
          <w:szCs w:val="24"/>
        </w:rPr>
        <w:t xml:space="preserve"> συνεχίσουν στον δρόμο που έχει χαράξει η αστική στρατηγική για την αξιοποίηση της έρευνας και την έμφαση στη διάσταση της καινοτομίας. Χαρακτηριστικά, πέραν των παραπάνω, «το ΕΛΙΔΕΚ υποστηρίζει μέσω εφάπαξ χρηματοδότησης τη δημιουργία και λειτουργία νεοφυ</w:t>
      </w:r>
      <w:r>
        <w:rPr>
          <w:rFonts w:eastAsia="Times New Roman" w:cs="Times New Roman"/>
          <w:szCs w:val="24"/>
        </w:rPr>
        <w:t>ών επιχειρήσεων</w:t>
      </w:r>
      <w:r>
        <w:rPr>
          <w:rFonts w:eastAsia="Times New Roman" w:cs="Times New Roman"/>
          <w:szCs w:val="24"/>
        </w:rPr>
        <w:t>,</w:t>
      </w:r>
      <w:r>
        <w:rPr>
          <w:rFonts w:eastAsia="Times New Roman" w:cs="Times New Roman"/>
          <w:szCs w:val="24"/>
        </w:rPr>
        <w:t xml:space="preserve"> προς εκμετάλλευση ερευνητικών αποτελεσμάτων». Η χρησιμοποίησή του ως εργαλείο προώθησης της εμπορευματοποίησης και της επιχειρηματικής λειτουργίας στον χώρο της έρευνας αποτυπώνεται και στα προβλεπόμενα για το προσωπικό του, καθώς εκεί συν</w:t>
      </w:r>
      <w:r>
        <w:rPr>
          <w:rFonts w:eastAsia="Times New Roman" w:cs="Times New Roman"/>
          <w:szCs w:val="24"/>
        </w:rPr>
        <w:t>αντάμε όλες τις σχέσεις εργασίας</w:t>
      </w:r>
      <w:r>
        <w:rPr>
          <w:rFonts w:eastAsia="Times New Roman" w:cs="Times New Roman"/>
          <w:szCs w:val="24"/>
        </w:rPr>
        <w:t>,</w:t>
      </w:r>
      <w:r>
        <w:rPr>
          <w:rFonts w:eastAsia="Times New Roman" w:cs="Times New Roman"/>
          <w:szCs w:val="24"/>
        </w:rPr>
        <w:t xml:space="preserve"> υπό το βάρος των οποίων στενάζουν οι εργαζόμενοι του χώρου και σήμερα. Συγκεκριμένα, αναπαράγει κι εδώ το καθεστώς της ΓΓΕΤ και επικυρώνει ελαστικές σχέσεις, «μπλοκάκια»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5A8E66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Χαρακτηριστικά, «στο Ίδρυμα μπορεί να απασχο</w:t>
      </w:r>
      <w:r>
        <w:rPr>
          <w:rFonts w:eastAsia="Times New Roman" w:cs="Times New Roman"/>
          <w:szCs w:val="24"/>
        </w:rPr>
        <w:t xml:space="preserve">ληθεί προσωπικό με σύμβαση μίσθωσης έργου ή εργασίας ιδιωτικού δικαίου ορισμένου χρόνου ή έμμισθης εντολής έως τριετούς διάρκειας, με δυνατότητα ανανέωσης». </w:t>
      </w:r>
    </w:p>
    <w:p w14:paraId="35A8E67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Ουσιαστικά, το ΕΛΙΔΕΚ φαίνεται να έχει αντικείμενο αρμοδιότητας και σκοπό αντίστοιχο με την Γενική</w:t>
      </w:r>
      <w:r>
        <w:rPr>
          <w:rFonts w:eastAsia="Times New Roman" w:cs="Times New Roman"/>
          <w:szCs w:val="24"/>
        </w:rPr>
        <w:t xml:space="preserve"> Γραμματεία Έρευνας και Τεχνολογίας, τη ΓΓΕΤ, όμως του προσδίδεται μεγαλύτερη αυτονομία. Έτσι αποτυπώνεται η πρόθεση για περαιτέρω υποβάθμιση του ρόλου της ΓΓΕΤ, που αποτυπώθηκε και στον πρόσφατο νόμο κι ενώ έχει ήδη ενισχυθεί η ΕΥΔΕ/ΕΤΑΚ ως ενιαίος φορέας</w:t>
      </w:r>
      <w:r>
        <w:rPr>
          <w:rFonts w:eastAsia="Times New Roman" w:cs="Times New Roman"/>
          <w:szCs w:val="24"/>
        </w:rPr>
        <w:t xml:space="preserve"> διαχείρισης του συνόλου σχεδόν των σχετικών προσκλήσεων, έναντι της ΓΓΕΤ. </w:t>
      </w:r>
    </w:p>
    <w:p w14:paraId="35A8E67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Για ποιον λόγο, λοιπόν, θριαμβολογεί η Κυβέρνηση για το ΕΛΙΔΕΚ; Για το ότι εξασφαλίζει δάνειο που θα διοχετευθεί για ερευνητικά έργα στην κατεύθυνση και με τον τρόπο που υπηρετεί την ευρωενωσιακή πολιτική; Για το ότι αναπαράγονται οι σαθρές εργασιακές σχέσ</w:t>
      </w:r>
      <w:r>
        <w:rPr>
          <w:rFonts w:eastAsia="Times New Roman" w:cs="Times New Roman"/>
          <w:szCs w:val="24"/>
        </w:rPr>
        <w:t xml:space="preserve">εις που κάθε τόσο οδηγούν στη φυγή από </w:t>
      </w:r>
      <w:r>
        <w:rPr>
          <w:rFonts w:eastAsia="Times New Roman" w:cs="Times New Roman"/>
          <w:szCs w:val="24"/>
        </w:rPr>
        <w:lastRenderedPageBreak/>
        <w:t xml:space="preserve">τον χώρο χιλιάδες νέους επιστήμονες; Για το ότι η ερευνητική παραγωγή παραμένει δεσμευμένη στη λογική των προγραμμάτων της χρηματοδότησης προτάσεων των προτεραιοτήτων του κεφαλαίου; </w:t>
      </w:r>
    </w:p>
    <w:p w14:paraId="35A8E67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Τι σημαίνουν, όμως, όλα αυτά; Ότι </w:t>
      </w:r>
      <w:r>
        <w:rPr>
          <w:rFonts w:eastAsia="Times New Roman" w:cs="Times New Roman"/>
          <w:szCs w:val="24"/>
        </w:rPr>
        <w:t>δεν μπορεί να διασφαλιστεί η συνέχεια στην ερευνητική παραγωγή, να μπει μακροπρόθεσμος σχεδιασμός, να διασφαλιστεί η εργασιακή συνέχεια των εργαζομένων στον χώρο με δουλειά πάνω στο αντικείμενό τους και με όρους σύμφωνα με τις σύγχρονες ανάγκες τους. Αυτές</w:t>
      </w:r>
      <w:r>
        <w:rPr>
          <w:rFonts w:eastAsia="Times New Roman" w:cs="Times New Roman"/>
          <w:szCs w:val="24"/>
        </w:rPr>
        <w:t xml:space="preserve"> είναι οι συνέπειες της πολιτικής της εμπορευματοποίησης της έρευνας και των φορέων της και αυτά τα έχουμε αναδείξει κι εμείς ως ΚΚΕ και στην πρόσφατη συζήτηση για τον νέο νόμο για την έρευνα, αλλά και οι εργαζόμενοι στην έρευνα με τις κινητοποιήσεις τους.</w:t>
      </w:r>
      <w:r>
        <w:rPr>
          <w:rFonts w:eastAsia="Times New Roman" w:cs="Times New Roman"/>
          <w:szCs w:val="24"/>
        </w:rPr>
        <w:t xml:space="preserve"> </w:t>
      </w:r>
    </w:p>
    <w:p w14:paraId="35A8E67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Αυτό που επί της ουσίας προσπαθεί να επιδιώξει η Κυβέρνηση μέσα από αυτό το σχέδιο νόμου είναι </w:t>
      </w:r>
      <w:r>
        <w:rPr>
          <w:rFonts w:eastAsia="Times New Roman" w:cs="Times New Roman"/>
          <w:szCs w:val="24"/>
        </w:rPr>
        <w:t xml:space="preserve">να </w:t>
      </w:r>
      <w:r>
        <w:rPr>
          <w:rFonts w:eastAsia="Times New Roman" w:cs="Times New Roman"/>
          <w:szCs w:val="24"/>
        </w:rPr>
        <w:t xml:space="preserve">αναβαθμίσει τις προοπτικές της καπιταλιστικής ανάπτυξης της χώρας, εντάσσοντας τον τομέα της έρευνας σε αυτόν τον σχεδιασμό, με δανεικά και νέα προγράμματα </w:t>
      </w:r>
      <w:r>
        <w:rPr>
          <w:rFonts w:eastAsia="Times New Roman" w:cs="Times New Roman"/>
          <w:szCs w:val="24"/>
        </w:rPr>
        <w:t xml:space="preserve">που μάλλον δεν φτάνουν καν στο </w:t>
      </w:r>
      <w:r>
        <w:rPr>
          <w:rFonts w:eastAsia="Times New Roman" w:cs="Times New Roman"/>
          <w:szCs w:val="24"/>
        </w:rPr>
        <w:lastRenderedPageBreak/>
        <w:t>ύψος των προηγούμενων, ενώ ταυτόχρονα αναπαράγουν και το υπάρχον σαθρό και δυσχερές για τους εργαζόμενους στον χώρο καθεστώς λειτουργίας της έρευνας στη χώρα.</w:t>
      </w:r>
    </w:p>
    <w:p w14:paraId="35A8E67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Από τα παραπάνω</w:t>
      </w:r>
      <w:r>
        <w:rPr>
          <w:rFonts w:eastAsia="Times New Roman" w:cs="Times New Roman"/>
          <w:szCs w:val="24"/>
        </w:rPr>
        <w:t>,</w:t>
      </w:r>
      <w:r>
        <w:rPr>
          <w:rFonts w:eastAsia="Times New Roman" w:cs="Times New Roman"/>
          <w:szCs w:val="24"/>
        </w:rPr>
        <w:t xml:space="preserve"> γίνεται σαφές ότι για το ΚΚΕ είναι επιβεβλημένη η</w:t>
      </w:r>
      <w:r>
        <w:rPr>
          <w:rFonts w:eastAsia="Times New Roman" w:cs="Times New Roman"/>
          <w:szCs w:val="24"/>
        </w:rPr>
        <w:t xml:space="preserve"> απόρριψη του νομοσχεδίου επί της αρχής, αλλά κι επί των περισσοτέρων άρθρων, όπως και συνολικά του προσανατολισμού της Ευρωπαϊκής Ένωσης και του στρατηγικού σχεδιασμού της αστικής τάξης, η αποκάλυψη των αντιλαϊκών στοχεύσεων που υπηρετούν. Τα σχέδια των μ</w:t>
      </w:r>
      <w:r>
        <w:rPr>
          <w:rFonts w:eastAsia="Times New Roman" w:cs="Times New Roman"/>
          <w:szCs w:val="24"/>
        </w:rPr>
        <w:t>εγάλων μονοπωλιακών ομίλων στα κράτη-μέλη της Ευρωπαϊκής Ένωσης, που τελικά αυτά είναι που αντανακλώνται και σε επίπεδο πολιτικών αποφάσεων, στο πλαίσιο του οξυμμένου ανταγωνισμού, όχι απλά δεν λαμβάνουν υπ’ όψιν, αλλά αντιστρατεύονται τις ανάγκες των λαών</w:t>
      </w:r>
      <w:r>
        <w:rPr>
          <w:rFonts w:eastAsia="Times New Roman" w:cs="Times New Roman"/>
          <w:szCs w:val="24"/>
        </w:rPr>
        <w:t xml:space="preserve"> τους, καταστρέφουν παραγωγικές δυνάμεις, στρεβλώνουν παραγωγικές δυνατότητες. Αυτός είναι ο δρόμος της καπιταλιστικής ανάπτυξης και με αυτήν την έννοια</w:t>
      </w:r>
      <w:r>
        <w:rPr>
          <w:rFonts w:eastAsia="Times New Roman" w:cs="Times New Roman"/>
          <w:szCs w:val="24"/>
        </w:rPr>
        <w:t>,</w:t>
      </w:r>
      <w:r>
        <w:rPr>
          <w:rFonts w:eastAsia="Times New Roman" w:cs="Times New Roman"/>
          <w:szCs w:val="24"/>
        </w:rPr>
        <w:t xml:space="preserve"> η έρευνα στα χέρια των καπιταλιστών</w:t>
      </w:r>
      <w:r>
        <w:rPr>
          <w:rFonts w:eastAsia="Times New Roman" w:cs="Times New Roman"/>
          <w:szCs w:val="24"/>
        </w:rPr>
        <w:t>,</w:t>
      </w:r>
      <w:r>
        <w:rPr>
          <w:rFonts w:eastAsia="Times New Roman" w:cs="Times New Roman"/>
          <w:szCs w:val="24"/>
        </w:rPr>
        <w:t xml:space="preserve"> από δύναμη που απελευθερώνει δυνατότητες του ανθρώπου</w:t>
      </w:r>
      <w:r>
        <w:rPr>
          <w:rFonts w:eastAsia="Times New Roman" w:cs="Times New Roman"/>
          <w:szCs w:val="24"/>
        </w:rPr>
        <w:t>,</w:t>
      </w:r>
      <w:r>
        <w:rPr>
          <w:rFonts w:eastAsia="Times New Roman" w:cs="Times New Roman"/>
          <w:szCs w:val="24"/>
        </w:rPr>
        <w:t xml:space="preserve"> μετατρέπετ</w:t>
      </w:r>
      <w:r>
        <w:rPr>
          <w:rFonts w:eastAsia="Times New Roman" w:cs="Times New Roman"/>
          <w:szCs w:val="24"/>
        </w:rPr>
        <w:t xml:space="preserve">αι σε δυνάστη. </w:t>
      </w:r>
    </w:p>
    <w:p w14:paraId="35A8E67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Για όλους αυτούς τους λόγους, είναι ανάγκη</w:t>
      </w:r>
      <w:r>
        <w:rPr>
          <w:rFonts w:eastAsia="Times New Roman" w:cs="Times New Roman"/>
          <w:szCs w:val="24"/>
        </w:rPr>
        <w:t>,</w:t>
      </w:r>
      <w:r>
        <w:rPr>
          <w:rFonts w:eastAsia="Times New Roman" w:cs="Times New Roman"/>
          <w:szCs w:val="24"/>
        </w:rPr>
        <w:t xml:space="preserve"> η ανάπτυξη αγωνιστικής δράσης από τους συλλογικούς φορείς που δραστηριοποιούνται στον χώρο της έρευνας, με στόχο να παρεμποδιστεί και να ακυρωθεί στην πράξη η υλοποίηση των αντιδραστικών αναδιαρθρ</w:t>
      </w:r>
      <w:r>
        <w:rPr>
          <w:rFonts w:eastAsia="Times New Roman" w:cs="Times New Roman"/>
          <w:szCs w:val="24"/>
        </w:rPr>
        <w:t xml:space="preserve">ώσεων. </w:t>
      </w:r>
    </w:p>
    <w:p w14:paraId="35A8E67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Μια τέτοια προσπάθεια μπορεί να είναι αποτελεσματική, αν συνοδεύεται από μια συνολική πρόταση του κινήματος, ώστε η ανάπτυξη της έρευνας στη χώρα να αποκτήσει άλλον προσανατολισμό, που να δένεται με άλλον δρόμο ανάπτυξης</w:t>
      </w:r>
      <w:r>
        <w:rPr>
          <w:rFonts w:eastAsia="Times New Roman" w:cs="Times New Roman"/>
          <w:szCs w:val="24"/>
        </w:rPr>
        <w:t>,</w:t>
      </w:r>
      <w:r>
        <w:rPr>
          <w:rFonts w:eastAsia="Times New Roman" w:cs="Times New Roman"/>
          <w:szCs w:val="24"/>
        </w:rPr>
        <w:t xml:space="preserve"> που έχει ανάγκη ο λαός μας</w:t>
      </w:r>
      <w:r>
        <w:rPr>
          <w:rFonts w:eastAsia="Times New Roman" w:cs="Times New Roman"/>
          <w:szCs w:val="24"/>
        </w:rPr>
        <w:t xml:space="preserve">, όπου η εργασία και η επιστήμη θα έχουν απαλλαχθεί από τα βαριά δεσμά των καπιταλιστικών σχέσεων και θα αποσκοπούν στην εξύψωση της λαϊκής ευημερίας, την ικανοποίηση των σύγχρονων και διευρυμένων λαϊκών αναγκών. </w:t>
      </w:r>
    </w:p>
    <w:p w14:paraId="35A8E67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Στη βάση αυτή, το ΚΚΕ απευθύνει κάλεσμα στ</w:t>
      </w:r>
      <w:r>
        <w:rPr>
          <w:rFonts w:eastAsia="Times New Roman" w:cs="Times New Roman"/>
          <w:szCs w:val="24"/>
        </w:rPr>
        <w:t xml:space="preserve">ους εργαζόμενους στον χώρο της έρευνας, όλους όσοι νιώθουν εγκλωβισμένοι στα δεσμά της επιχειρηματικής λειτουργίας και θέλουν να απελευθερώσουν τις δυνατότητες της ερευνητικής δουλειάς, ιδιαίτερα </w:t>
      </w:r>
      <w:r>
        <w:rPr>
          <w:rFonts w:eastAsia="Times New Roman" w:cs="Times New Roman"/>
          <w:szCs w:val="24"/>
        </w:rPr>
        <w:t>οι</w:t>
      </w:r>
      <w:r>
        <w:rPr>
          <w:rFonts w:eastAsia="Times New Roman" w:cs="Times New Roman"/>
          <w:szCs w:val="24"/>
        </w:rPr>
        <w:t xml:space="preserve"> νέο</w:t>
      </w:r>
      <w:r>
        <w:rPr>
          <w:rFonts w:eastAsia="Times New Roman" w:cs="Times New Roman"/>
          <w:szCs w:val="24"/>
        </w:rPr>
        <w:t>ι</w:t>
      </w:r>
      <w:r>
        <w:rPr>
          <w:rFonts w:eastAsia="Times New Roman" w:cs="Times New Roman"/>
          <w:szCs w:val="24"/>
        </w:rPr>
        <w:t xml:space="preserve"> επιστήμονες, να συναντηθούν με το ταξικό </w:t>
      </w:r>
      <w:r>
        <w:rPr>
          <w:rFonts w:eastAsia="Times New Roman" w:cs="Times New Roman"/>
          <w:szCs w:val="24"/>
        </w:rPr>
        <w:lastRenderedPageBreak/>
        <w:t>εργατικό κί</w:t>
      </w:r>
      <w:r>
        <w:rPr>
          <w:rFonts w:eastAsia="Times New Roman" w:cs="Times New Roman"/>
          <w:szCs w:val="24"/>
        </w:rPr>
        <w:t xml:space="preserve">νημα, να συμβάλουν στην ισχυροποίηση της λαϊκής συμμαχίας, με τελικό στόχο τη συνολική ανατροπή αυτής της πολιτικής. </w:t>
      </w:r>
    </w:p>
    <w:p w14:paraId="35A8E67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Ευχαριστώ.</w:t>
      </w:r>
    </w:p>
    <w:p w14:paraId="35A8E679"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εγώ ευχαριστώ, κύριε Τάσσο.</w:t>
      </w:r>
    </w:p>
    <w:p w14:paraId="35A8E67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από το Ποτάμι, ο συνάδελφος κ.</w:t>
      </w:r>
      <w:r>
        <w:rPr>
          <w:rFonts w:eastAsia="Times New Roman" w:cs="Times New Roman"/>
          <w:szCs w:val="24"/>
        </w:rPr>
        <w:t xml:space="preserve"> Γεώργιος Μαυρωτάς.</w:t>
      </w:r>
    </w:p>
    <w:p w14:paraId="35A8E67B"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κύριε Πρόεδρε. </w:t>
      </w:r>
    </w:p>
    <w:p w14:paraId="35A8E67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Σήμερα συζητάμε το νομοσχέδιο για την ίδρυση του φορέα με την επονομασία Ελληνικό Ίδρυμα Έρευνας και Καινοτομίας, πιο σύντομα ΕΛΙΔΕΚ. Στις </w:t>
      </w:r>
      <w:r>
        <w:rPr>
          <w:rFonts w:eastAsia="Times New Roman" w:cs="Times New Roman"/>
          <w:szCs w:val="24"/>
        </w:rPr>
        <w:t>ε</w:t>
      </w:r>
      <w:r>
        <w:rPr>
          <w:rFonts w:eastAsia="Times New Roman" w:cs="Times New Roman"/>
          <w:szCs w:val="24"/>
        </w:rPr>
        <w:t>πιτροπές μιλήσαμε αναλυτικά για τα συν και τα πλην</w:t>
      </w:r>
      <w:r>
        <w:rPr>
          <w:rFonts w:eastAsia="Times New Roman" w:cs="Times New Roman"/>
          <w:szCs w:val="24"/>
        </w:rPr>
        <w:t xml:space="preserve"> και κάναμε συγκεκριμένες προτάσεις, γιατί σε κάθε νομοσχέδιο ως Ποτάμι προσπαθούμε να εντοπίσουμε τα θετικά και αρνητικά σημεία, να επιδοκιμάσουμε τα πρώτα και να προσπαθήσουμε να εξαλείψουμε ή να διορθώσουμε όσο μπορούμε τα δεύτερα.</w:t>
      </w:r>
    </w:p>
    <w:p w14:paraId="35A8E67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Η αντιπολιτευτική μας</w:t>
      </w:r>
      <w:r>
        <w:rPr>
          <w:rFonts w:eastAsia="Times New Roman" w:cs="Times New Roman"/>
          <w:szCs w:val="24"/>
        </w:rPr>
        <w:t xml:space="preserve"> θέση μάς επιβάλει να είμαστε αυστηροί στην κριτική, αλλά δεν μένουμε εκεί. Κάνουμε και προτάσεις. Έτσι αντιλαμβανόμαστε τον ρόλο μας στο Κοινοβούλιο. Ξέρουμε ότι αυτός ο ρόλος δεν έχει τηλεθέαση, δεν έχει ακροαματικότητες, δεν έχει πρωτοσέλιδα, αλλά έχει </w:t>
      </w:r>
      <w:r>
        <w:rPr>
          <w:rFonts w:eastAsia="Times New Roman" w:cs="Times New Roman"/>
          <w:szCs w:val="24"/>
        </w:rPr>
        <w:t>ουσία. Κι εμάς</w:t>
      </w:r>
      <w:r>
        <w:rPr>
          <w:rFonts w:eastAsia="Times New Roman" w:cs="Times New Roman"/>
          <w:szCs w:val="24"/>
        </w:rPr>
        <w:t>,</w:t>
      </w:r>
      <w:r>
        <w:rPr>
          <w:rFonts w:eastAsia="Times New Roman" w:cs="Times New Roman"/>
          <w:szCs w:val="24"/>
        </w:rPr>
        <w:t xml:space="preserve"> η ουσία μάς ενδιαφέρει και όχι η ατάκα του βραδινού δελτίου. </w:t>
      </w:r>
    </w:p>
    <w:p w14:paraId="35A8E67E" w14:textId="77777777" w:rsidR="0078608B" w:rsidRDefault="00CA331D">
      <w:pPr>
        <w:spacing w:after="0" w:line="600" w:lineRule="auto"/>
        <w:ind w:firstLine="720"/>
        <w:jc w:val="both"/>
        <w:rPr>
          <w:rFonts w:eastAsia="Times New Roman"/>
          <w:szCs w:val="24"/>
        </w:rPr>
      </w:pPr>
      <w:r>
        <w:rPr>
          <w:rFonts w:eastAsia="Times New Roman" w:cs="Times New Roman"/>
          <w:szCs w:val="24"/>
        </w:rPr>
        <w:t>Το εύκολο, λοιπόν, θα ήταν να κάνουμε αυτό που κάνατε κι εσείς, οι σημερινοί κυβερνώντες, όταν ήσασταν στην αντιπολίτευση, να λέτε «όχι» σε όλα.</w:t>
      </w:r>
      <w:r w:rsidDel="00885EC9">
        <w:rPr>
          <w:rFonts w:eastAsia="Times New Roman" w:cs="Times New Roman"/>
          <w:szCs w:val="24"/>
        </w:rPr>
        <w:t xml:space="preserve"> </w:t>
      </w:r>
      <w:r>
        <w:rPr>
          <w:rFonts w:eastAsia="Times New Roman"/>
          <w:szCs w:val="24"/>
        </w:rPr>
        <w:t>Και όχι τίποτε άλλο, αλλά φαίνετα</w:t>
      </w:r>
      <w:r>
        <w:rPr>
          <w:rFonts w:eastAsia="Times New Roman"/>
          <w:szCs w:val="24"/>
        </w:rPr>
        <w:t xml:space="preserve">ι ότι έχετε κολλήσει και τη Νέα Δημοκρατία και ζούμε ένα </w:t>
      </w:r>
      <w:r>
        <w:rPr>
          <w:rFonts w:eastAsia="Times New Roman"/>
          <w:szCs w:val="24"/>
          <w:lang w:val="en-US"/>
        </w:rPr>
        <w:t>d</w:t>
      </w:r>
      <w:r>
        <w:rPr>
          <w:rFonts w:eastAsia="Times New Roman"/>
          <w:szCs w:val="24"/>
        </w:rPr>
        <w:t>é</w:t>
      </w:r>
      <w:r>
        <w:rPr>
          <w:rFonts w:eastAsia="Times New Roman"/>
          <w:szCs w:val="24"/>
          <w:lang w:val="en-US"/>
        </w:rPr>
        <w:t>j</w:t>
      </w:r>
      <w:r>
        <w:rPr>
          <w:rFonts w:eastAsia="Times New Roman"/>
          <w:szCs w:val="24"/>
        </w:rPr>
        <w:t xml:space="preserve">à </w:t>
      </w:r>
      <w:r>
        <w:rPr>
          <w:rFonts w:eastAsia="Times New Roman"/>
          <w:szCs w:val="24"/>
          <w:lang w:val="en-US"/>
        </w:rPr>
        <w:t>vu</w:t>
      </w:r>
      <w:r>
        <w:rPr>
          <w:rFonts w:eastAsia="Times New Roman"/>
          <w:szCs w:val="24"/>
        </w:rPr>
        <w:t xml:space="preserve"> της διετίας 2013-2014, όμως με αντίθετους ρόλους. </w:t>
      </w:r>
    </w:p>
    <w:p w14:paraId="35A8E67F" w14:textId="77777777" w:rsidR="0078608B" w:rsidRDefault="00CA331D">
      <w:pPr>
        <w:spacing w:after="0" w:line="600" w:lineRule="auto"/>
        <w:ind w:firstLine="720"/>
        <w:jc w:val="both"/>
        <w:rPr>
          <w:rFonts w:eastAsia="Times New Roman"/>
          <w:szCs w:val="24"/>
        </w:rPr>
      </w:pPr>
      <w:r>
        <w:rPr>
          <w:rFonts w:eastAsia="Times New Roman"/>
          <w:szCs w:val="24"/>
        </w:rPr>
        <w:t>Είπαμε ότι το παρόν νομοσχέδιο έχει θετικά και αρνητικά σημεία. Ας ξεκινήσουμε, λοιπόν, από τα θετικά.</w:t>
      </w:r>
    </w:p>
    <w:p w14:paraId="35A8E680" w14:textId="77777777" w:rsidR="0078608B" w:rsidRDefault="00CA331D">
      <w:pPr>
        <w:spacing w:after="0" w:line="600" w:lineRule="auto"/>
        <w:ind w:firstLine="720"/>
        <w:jc w:val="both"/>
        <w:rPr>
          <w:rFonts w:eastAsia="Times New Roman"/>
          <w:szCs w:val="24"/>
        </w:rPr>
      </w:pPr>
      <w:r>
        <w:rPr>
          <w:rFonts w:eastAsia="Times New Roman"/>
          <w:szCs w:val="24"/>
        </w:rPr>
        <w:t>Θεωρούμε το δάνειο με την Ευρωπαϊκή Τράπεζα Επενδύσεων σε μεγάλο βαθμό σαν μια προσωπική προσπάθεια του κ. Φωτάκη να βρει πόρους για την έρευνα σε μια δύσκολη εποχή. Είναι αντικειμενικά από τους ελάχιστους Υπουργούς, ίσως και ο μόνος, που είχε ήδη διακριθε</w:t>
      </w:r>
      <w:r>
        <w:rPr>
          <w:rFonts w:eastAsia="Times New Roman"/>
          <w:szCs w:val="24"/>
        </w:rPr>
        <w:t>ί στον χώρο του</w:t>
      </w:r>
      <w:r>
        <w:rPr>
          <w:rFonts w:eastAsia="Times New Roman"/>
          <w:szCs w:val="24"/>
        </w:rPr>
        <w:t>,</w:t>
      </w:r>
      <w:r>
        <w:rPr>
          <w:rFonts w:eastAsia="Times New Roman"/>
          <w:szCs w:val="24"/>
        </w:rPr>
        <w:t xml:space="preserve"> πριν αναλάβει </w:t>
      </w:r>
      <w:r>
        <w:rPr>
          <w:rFonts w:eastAsia="Times New Roman"/>
          <w:szCs w:val="24"/>
        </w:rPr>
        <w:lastRenderedPageBreak/>
        <w:t>το Υπουργείο και έχει ολοκληρωμένη άποψη για το αντικείμενο. Είναι αυτό που λέμε από την αρχή εμείς στο Ποτάμι για Υπουργούς επαΐοντες</w:t>
      </w:r>
      <w:r>
        <w:rPr>
          <w:rFonts w:eastAsia="Times New Roman"/>
          <w:szCs w:val="24"/>
        </w:rPr>
        <w:t>,</w:t>
      </w:r>
      <w:r>
        <w:rPr>
          <w:rFonts w:eastAsia="Times New Roman"/>
          <w:szCs w:val="24"/>
        </w:rPr>
        <w:t xml:space="preserve"> που επιλέγονται με βάση το επαγγελματικό </w:t>
      </w:r>
      <w:r>
        <w:rPr>
          <w:rFonts w:eastAsia="Times New Roman"/>
          <w:szCs w:val="24"/>
          <w:lang w:val="en-US"/>
        </w:rPr>
        <w:t>cv</w:t>
      </w:r>
      <w:r>
        <w:rPr>
          <w:rFonts w:eastAsia="Times New Roman"/>
          <w:szCs w:val="24"/>
        </w:rPr>
        <w:t xml:space="preserve"> και όχι το κομματικό </w:t>
      </w:r>
      <w:r>
        <w:rPr>
          <w:rFonts w:eastAsia="Times New Roman"/>
          <w:szCs w:val="24"/>
          <w:lang w:val="en-US"/>
        </w:rPr>
        <w:t>cv</w:t>
      </w:r>
      <w:r>
        <w:rPr>
          <w:rFonts w:eastAsia="Times New Roman"/>
          <w:szCs w:val="24"/>
        </w:rPr>
        <w:t xml:space="preserve"> ή συγγένειες και κουμ</w:t>
      </w:r>
      <w:r>
        <w:rPr>
          <w:rFonts w:eastAsia="Times New Roman"/>
          <w:szCs w:val="24"/>
        </w:rPr>
        <w:t xml:space="preserve">παριές. </w:t>
      </w:r>
    </w:p>
    <w:p w14:paraId="35A8E681" w14:textId="77777777" w:rsidR="0078608B" w:rsidRDefault="00CA331D">
      <w:pPr>
        <w:spacing w:after="0" w:line="600" w:lineRule="auto"/>
        <w:ind w:firstLine="720"/>
        <w:jc w:val="both"/>
        <w:rPr>
          <w:rFonts w:eastAsia="Times New Roman"/>
          <w:szCs w:val="24"/>
        </w:rPr>
      </w:pPr>
      <w:r>
        <w:rPr>
          <w:rFonts w:eastAsia="Times New Roman"/>
          <w:szCs w:val="24"/>
        </w:rPr>
        <w:t xml:space="preserve">Υποψιάζομαι, όμως, ότι ο αποκλειστικός λόγος δημιουργίας του ΕΛΙΔΕΚ είναι η σύναψη αυτού του δανείου με την Ευρωπαϊκή Τράπεζα Επενδύσεων, τα 180 εκατομμύρια. Επειδή δεν διακρινόμαστε ιδιαίτερα για την κρατική αποτελεσματικότητα, μάλλον μπήκε όρος </w:t>
      </w:r>
      <w:r>
        <w:rPr>
          <w:rFonts w:eastAsia="Times New Roman"/>
          <w:szCs w:val="24"/>
        </w:rPr>
        <w:t xml:space="preserve">από την Ευρωπαϊκή Τράπεζα Επενδύσεων να δημιουργηθεί ένα ανεξάρτητο </w:t>
      </w:r>
      <w:r>
        <w:rPr>
          <w:rFonts w:eastAsia="Times New Roman"/>
          <w:szCs w:val="24"/>
        </w:rPr>
        <w:t>ν</w:t>
      </w:r>
      <w:r>
        <w:rPr>
          <w:rFonts w:eastAsia="Times New Roman"/>
          <w:szCs w:val="24"/>
        </w:rPr>
        <w:t xml:space="preserve">ομικό </w:t>
      </w:r>
      <w:r>
        <w:rPr>
          <w:rFonts w:eastAsia="Times New Roman"/>
          <w:szCs w:val="24"/>
        </w:rPr>
        <w:t>π</w:t>
      </w:r>
      <w:r>
        <w:rPr>
          <w:rFonts w:eastAsia="Times New Roman"/>
          <w:szCs w:val="24"/>
        </w:rPr>
        <w:t xml:space="preserve">ρόσωπο </w:t>
      </w:r>
      <w:r>
        <w:rPr>
          <w:rFonts w:eastAsia="Times New Roman"/>
          <w:szCs w:val="24"/>
        </w:rPr>
        <w:t>ι</w:t>
      </w:r>
      <w:r>
        <w:rPr>
          <w:rFonts w:eastAsia="Times New Roman"/>
          <w:szCs w:val="24"/>
        </w:rPr>
        <w:t xml:space="preserve">διωτικού </w:t>
      </w:r>
      <w:r>
        <w:rPr>
          <w:rFonts w:eastAsia="Times New Roman"/>
          <w:szCs w:val="24"/>
        </w:rPr>
        <w:t>δ</w:t>
      </w:r>
      <w:r>
        <w:rPr>
          <w:rFonts w:eastAsia="Times New Roman"/>
          <w:szCs w:val="24"/>
        </w:rPr>
        <w:t xml:space="preserve">ικαίου στα χνάρια του </w:t>
      </w:r>
      <w:r>
        <w:rPr>
          <w:rFonts w:eastAsia="Times New Roman"/>
          <w:szCs w:val="24"/>
          <w:lang w:val="en-US"/>
        </w:rPr>
        <w:t>NSF</w:t>
      </w:r>
      <w:r>
        <w:rPr>
          <w:rFonts w:eastAsia="Times New Roman"/>
          <w:szCs w:val="24"/>
        </w:rPr>
        <w:t>,</w:t>
      </w:r>
      <w:r>
        <w:rPr>
          <w:rFonts w:eastAsia="Times New Roman"/>
          <w:szCs w:val="24"/>
        </w:rPr>
        <w:t xml:space="preserve"> που υπάρχει στην Αμερική και του </w:t>
      </w:r>
      <w:r>
        <w:rPr>
          <w:rFonts w:eastAsia="Times New Roman"/>
          <w:szCs w:val="24"/>
          <w:lang w:val="en-US"/>
        </w:rPr>
        <w:t>ERC</w:t>
      </w:r>
      <w:r>
        <w:rPr>
          <w:rFonts w:eastAsia="Times New Roman"/>
          <w:szCs w:val="24"/>
        </w:rPr>
        <w:t>,</w:t>
      </w:r>
      <w:r>
        <w:rPr>
          <w:rFonts w:eastAsia="Times New Roman"/>
          <w:szCs w:val="24"/>
        </w:rPr>
        <w:t xml:space="preserve"> που υπάρχει στην Ευρωπαϊκή Ένωση.</w:t>
      </w:r>
    </w:p>
    <w:p w14:paraId="35A8E682" w14:textId="77777777" w:rsidR="0078608B" w:rsidRDefault="00CA331D">
      <w:pPr>
        <w:spacing w:after="0" w:line="600" w:lineRule="auto"/>
        <w:ind w:firstLine="720"/>
        <w:jc w:val="both"/>
        <w:rPr>
          <w:rFonts w:eastAsia="Times New Roman"/>
          <w:szCs w:val="24"/>
        </w:rPr>
      </w:pPr>
      <w:r>
        <w:rPr>
          <w:rFonts w:eastAsia="Times New Roman"/>
          <w:szCs w:val="24"/>
        </w:rPr>
        <w:t xml:space="preserve">Βλέπουμε θετικά αυτή την προσπάθεια μερικής ανάσχεσης του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xml:space="preserve"> μέσω του ΕΛΙΔΕΚ, αυτήν την κρίσιμη περίοδο</w:t>
      </w:r>
      <w:r>
        <w:rPr>
          <w:rFonts w:eastAsia="Times New Roman"/>
          <w:szCs w:val="24"/>
        </w:rPr>
        <w:t>,</w:t>
      </w:r>
      <w:r>
        <w:rPr>
          <w:rFonts w:eastAsia="Times New Roman"/>
          <w:szCs w:val="24"/>
        </w:rPr>
        <w:t xml:space="preserve"> που το φαινόμενο εντείνεται. Η Ελλάδα δεν μπορεί να έχει ως παραγωγικό της πρότυπο μια οικονομία έντασης εργασίας -δεν είμαστε ούτε Κίνα ούτε Ινδία- αλλά μια οικονομία έντασης γνώσης, ώστε να εκμεταλλευτού</w:t>
      </w:r>
      <w:r>
        <w:rPr>
          <w:rFonts w:eastAsia="Times New Roman"/>
          <w:szCs w:val="24"/>
        </w:rPr>
        <w:t xml:space="preserve">με τα συγκριτικά μας πλεονεκτήματα. Και το αρχικό κεφάλαιο για να το </w:t>
      </w:r>
      <w:r>
        <w:rPr>
          <w:rFonts w:eastAsia="Times New Roman"/>
          <w:szCs w:val="24"/>
        </w:rPr>
        <w:lastRenderedPageBreak/>
        <w:t>πετύχουμε αυτό είναι το διανοητικό κεφάλαιο, που πρέπει να κρατήσουμε στη χώρα. Όμως δεν αρκεί αυτό. Χρειάζεται η διασύνδεση της έρευνας και της καινοτομίας με την παραγωγή, με την οικονο</w:t>
      </w:r>
      <w:r>
        <w:rPr>
          <w:rFonts w:eastAsia="Times New Roman"/>
          <w:szCs w:val="24"/>
        </w:rPr>
        <w:t>μία, την επιχειρηματικότητα. Ελπίζουμε αυτό να είναι το επόμενο βήμα, σπάζοντας τα ιδεολογικά στερεότυπα μιας Αριστεράς του περασμένου αιώνα.</w:t>
      </w:r>
    </w:p>
    <w:p w14:paraId="35A8E683" w14:textId="77777777" w:rsidR="0078608B" w:rsidRDefault="00CA331D">
      <w:pPr>
        <w:spacing w:after="0" w:line="600" w:lineRule="auto"/>
        <w:ind w:firstLine="720"/>
        <w:jc w:val="both"/>
        <w:rPr>
          <w:rFonts w:eastAsia="Times New Roman"/>
          <w:szCs w:val="24"/>
        </w:rPr>
      </w:pPr>
      <w:r>
        <w:rPr>
          <w:rFonts w:eastAsia="Times New Roman"/>
          <w:szCs w:val="24"/>
        </w:rPr>
        <w:t>Επιτρέψτε μου εδώ να κάνω μια παρένθεση. Σε μια οικονομία έντασης γνώσης</w:t>
      </w:r>
      <w:r>
        <w:rPr>
          <w:rFonts w:eastAsia="Times New Roman"/>
          <w:szCs w:val="24"/>
        </w:rPr>
        <w:t>,</w:t>
      </w:r>
      <w:r>
        <w:rPr>
          <w:rFonts w:eastAsia="Times New Roman"/>
          <w:szCs w:val="24"/>
        </w:rPr>
        <w:t xml:space="preserve"> μεγάλο ρόλο μπορεί να παίξουν οι εκπαιδε</w:t>
      </w:r>
      <w:r>
        <w:rPr>
          <w:rFonts w:eastAsia="Times New Roman"/>
          <w:szCs w:val="24"/>
        </w:rPr>
        <w:t>υτικές υπηρεσίες, υπηρεσίες</w:t>
      </w:r>
      <w:r>
        <w:rPr>
          <w:rFonts w:eastAsia="Times New Roman"/>
          <w:szCs w:val="24"/>
        </w:rPr>
        <w:t>,</w:t>
      </w:r>
      <w:r>
        <w:rPr>
          <w:rFonts w:eastAsia="Times New Roman"/>
          <w:szCs w:val="24"/>
        </w:rPr>
        <w:t xml:space="preserve"> που μπορεί να προσφέρει η χώρα </w:t>
      </w:r>
      <w:r>
        <w:rPr>
          <w:rFonts w:eastAsia="Times New Roman"/>
          <w:szCs w:val="24"/>
        </w:rPr>
        <w:t>μας,</w:t>
      </w:r>
      <w:r>
        <w:rPr>
          <w:rFonts w:eastAsia="Times New Roman"/>
          <w:szCs w:val="24"/>
        </w:rPr>
        <w:t xml:space="preserve"> αξιοποιώντας το πλούσιο ανθρώπινο δυναμικό της. Εκεί μπορεί να συμβάλει και η δυνατότητα ίδρυσης μη κρατικών πανεπιστημίων, που με τόση εμμονή πολεμ</w:t>
      </w:r>
      <w:r>
        <w:rPr>
          <w:rFonts w:eastAsia="Times New Roman"/>
          <w:szCs w:val="24"/>
        </w:rPr>
        <w:t>ά</w:t>
      </w:r>
      <w:r>
        <w:rPr>
          <w:rFonts w:eastAsia="Times New Roman"/>
          <w:szCs w:val="24"/>
        </w:rPr>
        <w:t>τ</w:t>
      </w:r>
      <w:r>
        <w:rPr>
          <w:rFonts w:eastAsia="Times New Roman"/>
          <w:szCs w:val="24"/>
        </w:rPr>
        <w:t>ε</w:t>
      </w:r>
      <w:r>
        <w:rPr>
          <w:rFonts w:eastAsia="Times New Roman"/>
          <w:szCs w:val="24"/>
        </w:rPr>
        <w:t>. Είμαστε η μοναδική χώρα του κόσμου που</w:t>
      </w:r>
      <w:r>
        <w:rPr>
          <w:rFonts w:eastAsia="Times New Roman"/>
          <w:szCs w:val="24"/>
        </w:rPr>
        <w:t xml:space="preserve"> απαγορεύονται. Η γνώση δεν είναι εμπόρευμα, λένε οι πολέμιοι των ιδιωτικών πανεπιστημίων. Μα, ούτε η </w:t>
      </w:r>
      <w:r>
        <w:rPr>
          <w:rFonts w:eastAsia="Times New Roman"/>
          <w:szCs w:val="24"/>
        </w:rPr>
        <w:t>υ</w:t>
      </w:r>
      <w:r>
        <w:rPr>
          <w:rFonts w:eastAsia="Times New Roman"/>
          <w:szCs w:val="24"/>
        </w:rPr>
        <w:t>γεία είναι. Και όμως, έχουμε ιδιώτες γιατρούς και ιδιωτικά νοσοκομεία. Το θέμα δεν είναι τι μας υπαγορεύουν οι ιδεολογικές μας προκαταλήψεις, αλλά τι είν</w:t>
      </w:r>
      <w:r>
        <w:rPr>
          <w:rFonts w:eastAsia="Times New Roman"/>
          <w:szCs w:val="24"/>
        </w:rPr>
        <w:t>αι καλύτερο για την κοινωνία. Και η κοινωνία είναι έτοιμη.</w:t>
      </w:r>
    </w:p>
    <w:p w14:paraId="35A8E684" w14:textId="77777777" w:rsidR="0078608B" w:rsidRDefault="00CA331D">
      <w:pPr>
        <w:spacing w:after="0" w:line="600" w:lineRule="auto"/>
        <w:ind w:firstLine="720"/>
        <w:jc w:val="both"/>
        <w:rPr>
          <w:rFonts w:eastAsia="Times New Roman"/>
          <w:szCs w:val="24"/>
        </w:rPr>
      </w:pPr>
      <w:r>
        <w:rPr>
          <w:rFonts w:eastAsia="Times New Roman"/>
          <w:szCs w:val="24"/>
        </w:rPr>
        <w:lastRenderedPageBreak/>
        <w:t>Γιατί να φεύγουν χιλιάδες επιστήμονες και φοιτητές στο εξωτερικό, ενώ μπορούμε να τους έχουμε στη χώρα και συγχρόνως να προσελκύουμε φοιτητές από άλλες χώρες, όταν μάλιστα</w:t>
      </w:r>
      <w:r>
        <w:rPr>
          <w:rFonts w:eastAsia="Times New Roman"/>
          <w:szCs w:val="24"/>
        </w:rPr>
        <w:t>,</w:t>
      </w:r>
      <w:r>
        <w:rPr>
          <w:rFonts w:eastAsia="Times New Roman"/>
          <w:szCs w:val="24"/>
        </w:rPr>
        <w:t xml:space="preserve"> στον συγκεκριμένο τομέα </w:t>
      </w:r>
      <w:r>
        <w:rPr>
          <w:rFonts w:eastAsia="Times New Roman"/>
          <w:szCs w:val="24"/>
        </w:rPr>
        <w:t>υπάρχει το κατάλληλο δυναμικό και το μόνο που πρέπει να δημιουργηθεί είναι ένα πλαίσιο αυστηρό</w:t>
      </w:r>
      <w:r>
        <w:rPr>
          <w:rFonts w:eastAsia="Times New Roman"/>
          <w:szCs w:val="24"/>
        </w:rPr>
        <w:t>,</w:t>
      </w:r>
      <w:r>
        <w:rPr>
          <w:rFonts w:eastAsia="Times New Roman"/>
          <w:szCs w:val="24"/>
        </w:rPr>
        <w:t xml:space="preserve"> το οποίο θα αντικαταστήσει το σημερινό θολό τοπίο στον χώρο; Η χώρα, λοιπόν, για να ξεπεράσει τα προβλήματά της χρειάζεται περισσότερη εξωστρέφεια και όχι περιχ</w:t>
      </w:r>
      <w:r>
        <w:rPr>
          <w:rFonts w:eastAsia="Times New Roman"/>
          <w:szCs w:val="24"/>
        </w:rPr>
        <w:t>αράκωση σε ιδεολογικά συρματοπλέγματα.</w:t>
      </w:r>
    </w:p>
    <w:p w14:paraId="35A8E685" w14:textId="77777777" w:rsidR="0078608B" w:rsidRDefault="00CA331D">
      <w:pPr>
        <w:spacing w:after="0" w:line="600" w:lineRule="auto"/>
        <w:ind w:firstLine="720"/>
        <w:jc w:val="both"/>
        <w:rPr>
          <w:rFonts w:eastAsia="Times New Roman"/>
          <w:szCs w:val="24"/>
        </w:rPr>
      </w:pPr>
      <w:r>
        <w:rPr>
          <w:rFonts w:eastAsia="Times New Roman"/>
          <w:szCs w:val="24"/>
        </w:rPr>
        <w:t xml:space="preserve">Ας επιστρέψουμε, όμως, στο ΕΛΙΔΕΚ. Είχαμε μείνει στα θετικά σημεία και συνεχίζω. Ένα επίσης θετικό είναι ότι στον συγκεκριμένο φορέα υπάρχουν τα εχέγγυα ανεξαρτησίας από την εκάστοτε κυβέρνηση, καθότι τη </w:t>
      </w:r>
      <w:r>
        <w:rPr>
          <w:rFonts w:eastAsia="Times New Roman"/>
          <w:szCs w:val="24"/>
        </w:rPr>
        <w:t>γ</w:t>
      </w:r>
      <w:r>
        <w:rPr>
          <w:rFonts w:eastAsia="Times New Roman"/>
          <w:szCs w:val="24"/>
        </w:rPr>
        <w:t xml:space="preserve">ενική </w:t>
      </w:r>
      <w:r>
        <w:rPr>
          <w:rFonts w:eastAsia="Times New Roman"/>
          <w:szCs w:val="24"/>
        </w:rPr>
        <w:t>σ</w:t>
      </w:r>
      <w:r>
        <w:rPr>
          <w:rFonts w:eastAsia="Times New Roman"/>
          <w:szCs w:val="24"/>
        </w:rPr>
        <w:t xml:space="preserve">υνέλευση αποτελούν εκπρόσωποι από τα ΑΕΙ, τα </w:t>
      </w:r>
      <w:r>
        <w:rPr>
          <w:rFonts w:eastAsia="Times New Roman"/>
          <w:szCs w:val="24"/>
        </w:rPr>
        <w:t>π</w:t>
      </w:r>
      <w:r>
        <w:rPr>
          <w:rFonts w:eastAsia="Times New Roman"/>
          <w:szCs w:val="24"/>
        </w:rPr>
        <w:t xml:space="preserve">ανεπιστήμια και τα ΤΕΙ δηλαδή και τα </w:t>
      </w:r>
      <w:r>
        <w:rPr>
          <w:rFonts w:eastAsia="Times New Roman"/>
          <w:szCs w:val="24"/>
        </w:rPr>
        <w:t>ε</w:t>
      </w:r>
      <w:r>
        <w:rPr>
          <w:rFonts w:eastAsia="Times New Roman"/>
          <w:szCs w:val="24"/>
        </w:rPr>
        <w:t>ρευνητικά</w:t>
      </w:r>
      <w:r>
        <w:rPr>
          <w:rFonts w:eastAsia="Times New Roman"/>
          <w:szCs w:val="24"/>
        </w:rPr>
        <w:t xml:space="preserve"> κ</w:t>
      </w:r>
      <w:r>
        <w:rPr>
          <w:rFonts w:eastAsia="Times New Roman"/>
          <w:szCs w:val="24"/>
        </w:rPr>
        <w:t>έντρα, οι βασικοί δηλαδή χρήστες των κονδυλίων.</w:t>
      </w:r>
    </w:p>
    <w:p w14:paraId="35A8E686" w14:textId="77777777" w:rsidR="0078608B" w:rsidRDefault="00CA331D">
      <w:pPr>
        <w:spacing w:after="0" w:line="600" w:lineRule="auto"/>
        <w:ind w:firstLine="720"/>
        <w:jc w:val="both"/>
        <w:rPr>
          <w:rFonts w:eastAsia="Times New Roman"/>
          <w:szCs w:val="24"/>
        </w:rPr>
      </w:pPr>
      <w:r>
        <w:rPr>
          <w:rFonts w:eastAsia="Times New Roman"/>
          <w:szCs w:val="24"/>
        </w:rPr>
        <w:t xml:space="preserve">Ένα άλλο θετικό είναι το ότι όλες οι θέσεις θα είναι με ανοικτές προσκλήσεις -οι θέσεις του επιστημονικού </w:t>
      </w:r>
      <w:r>
        <w:rPr>
          <w:rFonts w:eastAsia="Times New Roman"/>
          <w:szCs w:val="24"/>
        </w:rPr>
        <w:t xml:space="preserve">συμβουλίου, του διευθυντή, του προσωπικού, ακόμα και οι αποσπάσεις στον φορέα- αρκεί οι </w:t>
      </w:r>
      <w:r>
        <w:rPr>
          <w:rFonts w:eastAsia="Times New Roman"/>
          <w:szCs w:val="24"/>
        </w:rPr>
        <w:lastRenderedPageBreak/>
        <w:t>διαδικασίες αυτές να είναι πράγματι ανοικτές και αδιάβλητες. Εδώ θα είμαστε παρόντες, για να το ελέγχουμε.</w:t>
      </w:r>
    </w:p>
    <w:p w14:paraId="35A8E687" w14:textId="77777777" w:rsidR="0078608B" w:rsidRDefault="00CA331D">
      <w:pPr>
        <w:spacing w:after="0" w:line="600" w:lineRule="auto"/>
        <w:ind w:firstLine="720"/>
        <w:jc w:val="both"/>
        <w:rPr>
          <w:rFonts w:eastAsia="Times New Roman"/>
          <w:szCs w:val="24"/>
        </w:rPr>
      </w:pPr>
      <w:r>
        <w:rPr>
          <w:rFonts w:eastAsia="Times New Roman"/>
          <w:szCs w:val="24"/>
        </w:rPr>
        <w:t>Επίσης, βλέπουμε θετικά τη διάθεση που έδειξε ο Υπουργός να υ</w:t>
      </w:r>
      <w:r>
        <w:rPr>
          <w:rFonts w:eastAsia="Times New Roman"/>
          <w:szCs w:val="24"/>
        </w:rPr>
        <w:t xml:space="preserve">ιοθετήσει αρκετές από τις προτάσεις μας. </w:t>
      </w:r>
    </w:p>
    <w:p w14:paraId="35A8E688" w14:textId="77777777" w:rsidR="0078608B" w:rsidRDefault="00CA331D">
      <w:pPr>
        <w:spacing w:after="0" w:line="600" w:lineRule="auto"/>
        <w:ind w:firstLine="720"/>
        <w:jc w:val="both"/>
        <w:rPr>
          <w:rFonts w:eastAsia="Times New Roman"/>
          <w:szCs w:val="24"/>
        </w:rPr>
      </w:pPr>
      <w:r>
        <w:rPr>
          <w:rFonts w:eastAsia="Times New Roman"/>
          <w:szCs w:val="24"/>
        </w:rPr>
        <w:t>Ας δούμε, όμως και ποια είναι τα αρνητικά. Με την ίδρυση του ΕΛΙΔΕΚ τίθεται ένα ερώτημα για το ποιος θα είναι πλέον ο ρόλος της ΓΓΕΤ, ποια θα είναι η σχέση μεταξύ ΕΣΕΚ, δηλαδή του Εθνικού Συμβουλίου Έρευνας και Και</w:t>
      </w:r>
      <w:r>
        <w:rPr>
          <w:rFonts w:eastAsia="Times New Roman"/>
          <w:szCs w:val="24"/>
        </w:rPr>
        <w:t xml:space="preserve">νοτομίας και του ΕΛΙΔΕΚ και ποια θα είναι η σχέση του ΕΛΙΔΕΚ με την </w:t>
      </w:r>
      <w:r>
        <w:rPr>
          <w:rFonts w:eastAsia="Times New Roman"/>
          <w:szCs w:val="24"/>
        </w:rPr>
        <w:t>Ε</w:t>
      </w:r>
      <w:r>
        <w:rPr>
          <w:rFonts w:eastAsia="Times New Roman"/>
          <w:szCs w:val="24"/>
        </w:rPr>
        <w:t xml:space="preserve">θνική </w:t>
      </w:r>
      <w:r>
        <w:rPr>
          <w:rFonts w:eastAsia="Times New Roman"/>
          <w:szCs w:val="24"/>
        </w:rPr>
        <w:t>Σ</w:t>
      </w:r>
      <w:r>
        <w:rPr>
          <w:rFonts w:eastAsia="Times New Roman"/>
          <w:szCs w:val="24"/>
        </w:rPr>
        <w:t xml:space="preserve">τρατηγική για την </w:t>
      </w:r>
      <w:r>
        <w:rPr>
          <w:rFonts w:eastAsia="Times New Roman"/>
          <w:szCs w:val="24"/>
        </w:rPr>
        <w:t>Έρευνα</w:t>
      </w:r>
      <w:r>
        <w:rPr>
          <w:rFonts w:eastAsia="Times New Roman"/>
          <w:szCs w:val="24"/>
        </w:rPr>
        <w:t>, την Τεχνολογική Ανάπτυξη και την Καινοτομία, δηλαδή με την ΕΣΕΤΑΚ. Το ζητούμενο είναι οι φορείς αυτοί να λειτουργήσουν συμπληρωματικά, να μην υπάρχει επικ</w:t>
      </w:r>
      <w:r>
        <w:rPr>
          <w:rFonts w:eastAsia="Times New Roman"/>
          <w:szCs w:val="24"/>
        </w:rPr>
        <w:t xml:space="preserve">άλυψη αρμοδιοτήτων και να επιτύχουμε τις μέγιστες δυνατές συνέργειες. Αυτό είναι κάτι που επισημαίνει και η </w:t>
      </w:r>
      <w:r>
        <w:rPr>
          <w:rFonts w:eastAsia="Times New Roman"/>
          <w:szCs w:val="24"/>
        </w:rPr>
        <w:t>έ</w:t>
      </w:r>
      <w:r>
        <w:rPr>
          <w:rFonts w:eastAsia="Times New Roman"/>
          <w:szCs w:val="24"/>
        </w:rPr>
        <w:t>κθεση της Επιστημονικής Υπηρεσίας της Βουλής και μακάρι να είναι αφορμή το ΕΛΙΔΕΚ για την απλούστευση των διαδικασιών και στη Γενική Γραμματεία Έρε</w:t>
      </w:r>
      <w:r>
        <w:rPr>
          <w:rFonts w:eastAsia="Times New Roman"/>
          <w:szCs w:val="24"/>
        </w:rPr>
        <w:t>υνας και Τεχνολογίας.</w:t>
      </w:r>
    </w:p>
    <w:p w14:paraId="35A8E68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Ένα άλλο σημείο που επίσης χρειάζεται προσοχή, είναι ο κίνδυνος πολυδιάσπασης των κονδυλίων. Ο τριετής ορίζοντας, που ορίζεται ως μέγιστος από τη σύμβαση, περιορίζει το εύρος των έργων που μπορούν να χρηματοδοτηθούν. Δεν μπορεί δηλαδή</w:t>
      </w:r>
      <w:r>
        <w:rPr>
          <w:rFonts w:eastAsia="Times New Roman" w:cs="Times New Roman"/>
          <w:szCs w:val="24"/>
        </w:rPr>
        <w:t xml:space="preserve"> να δράσει ως όχημα για τη χρηματοδότηση δομών εντατικής και στοχευμένης έρευνας, δημιουργίας ερευνητικών πυρήνων και δικτύων. Θα πρέπει όσο γίνεται</w:t>
      </w:r>
      <w:r>
        <w:rPr>
          <w:rFonts w:eastAsia="Times New Roman" w:cs="Times New Roman"/>
          <w:szCs w:val="24"/>
        </w:rPr>
        <w:t>,</w:t>
      </w:r>
      <w:r>
        <w:rPr>
          <w:rFonts w:eastAsia="Times New Roman" w:cs="Times New Roman"/>
          <w:szCs w:val="24"/>
        </w:rPr>
        <w:t xml:space="preserve"> να περιοριστεί η αποσπασματικότητα των δράσεων και να γίνει προσπάθεια να εντάσσονται αυτές σε ένα ολοκληρ</w:t>
      </w:r>
      <w:r>
        <w:rPr>
          <w:rFonts w:eastAsia="Times New Roman" w:cs="Times New Roman"/>
          <w:szCs w:val="24"/>
        </w:rPr>
        <w:t xml:space="preserve">ωμένο σχέδιο. Η σύμβαση δίνει πάντως τη δυνατότητα παράτασης δύο ετών του εγχειρήματος και είναι κάτι που πρέπει να το αξιοποιήσουμε. </w:t>
      </w:r>
    </w:p>
    <w:p w14:paraId="35A8E68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Στις μεταβατικές διατάξεις </w:t>
      </w:r>
      <w:r>
        <w:rPr>
          <w:rFonts w:eastAsia="Times New Roman" w:cs="Times New Roman"/>
          <w:szCs w:val="24"/>
        </w:rPr>
        <w:t>επίσης,</w:t>
      </w:r>
      <w:r>
        <w:rPr>
          <w:rFonts w:eastAsia="Times New Roman" w:cs="Times New Roman"/>
          <w:szCs w:val="24"/>
        </w:rPr>
        <w:t xml:space="preserve"> υπάρχει ένα σημαντικό θέμα. Με βάση το άρθρο 13 που αναφέρεται στις μεταβατικές διατάξ</w:t>
      </w:r>
      <w:r>
        <w:rPr>
          <w:rFonts w:eastAsia="Times New Roman" w:cs="Times New Roman"/>
          <w:szCs w:val="24"/>
        </w:rPr>
        <w:t xml:space="preserve">εις, η πενταμελής </w:t>
      </w:r>
      <w:r>
        <w:rPr>
          <w:rFonts w:eastAsia="Times New Roman" w:cs="Times New Roman"/>
          <w:szCs w:val="24"/>
        </w:rPr>
        <w:t>ε</w:t>
      </w:r>
      <w:r>
        <w:rPr>
          <w:rFonts w:eastAsia="Times New Roman" w:cs="Times New Roman"/>
          <w:szCs w:val="24"/>
        </w:rPr>
        <w:t xml:space="preserve">πιστημονική </w:t>
      </w:r>
      <w:r>
        <w:rPr>
          <w:rFonts w:eastAsia="Times New Roman" w:cs="Times New Roman"/>
          <w:szCs w:val="24"/>
        </w:rPr>
        <w:t>ε</w:t>
      </w:r>
      <w:r>
        <w:rPr>
          <w:rFonts w:eastAsia="Times New Roman" w:cs="Times New Roman"/>
          <w:szCs w:val="24"/>
        </w:rPr>
        <w:t xml:space="preserve">πιτροπή, που θα επιλέξει ο Υπουργός, θα εξειδικεύσει τα προσόντα των μελών του </w:t>
      </w:r>
      <w:r>
        <w:rPr>
          <w:rFonts w:eastAsia="Times New Roman" w:cs="Times New Roman"/>
          <w:szCs w:val="24"/>
        </w:rPr>
        <w:t>ε</w:t>
      </w:r>
      <w:r>
        <w:rPr>
          <w:rFonts w:eastAsia="Times New Roman" w:cs="Times New Roman"/>
          <w:szCs w:val="24"/>
        </w:rPr>
        <w:t xml:space="preserve">πιστημονικού </w:t>
      </w:r>
      <w:r>
        <w:rPr>
          <w:rFonts w:eastAsia="Times New Roman" w:cs="Times New Roman"/>
          <w:szCs w:val="24"/>
        </w:rPr>
        <w:t>σ</w:t>
      </w:r>
      <w:r>
        <w:rPr>
          <w:rFonts w:eastAsia="Times New Roman" w:cs="Times New Roman"/>
          <w:szCs w:val="24"/>
        </w:rPr>
        <w:t xml:space="preserve">υμβουλίου και του </w:t>
      </w:r>
      <w:r>
        <w:rPr>
          <w:rFonts w:eastAsia="Times New Roman" w:cs="Times New Roman"/>
          <w:szCs w:val="24"/>
        </w:rPr>
        <w:t>δ</w:t>
      </w:r>
      <w:r>
        <w:rPr>
          <w:rFonts w:eastAsia="Times New Roman" w:cs="Times New Roman"/>
          <w:szCs w:val="24"/>
        </w:rPr>
        <w:t xml:space="preserve">ιευθυντή και θα δημοσιεύσει τις προσκλήσεις για την υποβολή υποψηφιοτήτων για το </w:t>
      </w:r>
      <w:r>
        <w:rPr>
          <w:rFonts w:eastAsia="Times New Roman" w:cs="Times New Roman"/>
          <w:szCs w:val="24"/>
        </w:rPr>
        <w:t>ε</w:t>
      </w:r>
      <w:r>
        <w:rPr>
          <w:rFonts w:eastAsia="Times New Roman" w:cs="Times New Roman"/>
          <w:szCs w:val="24"/>
        </w:rPr>
        <w:t xml:space="preserve">πιστημονικό </w:t>
      </w:r>
      <w:r>
        <w:rPr>
          <w:rFonts w:eastAsia="Times New Roman" w:cs="Times New Roman"/>
          <w:szCs w:val="24"/>
        </w:rPr>
        <w:t>σ</w:t>
      </w:r>
      <w:r>
        <w:rPr>
          <w:rFonts w:eastAsia="Times New Roman" w:cs="Times New Roman"/>
          <w:szCs w:val="24"/>
        </w:rPr>
        <w:t>υμβούλιο και τον</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ιευθυντή του </w:t>
      </w:r>
      <w:r>
        <w:rPr>
          <w:rFonts w:eastAsia="Times New Roman" w:cs="Times New Roman"/>
          <w:szCs w:val="24"/>
        </w:rPr>
        <w:lastRenderedPageBreak/>
        <w:t>ι</w:t>
      </w:r>
      <w:r>
        <w:rPr>
          <w:rFonts w:eastAsia="Times New Roman" w:cs="Times New Roman"/>
          <w:szCs w:val="24"/>
        </w:rPr>
        <w:t xml:space="preserve">δρύματος και μετά θα διαλυθεί. Η επιλογή του </w:t>
      </w:r>
      <w:r>
        <w:rPr>
          <w:rFonts w:eastAsia="Times New Roman" w:cs="Times New Roman"/>
          <w:szCs w:val="24"/>
        </w:rPr>
        <w:t>ε</w:t>
      </w:r>
      <w:r>
        <w:rPr>
          <w:rFonts w:eastAsia="Times New Roman" w:cs="Times New Roman"/>
          <w:szCs w:val="24"/>
        </w:rPr>
        <w:t xml:space="preserve">πιστημονικού </w:t>
      </w:r>
      <w:r>
        <w:rPr>
          <w:rFonts w:eastAsia="Times New Roman" w:cs="Times New Roman"/>
          <w:szCs w:val="24"/>
        </w:rPr>
        <w:t>σ</w:t>
      </w:r>
      <w:r>
        <w:rPr>
          <w:rFonts w:eastAsia="Times New Roman" w:cs="Times New Roman"/>
          <w:szCs w:val="24"/>
        </w:rPr>
        <w:t xml:space="preserve">υμβουλίου θα γίνει στη συνέχεια, υποθέτω, από 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σ</w:t>
      </w:r>
      <w:r>
        <w:rPr>
          <w:rFonts w:eastAsia="Times New Roman" w:cs="Times New Roman"/>
          <w:szCs w:val="24"/>
        </w:rPr>
        <w:t xml:space="preserve">υνέλευση. </w:t>
      </w:r>
    </w:p>
    <w:p w14:paraId="35A8E68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Με τη νομοτεχνική βελτίωση που παρουσίασε ο Υπουργός, η σύνθεση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σ</w:t>
      </w:r>
      <w:r>
        <w:rPr>
          <w:rFonts w:eastAsia="Times New Roman" w:cs="Times New Roman"/>
          <w:szCs w:val="24"/>
        </w:rPr>
        <w:t>υνέλευσης εξαρτάται από το ΕΣΕΚ, το</w:t>
      </w:r>
      <w:r>
        <w:rPr>
          <w:rFonts w:eastAsia="Times New Roman" w:cs="Times New Roman"/>
          <w:szCs w:val="24"/>
        </w:rPr>
        <w:t xml:space="preserve"> Εθνικό Συμβούλιο Έρευνας και Καινοτομίας. Ποιο ΕΣΕΚ όμως; Η θητεία του προσωρινού ΕΣΕΚ έληξε τον Σεπτέμβριο, με βάση το άρθρο 25 παράγραφος 8γ΄ του ν.4386/2016. Η καθυστέρηση, λοιπόν, στις διαδικασίες του ΕΣΕΚ θα καθυστερήσει και το ΕΛΙΔΕΚ. Οπότε</w:t>
      </w:r>
      <w:r>
        <w:rPr>
          <w:rFonts w:eastAsia="Times New Roman" w:cs="Times New Roman"/>
          <w:szCs w:val="24"/>
        </w:rPr>
        <w:t>,</w:t>
      </w:r>
      <w:r>
        <w:rPr>
          <w:rFonts w:eastAsia="Times New Roman" w:cs="Times New Roman"/>
          <w:szCs w:val="24"/>
        </w:rPr>
        <w:t xml:space="preserve"> ποιος θ</w:t>
      </w:r>
      <w:r>
        <w:rPr>
          <w:rFonts w:eastAsia="Times New Roman" w:cs="Times New Roman"/>
          <w:szCs w:val="24"/>
        </w:rPr>
        <w:t xml:space="preserve">α επιλέξει τελικά το </w:t>
      </w:r>
      <w:r>
        <w:rPr>
          <w:rFonts w:eastAsia="Times New Roman" w:cs="Times New Roman"/>
          <w:szCs w:val="24"/>
        </w:rPr>
        <w:t>ε</w:t>
      </w:r>
      <w:r>
        <w:rPr>
          <w:rFonts w:eastAsia="Times New Roman" w:cs="Times New Roman"/>
          <w:szCs w:val="24"/>
        </w:rPr>
        <w:t xml:space="preserve">πιστημονικό </w:t>
      </w:r>
      <w:r>
        <w:rPr>
          <w:rFonts w:eastAsia="Times New Roman" w:cs="Times New Roman"/>
          <w:szCs w:val="24"/>
        </w:rPr>
        <w:t>σ</w:t>
      </w:r>
      <w:r>
        <w:rPr>
          <w:rFonts w:eastAsia="Times New Roman" w:cs="Times New Roman"/>
          <w:szCs w:val="24"/>
        </w:rPr>
        <w:t xml:space="preserve">υμβούλιο και τον </w:t>
      </w:r>
      <w:r>
        <w:rPr>
          <w:rFonts w:eastAsia="Times New Roman" w:cs="Times New Roman"/>
          <w:szCs w:val="24"/>
        </w:rPr>
        <w:t>δ</w:t>
      </w:r>
      <w:r>
        <w:rPr>
          <w:rFonts w:eastAsia="Times New Roman" w:cs="Times New Roman"/>
          <w:szCs w:val="24"/>
        </w:rPr>
        <w:t>ιευθυντή; Ο Υπουργός πάλι; Ελπίζω να μην έχουμε και μία επιπλέον παράταση της μεταβατικής περιόδου, η οποία ουσιαστικά λήγει 31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2017, και να επιταχυνθούν οι διαδικασίες. </w:t>
      </w:r>
    </w:p>
    <w:p w14:paraId="35A8E68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Εν κατακλείδι, το φιλόδοξο σχέ</w:t>
      </w:r>
      <w:r>
        <w:rPr>
          <w:rFonts w:eastAsia="Times New Roman" w:cs="Times New Roman"/>
          <w:szCs w:val="24"/>
        </w:rPr>
        <w:t>διο για το ΕΛΙΔΕΚ πρέπει να μην παραπέμπει σε κάτι το οποίο θα είναι θνησιγενές, που θα λήξει μόλις τελειώσει η δανειακή σύμβαση. Το δάνειο είναι ουσιαστικά το λίπασμα για να φυτρώσει κάτι καινούργιο, που θα πρέπει να αυτοτροφοδοτείται στη συνέχεια. Εδώ έρ</w:t>
      </w:r>
      <w:r>
        <w:rPr>
          <w:rFonts w:eastAsia="Times New Roman" w:cs="Times New Roman"/>
          <w:szCs w:val="24"/>
        </w:rPr>
        <w:t xml:space="preserve">χεται και το </w:t>
      </w:r>
      <w:r>
        <w:rPr>
          <w:rFonts w:eastAsia="Times New Roman" w:cs="Times New Roman"/>
          <w:szCs w:val="24"/>
        </w:rPr>
        <w:lastRenderedPageBreak/>
        <w:t>θέμα των ιδιωτικών πόρων</w:t>
      </w:r>
      <w:r>
        <w:rPr>
          <w:rFonts w:eastAsia="Times New Roman" w:cs="Times New Roman"/>
          <w:szCs w:val="24"/>
        </w:rPr>
        <w:t>,</w:t>
      </w:r>
      <w:r>
        <w:rPr>
          <w:rFonts w:eastAsia="Times New Roman" w:cs="Times New Roman"/>
          <w:szCs w:val="24"/>
        </w:rPr>
        <w:t xml:space="preserve"> που μπορεί να προκύπτουν και από την εμπορική αξιοποίηση των ιδίων των </w:t>
      </w:r>
      <w:r>
        <w:rPr>
          <w:rFonts w:eastAsia="Times New Roman" w:cs="Times New Roman"/>
          <w:szCs w:val="24"/>
        </w:rPr>
        <w:t xml:space="preserve">έργων του ΕΛΙΔΕΚ ή από ιδιώτες χρηματοδότες. Και αυτό είναι κάτι που νομίζω ότι θα πρέπει να το δούμε στο άρθρο 3 που αναφέρεται στους πόρους του Ιδρύματος. </w:t>
      </w:r>
    </w:p>
    <w:p w14:paraId="35A8E68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Στη σύμβαση αναφέρονται επίσης κάποιες εκροές</w:t>
      </w:r>
      <w:r>
        <w:rPr>
          <w:rFonts w:eastAsia="Times New Roman" w:cs="Times New Roman"/>
          <w:szCs w:val="24"/>
        </w:rPr>
        <w:t>,</w:t>
      </w:r>
      <w:r>
        <w:rPr>
          <w:rFonts w:eastAsia="Times New Roman" w:cs="Times New Roman"/>
          <w:szCs w:val="24"/>
        </w:rPr>
        <w:t xml:space="preserve"> πολύ φιλόδοξες, κατά τη γνώμη μου. Οι ετήσιοι στόχο</w:t>
      </w:r>
      <w:r>
        <w:rPr>
          <w:rFonts w:eastAsia="Times New Roman" w:cs="Times New Roman"/>
          <w:szCs w:val="24"/>
        </w:rPr>
        <w:t>ι, όπως προκύπτει από τη σύμβαση, είναι εκατόν δέκα αιτήσεις για πατέντες, με δέκα πατέντες να κατοχυρώνονται τον χρόνο και δεκαέξι χιλιάδες επτακόσιες τριάντα τέσσερις επιστημονικές δημοσιεύσεις σε περιοδικά, πάντα τον χρόνο. Τα νούμερα είναι υψηλά. Θα τα</w:t>
      </w:r>
      <w:r>
        <w:rPr>
          <w:rFonts w:eastAsia="Times New Roman" w:cs="Times New Roman"/>
          <w:szCs w:val="24"/>
        </w:rPr>
        <w:t xml:space="preserve"> καταφέρουμε; Υπάρχει κάποια ρήτρα</w:t>
      </w:r>
      <w:r>
        <w:rPr>
          <w:rFonts w:eastAsia="Times New Roman" w:cs="Times New Roman"/>
          <w:szCs w:val="24"/>
        </w:rPr>
        <w:t>,</w:t>
      </w:r>
      <w:r>
        <w:rPr>
          <w:rFonts w:eastAsia="Times New Roman" w:cs="Times New Roman"/>
          <w:szCs w:val="24"/>
        </w:rPr>
        <w:t xml:space="preserve"> αν δεν πιάσουμε αυτά τα μεγέθη; </w:t>
      </w:r>
    </w:p>
    <w:p w14:paraId="35A8E68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Στη σύμβαση, επίσης, αναφέρονται και δεκαπέντε </w:t>
      </w:r>
      <w:r>
        <w:rPr>
          <w:rFonts w:eastAsia="Times New Roman" w:cs="Times New Roman"/>
          <w:szCs w:val="24"/>
          <w:lang w:val="en-US"/>
        </w:rPr>
        <w:t>full</w:t>
      </w:r>
      <w:r>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υπάλληλοι προσωπικό</w:t>
      </w:r>
      <w:r>
        <w:rPr>
          <w:rFonts w:eastAsia="Times New Roman" w:cs="Times New Roman"/>
          <w:szCs w:val="24"/>
        </w:rPr>
        <w:t>,</w:t>
      </w:r>
      <w:r>
        <w:rPr>
          <w:rFonts w:eastAsia="Times New Roman" w:cs="Times New Roman"/>
          <w:szCs w:val="24"/>
        </w:rPr>
        <w:t xml:space="preserve"> κατά τη διάρκεια της λειτουργίας, οπότε έτσι έχουμε μια ιδέα και για το λειτουργικό κόστος του ΕΛΙΔΕΚ, το οπο</w:t>
      </w:r>
      <w:r>
        <w:rPr>
          <w:rFonts w:eastAsia="Times New Roman" w:cs="Times New Roman"/>
          <w:szCs w:val="24"/>
        </w:rPr>
        <w:t xml:space="preserve">ίο, όμως, δυστυχώς δεν αναφέρεται στην </w:t>
      </w:r>
      <w:r>
        <w:rPr>
          <w:rFonts w:eastAsia="Times New Roman" w:cs="Times New Roman"/>
          <w:szCs w:val="24"/>
        </w:rPr>
        <w:t>έ</w:t>
      </w:r>
      <w:r>
        <w:rPr>
          <w:rFonts w:eastAsia="Times New Roman" w:cs="Times New Roman"/>
          <w:szCs w:val="24"/>
        </w:rPr>
        <w:t xml:space="preserve">κθεση του Γενικού Λογιστηρίου του Κράτους. Η δράση του ΕΛΙΔΕΚ, όμως, ήδη ξεκίνησε. </w:t>
      </w:r>
      <w:r>
        <w:rPr>
          <w:rFonts w:eastAsia="Times New Roman" w:cs="Times New Roman"/>
          <w:szCs w:val="24"/>
        </w:rPr>
        <w:t>Τ</w:t>
      </w:r>
      <w:r>
        <w:rPr>
          <w:rFonts w:eastAsia="Times New Roman" w:cs="Times New Roman"/>
          <w:szCs w:val="24"/>
        </w:rPr>
        <w:t xml:space="preserve">ην Παρασκευή 14 Οκτωβρίου, η ΓΓΕΤ έβγαλε μια προδημοσίευση προκήρυξης του </w:t>
      </w:r>
      <w:r>
        <w:rPr>
          <w:rFonts w:eastAsia="Times New Roman" w:cs="Times New Roman"/>
          <w:szCs w:val="24"/>
        </w:rPr>
        <w:lastRenderedPageBreak/>
        <w:t>ΕΛΙΔΕΚ με ημερομηνία προκήρυξης την 1</w:t>
      </w:r>
      <w:r>
        <w:rPr>
          <w:rFonts w:eastAsia="Times New Roman" w:cs="Times New Roman"/>
          <w:szCs w:val="24"/>
          <w:vertAlign w:val="superscript"/>
        </w:rPr>
        <w:t>η</w:t>
      </w:r>
      <w:r>
        <w:rPr>
          <w:rFonts w:eastAsia="Times New Roman" w:cs="Times New Roman"/>
          <w:szCs w:val="24"/>
        </w:rPr>
        <w:t xml:space="preserve"> Νοεμβρίου του 2016,</w:t>
      </w:r>
      <w:r>
        <w:rPr>
          <w:rFonts w:eastAsia="Times New Roman" w:cs="Times New Roman"/>
          <w:szCs w:val="24"/>
        </w:rPr>
        <w:t xml:space="preserve"> για υποτροφίες</w:t>
      </w:r>
      <w:r>
        <w:rPr>
          <w:rFonts w:eastAsia="Times New Roman" w:cs="Times New Roman"/>
          <w:szCs w:val="24"/>
        </w:rPr>
        <w:t>,</w:t>
      </w:r>
      <w:r>
        <w:rPr>
          <w:rFonts w:eastAsia="Times New Roman" w:cs="Times New Roman"/>
          <w:szCs w:val="24"/>
        </w:rPr>
        <w:t xml:space="preserve"> για υποψήφιους διδάκτορες. </w:t>
      </w:r>
    </w:p>
    <w:p w14:paraId="35A8E68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Κάποια σχόλια για τη συγκεκριμένη προδημοσίευση προκήρυξης: Κατά τη γνώμη μας, τα κριτήρια αξιολόγησης χρειάζονται επανεξέταση</w:t>
      </w:r>
      <w:r>
        <w:rPr>
          <w:rFonts w:eastAsia="Times New Roman" w:cs="Times New Roman"/>
          <w:szCs w:val="24"/>
        </w:rPr>
        <w:t>,</w:t>
      </w:r>
      <w:r>
        <w:rPr>
          <w:rFonts w:eastAsia="Times New Roman" w:cs="Times New Roman"/>
          <w:szCs w:val="24"/>
        </w:rPr>
        <w:t xml:space="preserve"> έτσι όπως αναφέρονται στην προδημοσίευση. Η διακριτοποίηση ως προς τη βαθμολογία θα</w:t>
      </w:r>
      <w:r>
        <w:rPr>
          <w:rFonts w:eastAsia="Times New Roman" w:cs="Times New Roman"/>
          <w:szCs w:val="24"/>
        </w:rPr>
        <w:t xml:space="preserve"> πρέπει να είναι μεγαλύτερη. Για παράδειγμα, δεν μπορεί κάποιος με βαθμό πτυχίου 6,5 να παίρνει τα ίδια μόρια με κάποιον που έχει βαθμό πτυχίου 8,5, είκοσι μόρια. Επίσης, κάποιος με τετραετείς σπουδές και βαθμό πτυχίου 5, που έχει κάνει ένα μονοετές μεταπτ</w:t>
      </w:r>
      <w:r>
        <w:rPr>
          <w:rFonts w:eastAsia="Times New Roman" w:cs="Times New Roman"/>
          <w:szCs w:val="24"/>
        </w:rPr>
        <w:t xml:space="preserve">υχιακό, θα έχει τα ίδια μόρια με κάποιον με πενταετείς σπουδές και βαθμό πτυχίου 9,5. Τριάντα μόρια και οι δύο. Πρέπει να ληφθεί, λοιπόν, κάπως υπ’ όψιν και ο χρόνος σπουδών, ώστε να μην μειονεκτούν όσοι έχουν παραπάνω χρόνια σπουδών, όπως γίνεται στα </w:t>
      </w:r>
      <w:r>
        <w:rPr>
          <w:rFonts w:eastAsia="Times New Roman" w:cs="Times New Roman"/>
          <w:szCs w:val="24"/>
        </w:rPr>
        <w:t>π</w:t>
      </w:r>
      <w:r>
        <w:rPr>
          <w:rFonts w:eastAsia="Times New Roman" w:cs="Times New Roman"/>
          <w:szCs w:val="24"/>
        </w:rPr>
        <w:t>ολυ</w:t>
      </w:r>
      <w:r>
        <w:rPr>
          <w:rFonts w:eastAsia="Times New Roman" w:cs="Times New Roman"/>
          <w:szCs w:val="24"/>
        </w:rPr>
        <w:t xml:space="preserve">τεχνεία, στις </w:t>
      </w:r>
      <w:r>
        <w:rPr>
          <w:rFonts w:eastAsia="Times New Roman" w:cs="Times New Roman"/>
          <w:szCs w:val="24"/>
        </w:rPr>
        <w:t>ι</w:t>
      </w:r>
      <w:r>
        <w:rPr>
          <w:rFonts w:eastAsia="Times New Roman" w:cs="Times New Roman"/>
          <w:szCs w:val="24"/>
        </w:rPr>
        <w:t xml:space="preserve">ατρικές </w:t>
      </w:r>
      <w:r>
        <w:rPr>
          <w:rFonts w:eastAsia="Times New Roman" w:cs="Times New Roman"/>
          <w:szCs w:val="24"/>
        </w:rPr>
        <w:t>σ</w:t>
      </w:r>
      <w:r>
        <w:rPr>
          <w:rFonts w:eastAsia="Times New Roman" w:cs="Times New Roman"/>
          <w:szCs w:val="24"/>
        </w:rPr>
        <w:t xml:space="preserve">χολές. Επίσης, όλα τα μεταπτυχιακά θα μετρούν με είκοσι μόρια; Και τα μονοετή και τα διετή και τα σχετικά με το αντικείμενο της διδακτορικής </w:t>
      </w:r>
      <w:r>
        <w:rPr>
          <w:rFonts w:eastAsia="Times New Roman" w:cs="Times New Roman"/>
          <w:szCs w:val="24"/>
        </w:rPr>
        <w:lastRenderedPageBreak/>
        <w:t>διατριβής και τα άσχετα; Η ομάδα κριτηρίων Α2</w:t>
      </w:r>
      <w:r>
        <w:rPr>
          <w:rFonts w:eastAsia="Times New Roman" w:cs="Times New Roman"/>
          <w:szCs w:val="24"/>
        </w:rPr>
        <w:t>,</w:t>
      </w:r>
      <w:r>
        <w:rPr>
          <w:rFonts w:eastAsia="Times New Roman" w:cs="Times New Roman"/>
          <w:szCs w:val="24"/>
        </w:rPr>
        <w:t xml:space="preserve"> που αναφέρεται στην προδημοσίευση είναι επίσ</w:t>
      </w:r>
      <w:r>
        <w:rPr>
          <w:rFonts w:eastAsia="Times New Roman" w:cs="Times New Roman"/>
          <w:szCs w:val="24"/>
        </w:rPr>
        <w:t xml:space="preserve">ης πολύ υποκειμενική. Θέλει μια αντικειμενικοποίηση. </w:t>
      </w:r>
    </w:p>
    <w:p w14:paraId="35A8E69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Εκτός από το προφίλ του υποψηφίου, η δική μας άποψη είναι ότι πρέπει να εξετάζεται και το περιεχόμενο της διατριβής και να αξιολογείται. Επίσης, δεν είναι όλες οι δημοσιεύσεις ίδιες. Θα πρέπει να διαφορ</w:t>
      </w:r>
      <w:r>
        <w:rPr>
          <w:rFonts w:eastAsia="Times New Roman" w:cs="Times New Roman"/>
          <w:szCs w:val="24"/>
        </w:rPr>
        <w:t xml:space="preserve">οποιούνται και αυτές στη βαθμολογία και γενικά θα πρέπει να αντικειμενικοποιήσουμε όσο γίνεται το σύστημα, ώστε να μην υπάρχουν οι σκιές της οποιασδήποτε εύνοιας προς κάποιους. </w:t>
      </w:r>
    </w:p>
    <w:p w14:paraId="35A8E691" w14:textId="77777777" w:rsidR="0078608B" w:rsidRDefault="00CA331D">
      <w:pPr>
        <w:spacing w:after="0" w:line="600" w:lineRule="auto"/>
        <w:ind w:firstLine="720"/>
        <w:jc w:val="both"/>
        <w:rPr>
          <w:rFonts w:eastAsia="Times New Roman"/>
          <w:szCs w:val="24"/>
        </w:rPr>
      </w:pPr>
      <w:r>
        <w:rPr>
          <w:rFonts w:eastAsia="Times New Roman"/>
          <w:szCs w:val="24"/>
        </w:rPr>
        <w:t>Διάβασα, επίσης, πριν από μια εβδομάδα, την Τετάρτη 12 Οκτωβρίου, αν δεν απατώ</w:t>
      </w:r>
      <w:r>
        <w:rPr>
          <w:rFonts w:eastAsia="Times New Roman"/>
          <w:szCs w:val="24"/>
        </w:rPr>
        <w:t xml:space="preserve">μαι, στην εφημερίδα της Κυβέρνησης, στην </w:t>
      </w:r>
      <w:r>
        <w:rPr>
          <w:rFonts w:eastAsia="Times New Roman"/>
          <w:szCs w:val="24"/>
        </w:rPr>
        <w:t>«</w:t>
      </w:r>
      <w:r>
        <w:rPr>
          <w:rFonts w:eastAsia="Times New Roman"/>
          <w:szCs w:val="24"/>
        </w:rPr>
        <w:t>ΑΥΓΗ</w:t>
      </w:r>
      <w:r>
        <w:rPr>
          <w:rFonts w:eastAsia="Times New Roman"/>
          <w:szCs w:val="24"/>
        </w:rPr>
        <w:t>»</w:t>
      </w:r>
      <w:r>
        <w:rPr>
          <w:rFonts w:eastAsia="Times New Roman"/>
          <w:szCs w:val="24"/>
        </w:rPr>
        <w:t xml:space="preserve"> δηλαδή, ένα ρεπορτάζ για την ενίσχυση δεκαπέντε χιλιάδων νέων επιστημόνων, από κοινή συνέντευξη της κ. Αναγνωστοπούλου και του κ. Χαρίτση την προηγούμενη μέρα, δηλαδή 11 Οκτωβρίου. </w:t>
      </w:r>
    </w:p>
    <w:p w14:paraId="35A8E692" w14:textId="77777777" w:rsidR="0078608B" w:rsidRDefault="00CA331D">
      <w:pPr>
        <w:spacing w:after="0" w:line="600" w:lineRule="auto"/>
        <w:ind w:firstLine="720"/>
        <w:jc w:val="both"/>
        <w:rPr>
          <w:rFonts w:eastAsia="Times New Roman"/>
          <w:szCs w:val="24"/>
        </w:rPr>
      </w:pPr>
      <w:r>
        <w:rPr>
          <w:rFonts w:eastAsia="Times New Roman"/>
          <w:szCs w:val="24"/>
        </w:rPr>
        <w:lastRenderedPageBreak/>
        <w:t>Για το Ε</w:t>
      </w:r>
      <w:r>
        <w:rPr>
          <w:rFonts w:eastAsia="Times New Roman"/>
          <w:szCs w:val="24"/>
        </w:rPr>
        <w:t>ΛΙΔ</w:t>
      </w:r>
      <w:r>
        <w:rPr>
          <w:rFonts w:eastAsia="Times New Roman"/>
          <w:szCs w:val="24"/>
        </w:rPr>
        <w:t>ΕΚ δεν έλεγε κο</w:t>
      </w:r>
      <w:r>
        <w:rPr>
          <w:rFonts w:eastAsia="Times New Roman"/>
          <w:szCs w:val="24"/>
        </w:rPr>
        <w:t xml:space="preserve">υβέντα ή μάλλον, η </w:t>
      </w:r>
      <w:r>
        <w:rPr>
          <w:rFonts w:eastAsia="Times New Roman"/>
          <w:szCs w:val="24"/>
        </w:rPr>
        <w:t>«</w:t>
      </w:r>
      <w:r>
        <w:rPr>
          <w:rFonts w:eastAsia="Times New Roman"/>
          <w:szCs w:val="24"/>
        </w:rPr>
        <w:t>ΑΥΓΗ</w:t>
      </w:r>
      <w:r>
        <w:rPr>
          <w:rFonts w:eastAsia="Times New Roman"/>
          <w:szCs w:val="24"/>
        </w:rPr>
        <w:t>»</w:t>
      </w:r>
      <w:r>
        <w:rPr>
          <w:rFonts w:eastAsia="Times New Roman"/>
          <w:szCs w:val="24"/>
        </w:rPr>
        <w:t xml:space="preserve"> έλεγε ότι δεν αναφέρεται στο Ε</w:t>
      </w:r>
      <w:r>
        <w:rPr>
          <w:rFonts w:eastAsia="Times New Roman"/>
          <w:szCs w:val="24"/>
        </w:rPr>
        <w:t>ΛΙΔ</w:t>
      </w:r>
      <w:r>
        <w:rPr>
          <w:rFonts w:eastAsia="Times New Roman"/>
          <w:szCs w:val="24"/>
        </w:rPr>
        <w:t>ΕΚ, γιατί δεν αφορά την τριτοβάθμια εκπαίδευση. Κι όμως, το Ε</w:t>
      </w:r>
      <w:r>
        <w:rPr>
          <w:rFonts w:eastAsia="Times New Roman"/>
          <w:szCs w:val="24"/>
        </w:rPr>
        <w:t>ΛΙΔ</w:t>
      </w:r>
      <w:r>
        <w:rPr>
          <w:rFonts w:eastAsia="Times New Roman"/>
          <w:szCs w:val="24"/>
        </w:rPr>
        <w:t>ΕΚ αφορά και παρα</w:t>
      </w:r>
      <w:r>
        <w:rPr>
          <w:rFonts w:eastAsia="Times New Roman"/>
          <w:szCs w:val="24"/>
        </w:rPr>
        <w:t>-</w:t>
      </w:r>
      <w:r>
        <w:rPr>
          <w:rFonts w:eastAsia="Times New Roman"/>
          <w:szCs w:val="24"/>
        </w:rPr>
        <w:t xml:space="preserve">αφορά την τριτοβάθμια εκπαίδευση και αυτό αποδεικνύεται και από τις προκηρύξεις για τους υποψήφιους διδάκτορες. </w:t>
      </w:r>
    </w:p>
    <w:p w14:paraId="35A8E693" w14:textId="77777777" w:rsidR="0078608B" w:rsidRDefault="00CA331D">
      <w:pPr>
        <w:spacing w:after="0" w:line="600" w:lineRule="auto"/>
        <w:ind w:firstLine="720"/>
        <w:jc w:val="both"/>
        <w:rPr>
          <w:rFonts w:eastAsia="Times New Roman"/>
          <w:szCs w:val="24"/>
        </w:rPr>
      </w:pPr>
      <w:r>
        <w:rPr>
          <w:rFonts w:eastAsia="Times New Roman"/>
          <w:szCs w:val="24"/>
        </w:rPr>
        <w:t>Εξάλλου, η προδημοσίευση της προκήρυξης</w:t>
      </w:r>
      <w:r>
        <w:rPr>
          <w:rFonts w:eastAsia="Times New Roman"/>
          <w:szCs w:val="24"/>
        </w:rPr>
        <w:t>,</w:t>
      </w:r>
      <w:r>
        <w:rPr>
          <w:rFonts w:eastAsia="Times New Roman"/>
          <w:szCs w:val="24"/>
        </w:rPr>
        <w:t xml:space="preserve"> που ανέφερα παραπάνω για υποτροφίες σε υποψήφιους διδάκτορες</w:t>
      </w:r>
      <w:r>
        <w:rPr>
          <w:rFonts w:eastAsia="Times New Roman"/>
          <w:szCs w:val="24"/>
        </w:rPr>
        <w:t>,</w:t>
      </w:r>
      <w:r>
        <w:rPr>
          <w:rFonts w:eastAsia="Times New Roman"/>
          <w:szCs w:val="24"/>
        </w:rPr>
        <w:t xml:space="preserve"> ταυτίζεται με προγράμματα που εξήγγειλε η κ. Αναγνωστοπούλου και ο κ. Χαρίτσης. Θα υπάρχει, άραγε, κάποιος κοινός σχεδιασμός, ένας συντονισμός, ώστε να μ</w:t>
      </w:r>
      <w:r>
        <w:rPr>
          <w:rFonts w:eastAsia="Times New Roman"/>
          <w:szCs w:val="24"/>
        </w:rPr>
        <w:t>ην υπάρχουν επικαλύψεις; Μιλούν οι αρμόδιοι Υπουργοί μεταξύ τους; Γιατί δεν αναφέρθηκε και το Ε</w:t>
      </w:r>
      <w:r>
        <w:rPr>
          <w:rFonts w:eastAsia="Times New Roman"/>
          <w:szCs w:val="24"/>
        </w:rPr>
        <w:t>ΛΙΔ</w:t>
      </w:r>
      <w:r>
        <w:rPr>
          <w:rFonts w:eastAsia="Times New Roman"/>
          <w:szCs w:val="24"/>
        </w:rPr>
        <w:t>ΕΚ, λοιπόν στη συνέντευξη αυτή, εφόσον εξυπηρετεί παρόμοιους σκοπούς;</w:t>
      </w:r>
    </w:p>
    <w:p w14:paraId="35A8E694" w14:textId="77777777" w:rsidR="0078608B" w:rsidRDefault="00CA331D">
      <w:pPr>
        <w:spacing w:after="0" w:line="600" w:lineRule="auto"/>
        <w:ind w:firstLine="720"/>
        <w:jc w:val="both"/>
        <w:rPr>
          <w:rFonts w:eastAsia="Times New Roman"/>
          <w:szCs w:val="24"/>
        </w:rPr>
      </w:pPr>
      <w:r>
        <w:rPr>
          <w:rFonts w:eastAsia="Times New Roman"/>
          <w:szCs w:val="24"/>
        </w:rPr>
        <w:t>Επί των άρθρων και των τροπολογιών θα μιλήσω αύριο στην κατ’ άρθρον συζήτηση. Ωστόσο, επ</w:t>
      </w:r>
      <w:r>
        <w:rPr>
          <w:rFonts w:eastAsia="Times New Roman"/>
          <w:szCs w:val="24"/>
        </w:rPr>
        <w:t xml:space="preserve">ιτρέψτε μου να πω κάτι για την τροπολογία Παππά, η οποία ήρθε βράδυ Παρασκευής και μεσάνυχτα Παρασκευής αποσύρθηκε κι αν δεν αποσυρόταν, θα τίναζε και το συγκεκριμένο νομοσχέδιο στον αέρα. </w:t>
      </w:r>
      <w:r>
        <w:rPr>
          <w:rFonts w:eastAsia="Times New Roman"/>
          <w:szCs w:val="24"/>
        </w:rPr>
        <w:lastRenderedPageBreak/>
        <w:t>Ήταν μία τροπολογία που, ανάμεσα στα άλλα απαράδεκτα, απαξίωνε ακόμ</w:t>
      </w:r>
      <w:r>
        <w:rPr>
          <w:rFonts w:eastAsia="Times New Roman"/>
          <w:szCs w:val="24"/>
        </w:rPr>
        <w:t xml:space="preserve">α περισσότερο το Εθνικό Συμβούλιο Ραδιοτηλεόρασης, λίγες ώρες πριν ξεκινήσουν οι προσπάθειες συγκρότησής του. </w:t>
      </w:r>
    </w:p>
    <w:p w14:paraId="35A8E695" w14:textId="77777777" w:rsidR="0078608B" w:rsidRDefault="00CA331D">
      <w:pPr>
        <w:spacing w:after="0" w:line="600" w:lineRule="auto"/>
        <w:ind w:firstLine="720"/>
        <w:jc w:val="both"/>
        <w:rPr>
          <w:rFonts w:eastAsia="Times New Roman"/>
          <w:szCs w:val="24"/>
        </w:rPr>
      </w:pPr>
      <w:r>
        <w:rPr>
          <w:rFonts w:eastAsia="Times New Roman"/>
          <w:szCs w:val="24"/>
        </w:rPr>
        <w:t>Επιτρέψτε μου να πω ότι τέτοιες κινήσεις από μέρους της Κυβέρνησης εξαφανίζουν κάθε καλή πρόθεση για συναίνεση σε πράγματα</w:t>
      </w:r>
      <w:r>
        <w:rPr>
          <w:rFonts w:eastAsia="Times New Roman"/>
          <w:szCs w:val="24"/>
        </w:rPr>
        <w:t>,</w:t>
      </w:r>
      <w:r>
        <w:rPr>
          <w:rFonts w:eastAsia="Times New Roman"/>
          <w:szCs w:val="24"/>
        </w:rPr>
        <w:t xml:space="preserve"> στα οποία ουσιαστικά </w:t>
      </w:r>
      <w:r>
        <w:rPr>
          <w:rFonts w:eastAsia="Times New Roman"/>
          <w:szCs w:val="24"/>
        </w:rPr>
        <w:t>συγκλίνουμε, όπως είναι ένα νομοσχέδιο για την έρευνα, όπως είναι το νομοσχέδιο για το Ε</w:t>
      </w:r>
      <w:r>
        <w:rPr>
          <w:rFonts w:eastAsia="Times New Roman"/>
          <w:szCs w:val="24"/>
        </w:rPr>
        <w:t>ΛΙΔ</w:t>
      </w:r>
      <w:r>
        <w:rPr>
          <w:rFonts w:eastAsia="Times New Roman"/>
          <w:szCs w:val="24"/>
        </w:rPr>
        <w:t>ΕΚ.</w:t>
      </w:r>
    </w:p>
    <w:p w14:paraId="35A8E696" w14:textId="77777777" w:rsidR="0078608B" w:rsidRDefault="00CA331D">
      <w:pPr>
        <w:spacing w:after="0" w:line="600" w:lineRule="auto"/>
        <w:ind w:firstLine="720"/>
        <w:jc w:val="both"/>
        <w:rPr>
          <w:rFonts w:eastAsia="Times New Roman"/>
          <w:szCs w:val="24"/>
        </w:rPr>
      </w:pPr>
      <w:r>
        <w:rPr>
          <w:rFonts w:eastAsia="Times New Roman"/>
          <w:szCs w:val="24"/>
        </w:rPr>
        <w:t xml:space="preserve">Εκτός κι αν ο κ. Παππάς βιάζεται να δώσει τα χρήματα από τις άδειες για την ανάσχεση του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xml:space="preserve">, όπως υποσχέθηκε, άλλωστε, σε δήλωσή του στο </w:t>
      </w:r>
      <w:r>
        <w:rPr>
          <w:rFonts w:eastAsia="Times New Roman"/>
          <w:szCs w:val="24"/>
          <w:lang w:val="en-US"/>
        </w:rPr>
        <w:t>twitter</w:t>
      </w:r>
      <w:r>
        <w:rPr>
          <w:rFonts w:eastAsia="Times New Roman"/>
          <w:szCs w:val="24"/>
        </w:rPr>
        <w:t>, όπου λ</w:t>
      </w:r>
      <w:r>
        <w:rPr>
          <w:rFonts w:eastAsia="Times New Roman"/>
          <w:szCs w:val="24"/>
        </w:rPr>
        <w:t xml:space="preserve">έει: «Με τα χρήματα από τις τηλεοπτικές άδειες αρχίζει το πρόγραμμα στήριξης νέων διδακτόρων, για να μετατρέψουμε το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xml:space="preserve"> σε </w:t>
      </w:r>
      <w:r>
        <w:rPr>
          <w:rFonts w:eastAsia="Times New Roman"/>
          <w:szCs w:val="24"/>
          <w:lang w:val="en-US"/>
        </w:rPr>
        <w:t>brain</w:t>
      </w:r>
      <w:r>
        <w:rPr>
          <w:rFonts w:eastAsia="Times New Roman"/>
          <w:szCs w:val="24"/>
        </w:rPr>
        <w:t xml:space="preserve"> </w:t>
      </w:r>
      <w:r>
        <w:rPr>
          <w:rFonts w:eastAsia="Times New Roman"/>
          <w:szCs w:val="24"/>
          <w:lang w:val="en-US"/>
        </w:rPr>
        <w:t>gain</w:t>
      </w:r>
      <w:r>
        <w:rPr>
          <w:rFonts w:eastAsia="Times New Roman"/>
          <w:szCs w:val="24"/>
        </w:rPr>
        <w:t>.» Επομένως, να τον ρωτήσετε, κύριε Υπουργέ, αν υπάρχει αυτή η διάθεση, για να αυξήσουμε ακόμα περισσότερο τα ποσά</w:t>
      </w:r>
      <w:r>
        <w:rPr>
          <w:rFonts w:eastAsia="Times New Roman"/>
          <w:szCs w:val="24"/>
        </w:rPr>
        <w:t xml:space="preserve"> που πάνε σε υποψήφιους διδάκτορες. </w:t>
      </w:r>
    </w:p>
    <w:p w14:paraId="35A8E697" w14:textId="77777777" w:rsidR="0078608B" w:rsidRDefault="00CA331D">
      <w:pPr>
        <w:spacing w:after="0" w:line="600" w:lineRule="auto"/>
        <w:ind w:firstLine="720"/>
        <w:jc w:val="both"/>
        <w:rPr>
          <w:rFonts w:eastAsia="Times New Roman"/>
          <w:szCs w:val="24"/>
        </w:rPr>
      </w:pPr>
      <w:r>
        <w:rPr>
          <w:rFonts w:eastAsia="Times New Roman"/>
          <w:szCs w:val="24"/>
        </w:rPr>
        <w:t xml:space="preserve">Το καταθέτω για τα Πρακτικά. </w:t>
      </w:r>
    </w:p>
    <w:p w14:paraId="35A8E698" w14:textId="77777777" w:rsidR="0078608B" w:rsidRDefault="00CA331D">
      <w:pPr>
        <w:spacing w:after="0" w:line="600" w:lineRule="auto"/>
        <w:ind w:firstLine="720"/>
        <w:jc w:val="both"/>
        <w:rPr>
          <w:rFonts w:eastAsia="Times New Roman"/>
          <w:szCs w:val="24"/>
        </w:rPr>
      </w:pPr>
      <w:r>
        <w:rPr>
          <w:rFonts w:eastAsia="Times New Roman"/>
          <w:szCs w:val="24"/>
        </w:rPr>
        <w:lastRenderedPageBreak/>
        <w:t>(Στο σημείο αυτό ο Βουλευτής κ. Γεώργιος Μαυρωτάς καταθέτει για τα Πρακτικά το προαναφερθέν έγγραφο, το οποίο βρίσκεται στο αρχείο του Τμήματος Γραμματείας της Διεύθυνσης Στενογραφίας και Π</w:t>
      </w:r>
      <w:r>
        <w:rPr>
          <w:rFonts w:eastAsia="Times New Roman"/>
          <w:szCs w:val="24"/>
        </w:rPr>
        <w:t xml:space="preserve">ρακτικών της Βουλής)  </w:t>
      </w:r>
    </w:p>
    <w:p w14:paraId="35A8E699" w14:textId="77777777" w:rsidR="0078608B" w:rsidRDefault="00CA331D">
      <w:pPr>
        <w:spacing w:after="0" w:line="600" w:lineRule="auto"/>
        <w:ind w:firstLine="720"/>
        <w:jc w:val="both"/>
        <w:rPr>
          <w:rFonts w:eastAsia="Times New Roman"/>
          <w:szCs w:val="24"/>
        </w:rPr>
      </w:pPr>
      <w:r>
        <w:rPr>
          <w:rFonts w:eastAsia="Times New Roman"/>
          <w:szCs w:val="24"/>
        </w:rPr>
        <w:t>Επίσης, κύριε Υπουργέ, μήπως θα πρέπει να φοβάστε στον επερχόμενο ανασχηματισμό για τη θέση σας; Υπάρχουν μνηστήρες.</w:t>
      </w:r>
    </w:p>
    <w:p w14:paraId="35A8E69A" w14:textId="77777777" w:rsidR="0078608B" w:rsidRDefault="00CA331D">
      <w:pPr>
        <w:spacing w:after="0" w:line="600" w:lineRule="auto"/>
        <w:ind w:firstLine="720"/>
        <w:jc w:val="both"/>
        <w:rPr>
          <w:rFonts w:eastAsia="Times New Roman"/>
          <w:szCs w:val="24"/>
        </w:rPr>
      </w:pPr>
      <w:r>
        <w:rPr>
          <w:rFonts w:eastAsia="Times New Roman"/>
          <w:szCs w:val="24"/>
        </w:rPr>
        <w:t>Με τέτοιες κοινοβουλευτικές πρακτικές, όπως και του κ. Φίλη πριν από ένα μήνα, με τη νομοτεχνική βελτίωση για τους Ε</w:t>
      </w:r>
      <w:r>
        <w:rPr>
          <w:rFonts w:eastAsia="Times New Roman"/>
          <w:szCs w:val="24"/>
        </w:rPr>
        <w:t>ΔΙΠ, που τώρα αποσύρει με την τροπολογία που φέρνει, ασφαλώς και δεν είσαστε η κάθε λέξη του Συντάγματος. Ειδικά στα κοινοβουλευτικά θέματα, είστε, μάλλον, η κάθε ανορθογραφία του.</w:t>
      </w:r>
    </w:p>
    <w:p w14:paraId="35A8E69B" w14:textId="77777777" w:rsidR="0078608B" w:rsidRDefault="00CA331D">
      <w:pPr>
        <w:spacing w:after="0" w:line="600" w:lineRule="auto"/>
        <w:ind w:firstLine="720"/>
        <w:jc w:val="both"/>
        <w:rPr>
          <w:rFonts w:eastAsia="Times New Roman"/>
          <w:szCs w:val="24"/>
        </w:rPr>
      </w:pPr>
      <w:r>
        <w:rPr>
          <w:rFonts w:eastAsia="Times New Roman"/>
          <w:szCs w:val="24"/>
        </w:rPr>
        <w:t xml:space="preserve">Κλείνοντας, το παρόν νομοσχέδιο είναι στη σωστή κατεύθυνση και ομολογώ ότι </w:t>
      </w:r>
      <w:r>
        <w:rPr>
          <w:rFonts w:eastAsia="Times New Roman"/>
          <w:szCs w:val="24"/>
        </w:rPr>
        <w:t xml:space="preserve">μας επηρέασε θετικά το γεγονός ότι ο Αναπληρωτής Υπουργός έκανε δεκτές πολλές από τις προτάσεις μας. Ο διάβολος, όμως, κρύβεται στην εφαρμογή. Γι’ αυτό, θα παρακολουθούμε στενά, ώστε να επιτελέσει τον σκοπό του και να </w:t>
      </w:r>
      <w:r>
        <w:rPr>
          <w:rFonts w:eastAsia="Times New Roman"/>
          <w:szCs w:val="24"/>
        </w:rPr>
        <w:lastRenderedPageBreak/>
        <w:t>στηρίζονται οι νέοι επιστήμονες και οι</w:t>
      </w:r>
      <w:r>
        <w:rPr>
          <w:rFonts w:eastAsia="Times New Roman"/>
          <w:szCs w:val="24"/>
        </w:rPr>
        <w:t xml:space="preserve"> ερευνητικές ομάδες, ανάλογα με την αξία τους κι όχι ανάλογα με τη γνωριμία τους.</w:t>
      </w:r>
    </w:p>
    <w:p w14:paraId="35A8E69C" w14:textId="77777777" w:rsidR="0078608B" w:rsidRDefault="00CA331D">
      <w:pPr>
        <w:spacing w:after="0" w:line="600" w:lineRule="auto"/>
        <w:ind w:firstLine="720"/>
        <w:jc w:val="both"/>
        <w:rPr>
          <w:rFonts w:eastAsia="Times New Roman"/>
          <w:szCs w:val="24"/>
        </w:rPr>
      </w:pPr>
      <w:r>
        <w:rPr>
          <w:rFonts w:eastAsia="Times New Roman"/>
          <w:szCs w:val="24"/>
        </w:rPr>
        <w:t>Είμαστε θετικά διακείμενοι, λοιπόν, επί της αρχής και θα είμαστε υπερθετικά παρόντες στην εφαρμογή του. Αύριο θα μιλήσουμε για τις τροπολογίες και τα άρθρα όπου θα ρωτήσω και</w:t>
      </w:r>
      <w:r>
        <w:rPr>
          <w:rFonts w:eastAsia="Times New Roman"/>
          <w:szCs w:val="24"/>
        </w:rPr>
        <w:t xml:space="preserve"> τον κ. Φίλη αν μαζί με την νομοτεχνική βελτίωση για τους ΕΔΙΠ θα πάρει πίσω και το λιβελλογράφημα που εξέδωσε το Υπουργείο του</w:t>
      </w:r>
      <w:r>
        <w:rPr>
          <w:rFonts w:eastAsia="Times New Roman"/>
          <w:szCs w:val="24"/>
        </w:rPr>
        <w:t>,</w:t>
      </w:r>
      <w:r>
        <w:rPr>
          <w:rFonts w:eastAsia="Times New Roman"/>
          <w:szCs w:val="24"/>
        </w:rPr>
        <w:t xml:space="preserve"> αναφερόμενο σε εμένα, επειδή αντέδρασα σ’ εκείνη τη διάταξη, χαρακτηρίζοντάς με ως ανίδεο, μουλωχτό υπονομευτή</w:t>
      </w:r>
      <w:r>
        <w:rPr>
          <w:rFonts w:eastAsia="Times New Roman"/>
          <w:szCs w:val="24"/>
        </w:rPr>
        <w:t>,</w:t>
      </w:r>
      <w:r>
        <w:rPr>
          <w:rFonts w:eastAsia="Times New Roman"/>
          <w:szCs w:val="24"/>
        </w:rPr>
        <w:t xml:space="preserve"> που διαστρέφει </w:t>
      </w:r>
      <w:r>
        <w:rPr>
          <w:rFonts w:eastAsia="Times New Roman"/>
          <w:szCs w:val="24"/>
        </w:rPr>
        <w:t>την αλήθεια.</w:t>
      </w:r>
    </w:p>
    <w:p w14:paraId="35A8E69D" w14:textId="77777777" w:rsidR="0078608B" w:rsidRDefault="00CA331D">
      <w:pPr>
        <w:spacing w:after="0" w:line="600" w:lineRule="auto"/>
        <w:ind w:firstLine="720"/>
        <w:jc w:val="both"/>
        <w:rPr>
          <w:rFonts w:eastAsia="Times New Roman"/>
          <w:szCs w:val="24"/>
        </w:rPr>
      </w:pPr>
      <w:r>
        <w:rPr>
          <w:rFonts w:eastAsia="Times New Roman"/>
          <w:szCs w:val="24"/>
        </w:rPr>
        <w:t>Τελικά, όμως, πριν αλέκτωρ</w:t>
      </w:r>
      <w:r>
        <w:rPr>
          <w:rFonts w:eastAsia="Times New Roman"/>
          <w:szCs w:val="24"/>
        </w:rPr>
        <w:t>α</w:t>
      </w:r>
      <w:r>
        <w:rPr>
          <w:rFonts w:eastAsia="Times New Roman"/>
          <w:szCs w:val="24"/>
        </w:rPr>
        <w:t xml:space="preserve"> </w:t>
      </w:r>
      <w:r>
        <w:rPr>
          <w:rFonts w:eastAsia="Times New Roman"/>
          <w:szCs w:val="24"/>
        </w:rPr>
        <w:t>φωνήσαι</w:t>
      </w:r>
      <w:r>
        <w:rPr>
          <w:rFonts w:eastAsia="Times New Roman"/>
          <w:szCs w:val="24"/>
        </w:rPr>
        <w:t>,</w:t>
      </w:r>
      <w:r>
        <w:rPr>
          <w:rFonts w:eastAsia="Times New Roman"/>
          <w:szCs w:val="24"/>
        </w:rPr>
        <w:t xml:space="preserve"> τρις</w:t>
      </w:r>
      <w:r>
        <w:rPr>
          <w:rFonts w:eastAsia="Times New Roman"/>
          <w:szCs w:val="24"/>
        </w:rPr>
        <w:t>…</w:t>
      </w:r>
      <w:r>
        <w:rPr>
          <w:rFonts w:eastAsia="Times New Roman"/>
          <w:szCs w:val="24"/>
        </w:rPr>
        <w:t xml:space="preserve"> με την απόσυρση φάνηκε ποιος είναι ο ανίδεος και ποιος διαστρέφει την αλήθεια. </w:t>
      </w:r>
    </w:p>
    <w:p w14:paraId="35A8E69E" w14:textId="77777777" w:rsidR="0078608B" w:rsidRDefault="00CA331D">
      <w:pPr>
        <w:spacing w:after="0" w:line="600" w:lineRule="auto"/>
        <w:ind w:firstLine="720"/>
        <w:jc w:val="both"/>
        <w:rPr>
          <w:rFonts w:eastAsia="Times New Roman"/>
          <w:szCs w:val="24"/>
        </w:rPr>
      </w:pPr>
      <w:r>
        <w:rPr>
          <w:rFonts w:eastAsia="Times New Roman"/>
          <w:szCs w:val="24"/>
        </w:rPr>
        <w:t>Ευχαριστώ πολύ.</w:t>
      </w:r>
    </w:p>
    <w:p w14:paraId="35A8E69F" w14:textId="77777777" w:rsidR="0078608B" w:rsidRDefault="00CA331D">
      <w:pPr>
        <w:spacing w:after="0"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35A8E6A0" w14:textId="77777777" w:rsidR="0078608B" w:rsidRDefault="00CA331D">
      <w:pPr>
        <w:spacing w:after="0"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Κυρίες και κύριοι </w:t>
      </w:r>
      <w:r>
        <w:rPr>
          <w:rFonts w:eastAsia="Times New Roman"/>
          <w:szCs w:val="24"/>
        </w:rPr>
        <w:t>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w:t>
      </w:r>
      <w:r>
        <w:rPr>
          <w:rFonts w:eastAsia="Times New Roman"/>
          <w:szCs w:val="24"/>
        </w:rPr>
        <w:t>πο οργάνωσης και λειτουργίας της Βουλής, σαράντα πέντε μαθητές και μαθήτριες και πέντε εκπαιδευτικοί συνοδοί τους από το Γενικό Λύκειο Αρεόπολης Λακωνίας.</w:t>
      </w:r>
    </w:p>
    <w:p w14:paraId="35A8E6A1" w14:textId="77777777" w:rsidR="0078608B" w:rsidRDefault="00CA331D">
      <w:pPr>
        <w:spacing w:after="0" w:line="600" w:lineRule="auto"/>
        <w:ind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35A8E6A2" w14:textId="77777777" w:rsidR="0078608B" w:rsidRDefault="00CA331D">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35A8E6A3" w14:textId="77777777" w:rsidR="0078608B" w:rsidRDefault="00CA331D">
      <w:pPr>
        <w:spacing w:after="0" w:line="600" w:lineRule="auto"/>
        <w:ind w:firstLine="720"/>
        <w:jc w:val="both"/>
        <w:rPr>
          <w:rFonts w:eastAsia="Times New Roman"/>
          <w:szCs w:val="24"/>
        </w:rPr>
      </w:pPr>
      <w:r>
        <w:rPr>
          <w:rFonts w:eastAsia="Times New Roman"/>
          <w:szCs w:val="24"/>
        </w:rPr>
        <w:t xml:space="preserve">Τον λόγο έχει ο κ. </w:t>
      </w:r>
      <w:r>
        <w:rPr>
          <w:rFonts w:eastAsia="Times New Roman"/>
          <w:szCs w:val="24"/>
        </w:rPr>
        <w:t xml:space="preserve">Παπαχριστόπουλος, ειδικός αγορητής από τους Ανεξάρτητους Έλληνες. </w:t>
      </w:r>
    </w:p>
    <w:p w14:paraId="35A8E6A4" w14:textId="77777777" w:rsidR="0078608B" w:rsidRDefault="00CA331D">
      <w:pPr>
        <w:spacing w:after="0" w:line="600" w:lineRule="auto"/>
        <w:ind w:firstLine="720"/>
        <w:jc w:val="both"/>
        <w:rPr>
          <w:rFonts w:eastAsia="Times New Roman"/>
          <w:szCs w:val="24"/>
        </w:rPr>
      </w:pPr>
      <w:r>
        <w:rPr>
          <w:rFonts w:eastAsia="Times New Roman"/>
          <w:szCs w:val="24"/>
        </w:rPr>
        <w:t>Λέω όλον τον τίτλο, γιατί</w:t>
      </w:r>
      <w:r>
        <w:rPr>
          <w:rFonts w:eastAsia="Times New Roman"/>
          <w:szCs w:val="24"/>
        </w:rPr>
        <w:t xml:space="preserve"> -</w:t>
      </w:r>
      <w:r>
        <w:rPr>
          <w:rFonts w:eastAsia="Times New Roman"/>
          <w:szCs w:val="24"/>
        </w:rPr>
        <w:t>όπως</w:t>
      </w:r>
      <w:r>
        <w:rPr>
          <w:rFonts w:eastAsia="Times New Roman"/>
          <w:szCs w:val="24"/>
        </w:rPr>
        <w:t xml:space="preserve"> ορθώς, μας επισημάνθηκε στο Προεδρείο</w:t>
      </w:r>
      <w:r>
        <w:rPr>
          <w:rFonts w:eastAsia="Times New Roman"/>
          <w:szCs w:val="24"/>
        </w:rPr>
        <w:t>, να το λέμε</w:t>
      </w:r>
      <w:r>
        <w:rPr>
          <w:rFonts w:eastAsia="Times New Roman"/>
          <w:szCs w:val="24"/>
        </w:rPr>
        <w:t>-</w:t>
      </w:r>
      <w:r>
        <w:rPr>
          <w:rFonts w:eastAsia="Times New Roman"/>
          <w:szCs w:val="24"/>
        </w:rPr>
        <w:t xml:space="preserve"> </w:t>
      </w:r>
      <w:r>
        <w:rPr>
          <w:rFonts w:eastAsia="Times New Roman"/>
          <w:szCs w:val="24"/>
        </w:rPr>
        <w:t>για</w:t>
      </w:r>
      <w:r>
        <w:rPr>
          <w:rFonts w:eastAsia="Times New Roman"/>
          <w:szCs w:val="24"/>
        </w:rPr>
        <w:t xml:space="preserve"> τυφλούς είτε </w:t>
      </w:r>
      <w:r>
        <w:rPr>
          <w:rFonts w:eastAsia="Times New Roman"/>
          <w:szCs w:val="24"/>
        </w:rPr>
        <w:t xml:space="preserve">για </w:t>
      </w:r>
      <w:r>
        <w:rPr>
          <w:rFonts w:eastAsia="Times New Roman"/>
          <w:szCs w:val="24"/>
        </w:rPr>
        <w:t>κωφούς που παρακολουθούν</w:t>
      </w:r>
      <w:r>
        <w:rPr>
          <w:rFonts w:eastAsia="Times New Roman"/>
          <w:szCs w:val="24"/>
        </w:rPr>
        <w:t xml:space="preserve">, </w:t>
      </w:r>
      <w:r>
        <w:rPr>
          <w:rFonts w:eastAsia="Times New Roman"/>
          <w:szCs w:val="24"/>
        </w:rPr>
        <w:t xml:space="preserve">για να μπορούν να καταλαβαίνουν ποιος μιλάει. Ήταν σωστή η </w:t>
      </w:r>
      <w:r>
        <w:rPr>
          <w:rFonts w:eastAsia="Times New Roman"/>
          <w:szCs w:val="24"/>
        </w:rPr>
        <w:t xml:space="preserve">παρατήρηση. </w:t>
      </w:r>
    </w:p>
    <w:p w14:paraId="35A8E6A5" w14:textId="77777777" w:rsidR="0078608B" w:rsidRDefault="00CA331D">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Ευχαριστώ, κύριε Πρόεδρε. </w:t>
      </w:r>
    </w:p>
    <w:p w14:paraId="35A8E6A6" w14:textId="77777777" w:rsidR="0078608B" w:rsidRDefault="00CA331D">
      <w:pPr>
        <w:spacing w:after="0" w:line="600" w:lineRule="auto"/>
        <w:ind w:firstLine="720"/>
        <w:jc w:val="both"/>
        <w:rPr>
          <w:rFonts w:eastAsia="Times New Roman"/>
          <w:szCs w:val="24"/>
        </w:rPr>
      </w:pPr>
      <w:r>
        <w:rPr>
          <w:rFonts w:eastAsia="Times New Roman"/>
          <w:szCs w:val="24"/>
        </w:rPr>
        <w:lastRenderedPageBreak/>
        <w:t>Περίπου τριακόσιες χιλιάδες, κυρίως νέα παιδιά, πολλοί απ’ αυτούς με πολύ καλές σπουδές, έχουν φύγει από τη χώρα μας και δραστηριοποιούνται στο εξωτερικό, γιατί δεν υπήρχε προοπτική. Τουλά</w:t>
      </w:r>
      <w:r>
        <w:rPr>
          <w:rFonts w:eastAsia="Times New Roman"/>
          <w:szCs w:val="24"/>
        </w:rPr>
        <w:t>χιστον μέχρι τις εκλογές του 2015</w:t>
      </w:r>
      <w:r>
        <w:rPr>
          <w:rFonts w:eastAsia="Times New Roman"/>
          <w:szCs w:val="24"/>
        </w:rPr>
        <w:t>,</w:t>
      </w:r>
      <w:r>
        <w:rPr>
          <w:rFonts w:eastAsia="Times New Roman"/>
          <w:szCs w:val="24"/>
        </w:rPr>
        <w:t xml:space="preserve"> αυτό ήταν το νούμερο. Πιθανόν να έχει αυξηθεί κιόλας. </w:t>
      </w:r>
    </w:p>
    <w:p w14:paraId="35A8E6A7" w14:textId="77777777" w:rsidR="0078608B" w:rsidRDefault="00CA331D">
      <w:pPr>
        <w:spacing w:after="0" w:line="600" w:lineRule="auto"/>
        <w:ind w:firstLine="720"/>
        <w:jc w:val="both"/>
        <w:rPr>
          <w:rFonts w:eastAsia="Times New Roman"/>
          <w:szCs w:val="24"/>
        </w:rPr>
      </w:pPr>
      <w:r>
        <w:rPr>
          <w:rFonts w:eastAsia="Times New Roman"/>
          <w:szCs w:val="24"/>
        </w:rPr>
        <w:t>Από την άλλη</w:t>
      </w:r>
      <w:r>
        <w:rPr>
          <w:rFonts w:eastAsia="Times New Roman"/>
          <w:szCs w:val="24"/>
        </w:rPr>
        <w:t>,</w:t>
      </w:r>
      <w:r>
        <w:rPr>
          <w:rFonts w:eastAsia="Times New Roman"/>
          <w:szCs w:val="24"/>
        </w:rPr>
        <w:t xml:space="preserve"> βλέπουμε πολύ συχνά νεαρά παιδιά, φοιτητές, μαθητές ακόμα, πραγματικά να είναι πρώτοι σε παγκόσμιο επίπεδο. Πρόσφατα, δηλαδή, είδα τρεις φοιτητές που πή</w:t>
      </w:r>
      <w:r>
        <w:rPr>
          <w:rFonts w:eastAsia="Times New Roman"/>
          <w:szCs w:val="24"/>
        </w:rPr>
        <w:t>ραν το ασημένιο μετάλλιο ή τέτοιου είδους διακρίσεις. Πραγματικά</w:t>
      </w:r>
      <w:r>
        <w:rPr>
          <w:rFonts w:eastAsia="Times New Roman"/>
          <w:szCs w:val="24"/>
        </w:rPr>
        <w:t>,</w:t>
      </w:r>
      <w:r>
        <w:rPr>
          <w:rFonts w:eastAsia="Times New Roman"/>
          <w:szCs w:val="24"/>
        </w:rPr>
        <w:t xml:space="preserve"> σου κάνει εντύπωση και λες γιατί αυτά τα παιδιά να μην έχουν μια προοπτική.</w:t>
      </w:r>
    </w:p>
    <w:p w14:paraId="35A8E6A8" w14:textId="77777777" w:rsidR="0078608B" w:rsidRDefault="00CA331D">
      <w:pPr>
        <w:spacing w:after="0" w:line="600" w:lineRule="auto"/>
        <w:ind w:firstLine="720"/>
        <w:jc w:val="both"/>
        <w:rPr>
          <w:rFonts w:eastAsia="Times New Roman"/>
          <w:szCs w:val="24"/>
        </w:rPr>
      </w:pPr>
      <w:r>
        <w:rPr>
          <w:rFonts w:eastAsia="Times New Roman"/>
          <w:szCs w:val="24"/>
        </w:rPr>
        <w:t>Έχω την άποψη ότι αυτό το ίδρυμα ήρθε με μεγάλη καθυστέρηση. Βέβαια, οφείλουμε να ομολογήσουμε ότι συμπληρώνει κατ</w:t>
      </w:r>
      <w:r>
        <w:rPr>
          <w:rFonts w:eastAsia="Times New Roman"/>
          <w:szCs w:val="24"/>
        </w:rPr>
        <w:t>ά κάποιο τρόπο την Γενική Γραμματεία Έρευνας και Τεχνολογίας, που διαχειρίζεται κονδύλια του ΕΣΠΑ. Νομίζω, όμως, ότι θα έπρεπε να είχε ήδη γίνει εδώ και χρόνια. Έρχεται με καθυστέρηση.</w:t>
      </w:r>
    </w:p>
    <w:p w14:paraId="35A8E6A9" w14:textId="77777777" w:rsidR="0078608B" w:rsidRDefault="00CA331D">
      <w:pPr>
        <w:spacing w:after="0" w:line="600" w:lineRule="auto"/>
        <w:ind w:firstLine="720"/>
        <w:jc w:val="both"/>
        <w:rPr>
          <w:rFonts w:eastAsia="Times New Roman"/>
          <w:szCs w:val="24"/>
        </w:rPr>
      </w:pPr>
      <w:r>
        <w:rPr>
          <w:rFonts w:eastAsia="Times New Roman"/>
          <w:szCs w:val="24"/>
        </w:rPr>
        <w:lastRenderedPageBreak/>
        <w:t>Κάποιοι –δικαίωμά τους- το βλέπουν με καχυποψία. Είναι αυτό που λέμε, ό</w:t>
      </w:r>
      <w:r>
        <w:rPr>
          <w:rFonts w:eastAsia="Times New Roman"/>
          <w:szCs w:val="24"/>
        </w:rPr>
        <w:t xml:space="preserve">τι βλέπουν μισοάδειο το ποτήρι. Νομίζουν ότι κάποιοι θα διοριστούν, θα βολέψουμε κάποιους ή κάτι τέτοιο. Εγώ δεν λέω ότι δεν εγκυμονεί κίνδυνο γραφειοκρατίας. Πάντα εγκυμονεί. Θα είμαστε κατώτεροι των περιστάσεων, εάν δούμε αυτό το νομοσχέδιο με αυτόν τον </w:t>
      </w:r>
      <w:r>
        <w:rPr>
          <w:rFonts w:eastAsia="Times New Roman"/>
          <w:szCs w:val="24"/>
        </w:rPr>
        <w:t>τρόπο, να βολέψουμε δηλαδή μερικούς φίλους και να μην ασχοληθούμε καθόλου. Έλεος! Εννοείται ότι είναι κάτι που κοιτάει μπροστά.</w:t>
      </w:r>
    </w:p>
    <w:p w14:paraId="35A8E6AA" w14:textId="77777777" w:rsidR="0078608B" w:rsidRDefault="00CA331D">
      <w:pPr>
        <w:spacing w:after="0" w:line="600" w:lineRule="auto"/>
        <w:ind w:firstLine="720"/>
        <w:jc w:val="both"/>
        <w:rPr>
          <w:rFonts w:eastAsia="Times New Roman"/>
          <w:szCs w:val="24"/>
        </w:rPr>
      </w:pPr>
      <w:r>
        <w:rPr>
          <w:rFonts w:eastAsia="Times New Roman"/>
          <w:szCs w:val="24"/>
        </w:rPr>
        <w:t>Συμπληρώνει δε, θα έλεγα, ένα άλλο νομοσχέδιο</w:t>
      </w:r>
      <w:r>
        <w:rPr>
          <w:rFonts w:eastAsia="Times New Roman"/>
          <w:szCs w:val="24"/>
        </w:rPr>
        <w:t>,</w:t>
      </w:r>
      <w:r>
        <w:rPr>
          <w:rFonts w:eastAsia="Times New Roman"/>
          <w:szCs w:val="24"/>
        </w:rPr>
        <w:t xml:space="preserve"> το οποίο είναι επίσης επίκαιρο –και θα ασχοληθούμε γύρω στις 16.00΄ το απόγευμα- </w:t>
      </w:r>
      <w:r>
        <w:rPr>
          <w:rFonts w:eastAsia="Times New Roman"/>
          <w:szCs w:val="24"/>
        </w:rPr>
        <w:t>που έχει σχέση με την κοινωνική οικονομία. Είναι μια άλλη μεγάλη τομή.</w:t>
      </w:r>
    </w:p>
    <w:p w14:paraId="35A8E6AB" w14:textId="77777777" w:rsidR="0078608B" w:rsidRDefault="00CA331D">
      <w:pPr>
        <w:spacing w:after="0" w:line="600" w:lineRule="auto"/>
        <w:ind w:firstLine="720"/>
        <w:jc w:val="both"/>
        <w:rPr>
          <w:rFonts w:eastAsia="Times New Roman"/>
          <w:szCs w:val="24"/>
        </w:rPr>
      </w:pPr>
      <w:r>
        <w:rPr>
          <w:rFonts w:eastAsia="Times New Roman"/>
          <w:szCs w:val="24"/>
        </w:rPr>
        <w:t>Τα λέω όλα αυτά, γιατί κάποιος λέει «έλα τώρα μωρέ τι έγινε; Θα γίνει άλλο ένα ίδρυμα έρευνας και καινοτομίας. Και τι έγινε;». Έγινε! Θέλω εγώ να θυμίσω μία χώρα που πριν από είκοσι πέν</w:t>
      </w:r>
      <w:r>
        <w:rPr>
          <w:rFonts w:eastAsia="Times New Roman"/>
          <w:szCs w:val="24"/>
        </w:rPr>
        <w:t>τε χρόνια ήταν επαρχία των Σοβιετικών Δημοκρατιών, την Εσθονία. Αυτή η χώρα</w:t>
      </w:r>
      <w:r>
        <w:rPr>
          <w:rFonts w:eastAsia="Times New Roman"/>
          <w:szCs w:val="24"/>
        </w:rPr>
        <w:t>,</w:t>
      </w:r>
      <w:r>
        <w:rPr>
          <w:rFonts w:eastAsia="Times New Roman"/>
          <w:szCs w:val="24"/>
        </w:rPr>
        <w:t xml:space="preserve"> χάρη στην έρευνα και την καινοτομία</w:t>
      </w:r>
      <w:r>
        <w:rPr>
          <w:rFonts w:eastAsia="Times New Roman"/>
          <w:szCs w:val="24"/>
        </w:rPr>
        <w:t>,</w:t>
      </w:r>
      <w:r>
        <w:rPr>
          <w:rFonts w:eastAsia="Times New Roman"/>
          <w:szCs w:val="24"/>
        </w:rPr>
        <w:t xml:space="preserve"> έχει απογειωθεί τα τελευταία είκοσι πέντε χρόνια. Το ΦΠΑ σε αυτή την χώρα δεν μπορεί να φοροδιαφύγει. </w:t>
      </w:r>
      <w:r>
        <w:rPr>
          <w:rFonts w:eastAsia="Times New Roman"/>
          <w:szCs w:val="24"/>
        </w:rPr>
        <w:lastRenderedPageBreak/>
        <w:t xml:space="preserve">Γίνεται ηλεκτρονικά. Στην ίδια χώρα δεν </w:t>
      </w:r>
      <w:r>
        <w:rPr>
          <w:rFonts w:eastAsia="Times New Roman"/>
          <w:szCs w:val="24"/>
        </w:rPr>
        <w:t xml:space="preserve">χρειάζονται τριάντα τρεις υπογραφές και πέντε με έξι μήνες για να ιδρύσεις μια εταιρεία. Χρειάζονται μόνο δέκα οκτώ λεπτά. </w:t>
      </w:r>
    </w:p>
    <w:p w14:paraId="35A8E6AC" w14:textId="77777777" w:rsidR="0078608B" w:rsidRDefault="00CA331D">
      <w:pPr>
        <w:spacing w:after="0" w:line="600" w:lineRule="auto"/>
        <w:ind w:firstLine="720"/>
        <w:jc w:val="both"/>
        <w:rPr>
          <w:rFonts w:eastAsia="Times New Roman"/>
          <w:szCs w:val="24"/>
        </w:rPr>
      </w:pPr>
      <w:r>
        <w:rPr>
          <w:rFonts w:eastAsia="Times New Roman"/>
          <w:szCs w:val="24"/>
        </w:rPr>
        <w:t>Την φέρνω ως παράδειγμα. Δεν αναφέρω τη Γερμανία, τη Γαλλία, τη Μεγάλη Βρετανία, τις Ηνωμένες Πολιτείες. Είναι χώρες με μεγάλη παράδ</w:t>
      </w:r>
      <w:r>
        <w:rPr>
          <w:rFonts w:eastAsia="Times New Roman"/>
          <w:szCs w:val="24"/>
        </w:rPr>
        <w:t>οση. Αυτή είναι μια χώρα που ξεκίνησε πριν από είκοσι πέντε χρόνια. Σε αυτήν τη χώρα η ηλεκτρονική υπογραφή, που απαλλάσσει από απίστευτη γραφειοκρατία, είναι λόγω της έρευνας και της καινοτομίας και μάλιστα</w:t>
      </w:r>
      <w:r>
        <w:rPr>
          <w:rFonts w:eastAsia="Times New Roman"/>
          <w:szCs w:val="24"/>
        </w:rPr>
        <w:t>,</w:t>
      </w:r>
      <w:r>
        <w:rPr>
          <w:rFonts w:eastAsia="Times New Roman"/>
          <w:szCs w:val="24"/>
        </w:rPr>
        <w:t xml:space="preserve"> από πολύ νεαρά παιδιά. </w:t>
      </w:r>
    </w:p>
    <w:p w14:paraId="35A8E6AD" w14:textId="77777777" w:rsidR="0078608B" w:rsidRDefault="00CA331D">
      <w:pPr>
        <w:spacing w:after="0" w:line="600" w:lineRule="auto"/>
        <w:ind w:firstLine="720"/>
        <w:jc w:val="both"/>
        <w:rPr>
          <w:rFonts w:eastAsia="Times New Roman"/>
          <w:szCs w:val="24"/>
        </w:rPr>
      </w:pPr>
      <w:r>
        <w:rPr>
          <w:rFonts w:eastAsia="Times New Roman"/>
          <w:szCs w:val="24"/>
        </w:rPr>
        <w:t xml:space="preserve">Μου αρέσει να μιλάω με </w:t>
      </w:r>
      <w:r>
        <w:rPr>
          <w:rFonts w:eastAsia="Times New Roman"/>
          <w:szCs w:val="24"/>
        </w:rPr>
        <w:t xml:space="preserve">παραδείγματα και όχι γενικώς και αορίστως. </w:t>
      </w:r>
      <w:r>
        <w:rPr>
          <w:rFonts w:eastAsia="Times New Roman"/>
          <w:szCs w:val="24"/>
        </w:rPr>
        <w:t>Π</w:t>
      </w:r>
      <w:r>
        <w:rPr>
          <w:rFonts w:eastAsia="Times New Roman"/>
          <w:szCs w:val="24"/>
        </w:rPr>
        <w:t>ιστεύω ότι μας καταλαβαίνει οποιοσδήποτε μας ακούει. Στην ίδια χώρα</w:t>
      </w:r>
      <w:r>
        <w:rPr>
          <w:rFonts w:eastAsia="Times New Roman"/>
          <w:szCs w:val="24"/>
        </w:rPr>
        <w:t>,</w:t>
      </w:r>
      <w:r>
        <w:rPr>
          <w:rFonts w:eastAsia="Times New Roman"/>
          <w:szCs w:val="24"/>
        </w:rPr>
        <w:t xml:space="preserve"> οι δικαστικές υποθέσεις δεν καθυστερούν τέσσερα και πέντε χρόνια ούτε βλέπεις να κουβαλούν σε δωμάτια απίστευτες σακούλες, φακέλους, παραφακέλο</w:t>
      </w:r>
      <w:r>
        <w:rPr>
          <w:rFonts w:eastAsia="Times New Roman"/>
          <w:szCs w:val="24"/>
        </w:rPr>
        <w:t>υς, απίστευτα πράγματα που θα δείτε τώρα στα ΙΚΑ ή στο ΤΣΑΥ</w:t>
      </w:r>
      <w:r>
        <w:rPr>
          <w:rFonts w:eastAsia="Times New Roman"/>
          <w:szCs w:val="24"/>
        </w:rPr>
        <w:t>,</w:t>
      </w:r>
      <w:r>
        <w:rPr>
          <w:rFonts w:eastAsia="Times New Roman"/>
          <w:szCs w:val="24"/>
        </w:rPr>
        <w:t xml:space="preserve"> όπου ανήκω εγώ ή δεν ξέρω πού. Είναι ένα φοβερό πράγμα, αλλά έχουν εξαφανιστεί όλα, υπάρχουν ηλεκτρονικά τιμολόγια.</w:t>
      </w:r>
    </w:p>
    <w:p w14:paraId="35A8E6AE" w14:textId="77777777" w:rsidR="0078608B" w:rsidRDefault="00CA331D">
      <w:pPr>
        <w:spacing w:after="0" w:line="600" w:lineRule="auto"/>
        <w:ind w:firstLine="720"/>
        <w:jc w:val="both"/>
        <w:rPr>
          <w:rFonts w:eastAsia="Times New Roman"/>
          <w:szCs w:val="24"/>
        </w:rPr>
      </w:pPr>
      <w:r>
        <w:rPr>
          <w:rFonts w:eastAsia="Times New Roman"/>
          <w:szCs w:val="24"/>
        </w:rPr>
        <w:lastRenderedPageBreak/>
        <w:t>Αυτό που προσπαθούμε τώρα εμείς, το ηλεκτρονικό χρήμα, για να μην έχουμε φοροδι</w:t>
      </w:r>
      <w:r>
        <w:rPr>
          <w:rFonts w:eastAsia="Times New Roman"/>
          <w:szCs w:val="24"/>
        </w:rPr>
        <w:t>αφυγή, ηλεκτρονική ψηφοφορία, όλα αυτά είναι έρευνα, τεχνολογία. Στο χέρι μας είναι να αγκαλιάσουμε όλοι θετικά αυτήν την πρόταση. Ξαναλέω πως νομίζω ότι έχει έρθει αργά. Και δεν πρέπει να είμαστε άλλο μίζεροι. Δεν λέω, να κάνουμε αντιπολίτευση. Εδώ, όμως,</w:t>
      </w:r>
      <w:r>
        <w:rPr>
          <w:rFonts w:eastAsia="Times New Roman"/>
          <w:szCs w:val="24"/>
        </w:rPr>
        <w:t xml:space="preserve"> δεν κολλάει. Όλοι έχουμε να ευνοηθούμε πάρα πολύ. </w:t>
      </w:r>
    </w:p>
    <w:p w14:paraId="35A8E6AF" w14:textId="77777777" w:rsidR="0078608B" w:rsidRDefault="00CA331D">
      <w:pPr>
        <w:spacing w:after="0" w:line="600" w:lineRule="auto"/>
        <w:ind w:firstLine="720"/>
        <w:jc w:val="both"/>
        <w:rPr>
          <w:rFonts w:eastAsia="Times New Roman"/>
          <w:szCs w:val="24"/>
        </w:rPr>
      </w:pPr>
      <w:r>
        <w:rPr>
          <w:rFonts w:eastAsia="Times New Roman"/>
          <w:szCs w:val="24"/>
        </w:rPr>
        <w:t>Για να σας δώσω να καταλάβετε, θα πω κάτι: Στις Ηνωμένες Πολιτείες, που είναι μια ανεπτυγμένη χώρα, κάθε Υπουργείο έχει αναρτήσει τι ακριβώς θα κάνει και ποιος είναι υπεύθυνος να το κάνει. Δηλαδή, ο πολίτ</w:t>
      </w:r>
      <w:r>
        <w:rPr>
          <w:rFonts w:eastAsia="Times New Roman"/>
          <w:szCs w:val="24"/>
        </w:rPr>
        <w:t>ης μπορεί να πάει και να τσεκάρει και να ελέγξει το Υπουργείο</w:t>
      </w:r>
      <w:r>
        <w:rPr>
          <w:rFonts w:eastAsia="Times New Roman"/>
          <w:szCs w:val="24"/>
        </w:rPr>
        <w:t>,</w:t>
      </w:r>
      <w:r>
        <w:rPr>
          <w:rFonts w:eastAsia="Times New Roman"/>
          <w:szCs w:val="24"/>
        </w:rPr>
        <w:t xml:space="preserve"> που είχε δεσμευτεί ότι θα κάνει συγκεκριμένα πράγματα, εάν τελικά τα έκανε στο χρονοδιάγραμμα. Τέτοια εξέλιξη!</w:t>
      </w:r>
    </w:p>
    <w:p w14:paraId="35A8E6B0" w14:textId="77777777" w:rsidR="0078608B" w:rsidRDefault="00CA331D">
      <w:pPr>
        <w:spacing w:after="0" w:line="600" w:lineRule="auto"/>
        <w:ind w:firstLine="720"/>
        <w:jc w:val="both"/>
        <w:rPr>
          <w:rFonts w:eastAsia="Times New Roman"/>
          <w:szCs w:val="24"/>
        </w:rPr>
      </w:pPr>
      <w:r>
        <w:rPr>
          <w:rFonts w:eastAsia="Times New Roman"/>
          <w:szCs w:val="24"/>
        </w:rPr>
        <w:t>Πιστεύω, λοιπόν, ότι πρέπει να δώσουμε βάρος στην έρευνα και την καινοτομία. Είναι</w:t>
      </w:r>
      <w:r>
        <w:rPr>
          <w:rFonts w:eastAsia="Times New Roman"/>
          <w:szCs w:val="24"/>
        </w:rPr>
        <w:t xml:space="preserve"> αυτή που προωθεί τα καλύτερα μυαλά μας. Τα έχουμε ανάγκη. </w:t>
      </w:r>
    </w:p>
    <w:p w14:paraId="35A8E6B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Και βέβαια</w:t>
      </w:r>
      <w:r>
        <w:rPr>
          <w:rFonts w:eastAsia="Times New Roman" w:cs="Times New Roman"/>
          <w:szCs w:val="24"/>
        </w:rPr>
        <w:t>,</w:t>
      </w:r>
      <w:r>
        <w:rPr>
          <w:rFonts w:eastAsia="Times New Roman" w:cs="Times New Roman"/>
          <w:szCs w:val="24"/>
        </w:rPr>
        <w:t xml:space="preserve"> δεν κρύβω ότι η λέξη «κομματοκρατία</w:t>
      </w:r>
      <w:r>
        <w:rPr>
          <w:rFonts w:eastAsia="Times New Roman" w:cs="Times New Roman"/>
          <w:szCs w:val="24"/>
        </w:rPr>
        <w:t xml:space="preserve">» θα αργήσει να φύγει -το ξέρω- αλλά κάποτε πρέπει να τελειώνει αυτή η ιστορία. Οι κομματικοί στρατοί και ο κομματισμός, γενικά, έχει στοιχίσει πάρα </w:t>
      </w:r>
      <w:r>
        <w:rPr>
          <w:rFonts w:eastAsia="Times New Roman" w:cs="Times New Roman"/>
          <w:szCs w:val="24"/>
        </w:rPr>
        <w:lastRenderedPageBreak/>
        <w:t>πολύ σε αυτήν τη χώρα. Μιλάω αυτήν τη στιγμή ως άτομο και το πιστεύω. Και έρχεται η επιστήμη, που δεν κάνει</w:t>
      </w:r>
      <w:r>
        <w:rPr>
          <w:rFonts w:eastAsia="Times New Roman" w:cs="Times New Roman"/>
          <w:szCs w:val="24"/>
        </w:rPr>
        <w:t xml:space="preserve"> διάκριση, και βοηθάει να το ξεπεράσουμε και αυτό και να τελειώνει οριστικά. Δεν θέλω να πω περισσότερα. </w:t>
      </w:r>
    </w:p>
    <w:p w14:paraId="35A8E6B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Αν κατάλαβα καλά, νομίζω ότι, παρ’ όλες τις ενστάσεις τους, και τα υπόλοιπα κόμματα είναι θετικά, πρέπει να είναι θετικά, σε αυτό το νομοσχέδιο. Θα δο</w:t>
      </w:r>
      <w:r>
        <w:rPr>
          <w:rFonts w:eastAsia="Times New Roman" w:cs="Times New Roman"/>
          <w:szCs w:val="24"/>
        </w:rPr>
        <w:t>ύμε τις διαφορές και όταν θα μιλήσουμε κατ’ άρθρον, να το δούμε και με λεπτομέρειες αν πράγματι μπορούμε να κάνουμε βελτιώσεις. Εγώ</w:t>
      </w:r>
      <w:r>
        <w:rPr>
          <w:rFonts w:eastAsia="Times New Roman" w:cs="Times New Roman"/>
          <w:szCs w:val="24"/>
        </w:rPr>
        <w:t>,</w:t>
      </w:r>
      <w:r>
        <w:rPr>
          <w:rFonts w:eastAsia="Times New Roman" w:cs="Times New Roman"/>
          <w:szCs w:val="24"/>
        </w:rPr>
        <w:t xml:space="preserve"> με σεβασμό ακούω τους πάντες και νομίζω ότι υπήρχε μια καλή πρόθεση –αυτή είναι η αίσθησή μου- με κάποιες εξαιρέσεις. </w:t>
      </w:r>
    </w:p>
    <w:p w14:paraId="35A8E6B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Θέλω</w:t>
      </w:r>
      <w:r>
        <w:rPr>
          <w:rFonts w:eastAsia="Times New Roman" w:cs="Times New Roman"/>
          <w:szCs w:val="24"/>
        </w:rPr>
        <w:t xml:space="preserve"> να μου επιτρέψετε, όμως, να γυρίσω λίγο στην επικαιρότητα. Δεν μπορώ να αντισταθώ. </w:t>
      </w:r>
    </w:p>
    <w:p w14:paraId="35A8E6B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Άκουσα τον εκπρόσωπο του ΠΑΣΟΚ να λέει ότι νιώθει περήφανος και λοιπά. Δικαίωμά του να νιώθει περήφανος με μία διαφορά, όμως. Πρόσφατα, πριν από καμμιά δεκαριά μέρες, ο ει</w:t>
      </w:r>
      <w:r>
        <w:rPr>
          <w:rFonts w:eastAsia="Times New Roman" w:cs="Times New Roman"/>
          <w:szCs w:val="24"/>
        </w:rPr>
        <w:t xml:space="preserve">σαγγελέας παραπέμπει τον ταμία αυτού του κόμματος για 160 εκατομμύρια. Καλές είναι οι υπερηφάνειες, καλά είναι να νιώθεις περήφανος γι’ αυτό που είσαι, αλλά πρέπει να το αποδεικνύεις και στην πράξη. Εκατόν εξήντα </w:t>
      </w:r>
      <w:r>
        <w:rPr>
          <w:rFonts w:eastAsia="Times New Roman" w:cs="Times New Roman"/>
          <w:szCs w:val="24"/>
        </w:rPr>
        <w:lastRenderedPageBreak/>
        <w:t>εκατομμύρια δανεικά και αγύριστα, που όσο κ</w:t>
      </w:r>
      <w:r>
        <w:rPr>
          <w:rFonts w:eastAsia="Times New Roman" w:cs="Times New Roman"/>
          <w:szCs w:val="24"/>
        </w:rPr>
        <w:t xml:space="preserve">αι αν σου κρατάνε την επιχορήγηση, θα ξεχρεώσεις σε τέσσερα-πέντε χρόνια. </w:t>
      </w:r>
    </w:p>
    <w:p w14:paraId="35A8E6B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Και εχθές ή προχθές, νομίζω, υπήρχε ένα δημοσίευμα σε μια εφημερίδα, που για τον ίδιο λόγο παραπέμπεται η Νέα Δημοκρατία για 140 εκατομμύρια. Άλλες υπερηφάνειες!</w:t>
      </w:r>
    </w:p>
    <w:p w14:paraId="35A8E6B6"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ΠΡΟΕΔΡΕΥΩΝ (Νικήτας</w:t>
      </w:r>
      <w:r>
        <w:rPr>
          <w:rFonts w:eastAsia="Times New Roman" w:cs="Times New Roman"/>
          <w:b/>
          <w:szCs w:val="24"/>
        </w:rPr>
        <w:t xml:space="preserve"> Κακλαμάνης):</w:t>
      </w:r>
      <w:r>
        <w:rPr>
          <w:rFonts w:eastAsia="Times New Roman" w:cs="Times New Roman"/>
          <w:szCs w:val="24"/>
        </w:rPr>
        <w:t xml:space="preserve"> Ανακριβής και ως προς το ΠΑΣΟΚ, κύριε συνάδελφε. Επειδή τηρούνται Πρακτικά, είμαι υποχρεωμένος να σας σταματήσω.</w:t>
      </w:r>
    </w:p>
    <w:p w14:paraId="35A8E6B7"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Συγγνώμη, Συμπαράταξη.</w:t>
      </w:r>
    </w:p>
    <w:p w14:paraId="35A8E6B8"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Ανακριβής και ως προς το ΠΑΣΟΚ και ως προς τη</w:t>
      </w:r>
      <w:r>
        <w:rPr>
          <w:rFonts w:eastAsia="Times New Roman" w:cs="Times New Roman"/>
          <w:szCs w:val="24"/>
        </w:rPr>
        <w:t xml:space="preserve"> Νέα Δημοκρατία. </w:t>
      </w:r>
    </w:p>
    <w:p w14:paraId="35A8E6B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Άλλο αστική αγωγή της Τράπεζας Πειραιώς και άλλο παραπομπή στον εισαγγελέα. Και το ΠΑΣΟΚ δεν παραπέμπεται για το δάνειό του, παραπέμπεται για 15 εκατομμύρια, που ο έλεγχος που έκανε το ίδιο το ΠΑΣΟΚ το ανηύρε.</w:t>
      </w:r>
    </w:p>
    <w:p w14:paraId="35A8E6BA"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Επιτρέψτε μου να σας διορθώσω, κύριε Πρόεδρε.</w:t>
      </w:r>
    </w:p>
    <w:p w14:paraId="35A8E6B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Αυτό είναι για απάτη, για δύο συγκεκριμένες ιστορίες του ταμία, και η άλλη είναι για απιστία για 160 εκατομμύρια. Επιτρέψτε μου να σας διορθώσω.</w:t>
      </w:r>
    </w:p>
    <w:p w14:paraId="35A8E6B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Για τη Νέα Δημοκρατία συμφωνώ με αυτό που είπατε, δεν είναι παρα</w:t>
      </w:r>
      <w:r>
        <w:rPr>
          <w:rFonts w:eastAsia="Times New Roman" w:cs="Times New Roman"/>
          <w:szCs w:val="24"/>
        </w:rPr>
        <w:t>πομπή.</w:t>
      </w:r>
    </w:p>
    <w:p w14:paraId="35A8E6BD"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 είστε προσεκτικός.</w:t>
      </w:r>
    </w:p>
    <w:p w14:paraId="35A8E6BE"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Πολύ προσεκτικός είμαι.</w:t>
      </w:r>
    </w:p>
    <w:p w14:paraId="35A8E6B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Μια τράπεζα θέλει να πάρει πίσω τα χρήματά της. Αυτή είναι μια πραγματικότητα που θα πρέπει να μας προσγειώσει. </w:t>
      </w:r>
    </w:p>
    <w:p w14:paraId="35A8E6C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Δεν είναι κακό να κάνουμε την</w:t>
      </w:r>
      <w:r>
        <w:rPr>
          <w:rFonts w:eastAsia="Times New Roman" w:cs="Times New Roman"/>
          <w:szCs w:val="24"/>
        </w:rPr>
        <w:t xml:space="preserve"> αυτοκριτική μας. Να δεχθούμε κριτική, να γίνεται σκληρή κριτική εδώ μέσα, με μία διαφορά: </w:t>
      </w:r>
      <w:r>
        <w:rPr>
          <w:rFonts w:eastAsia="Times New Roman" w:cs="Times New Roman"/>
          <w:szCs w:val="24"/>
        </w:rPr>
        <w:t>Κ</w:t>
      </w:r>
      <w:r>
        <w:rPr>
          <w:rFonts w:eastAsia="Times New Roman" w:cs="Times New Roman"/>
          <w:szCs w:val="24"/>
        </w:rPr>
        <w:t>άποτε</w:t>
      </w:r>
      <w:r>
        <w:rPr>
          <w:rFonts w:eastAsia="Times New Roman" w:cs="Times New Roman"/>
          <w:szCs w:val="24"/>
        </w:rPr>
        <w:t>,</w:t>
      </w:r>
      <w:r>
        <w:rPr>
          <w:rFonts w:eastAsia="Times New Roman" w:cs="Times New Roman"/>
          <w:szCs w:val="24"/>
        </w:rPr>
        <w:t xml:space="preserve"> θα πρέπει να γίνει και αυτοκριτική. Είναι εκ των ων ουκ άνευ, αν θέλουμε πραγματικά να είμαστε αξιόπιστοι. </w:t>
      </w:r>
    </w:p>
    <w:p w14:paraId="35A8E6C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Εγώ δεν έχω να πω περισσότερα. Θέλω να πιστεύω ότ</w:t>
      </w:r>
      <w:r>
        <w:rPr>
          <w:rFonts w:eastAsia="Times New Roman" w:cs="Times New Roman"/>
          <w:szCs w:val="24"/>
        </w:rPr>
        <w:t>ι αυτό το νομοσχέδιο θα έχει θετική αντιμετώπιση απ’ όλα τα κόμματα της Βουλής.</w:t>
      </w:r>
    </w:p>
    <w:p w14:paraId="35A8E6C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5A8E6C3" w14:textId="77777777" w:rsidR="0078608B" w:rsidRDefault="00CA331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A8E6C4"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εγώ, κύριε Παπαχριστόπουλε, για τη συντομία.</w:t>
      </w:r>
    </w:p>
    <w:p w14:paraId="35A8E6C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Φτάνουμε στον τελευταίο ειδικό αγο</w:t>
      </w:r>
      <w:r>
        <w:rPr>
          <w:rFonts w:eastAsia="Times New Roman" w:cs="Times New Roman"/>
          <w:szCs w:val="24"/>
        </w:rPr>
        <w:t>ρητή, τον κ. Ιωάννη Σαρίδη, και αμέσως μετά θα δώσω τον λόγο, για να υπερασπιστεί την τροπολογία, όπως σας είπα εξαρχής, στον κ. Βίτσα. Για λίγα λεπτά</w:t>
      </w:r>
      <w:r>
        <w:rPr>
          <w:rFonts w:eastAsia="Times New Roman" w:cs="Times New Roman"/>
          <w:szCs w:val="24"/>
        </w:rPr>
        <w:t>,</w:t>
      </w:r>
      <w:r>
        <w:rPr>
          <w:rFonts w:eastAsia="Times New Roman" w:cs="Times New Roman"/>
          <w:szCs w:val="24"/>
        </w:rPr>
        <w:t xml:space="preserve"> θα πάρει τον λόγο ο Υπουργός και μπαίνουμε στον κύκλο των Κοινοβουλευτικών Εκπροσώπων. Απ’ ό,τι βλέπω πά</w:t>
      </w:r>
      <w:r>
        <w:rPr>
          <w:rFonts w:eastAsia="Times New Roman" w:cs="Times New Roman"/>
          <w:szCs w:val="24"/>
        </w:rPr>
        <w:t>με καλά, άρα θα προλάβουν να μιλήσουν και κάποιοι συνάδελφοι από τους συνολικά δεκαπέντε</w:t>
      </w:r>
      <w:r>
        <w:rPr>
          <w:rFonts w:eastAsia="Times New Roman" w:cs="Times New Roman"/>
          <w:szCs w:val="24"/>
        </w:rPr>
        <w:t>,</w:t>
      </w:r>
      <w:r>
        <w:rPr>
          <w:rFonts w:eastAsia="Times New Roman" w:cs="Times New Roman"/>
          <w:szCs w:val="24"/>
        </w:rPr>
        <w:t xml:space="preserve"> που έχουν γραφτεί για το νομοσχέδιο.</w:t>
      </w:r>
    </w:p>
    <w:p w14:paraId="35A8E6C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Τον λόγο έχει ο κ. Σαρίδης.</w:t>
      </w:r>
    </w:p>
    <w:p w14:paraId="35A8E6C7"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κύριε Πρόεδρε.</w:t>
      </w:r>
    </w:p>
    <w:p w14:paraId="35A8E6C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υπάρχουν τρει</w:t>
      </w:r>
      <w:r>
        <w:rPr>
          <w:rFonts w:eastAsia="Times New Roman" w:cs="Times New Roman"/>
          <w:szCs w:val="24"/>
        </w:rPr>
        <w:t>ς αλήθειες σχετικά με το υπό συζήτηση νομοσχέδιο, που πρέπει να ειπωθούν μέσα στην Αίθουσα.</w:t>
      </w:r>
    </w:p>
    <w:p w14:paraId="35A8E6C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Πρώτον, η ανάγκη που το έφερε μπροστά μας δεν είναι άλλη παρά η ακατάσχετη αιμορραγία της χώρας σε υψηλού επιπέδου επιστημονικό προσωπικό, το λεγόμενο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w:t>
      </w:r>
    </w:p>
    <w:p w14:paraId="35A8E6C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Δεύτερον, η λύση που επιχειρούμε να δώσουμε στηρίζεται σε δανεικά λεφτά, τα οποία φυσικά θα αποπληρώσει ο ελληνικός λαός.</w:t>
      </w:r>
    </w:p>
    <w:p w14:paraId="35A8E6C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Τρίτον, δημιουργούμε έναν νέο φορέα, το Ε</w:t>
      </w:r>
      <w:r>
        <w:rPr>
          <w:rFonts w:eastAsia="Times New Roman" w:cs="Times New Roman"/>
          <w:szCs w:val="24"/>
        </w:rPr>
        <w:t>ΛΙΔ</w:t>
      </w:r>
      <w:r>
        <w:rPr>
          <w:rFonts w:eastAsia="Times New Roman" w:cs="Times New Roman"/>
          <w:szCs w:val="24"/>
        </w:rPr>
        <w:t>ΕΚ, κυρίως, για να μην πω αποκλειστικά, για να διαχειριστεί τα 240 εκατομμύρια σε βάθος τρ</w:t>
      </w:r>
      <w:r>
        <w:rPr>
          <w:rFonts w:eastAsia="Times New Roman" w:cs="Times New Roman"/>
          <w:szCs w:val="24"/>
        </w:rPr>
        <w:t xml:space="preserve">ιετίας. Από την Ευρωπαϊκή Τράπεζα Επενδύσεων 180 εκατομμύρια και 60 εκατομμύρια από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Δ</w:t>
      </w:r>
      <w:r>
        <w:rPr>
          <w:rFonts w:eastAsia="Times New Roman" w:cs="Times New Roman"/>
          <w:szCs w:val="24"/>
        </w:rPr>
        <w:t>απανών.</w:t>
      </w:r>
    </w:p>
    <w:p w14:paraId="35A8E6C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μας δίνουν δανεικά, για να βρούμε λύση στο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αυτό που συζητάμε σήμερα εδώ είναι το ποιοι θα τα δια</w:t>
      </w:r>
      <w:r>
        <w:rPr>
          <w:rFonts w:eastAsia="Times New Roman" w:cs="Times New Roman"/>
          <w:szCs w:val="24"/>
        </w:rPr>
        <w:t xml:space="preserve">χειριστούν. Αυτό που δεν συζητάμε, ενώ θα έπρεπε να το συζητήσουμε, είναι το γεγονός πως δεν έχουμε βρει ακόμα βιώσιμη οικονομική λύση για το τι θα γίνει </w:t>
      </w:r>
      <w:r>
        <w:rPr>
          <w:rFonts w:eastAsia="Times New Roman" w:cs="Times New Roman"/>
          <w:szCs w:val="24"/>
        </w:rPr>
        <w:lastRenderedPageBreak/>
        <w:t>μετά την τριετία.</w:t>
      </w:r>
      <w:r w:rsidDel="0059427E">
        <w:rPr>
          <w:rFonts w:eastAsia="Times New Roman" w:cs="Times New Roman"/>
          <w:szCs w:val="24"/>
        </w:rPr>
        <w:t xml:space="preserve"> </w:t>
      </w:r>
      <w:r>
        <w:rPr>
          <w:rFonts w:eastAsia="Times New Roman" w:cs="Times New Roman"/>
          <w:szCs w:val="24"/>
        </w:rPr>
        <w:t>Πώς, δηλαδή, θα συνεχίσει τη λειτουργία του το Ε</w:t>
      </w:r>
      <w:r>
        <w:rPr>
          <w:rFonts w:eastAsia="Times New Roman" w:cs="Times New Roman"/>
          <w:szCs w:val="24"/>
        </w:rPr>
        <w:t>ΛΙΔ</w:t>
      </w:r>
      <w:r>
        <w:rPr>
          <w:rFonts w:eastAsia="Times New Roman" w:cs="Times New Roman"/>
          <w:szCs w:val="24"/>
        </w:rPr>
        <w:t>ΕΚ; Με νέο δάνειο; Δεν μάθαμε πια</w:t>
      </w:r>
      <w:r>
        <w:rPr>
          <w:rFonts w:eastAsia="Times New Roman" w:cs="Times New Roman"/>
          <w:szCs w:val="24"/>
        </w:rPr>
        <w:t xml:space="preserve"> ως Έλληνες ότι όταν παίρνεις ένα δάνειο, πρέπει να έχεις στον νου σου και έναν λογικό τρόπο, ένα βιώσιμο σχέδιο, για να το αποπληρώσεις; Πουθενά μέσα στο νομοσχέδιο δεν υπάρχει απάντηση στο απλό ερώτημα «πώς και πότε θα το αποπληρώσουμε». </w:t>
      </w:r>
    </w:p>
    <w:p w14:paraId="35A8E6CD"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szCs w:val="24"/>
        </w:rPr>
        <w:t>Το παρόν νομοσχ</w:t>
      </w:r>
      <w:r>
        <w:rPr>
          <w:rFonts w:eastAsia="Times New Roman" w:cs="Times New Roman"/>
          <w:szCs w:val="24"/>
        </w:rPr>
        <w:t>έδιο ασχολείται με το ποιοι και πώς θα μοιράσουν τα δανεικά, τα 180 εκατομμύρια. Σ’ αυτό το σημείο είναι που διαφωνεί η Αξιωματική Αντιπολίτευση, στο ποιοι θα μοιράσουν τα λεφτά. Εγώ, τουλάχιστον, δεν άκουσα άλλο επιχείρημα. Είναι σωστό να καταψηφίζεται έν</w:t>
      </w:r>
      <w:r>
        <w:rPr>
          <w:rFonts w:eastAsia="Times New Roman" w:cs="Times New Roman"/>
          <w:szCs w:val="24"/>
        </w:rPr>
        <w:t xml:space="preserve">α νομοσχέδιο για έναν τέτοιο λόγο; </w:t>
      </w:r>
    </w:p>
    <w:p w14:paraId="35A8E6CE"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szCs w:val="24"/>
        </w:rPr>
        <w:t>Θεωρώ πολύ σημαντικό ότι σε κάποια σημεία καταφέραμε να συνεννοηθούμε όλα τα κόμματα της Αντιπολίτευσης, συμπεριλαμβανομένης μάλιστα και της Νέας Δημοκρατίας με την τοποθέτηση του κ. Φορτσάκη κατά τη δεύτερη ανάγνωση του</w:t>
      </w:r>
      <w:r>
        <w:rPr>
          <w:rFonts w:eastAsia="Times New Roman" w:cs="Times New Roman"/>
          <w:szCs w:val="24"/>
        </w:rPr>
        <w:t xml:space="preserve"> σχεδίου νόμου και αναγνωρίσαμε ως ειλικρινείς τις προσπάθειες του Υπουργού</w:t>
      </w:r>
      <w:r>
        <w:rPr>
          <w:rFonts w:eastAsia="Times New Roman" w:cs="Times New Roman"/>
          <w:szCs w:val="24"/>
        </w:rPr>
        <w:t xml:space="preserve"> </w:t>
      </w:r>
      <w:r>
        <w:rPr>
          <w:rFonts w:eastAsia="Times New Roman" w:cs="Times New Roman"/>
          <w:szCs w:val="24"/>
        </w:rPr>
        <w:t xml:space="preserve">κ. Φωτάκη, ο οποίος έκανε πράγματι τελικά αποδεκτές τις περισσότερες από τις </w:t>
      </w:r>
      <w:r>
        <w:rPr>
          <w:rFonts w:eastAsia="Times New Roman" w:cs="Times New Roman"/>
          <w:szCs w:val="24"/>
        </w:rPr>
        <w:lastRenderedPageBreak/>
        <w:t>προτάσεις των φορέων και των κομμάτων της ελάσσονος Αντιπολίτευσης, προχωρώντας στις είκοσι και παραπάν</w:t>
      </w:r>
      <w:r>
        <w:rPr>
          <w:rFonts w:eastAsia="Times New Roman" w:cs="Times New Roman"/>
          <w:szCs w:val="24"/>
        </w:rPr>
        <w:t>ω αναγκαίες βελτιώσεις, αναγνωρίζοντας τη σημασία τους.</w:t>
      </w:r>
    </w:p>
    <w:p w14:paraId="35A8E6CF"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szCs w:val="24"/>
        </w:rPr>
        <w:t>Αυτό που προτείνουμε εμείς, αφενός με σκοπό να εξασφαλιστεί η απαραίτητη βιωσιμότητα του Ε</w:t>
      </w:r>
      <w:r>
        <w:rPr>
          <w:rFonts w:eastAsia="Times New Roman" w:cs="Times New Roman"/>
          <w:szCs w:val="24"/>
        </w:rPr>
        <w:t>ΛΙΔ</w:t>
      </w:r>
      <w:r>
        <w:rPr>
          <w:rFonts w:eastAsia="Times New Roman" w:cs="Times New Roman"/>
          <w:szCs w:val="24"/>
        </w:rPr>
        <w:t>ΕΚ και αφετέρου</w:t>
      </w:r>
      <w:r>
        <w:rPr>
          <w:rFonts w:eastAsia="Times New Roman" w:cs="Times New Roman"/>
          <w:szCs w:val="24"/>
        </w:rPr>
        <w:t>,</w:t>
      </w:r>
      <w:r>
        <w:rPr>
          <w:rFonts w:eastAsia="Times New Roman" w:cs="Times New Roman"/>
          <w:szCs w:val="24"/>
        </w:rPr>
        <w:t xml:space="preserve"> γιατί αναγνωρίζουμε τον κίνδυνο να καταρρεύσει το σημερινό νομοσχέδιο τρία μόλις χρόνια με</w:t>
      </w:r>
      <w:r>
        <w:rPr>
          <w:rFonts w:eastAsia="Times New Roman" w:cs="Times New Roman"/>
          <w:szCs w:val="24"/>
        </w:rPr>
        <w:t>τά την ψήφισή του, είναι η άμεση νομοθέτηση ενός πλαισίου διασύνδεσης των αποτελεσμάτων της έρευνας και της καινοτομίας</w:t>
      </w:r>
      <w:r>
        <w:rPr>
          <w:rFonts w:eastAsia="Times New Roman" w:cs="Times New Roman"/>
          <w:szCs w:val="24"/>
        </w:rPr>
        <w:t>,</w:t>
      </w:r>
      <w:r>
        <w:rPr>
          <w:rFonts w:eastAsia="Times New Roman" w:cs="Times New Roman"/>
          <w:szCs w:val="24"/>
        </w:rPr>
        <w:t xml:space="preserve"> με την αγορά και τον παραγωγικό κλάδο, με την αληθινή οικονομία, δηλαδή. Ο μόνος τρόπος, για να μπορέσουμε να αποπληρώσουμε τα δανεικά </w:t>
      </w:r>
      <w:r>
        <w:rPr>
          <w:rFonts w:eastAsia="Times New Roman" w:cs="Times New Roman"/>
          <w:szCs w:val="24"/>
        </w:rPr>
        <w:t>και ταυτόχρονα να επιτρέψουμε στην έρευνα και στην καινοτομία να δώσουν την πολλαπλασιαστική τους ισχύ στην εθνική προσπάθεια για την ανάκαμψη της ελληνικής οικονομίας, είναι να φροντίσουμε για την αξιοποίηση των καινοτόμων αποτελεσμάτων της έρευνας.</w:t>
      </w:r>
    </w:p>
    <w:p w14:paraId="35A8E6D0"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Δεν α</w:t>
      </w:r>
      <w:r>
        <w:rPr>
          <w:rFonts w:eastAsia="Times New Roman" w:cs="Times New Roman"/>
          <w:szCs w:val="24"/>
        </w:rPr>
        <w:t xml:space="preserve">παντά, δυστυχώς, το υπό συζήτηση νομοσχέδιο στο τι θα γίνουν τα αποτελέσματα των προσπαθειών των επιστημόνων μας. Ποιος θα βγάλει λεφτά από τις ιδέες τους; Δεν νομίζω πως εμπνέει εμπιστοσύνη στους διδάκτορές μας το σημερινό νομοσχέδιο. Έχει πολλά κενά. </w:t>
      </w:r>
    </w:p>
    <w:p w14:paraId="35A8E6D1"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szCs w:val="24"/>
        </w:rPr>
        <w:t xml:space="preserve">Πολύ αρνητικό είναι και το γεγονός πως </w:t>
      </w:r>
      <w:r>
        <w:rPr>
          <w:rFonts w:eastAsia="Times New Roman" w:cs="Times New Roman"/>
          <w:szCs w:val="24"/>
        </w:rPr>
        <w:t>μ</w:t>
      </w:r>
      <w:r>
        <w:rPr>
          <w:rFonts w:eastAsia="Times New Roman" w:cs="Times New Roman"/>
          <w:szCs w:val="24"/>
        </w:rPr>
        <w:t>ε μια προσεκτική μελέτη των όσων συζητάμε σήμερα οδηγούμαστε στο ασφαλές συμπέρασμα πως σε καμμία περίπτωση δεν περιορίζουμε τη γραφειοκρατία και δεν απομακρύνουμε τις περίφημες γραφειοκρατικές αγκυλώσεις γύρω από τη</w:t>
      </w:r>
      <w:r>
        <w:rPr>
          <w:rFonts w:eastAsia="Times New Roman" w:cs="Times New Roman"/>
          <w:szCs w:val="24"/>
        </w:rPr>
        <w:t xml:space="preserve"> χρηματοδότηση της έρευνας και της καινοτομίας. Δεν περιέχονται διατάξεις</w:t>
      </w:r>
      <w:r>
        <w:rPr>
          <w:rFonts w:eastAsia="Times New Roman" w:cs="Times New Roman"/>
          <w:szCs w:val="24"/>
        </w:rPr>
        <w:t>,</w:t>
      </w:r>
      <w:r>
        <w:rPr>
          <w:rFonts w:eastAsia="Times New Roman" w:cs="Times New Roman"/>
          <w:szCs w:val="24"/>
        </w:rPr>
        <w:t xml:space="preserve"> που να διευκολύνουν τους νέους επιστήμονες, αλλά υπάρχουν αντιθέτως πολλές διατάξεις</w:t>
      </w:r>
      <w:r>
        <w:rPr>
          <w:rFonts w:eastAsia="Times New Roman" w:cs="Times New Roman"/>
          <w:szCs w:val="24"/>
        </w:rPr>
        <w:t>,</w:t>
      </w:r>
      <w:r>
        <w:rPr>
          <w:rFonts w:eastAsia="Times New Roman" w:cs="Times New Roman"/>
          <w:szCs w:val="24"/>
        </w:rPr>
        <w:t xml:space="preserve"> που εγγυώνται την πολυπλοκότητα στις διαδικασίες λήψης των αποφάσεων.</w:t>
      </w:r>
    </w:p>
    <w:p w14:paraId="35A8E6D2"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w:t>
      </w:r>
      <w:r>
        <w:rPr>
          <w:rFonts w:eastAsia="Times New Roman" w:cs="Times New Roman"/>
          <w:szCs w:val="24"/>
        </w:rPr>
        <w:t xml:space="preserve">φοι, παρά την ομολογουμένως ικανοποιητική υιοθέτηση από τον Υπουργό πολλών εκ των προτάσεων που κατέθεσαν κατά τη σχετική συζήτηση στην αρμόδια </w:t>
      </w:r>
      <w:r>
        <w:rPr>
          <w:rFonts w:eastAsia="Times New Roman" w:cs="Times New Roman"/>
          <w:szCs w:val="24"/>
        </w:rPr>
        <w:t>ε</w:t>
      </w:r>
      <w:r>
        <w:rPr>
          <w:rFonts w:eastAsia="Times New Roman" w:cs="Times New Roman"/>
          <w:szCs w:val="24"/>
        </w:rPr>
        <w:t xml:space="preserve">πιτροπή οι εκπρόσωποι των φορέων και οι Βουλευτές της ελάσσονος Αντιπολίτευσης, είναι αλήθεια πως υπάρχει ακόμη </w:t>
      </w:r>
      <w:r>
        <w:rPr>
          <w:rFonts w:eastAsia="Times New Roman" w:cs="Times New Roman"/>
          <w:szCs w:val="24"/>
        </w:rPr>
        <w:lastRenderedPageBreak/>
        <w:t>μεγάλο περιθώριο βελτίωσης και, ευτυχώς, υπάρχει και ο χρόνος για να γίνουν αυτές, καθώς επιτέλους να συζητάμε ένα νομοσχέδιο σε δυο συνεδριάσει</w:t>
      </w:r>
      <w:r>
        <w:rPr>
          <w:rFonts w:eastAsia="Times New Roman" w:cs="Times New Roman"/>
          <w:szCs w:val="24"/>
        </w:rPr>
        <w:t>ς της Ολομέλειας. Οπότε επιλέγουμε το σωστό και ακολουθούμε το ορθώς και καλώς νομοθετείν έτσι όπως ορίζεται στο Σύνταγμα, προσφέρουμε υπηρεσία στη δημοκρατία και προασπίζουμε το δημόσιο συμφέρον έτσι όπως είμαστε υποχρεωμένοι να κάνουμε, κάτι το οποίο δεν</w:t>
      </w:r>
      <w:r>
        <w:rPr>
          <w:rFonts w:eastAsia="Times New Roman" w:cs="Times New Roman"/>
          <w:szCs w:val="24"/>
        </w:rPr>
        <w:t xml:space="preserve"> έχουμε κάνει σε πάρα πολλά νομοσχέδια, σε δεκάδες νομοσχέδια, μέσα σ’ αυτή την Αίθουσα.</w:t>
      </w:r>
    </w:p>
    <w:p w14:paraId="35A8E6D3"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szCs w:val="24"/>
        </w:rPr>
        <w:t>Μερικά σχόλια θα κάνω σήμερα, με σκοπό να παροτρύνω τον Υπουργό να προχωρήσει σε κάποιες αλλαγές. Επί των άρθρων, λοιπόν, του νομοσχεδίου</w:t>
      </w:r>
      <w:r>
        <w:rPr>
          <w:rFonts w:eastAsia="Times New Roman" w:cs="Times New Roman"/>
          <w:szCs w:val="24"/>
        </w:rPr>
        <w:t>,</w:t>
      </w:r>
      <w:r>
        <w:rPr>
          <w:rFonts w:eastAsia="Times New Roman" w:cs="Times New Roman"/>
          <w:szCs w:val="24"/>
        </w:rPr>
        <w:t xml:space="preserve"> διαπιστώνω ότι δεν εισακούστ</w:t>
      </w:r>
      <w:r>
        <w:rPr>
          <w:rFonts w:eastAsia="Times New Roman" w:cs="Times New Roman"/>
          <w:szCs w:val="24"/>
        </w:rPr>
        <w:t xml:space="preserve">ηκαν κάποιες από τις επισημάνσεις της συναδέλφου μου Βουλευτού, της κ. Μεγαλοοικονόμου. </w:t>
      </w:r>
    </w:p>
    <w:p w14:paraId="35A8E6D4" w14:textId="77777777" w:rsidR="0078608B" w:rsidRDefault="00CA331D">
      <w:pPr>
        <w:spacing w:after="0"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θα ήθελα να ακούσω με ποιους τρόπους θεωρείτε εσείς, κύριε Υπουργέ, πως γίνεται σαφής η πρόθεση της οργανωμένης πολιτείας να στηρίξει την ακαδημαϊκή </w:t>
      </w:r>
      <w:r>
        <w:rPr>
          <w:rFonts w:eastAsia="Times New Roman" w:cs="Times New Roman"/>
          <w:szCs w:val="24"/>
        </w:rPr>
        <w:t>έρευνα ως οφείλει</w:t>
      </w:r>
      <w:r>
        <w:rPr>
          <w:rFonts w:eastAsia="Times New Roman" w:cs="Times New Roman"/>
          <w:szCs w:val="24"/>
        </w:rPr>
        <w:t>,</w:t>
      </w:r>
      <w:r>
        <w:rPr>
          <w:rFonts w:eastAsia="Times New Roman" w:cs="Times New Roman"/>
          <w:szCs w:val="24"/>
        </w:rPr>
        <w:t xml:space="preserve"> σε σχέση με την έρευνα που επιδιώκει πρακτικές εφαρμογές. Λαμβάνοντας υπ’ όψιν τις διατάξεις του άρθρου 2 και ειδικότερα τα όσα προαναφέρονται στην παράγραφο 2α περί ουσιαστικής εξίσωσης μεταξύ των </w:t>
      </w:r>
      <w:r>
        <w:rPr>
          <w:rFonts w:eastAsia="Times New Roman" w:cs="Times New Roman"/>
          <w:szCs w:val="24"/>
        </w:rPr>
        <w:lastRenderedPageBreak/>
        <w:t>κυρίων δικαιούχων και των συνδικαιούχων</w:t>
      </w:r>
      <w:r>
        <w:rPr>
          <w:rFonts w:eastAsia="Times New Roman" w:cs="Times New Roman"/>
          <w:szCs w:val="24"/>
        </w:rPr>
        <w:t>, βγάζω το συμπέρασμα πως δεν στηρίζουμε την ακαδημαϊκή έναντι της πρακτικά εφαρμόσιμης έρευνας. Ίσως αυτό θα πρέπει να είναι ένα από τα βασικά θέματα, αν όχι αυτού του νομοσχεδίου, τότε επί του απαραίτητου αμέσως επόμενου νομοσχεδίου στο συγκεκριμένο θέμα</w:t>
      </w:r>
      <w:r>
        <w:rPr>
          <w:rFonts w:eastAsia="Times New Roman" w:cs="Times New Roman"/>
          <w:szCs w:val="24"/>
        </w:rPr>
        <w:t>.</w:t>
      </w:r>
    </w:p>
    <w:p w14:paraId="35A8E6D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Ένα άλλο σημείο, στο οποίο αξίζει να επιμείνουμε και χρήζει της προσοχής σας, κύριε Υπουργέ, είναι και η πρόταση που καταθέσαμε σχετικά με τα όσα προβλέπονται στο άρθρο 4 παράγραφος 6. Πρέπει να προσθέσουμε, δηλαδή, τη δυνατότητα της διενέργειας ενός επι</w:t>
      </w:r>
      <w:r>
        <w:rPr>
          <w:rFonts w:eastAsia="Times New Roman" w:cs="Times New Roman"/>
          <w:szCs w:val="24"/>
        </w:rPr>
        <w:t>πλέον έκτακτου διαχειριστικού ελέγχου ανά έτος, με απόφαση βεβαίως του εκάστοτε Υπουργού. Ο εποπτικός ρόλος του Υπουργού είναι σημαντικός και θα πρέπει, κατά την άποψή μας, να επιμείνουμε σ’ αυτό, να ενισχυθεί με την προσθήκη ειδικής πρόβλεψης για τη δυνατ</w:t>
      </w:r>
      <w:r>
        <w:rPr>
          <w:rFonts w:eastAsia="Times New Roman" w:cs="Times New Roman"/>
          <w:szCs w:val="24"/>
        </w:rPr>
        <w:t>ότητα διενέργειας ενός επιπλέον έκτακτου διαχειριστικού ελέγχου, πέραν του τακτικού που προβλέπει το άρθρο 4.</w:t>
      </w:r>
    </w:p>
    <w:p w14:paraId="35A8E6D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Υπενθυμίζουμε όμως –και το κρατάμε ως σημαντικό σημείο- πως σ’ αυτόν τον εποπτικό ρόλο περιορίζεται ο Υπουργός, έπειτα και μετά την παρέλευση του </w:t>
      </w:r>
      <w:r>
        <w:rPr>
          <w:rFonts w:eastAsia="Times New Roman" w:cs="Times New Roman"/>
          <w:szCs w:val="24"/>
        </w:rPr>
        <w:t>επόμενου τριμήνου, κατά το οποίο ο Υπουργός θα χαίρει εκτελεστικών υπερεξουσιών. Κατανοούμε την αναγκαιότητα αυτής της μεταβατικής περιόδου, λόγω των αυστηρών χρονοδιαγραμμάτων. Θα ελέγχουμε, όμως, καθημερινά τον τρόπο άσκησης των καθηκόντων του Υπουργού μ</w:t>
      </w:r>
      <w:r>
        <w:rPr>
          <w:rFonts w:eastAsia="Times New Roman" w:cs="Times New Roman"/>
          <w:szCs w:val="24"/>
        </w:rPr>
        <w:t xml:space="preserve">έχρι και την 31η του ερχόμενου Ιανουαρίου. </w:t>
      </w:r>
    </w:p>
    <w:p w14:paraId="35A8E6D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Ίσης βαρύτητας είναι και οι προτάσεις μας για τα περιεχόμενα του άρθρου 5. Από τη μια πλευρά επιχειρηματολογήσαμε για την υποχρεωτική και όχι δυνητική δημόσια ανάρτηση των ενστάσεων, παράγραφος 4 και από την άλλη</w:t>
      </w:r>
      <w:r>
        <w:rPr>
          <w:rFonts w:eastAsia="Times New Roman" w:cs="Times New Roman"/>
          <w:szCs w:val="24"/>
        </w:rPr>
        <w:t xml:space="preserve"> κάναμε λόγο για τη θωράκιση μέσω της διαδικασίας της κλήρωσης του θεσμού των αξιολογητών, παράγραφος 6. Και οι δυο αυτές προτάσεις εξυπηρετούν την ενίσχυση της διαφάνειας και θα πρέπει να τις δείτε με μεγαλύτερη προσοχή. </w:t>
      </w:r>
    </w:p>
    <w:p w14:paraId="35A8E6D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Απαραίτητο είναι, επίσης, να μας </w:t>
      </w:r>
      <w:r>
        <w:rPr>
          <w:rFonts w:eastAsia="Times New Roman" w:cs="Times New Roman"/>
          <w:szCs w:val="24"/>
        </w:rPr>
        <w:t xml:space="preserve">εξηγήσετε τον ακριβή λόγο, όπως σας έχουμε ζητήσει, της συμβουλευτικής επιτροπής της 12ης παραγράφου του άρθρου 8. </w:t>
      </w:r>
    </w:p>
    <w:p w14:paraId="35A8E6D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Κλείνοντας την τοποθέτησή μου, θα επιχειρήσω να τεκμηριώσω την ορθότητα της επιλογής μας να υπερψηφίσουμε επί της αρχής το σημερινό νομοσχέδ</w:t>
      </w:r>
      <w:r>
        <w:rPr>
          <w:rFonts w:eastAsia="Times New Roman" w:cs="Times New Roman"/>
          <w:szCs w:val="24"/>
        </w:rPr>
        <w:t xml:space="preserve">ιο και την ίδρυση του νέου φορέα, του </w:t>
      </w:r>
      <w:r>
        <w:rPr>
          <w:rFonts w:eastAsia="Times New Roman" w:cs="Times New Roman"/>
          <w:szCs w:val="24"/>
        </w:rPr>
        <w:t>ΕΛΙΔΕΚ</w:t>
      </w:r>
      <w:r>
        <w:rPr>
          <w:rFonts w:eastAsia="Times New Roman" w:cs="Times New Roman"/>
          <w:szCs w:val="24"/>
        </w:rPr>
        <w:t>. Μας δίνουν χρήματα από την Ευρωπαϊκή Τράπεζα Επενδύσεων έστω και δανεικά, για να τα διαχειριστούμε μόνοι μας, με τρόπο που να συμφωνεί η πανεπιστημιακή κοινότητα και με σκοπό να ενισχύσουμε την έρευνα και την κ</w:t>
      </w:r>
      <w:r>
        <w:rPr>
          <w:rFonts w:eastAsia="Times New Roman" w:cs="Times New Roman"/>
          <w:szCs w:val="24"/>
        </w:rPr>
        <w:t xml:space="preserve">αινοτομία. Στο να πάρουμε το δάνειο αυτό δεν διαφωνεί ούτε η Νέα Δημοκρατία. Εμείς, αντιθέτως, συνεχίζουμε να έχουμε αντιρρήσεις στο να παίρνουμε δάνεια, χωρίς να ξέρουμε όλοι και χωρίς να έχουμε πρώτα συμφωνήσει το πώς θα τα αποπληρώσουμε. Σύντομα πρέπει </w:t>
      </w:r>
      <w:r>
        <w:rPr>
          <w:rFonts w:eastAsia="Times New Roman" w:cs="Times New Roman"/>
          <w:szCs w:val="24"/>
        </w:rPr>
        <w:t xml:space="preserve">να μας φέρετε κάτι που να μας λέει και από πού θα βρούμε να πληρώσουμε τα δανεικά και πώς τα αποτελέσματα των χρημάτων που θα διαχειριστεί το ΕΛΙΔΕΚ θα προσθέσουν μονάδες στο ΑΕΠ. Για εμάς ο τρόπος είναι ένας. </w:t>
      </w:r>
    </w:p>
    <w:p w14:paraId="35A8E6DA"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Τι λέτε;</w:t>
      </w:r>
    </w:p>
    <w:p w14:paraId="35A8E6DB"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Δια</w:t>
      </w:r>
      <w:r>
        <w:rPr>
          <w:rFonts w:eastAsia="Times New Roman" w:cs="Times New Roman"/>
          <w:szCs w:val="24"/>
        </w:rPr>
        <w:t>φορετική προσέγγιση, κυρία Αντωνίου. Η διασύνδεση της έρευνας και των αποτελεσμάτων της με την αγορά και την παραγωγική οικονομία. Αυτό είναι το ζητούμενο. Να προσθέσουμε με το έργο μας, με τις δυνάμεις μας, μονάδες στο ΑΕΠ.</w:t>
      </w:r>
    </w:p>
    <w:p w14:paraId="35A8E6DC"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Συμφωνώ. Αυτό ε</w:t>
      </w:r>
      <w:r>
        <w:rPr>
          <w:rFonts w:eastAsia="Times New Roman" w:cs="Times New Roman"/>
          <w:szCs w:val="24"/>
        </w:rPr>
        <w:t>ίπαμε.</w:t>
      </w:r>
    </w:p>
    <w:p w14:paraId="35A8E6DD"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Οφείλουμε να αναχαιτίσουμε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να σταματήσει η αιμορραγία Ελλήνων προς το εξωτερικό. Η προσπάθειά μας να βρούμε ισοδύναμα συνεχίζεται σε κάθε σχέδιο νόμου, σε κάθε τροπολογία, σε κάθε ερώτηση που σας κάνουμε στο πλαίσιο </w:t>
      </w:r>
      <w:r>
        <w:rPr>
          <w:rFonts w:eastAsia="Times New Roman" w:cs="Times New Roman"/>
          <w:szCs w:val="24"/>
        </w:rPr>
        <w:t>του κοινοβουλευτικού ελέγχου.</w:t>
      </w:r>
    </w:p>
    <w:p w14:paraId="35A8E6D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Σήμερα κάνουμε όλοι μαζί, αυτοί που ψηφίζουμε το συγκεκριμένο νομοσχέδιο, μισό βήμα μπροστά. Θα έχετε κάνει δέκα βήματα πίσω, εάν δεν το ολοκληρώσετε σύντομα με τα στοιχεία τα οποία λείπουν για να ολοκληρωθεί. </w:t>
      </w:r>
    </w:p>
    <w:p w14:paraId="35A8E6D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Για τα άρθρα θα</w:t>
      </w:r>
      <w:r>
        <w:rPr>
          <w:rFonts w:eastAsia="Times New Roman" w:cs="Times New Roman"/>
          <w:szCs w:val="24"/>
        </w:rPr>
        <w:t xml:space="preserve"> τοποθετηθούμε στη αυριανή Ολομέλεια.</w:t>
      </w:r>
    </w:p>
    <w:p w14:paraId="35A8E6E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απάντηση τώρα του κ. Κωνσταντόπουλου, του σεβαστού συναδέλφου και ειδικού αγορητή της Δημοκρατικής Συμπαράταξης, ο οποίος σε μια προσπάθεια να κρύψει τη θετική ψήφο του ΠΑΣΟΚ στο σημερινό νομοσχέδιο έχασε τον χρόνο </w:t>
      </w:r>
      <w:r>
        <w:rPr>
          <w:rFonts w:eastAsia="Times New Roman" w:cs="Times New Roman"/>
          <w:szCs w:val="24"/>
        </w:rPr>
        <w:t xml:space="preserve">του σ’ αυτό εδώ το Βήμα με άσχετα ζητήματα, θέλω να του θυμίσω -γιατί το ξεχνάει- ότι την Ένωση Κεντρώων την έχει φέρει μέσα σ’ αυτή τη Βουλή ο ελληνικός λαός με την ψήφο του και γιατί είναι συνεπής στις αρχές της. Σήμερα, για το </w:t>
      </w:r>
      <w:r>
        <w:rPr>
          <w:rFonts w:eastAsia="Times New Roman" w:cs="Times New Roman"/>
          <w:szCs w:val="24"/>
        </w:rPr>
        <w:t>ΕΛΙΔΕΚ</w:t>
      </w:r>
      <w:r>
        <w:rPr>
          <w:rFonts w:eastAsia="Times New Roman" w:cs="Times New Roman"/>
          <w:szCs w:val="24"/>
        </w:rPr>
        <w:t>, η Δημοκρατική Συμπ</w:t>
      </w:r>
      <w:r>
        <w:rPr>
          <w:rFonts w:eastAsia="Times New Roman" w:cs="Times New Roman"/>
          <w:szCs w:val="24"/>
        </w:rPr>
        <w:t>αράταξη ψήφισε «</w:t>
      </w:r>
      <w:r>
        <w:rPr>
          <w:rFonts w:eastAsia="Times New Roman" w:cs="Times New Roman"/>
          <w:szCs w:val="24"/>
        </w:rPr>
        <w:t>ναι</w:t>
      </w:r>
      <w:r>
        <w:rPr>
          <w:rFonts w:eastAsia="Times New Roman" w:cs="Times New Roman"/>
          <w:szCs w:val="24"/>
        </w:rPr>
        <w:t>», ενώ για την ενίσχυση της δημοκρατίας με την απλή αναλογική η Δημοκρατική Συμπαράταξη είχε ψηφίσει «</w:t>
      </w:r>
      <w:r>
        <w:rPr>
          <w:rFonts w:eastAsia="Times New Roman" w:cs="Times New Roman"/>
          <w:szCs w:val="24"/>
        </w:rPr>
        <w:t>όχι</w:t>
      </w:r>
      <w:r>
        <w:rPr>
          <w:rFonts w:eastAsia="Times New Roman" w:cs="Times New Roman"/>
          <w:szCs w:val="24"/>
        </w:rPr>
        <w:t xml:space="preserve">». Γι’ αυτό, κύριε σεβαστέ αγορητά της Δημοκρατικής Συμπαράταξης, είσαστε υπερήφανος; </w:t>
      </w:r>
    </w:p>
    <w:p w14:paraId="35A8E6E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5A8E6E2" w14:textId="77777777" w:rsidR="0078608B" w:rsidRDefault="00CA331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w:t>
      </w:r>
      <w:r>
        <w:rPr>
          <w:rFonts w:eastAsia="Times New Roman" w:cs="Times New Roman"/>
          <w:szCs w:val="24"/>
        </w:rPr>
        <w:t>γα της Ένωσης Κεντρώων)</w:t>
      </w:r>
    </w:p>
    <w:p w14:paraId="35A8E6E3"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Πρόεδρε, ζητώ τον λόγο. </w:t>
      </w:r>
    </w:p>
    <w:p w14:paraId="35A8E6E4"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Κωνσταντόπουλε, ούτε κουβέντα! Στη δευτερολογία σας μιλήστε και απαντήστε. Τώρα να απαντήσετε για την απλή αναλογική! </w:t>
      </w:r>
    </w:p>
    <w:p w14:paraId="35A8E6E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Κύριε Βίτσα, έχε</w:t>
      </w:r>
      <w:r>
        <w:rPr>
          <w:rFonts w:eastAsia="Times New Roman" w:cs="Times New Roman"/>
          <w:szCs w:val="24"/>
        </w:rPr>
        <w:t xml:space="preserve">τε τον λόγο για πέντε λεπτά με μια ανοχή για την τροπολογία και αμέσως μετά θα μιλήσει ο κύριος Υπουργός. </w:t>
      </w:r>
    </w:p>
    <w:p w14:paraId="35A8E6E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Η κ. Βάκη με ενημέρωσε ότι δεν θα πάρει τον λόγο σήμερα ως Κοινοβουλευτικός Εκπρόσωπος. Θα πάρει τον λόγο αύριο. Θέλω από σήμερα να εγγραφεί στα Πρακ</w:t>
      </w:r>
      <w:r>
        <w:rPr>
          <w:rFonts w:eastAsia="Times New Roman" w:cs="Times New Roman"/>
          <w:szCs w:val="24"/>
        </w:rPr>
        <w:t>τικά, γιατί με βάση τον Κανονισμό αύριο, που είναι επί των άρθρων και των τροπολογιών, όλοι έχετε χρόνο οκτώ λεπτά, αλλά αφού εξοικονομούμε δεκαπέντε λεπτά σήμερα και θα μιλήσουν δύο συνάδελφοι από τους εγγεγραμμένους, ας κάνω μια μικρή αυθαιρεσία, να πω ό</w:t>
      </w:r>
      <w:r>
        <w:rPr>
          <w:rFonts w:eastAsia="Times New Roman" w:cs="Times New Roman"/>
          <w:szCs w:val="24"/>
        </w:rPr>
        <w:t>τι θα μιλήσει δεκαπέντε λεπτά αύριο για λόγους ισονομίας.</w:t>
      </w:r>
    </w:p>
    <w:p w14:paraId="35A8E6E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35A8E6E8"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Ευχαριστώ, κύριε Πρόεδρε. Ευχαριστώ και για την διευκόλυνση και εσάς και το Σώμα. </w:t>
      </w:r>
    </w:p>
    <w:p w14:paraId="35A8E6E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Καταθέτουμε τροπολογία με γενικό αριθμό 701 και ειδικό 84. Η τροπολογία επί λέξει αναφέρει</w:t>
      </w:r>
      <w:r>
        <w:rPr>
          <w:rFonts w:eastAsia="Times New Roman" w:cs="Times New Roman"/>
          <w:szCs w:val="24"/>
        </w:rPr>
        <w:t>:</w:t>
      </w:r>
      <w:r>
        <w:rPr>
          <w:rFonts w:eastAsia="Times New Roman" w:cs="Times New Roman"/>
          <w:szCs w:val="24"/>
        </w:rPr>
        <w:t xml:space="preserve"> «στην παράγραφο 5 του άρθρου 26 του ν.4258/2014, όπως ισχύει, προστίθεται δεύτερο εδάφιο ως εξής: «υπέρβαση του ποσού αυτού επιτρέπεται μέχρι ύψους 15 εκατομμυρίων </w:t>
      </w:r>
      <w:r>
        <w:rPr>
          <w:rFonts w:eastAsia="Times New Roman" w:cs="Times New Roman"/>
          <w:szCs w:val="24"/>
        </w:rPr>
        <w:t xml:space="preserve">ευρώ για την ολοκλήρωση των υπολειπομένων αναγκαίων εργασιών και δοκιμών για την πιστοποίηση και την επιχειρησιακή ένταξη των υποβρυχίων»». </w:t>
      </w:r>
    </w:p>
    <w:p w14:paraId="35A8E6E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Πρέπει να πω ότι η τροπολογία αυτή ήταν έτοιμη εδώ και αρκετό καιρό αλλά, δυστυχώς, λόγω άλλων διαδικασιών δεν μας </w:t>
      </w:r>
      <w:r>
        <w:rPr>
          <w:rFonts w:eastAsia="Times New Roman" w:cs="Times New Roman"/>
          <w:szCs w:val="24"/>
        </w:rPr>
        <w:t xml:space="preserve">δόθηκε η ευκαιρία να την φέρουμε στην Βουλή. Όπως καταλαβαίνετε και όπως οι περισσότεροι ίσως γνωρίζετε, το άρθρο 26 του ν.4258/2014 ήταν το άρθρο, με το οποίο ανατέθηκε στο Πολεμικό Ναυτικό η ολοκλήρωση των απαραίτητων εργασιών και δοκιμών για τα τέσσερα </w:t>
      </w:r>
      <w:r>
        <w:rPr>
          <w:rFonts w:eastAsia="Times New Roman" w:cs="Times New Roman"/>
          <w:szCs w:val="24"/>
        </w:rPr>
        <w:t xml:space="preserve">υποβρύχια, τα οποία βρίσκονταν -και βρίσκονται- στα ελληνικά ναυπηγεία, τότε Σκαραμαγκά, τώρα ΕΝΑΕ. </w:t>
      </w:r>
    </w:p>
    <w:p w14:paraId="35A8E6E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τα τρία υποβρύχια -«Πιπίνος», «Ωκεανός» και «Ματρώζος»- έχουν ολοκληρωθεί και οι δοκιμές. Για το τέταρτο υποβρύχιο, το «Κατσώνης» βρίσκεται σε εξέλιξη </w:t>
      </w:r>
      <w:r>
        <w:rPr>
          <w:rFonts w:eastAsia="Times New Roman" w:cs="Times New Roman"/>
          <w:szCs w:val="24"/>
        </w:rPr>
        <w:t>το στάδιο της εκτέλεσης δοκιμών αποδοχής εν όρμω, των συστημάτων του σκάφους κ.λπ. και τα αποτελέσματα είναι πάρα πολύ καλά. Ξεκίνησαν από τον Ιούνιο, τέλη Ιουνίου, οι δοκιμές εν πλω, και βεβαίως, αυτές οι δοκιμές, όπως ξέρουν αυτοί που γνωρίζουν, διαρκούν</w:t>
      </w:r>
      <w:r>
        <w:rPr>
          <w:rFonts w:eastAsia="Times New Roman" w:cs="Times New Roman"/>
          <w:szCs w:val="24"/>
        </w:rPr>
        <w:t xml:space="preserve"> περίπου οκτώ μήνες. Οι δοκιμές αυτές εκτελούνται από το προσωπικό του Πολεμικού Ναυτικού με την συνδρομή των εργαζομένων στα </w:t>
      </w:r>
      <w:r>
        <w:rPr>
          <w:rFonts w:eastAsia="Times New Roman" w:cs="Times New Roman"/>
          <w:szCs w:val="24"/>
        </w:rPr>
        <w:t>ν</w:t>
      </w:r>
      <w:r>
        <w:rPr>
          <w:rFonts w:eastAsia="Times New Roman" w:cs="Times New Roman"/>
          <w:szCs w:val="24"/>
        </w:rPr>
        <w:t>αυπηγεία του Σκαραμαγκά.</w:t>
      </w:r>
    </w:p>
    <w:p w14:paraId="35A8E6E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Τώρα, για να μην φάω χρόνο χωρίς λόγο και σας αναφέρω, το πρόγραμμα το προηγούμενο, που ήταν πάλι στο ίδιο άρθρο και ήταν αξίας 75,5 εκατομμυρίων ευρώ, εξαντλείται στο τέλος Οκτωβρίου και για να ολοκληρωθεί όλη αυτή η διαδικασία, τα τεχνικά χαρακτηριστικά,</w:t>
      </w:r>
      <w:r>
        <w:rPr>
          <w:rFonts w:eastAsia="Times New Roman" w:cs="Times New Roman"/>
          <w:szCs w:val="24"/>
        </w:rPr>
        <w:t xml:space="preserve"> τα οποία δεν έχει νόημα να τα πω -δεν είναι η Βουλή δηλαδή το τεχνικό εργαστήρι-, χρειάζονται άλλα 15 εκατομμύρια ευρώ περίπου: Για το μεν 2016 τα 3 εκατομμύρια θα πάνε σε μισθοδοσία και ασφαλιστικές εισφορές, 300.000 ευρώ σε λειτουργικά έξοδα και 700.000</w:t>
      </w:r>
      <w:r>
        <w:rPr>
          <w:rFonts w:eastAsia="Times New Roman" w:cs="Times New Roman"/>
          <w:szCs w:val="24"/>
        </w:rPr>
        <w:t xml:space="preserve"> ευρώ σε τεχνική υποστήριξη. Για το 2017 σε μισθοδοσία θα πάνε 7,5 εκατομμύρια </w:t>
      </w:r>
      <w:r>
        <w:rPr>
          <w:rFonts w:eastAsia="Times New Roman" w:cs="Times New Roman"/>
          <w:szCs w:val="24"/>
        </w:rPr>
        <w:lastRenderedPageBreak/>
        <w:t xml:space="preserve">ευρώ -πάντοτε μιλάμε για μισθοδοσία των εργαζομένων στα </w:t>
      </w:r>
      <w:r>
        <w:rPr>
          <w:rFonts w:eastAsia="Times New Roman" w:cs="Times New Roman"/>
          <w:szCs w:val="24"/>
        </w:rPr>
        <w:t>ν</w:t>
      </w:r>
      <w:r>
        <w:rPr>
          <w:rFonts w:eastAsia="Times New Roman" w:cs="Times New Roman"/>
          <w:szCs w:val="24"/>
        </w:rPr>
        <w:t>αυπηγεία Σκαραμαγκά, δεν μπαίνει τίποτε άλλο- σε λειτουργικά έξοδα 600.000 ευρώ και σε λειτουργική και τεχνική υποστήριξ</w:t>
      </w:r>
      <w:r>
        <w:rPr>
          <w:rFonts w:eastAsia="Times New Roman" w:cs="Times New Roman"/>
          <w:szCs w:val="24"/>
        </w:rPr>
        <w:t xml:space="preserve">η 2.900.000 ευρώ, μια και το ζήτημα των υλικών για την ολοκλήρωση των υποβρυχίων έχει τελειώσει, όλα τα υλικά τα έχουμε πάρει. Δηλαδή, είναι κατασκευαστικό και υποκατασκευαστικό έργο. </w:t>
      </w:r>
    </w:p>
    <w:p w14:paraId="35A8E6E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Με αυτήν την διάταξη σκοπεύουμε να ολοκληρώσουμε τις εργασίες και δοκιμ</w:t>
      </w:r>
      <w:r>
        <w:rPr>
          <w:rFonts w:eastAsia="Times New Roman" w:cs="Times New Roman"/>
          <w:szCs w:val="24"/>
        </w:rPr>
        <w:t>ές στα τέσσερα υποβρύχια, ώστε να αποδοθούν το ταχύτερο δυνατόν στον στόλο για πλήρη επιχειρησιακή εκμετάλλευση. Γνωρίζετε ότι ορισμένα από αυτά τα υποβρύχια ήδη πήραν μέρος στον Παρμενίωνα του 2016. Θεωρούμε ότι αυτές οι εργασίες πρέπει να υλοποιηθούν εντ</w:t>
      </w:r>
      <w:r>
        <w:rPr>
          <w:rFonts w:eastAsia="Times New Roman" w:cs="Times New Roman"/>
          <w:szCs w:val="24"/>
        </w:rPr>
        <w:t>ός του χώρου των Ναυπηγείων Σκαραμαγκά και έτσι η πρότασή μας είναι η τροπολογία που καταθέτουμε, νομοθετικά να λυθεί και αυτό το ζήτημα.</w:t>
      </w:r>
    </w:p>
    <w:p w14:paraId="35A8E6E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5A8E6EF"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Πριν αποχωρήσει ο κύριος Υπουργός, μήπως υπάρχει από κάθε κόμμα -όχι τοπο</w:t>
      </w:r>
      <w:r>
        <w:rPr>
          <w:rFonts w:eastAsia="Times New Roman" w:cs="Times New Roman"/>
          <w:szCs w:val="24"/>
        </w:rPr>
        <w:t xml:space="preserve">θέτηση- διευκρινιστική ερώτηση; Επειδή αύριο δεν θα έρθει, ό,τι είναι να επιλυθεί, να επιλυθεί σήμερα. </w:t>
      </w:r>
    </w:p>
    <w:p w14:paraId="35A8E6F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Δεν βλέπω κάποιος από τους κυρίους συναδέλφους να έχει κάποια ερώτηση. </w:t>
      </w:r>
    </w:p>
    <w:p w14:paraId="35A8E6F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Ωραία, κύριε Υπουργέ. </w:t>
      </w:r>
    </w:p>
    <w:p w14:paraId="35A8E6F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Κύριε Αναπληρωτή Υπουργέ, κύριε Φωτάκη, έχετε τον λόγο γι</w:t>
      </w:r>
      <w:r>
        <w:rPr>
          <w:rFonts w:eastAsia="Times New Roman" w:cs="Times New Roman"/>
          <w:szCs w:val="24"/>
        </w:rPr>
        <w:t xml:space="preserve">α είκοσι λεπτά, για να απαντήσετε και στα άλλα, πέραν της υπεράσπισης. </w:t>
      </w:r>
    </w:p>
    <w:p w14:paraId="35A8E6F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Παρακαλώ, αν μας ακούει ο Γραμματέας της Κυβέρνησης, επειδή επί δυόμισι ώρες περιμένουμε μία μονογραφή για τις νομοτεχνικές βελτιώσεις, να τις στείλει, γιατί πρέπει να τις καταθέσει πρ</w:t>
      </w:r>
      <w:r>
        <w:rPr>
          <w:rFonts w:eastAsia="Times New Roman" w:cs="Times New Roman"/>
          <w:szCs w:val="24"/>
        </w:rPr>
        <w:t xml:space="preserve">ιν μιλήσουν οι κοινοβουλευτικοί. </w:t>
      </w:r>
    </w:p>
    <w:p w14:paraId="35A8E6F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35A8E6F5"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ΦΩΤΑΚΗΣ (Αναπληρωτής Υπουργός Παιδείας, Έρευνας και Θρησκευμάτων): </w:t>
      </w:r>
      <w:r>
        <w:rPr>
          <w:rFonts w:eastAsia="Times New Roman" w:cs="Times New Roman"/>
          <w:szCs w:val="24"/>
        </w:rPr>
        <w:t xml:space="preserve">Ευχαριστώ, κύριε Πρόεδρε. </w:t>
      </w:r>
    </w:p>
    <w:p w14:paraId="35A8E6F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να σημειώσω ότι είναι έτοιμες οι τρεις νομοτεχνικές βελτιώσεις.</w:t>
      </w:r>
      <w:r>
        <w:rPr>
          <w:rFonts w:eastAsia="Times New Roman" w:cs="Times New Roman"/>
          <w:szCs w:val="24"/>
        </w:rPr>
        <w:t xml:space="preserve"> Θα ήθελα να παρατηρήσω ότι πράγματι η κυρία Αντωνίου έχει δίκιο. </w:t>
      </w:r>
    </w:p>
    <w:p w14:paraId="35A8E6F7"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Κάποιος συνεργάτης σας να τις καταθέσει στα Πρακτικά για να τις διανείμουμε, κύριε Υπουργέ. </w:t>
      </w:r>
    </w:p>
    <w:p w14:paraId="35A8E6F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5A8E6F9"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w:t>
      </w:r>
      <w:r>
        <w:rPr>
          <w:rFonts w:eastAsia="Times New Roman" w:cs="Times New Roman"/>
          <w:b/>
          <w:szCs w:val="24"/>
        </w:rPr>
        <w:t xml:space="preserve">, Έρευνας και Θρησκευμάτων): </w:t>
      </w:r>
      <w:r>
        <w:rPr>
          <w:rFonts w:eastAsia="Times New Roman" w:cs="Times New Roman"/>
          <w:szCs w:val="24"/>
        </w:rPr>
        <w:t xml:space="preserve">Καλώς. </w:t>
      </w:r>
    </w:p>
    <w:p w14:paraId="35A8E6F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Παιδείας, Έρευνας και Θρησκευμάτων κ. Κωνσταντίνος Φωτάκης καταθέτει την προαναφερθείσα νομοτεχνική βελτίωση, η οποία έχει ως εξής: </w:t>
      </w:r>
    </w:p>
    <w:p w14:paraId="35A8E6FB" w14:textId="77777777" w:rsidR="0078608B" w:rsidRDefault="00CA331D">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35A8E6FC" w14:textId="77777777" w:rsidR="0078608B" w:rsidRDefault="00CA331D">
      <w:pPr>
        <w:spacing w:after="0" w:line="600" w:lineRule="auto"/>
        <w:ind w:firstLine="720"/>
        <w:jc w:val="center"/>
        <w:rPr>
          <w:rFonts w:eastAsia="Times New Roman" w:cs="Times New Roman"/>
          <w:szCs w:val="24"/>
        </w:rPr>
      </w:pPr>
      <w:r>
        <w:rPr>
          <w:rFonts w:eastAsia="Times New Roman" w:cs="Times New Roman"/>
          <w:szCs w:val="24"/>
        </w:rPr>
        <w:lastRenderedPageBreak/>
        <w:t>(Να φωτογραφηθεί η σελ. 100)</w:t>
      </w:r>
    </w:p>
    <w:p w14:paraId="35A8E6FD" w14:textId="77777777" w:rsidR="0078608B" w:rsidRDefault="00CA331D">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35A8E6FE"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 xml:space="preserve">Πράγματι, υπήρξαν πολλές νομοτεχνικές. Αυτό το βλέπει αρνητικά η Αξιωματική Αντιπολίτευση. Εμείς το βλέπουμε πολύ θετικά, γιατί για ένα νέο εγχείρημα, για ένα </w:t>
      </w:r>
      <w:r>
        <w:rPr>
          <w:rFonts w:eastAsia="Times New Roman" w:cs="Times New Roman"/>
          <w:szCs w:val="24"/>
        </w:rPr>
        <w:t xml:space="preserve">εγχείρημα όπως είναι αυτό, η ίδρυση του </w:t>
      </w:r>
      <w:r>
        <w:rPr>
          <w:rFonts w:eastAsia="Times New Roman" w:cs="Times New Roman"/>
          <w:szCs w:val="24"/>
        </w:rPr>
        <w:t>ι</w:t>
      </w:r>
      <w:r>
        <w:rPr>
          <w:rFonts w:eastAsia="Times New Roman" w:cs="Times New Roman"/>
          <w:szCs w:val="24"/>
        </w:rPr>
        <w:t>δρύματος για το οποίο θα σας πω δυο λόγια, αυτό το οποίο έγινε ήταν πολλές παρεμβάσεις από διάφορες πτέρυγες της Βουλής και πράγματι ελήφθησαν υπόψη στο πλαίσιο της συναίνεσης. Κι αυτό αποτυπώνεται με τις είκοσι τέσ</w:t>
      </w:r>
      <w:r>
        <w:rPr>
          <w:rFonts w:eastAsia="Times New Roman" w:cs="Times New Roman"/>
          <w:szCs w:val="24"/>
        </w:rPr>
        <w:t xml:space="preserve">σερις νομοτεχνικές, οι οποίες υπεβλήθησαν. </w:t>
      </w:r>
    </w:p>
    <w:p w14:paraId="35A8E6F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Υπήρξαν, επίσης, πολλά σχόλια σε σχέση με συγκεκριμένα ζητήματα. Κάποια από αυτά θα τα θίξω στην παρουσίασή μου. Για ιδιαίτερες λεπτομέρειες, όσον αφορά συγκεκριμένα άρθρα, θα μιλήσουμε αύριο. Αυτό πάντως που ήθε</w:t>
      </w:r>
      <w:r>
        <w:rPr>
          <w:rFonts w:eastAsia="Times New Roman" w:cs="Times New Roman"/>
          <w:szCs w:val="24"/>
        </w:rPr>
        <w:t xml:space="preserve">λα να πω είναι ότι υπάρχουν και κάποιες μικρές ανακρίβειες, τις οποίες αποδίδω ίσως σε λαθεμένη πληροφόρηση από τους διαφόρους συμβούλους που χρησιμοποιούν </w:t>
      </w:r>
      <w:r>
        <w:rPr>
          <w:rFonts w:eastAsia="Times New Roman" w:cs="Times New Roman"/>
          <w:szCs w:val="24"/>
        </w:rPr>
        <w:t xml:space="preserve">οι </w:t>
      </w:r>
      <w:r>
        <w:rPr>
          <w:rFonts w:eastAsia="Times New Roman" w:cs="Times New Roman"/>
          <w:szCs w:val="24"/>
        </w:rPr>
        <w:t xml:space="preserve">Βουλευτές. Για </w:t>
      </w:r>
      <w:r>
        <w:rPr>
          <w:rFonts w:eastAsia="Times New Roman" w:cs="Times New Roman"/>
          <w:szCs w:val="24"/>
        </w:rPr>
        <w:lastRenderedPageBreak/>
        <w:t>παράδειγμα, αναφέρθηκε ότι υπάρχουν τρεις νέοι φορείς που κάνουν χρηματοδότηση της</w:t>
      </w:r>
      <w:r>
        <w:rPr>
          <w:rFonts w:eastAsia="Times New Roman" w:cs="Times New Roman"/>
          <w:szCs w:val="24"/>
        </w:rPr>
        <w:t xml:space="preserve"> έρευνας. Οι τρεις φορείς αυτοί δεν είναι καινούριοι, αλλά προϋπήρχαν και είναι φορείς, οι οποίοι διαχειρίζονται πόρους του ΕΣΠΑ. Είναι και η Γενική Γραμματεία και η ΕΥΔΕ-ΕΤΑΚ και ο άλλος ο οποίος ανέφερε η κ. Αντωνίου και άλλα τέτοια. </w:t>
      </w:r>
    </w:p>
    <w:p w14:paraId="35A8E70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Όσον αφορά τα θέματ</w:t>
      </w:r>
      <w:r>
        <w:rPr>
          <w:rFonts w:eastAsia="Times New Roman" w:cs="Times New Roman"/>
          <w:szCs w:val="24"/>
        </w:rPr>
        <w:t>α του ΕΣΠΑ, πράγματι, έχει ήδη δοθεί σε μία προηγούμενη ερώτηση της κ. Αντωνίου απάντηση. Θα υπάρξει λεπτομερής απάντηση και ως προς το προηγούμενο ΕΣΠΑ και τις απορροφήσεις που έγιναν, αλλά και ως προς τις λεγόμενες καθυστερήσεις σε αυτό το ΕΣΠΑ στην αυρι</w:t>
      </w:r>
      <w:r>
        <w:rPr>
          <w:rFonts w:eastAsia="Times New Roman" w:cs="Times New Roman"/>
          <w:szCs w:val="24"/>
        </w:rPr>
        <w:t xml:space="preserve">ανή συνεδρίαση. </w:t>
      </w:r>
    </w:p>
    <w:p w14:paraId="35A8E70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Ξεκινώντας, θα ήθελα να αναφερθώ σε κάτι πολύ θετικό, το οποίο έχει να κάνει με στοιχεία τα οποία θα παρουσιαστούν την επόμενη Τετάρτη και τα οποία έχω ήδη στη διάθεσή μου, όσον αφορά τον δείκτη έντασης έρευνας και ανάπτυξης στη χώρα κατά </w:t>
      </w:r>
      <w:r>
        <w:rPr>
          <w:rFonts w:eastAsia="Times New Roman" w:cs="Times New Roman"/>
          <w:szCs w:val="24"/>
        </w:rPr>
        <w:t xml:space="preserve">το 2015. Αυτός ο δείκτης μεγάλωσε σημαντικά. Έφτασε το 0,96% του ΑΕΠ. Οι δαπάνες για έρευνα και ανάπτυξη έφτασαν το 0,96% του ΑΕΠ. Πλησίασαν το 1% </w:t>
      </w:r>
      <w:r>
        <w:rPr>
          <w:rFonts w:eastAsia="Times New Roman" w:cs="Times New Roman"/>
          <w:szCs w:val="24"/>
        </w:rPr>
        <w:lastRenderedPageBreak/>
        <w:t>με μία σημαντική μεταβολή κατά 0,17% από το 2011. Αυτό είναι κάτι πολύ σημαντικό. Τα στοιχεία αυτά προέρχοντα</w:t>
      </w:r>
      <w:r>
        <w:rPr>
          <w:rFonts w:eastAsia="Times New Roman" w:cs="Times New Roman"/>
          <w:szCs w:val="24"/>
        </w:rPr>
        <w:t xml:space="preserve">ι από το Εθνικό Κέντρο Τεκμηρίωσης. Τα καταθέτω στα Πρακτικά. </w:t>
      </w:r>
    </w:p>
    <w:p w14:paraId="35A8E70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Παιδείας, Έρευνας και Θρησκευμάτων καταθέτει για τα Πρακτικά τ</w:t>
      </w:r>
      <w:r>
        <w:rPr>
          <w:rFonts w:eastAsia="Times New Roman" w:cs="Times New Roman"/>
          <w:szCs w:val="24"/>
        </w:rPr>
        <w:t>ο</w:t>
      </w:r>
      <w:r>
        <w:rPr>
          <w:rFonts w:eastAsia="Times New Roman" w:cs="Times New Roman"/>
          <w:szCs w:val="24"/>
        </w:rPr>
        <w:t xml:space="preserve"> προαναφερθέν έγγραφο, το οποίο βρίσκεται στο αρχείο του Τμήματος Γραμματείας της Διεύθυνσ</w:t>
      </w:r>
      <w:r>
        <w:rPr>
          <w:rFonts w:eastAsia="Times New Roman" w:cs="Times New Roman"/>
          <w:szCs w:val="24"/>
        </w:rPr>
        <w:t>ης Στενογραφίας και  Πρακτικών της Βουλής)</w:t>
      </w:r>
    </w:p>
    <w:p w14:paraId="35A8E70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Όσον αφορά τώρα το νομοσχέδιο, το οποίο καλούμεθα</w:t>
      </w:r>
      <w:r>
        <w:rPr>
          <w:rFonts w:eastAsia="Times New Roman" w:cs="Times New Roman"/>
          <w:szCs w:val="24"/>
        </w:rPr>
        <w:t xml:space="preserve"> να ψηφίσουμε, ποιος είναι ο στόχος του; Είναι η στήριξη, η αναβάθμιση και η ανάδειξη του ανθρώπινου δυναμικού και της ποιοτικής έρευνας στη χώρα. Το επαναλαμβάνουμε συνεχώς. Είναι ακόμη ένα βήμα για την αντιμετώπιση της μεγάλης φυγής, της μεγάλης εξόδου ε</w:t>
      </w:r>
      <w:r>
        <w:rPr>
          <w:rFonts w:eastAsia="Times New Roman" w:cs="Times New Roman"/>
          <w:szCs w:val="24"/>
        </w:rPr>
        <w:t xml:space="preserve">πιστημόνων στο εξωτερικό, του περίφημου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–είπα ένα βήμα, δεν είπα το πλήρες πακέτο, δεν είναι δυνατόν- και την αντικατάστασή του από μία ισορροπημένη κινητικότητα επι</w:t>
      </w:r>
      <w:r>
        <w:rPr>
          <w:rFonts w:eastAsia="Times New Roman" w:cs="Times New Roman"/>
          <w:szCs w:val="24"/>
        </w:rPr>
        <w:lastRenderedPageBreak/>
        <w:t xml:space="preserve">στημόνων, αυτό που λέμε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circulation</w:t>
      </w:r>
      <w:r>
        <w:rPr>
          <w:rFonts w:eastAsia="Times New Roman" w:cs="Times New Roman"/>
          <w:szCs w:val="24"/>
        </w:rPr>
        <w:t>. Όλα αυτά γίνονται μέσα σε συνθήκες β</w:t>
      </w:r>
      <w:r>
        <w:rPr>
          <w:rFonts w:eastAsia="Times New Roman" w:cs="Times New Roman"/>
          <w:szCs w:val="24"/>
        </w:rPr>
        <w:t xml:space="preserve">αθιάς κρίσης σε συνθήκες ανεργίας, σε συνθήκες λιτότητας. Αυτές οι συνθήκες επιβάλλουν τη λήψη άμεσων μέτρων με όρους κατεπείγοντος. Δεν μπορούμε να περιμένουμε. Και αυτό κάνουμε. </w:t>
      </w:r>
    </w:p>
    <w:p w14:paraId="35A8E70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Πώς επιτυγχάνεται αυτός ο στόχος; Αυτός ο στόχος επιτυγχάνεται, κατ</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 xml:space="preserve"> με τη δημιουργία ευκαιριών απασχόλησης και θέσεων εργασίας για νέους ερευνητές με αξιοπρεπείς συνθήκες εργασίας. Αυτό το τονίζω και σε περιβάλλοντα τα οποία να είναι ελκυστικά για την επιτέλεση του ερευνητικού έργου. </w:t>
      </w:r>
    </w:p>
    <w:p w14:paraId="35A8E705" w14:textId="77777777" w:rsidR="0078608B" w:rsidRDefault="00CA331D">
      <w:pPr>
        <w:tabs>
          <w:tab w:val="left" w:pos="2608"/>
        </w:tabs>
        <w:spacing w:after="0" w:line="600" w:lineRule="auto"/>
        <w:ind w:firstLine="720"/>
        <w:jc w:val="both"/>
        <w:rPr>
          <w:rFonts w:eastAsia="Times New Roman"/>
          <w:szCs w:val="24"/>
        </w:rPr>
      </w:pPr>
      <w:r>
        <w:rPr>
          <w:rFonts w:eastAsia="Times New Roman"/>
          <w:szCs w:val="24"/>
        </w:rPr>
        <w:t>Δεν φτάνει μόνο -το είπαμε και στην Επιτροπή Μορφωτικών Υποθέσεων- να έχεις θέσεις εργασίας. Πρέπει να έχεις και το κατάλληλο περιβάλλον το οποίο να εμπνέει, να ελκύει τον επιστήμονα να κάνει την δουλειά του, αυτό μπαίνει μπροστά, και θα έλεγα ότι και με τ</w:t>
      </w:r>
      <w:r>
        <w:rPr>
          <w:rFonts w:eastAsia="Times New Roman"/>
          <w:szCs w:val="24"/>
        </w:rPr>
        <w:t>η γενικότερη δημιουργία προοπτικών σταδιοδρομίας στον ιδιωτικό και στον δημόσιο τομέα για το μέλλον, ώστε επιστήμονες με υψηλές δεξιότητες να παραμείνουν ή να επιστρέψουν στη χώρα.</w:t>
      </w:r>
    </w:p>
    <w:p w14:paraId="35A8E706" w14:textId="77777777" w:rsidR="0078608B" w:rsidRDefault="00CA331D">
      <w:pPr>
        <w:tabs>
          <w:tab w:val="left" w:pos="2608"/>
        </w:tabs>
        <w:spacing w:after="0" w:line="600" w:lineRule="auto"/>
        <w:ind w:firstLine="720"/>
        <w:jc w:val="both"/>
        <w:rPr>
          <w:rFonts w:eastAsia="Times New Roman"/>
          <w:szCs w:val="24"/>
        </w:rPr>
      </w:pPr>
      <w:r>
        <w:rPr>
          <w:rFonts w:eastAsia="Times New Roman"/>
          <w:szCs w:val="24"/>
        </w:rPr>
        <w:lastRenderedPageBreak/>
        <w:t>Αυτές τις προκλήσεις έχουμε μπροστά μας. Σε αυτές τις προκλήσεις έρχεται  ν</w:t>
      </w:r>
      <w:r>
        <w:rPr>
          <w:rFonts w:eastAsia="Times New Roman"/>
          <w:szCs w:val="24"/>
        </w:rPr>
        <w:t>α δώσει μία πρώτη απάντηση η Κυβέρνηση με αυτό το νομοσχέδιο. Και εδώ πρέπει να γίνει ξεκάθαρο ότι η προσέγγισή μας έχει δύο σκέλη. Δυστυχώς, η εστίαση γίνεται μονάχα στο πρώτο και όχι στο δεύτερο.</w:t>
      </w:r>
    </w:p>
    <w:p w14:paraId="35A8E707" w14:textId="77777777" w:rsidR="0078608B" w:rsidRDefault="00CA331D">
      <w:pPr>
        <w:tabs>
          <w:tab w:val="left" w:pos="2608"/>
        </w:tabs>
        <w:spacing w:after="0" w:line="600" w:lineRule="auto"/>
        <w:ind w:firstLine="720"/>
        <w:jc w:val="both"/>
        <w:rPr>
          <w:rFonts w:eastAsia="Times New Roman"/>
          <w:szCs w:val="24"/>
        </w:rPr>
      </w:pPr>
      <w:r>
        <w:rPr>
          <w:rFonts w:eastAsia="Times New Roman"/>
          <w:szCs w:val="24"/>
        </w:rPr>
        <w:t>Το πρώτο, λοιπόν, σκέλος είναι το χρηματοδοτικό που εξασφα</w:t>
      </w:r>
      <w:r>
        <w:rPr>
          <w:rFonts w:eastAsia="Times New Roman"/>
          <w:szCs w:val="24"/>
        </w:rPr>
        <w:t>λίστηκε με την υπογραφή της δανειακής σύμβασης μεταξύ του ελληνικού δημοσίου και της Ευρωπαϊκής Τράπεζας Επενδύσεων για τη στήριξη του ανθρώπινου δυναμικού και της έρευνας που διεξάγεται στα ελληνικά πανεπιστήμια, στα ΤΕΙ και στα ερευνητικά κέντρα, χωρίς π</w:t>
      </w:r>
      <w:r>
        <w:rPr>
          <w:rFonts w:eastAsia="Times New Roman"/>
          <w:szCs w:val="24"/>
        </w:rPr>
        <w:t>εριορισμούς και αγκυλώσεις. Πρόσθετοι πόροι εκείνων του τακτικού προϋπολογισμού και εκείνων που προέρχονται από το ΕΣΠΑ συνολικού ύψους 240 εκατομμυρίων ευρώ</w:t>
      </w:r>
      <w:r>
        <w:rPr>
          <w:rFonts w:eastAsia="Times New Roman"/>
          <w:szCs w:val="24"/>
        </w:rPr>
        <w:t>,</w:t>
      </w:r>
      <w:r>
        <w:rPr>
          <w:rFonts w:eastAsia="Times New Roman"/>
          <w:szCs w:val="24"/>
        </w:rPr>
        <w:t xml:space="preserve"> θα διατεθούν για τα υπόλοιπα τρία χρόνια για το σκοπό αυτό και υπολογίζουμε ότι περισσότεροι από </w:t>
      </w:r>
      <w:r>
        <w:rPr>
          <w:rFonts w:eastAsia="Times New Roman"/>
          <w:szCs w:val="24"/>
        </w:rPr>
        <w:t xml:space="preserve">τέσσερις χιλιάδες επιστήμονες θα ωφεληθούν κατά το διάστημα αυτό. </w:t>
      </w:r>
    </w:p>
    <w:p w14:paraId="35A8E708" w14:textId="77777777" w:rsidR="0078608B" w:rsidRDefault="00CA331D">
      <w:pPr>
        <w:tabs>
          <w:tab w:val="left" w:pos="2608"/>
        </w:tabs>
        <w:spacing w:after="0" w:line="600" w:lineRule="auto"/>
        <w:ind w:firstLine="720"/>
        <w:jc w:val="both"/>
        <w:rPr>
          <w:rFonts w:eastAsia="Times New Roman"/>
          <w:szCs w:val="24"/>
        </w:rPr>
      </w:pPr>
      <w:r>
        <w:rPr>
          <w:rFonts w:eastAsia="Times New Roman"/>
          <w:szCs w:val="24"/>
        </w:rPr>
        <w:lastRenderedPageBreak/>
        <w:t>Αυτό δεν είναι τίποτα άλλο από μία συγκεκριμένη και σαφή επιλογή και δέσμευση της ελληνικής Κυβέρνησης. Δεν είναι ούτε παροχή από την τράπεζα, ούτε τίποτε άλλο. Είναι μία συγκεκριμένη πολιτ</w:t>
      </w:r>
      <w:r>
        <w:rPr>
          <w:rFonts w:eastAsia="Times New Roman"/>
          <w:szCs w:val="24"/>
        </w:rPr>
        <w:t xml:space="preserve">ική επιλογή. </w:t>
      </w:r>
    </w:p>
    <w:p w14:paraId="35A8E709" w14:textId="77777777" w:rsidR="0078608B" w:rsidRDefault="00CA331D">
      <w:pPr>
        <w:tabs>
          <w:tab w:val="left" w:pos="2608"/>
        </w:tabs>
        <w:spacing w:after="0" w:line="600" w:lineRule="auto"/>
        <w:ind w:firstLine="720"/>
        <w:jc w:val="both"/>
        <w:rPr>
          <w:rFonts w:eastAsia="Times New Roman"/>
          <w:szCs w:val="24"/>
        </w:rPr>
      </w:pPr>
      <w:r>
        <w:rPr>
          <w:rFonts w:eastAsia="Times New Roman"/>
          <w:szCs w:val="24"/>
        </w:rPr>
        <w:t>Όσον αφορά τη συνέχεια, υπάρχει πρόβλεψη, γιατί τέθηκε το ζήτημα: Τι θα γίνει μετά την τριετία; Προφανώς, μας έχει απασχολήσει και υπάρχει αφ</w:t>
      </w:r>
      <w:r>
        <w:rPr>
          <w:rFonts w:eastAsia="Times New Roman"/>
          <w:szCs w:val="24"/>
        </w:rPr>
        <w:t xml:space="preserve">’  </w:t>
      </w:r>
      <w:r>
        <w:rPr>
          <w:rFonts w:eastAsia="Times New Roman"/>
          <w:szCs w:val="24"/>
        </w:rPr>
        <w:t>ενός πρόβλεψη για συνέχιση του προγράμματος αυτού στο ίδιο πλαίσιο ή με ίδιους πόρους ανάλογα με τ</w:t>
      </w:r>
      <w:r>
        <w:rPr>
          <w:rFonts w:eastAsia="Times New Roman"/>
          <w:szCs w:val="24"/>
        </w:rPr>
        <w:t xml:space="preserve">ον βαθμό ανάκαμψης της οικονομίας. </w:t>
      </w:r>
    </w:p>
    <w:p w14:paraId="35A8E70A" w14:textId="77777777" w:rsidR="0078608B" w:rsidRDefault="00CA331D">
      <w:pPr>
        <w:tabs>
          <w:tab w:val="left" w:pos="2608"/>
        </w:tabs>
        <w:spacing w:after="0" w:line="600" w:lineRule="auto"/>
        <w:ind w:firstLine="720"/>
        <w:jc w:val="both"/>
        <w:rPr>
          <w:rFonts w:eastAsia="Times New Roman"/>
          <w:szCs w:val="24"/>
        </w:rPr>
      </w:pPr>
      <w:r>
        <w:rPr>
          <w:rFonts w:eastAsia="Times New Roman"/>
          <w:szCs w:val="24"/>
        </w:rPr>
        <w:t>Εδώ θα ήθελα να πω ότι όλη η προσπάθεια που γίνεται, είναι για να βγει η χώρα στις λεγόμενες αγορές, για να μπορεί να δανειστεί με όρους αποδεκτούς. Οι όροι με τους οποίους γίνεται εδώ ο δανεισμός είναι εξαιρετικοί, πολύ</w:t>
      </w:r>
      <w:r>
        <w:rPr>
          <w:rFonts w:eastAsia="Times New Roman"/>
          <w:szCs w:val="24"/>
        </w:rPr>
        <w:t xml:space="preserve"> καλύτεροι από τους όρους των αγορών. Απλά, εκείνο που ήθελα να πω, γιατί αναφέρθηκε ότι αποκρύπτουμε στοιχεία γι’ αυτά, είναι ότι δεν υπάρχει καμ</w:t>
      </w:r>
      <w:r>
        <w:rPr>
          <w:rFonts w:eastAsia="Times New Roman"/>
          <w:szCs w:val="24"/>
        </w:rPr>
        <w:t>μ</w:t>
      </w:r>
      <w:r>
        <w:rPr>
          <w:rFonts w:eastAsia="Times New Roman"/>
          <w:szCs w:val="24"/>
        </w:rPr>
        <w:t>ία απόκρυψη των όρων. Θα έπρεπε να ξέρουν όσοι εγείρουν τέτοια ζητήματα ότι οι συγκεκριμένες συνθήκες δανεισμ</w:t>
      </w:r>
      <w:r>
        <w:rPr>
          <w:rFonts w:eastAsia="Times New Roman"/>
          <w:szCs w:val="24"/>
        </w:rPr>
        <w:t xml:space="preserve">ού που γίνονται από τον Οργανισμό Διαχείρισης Δημοσίου Χρέους γίνονται όταν γίνονται οι εκταμιεύσεις. </w:t>
      </w:r>
    </w:p>
    <w:p w14:paraId="35A8E70B" w14:textId="77777777" w:rsidR="0078608B" w:rsidRDefault="00CA331D">
      <w:pPr>
        <w:tabs>
          <w:tab w:val="left" w:pos="2608"/>
        </w:tabs>
        <w:spacing w:after="0" w:line="600" w:lineRule="auto"/>
        <w:ind w:firstLine="720"/>
        <w:jc w:val="both"/>
        <w:rPr>
          <w:rFonts w:eastAsia="Times New Roman"/>
          <w:szCs w:val="24"/>
        </w:rPr>
      </w:pPr>
      <w:r>
        <w:rPr>
          <w:rFonts w:eastAsia="Times New Roman"/>
          <w:szCs w:val="24"/>
        </w:rPr>
        <w:lastRenderedPageBreak/>
        <w:t>Εκείνο που ήθελα να σας πω είναι το εξής και είναι χαρακτηριστικό: Έχουμε εδώ ένα δάνειο δεκαπενταετούς διάρκειας με πέντε έτη χάριτος</w:t>
      </w:r>
      <w:r>
        <w:rPr>
          <w:rFonts w:eastAsia="Times New Roman"/>
          <w:szCs w:val="24"/>
        </w:rPr>
        <w:t>,</w:t>
      </w:r>
      <w:r>
        <w:rPr>
          <w:rFonts w:eastAsia="Times New Roman"/>
          <w:szCs w:val="24"/>
        </w:rPr>
        <w:t xml:space="preserve"> που σημαίνει ότι </w:t>
      </w:r>
      <w:r>
        <w:rPr>
          <w:rFonts w:eastAsia="Times New Roman"/>
          <w:szCs w:val="24"/>
        </w:rPr>
        <w:t>πέντε χρόνια πληρώνεται μονάχα το επιτόκιο και όσον αφορά την πρώτη εκταμίευση, αυτή</w:t>
      </w:r>
      <w:r>
        <w:rPr>
          <w:rFonts w:eastAsia="Times New Roman"/>
          <w:szCs w:val="24"/>
        </w:rPr>
        <w:t>ν</w:t>
      </w:r>
      <w:r>
        <w:rPr>
          <w:rFonts w:eastAsia="Times New Roman"/>
          <w:szCs w:val="24"/>
        </w:rPr>
        <w:t xml:space="preserve"> την προεκταμίευση που έγινε, για να σας δώσω να καταλάβετε, λιγότερο από 200.000 ευρώ θα πληρώνει το ελληνικό δημόσιο ως εκπλήρωση των επιτοκίων για τα επόμενα πέντε χρόν</w:t>
      </w:r>
      <w:r>
        <w:rPr>
          <w:rFonts w:eastAsia="Times New Roman"/>
          <w:szCs w:val="24"/>
        </w:rPr>
        <w:t xml:space="preserve">ια για το ποσό το οποίο έρχεται και θα στηρίξει αυτή τη στιγμή με </w:t>
      </w:r>
      <w:r>
        <w:rPr>
          <w:rFonts w:eastAsia="Times New Roman"/>
          <w:szCs w:val="24"/>
        </w:rPr>
        <w:t>δεκαοκτώ</w:t>
      </w:r>
      <w:r>
        <w:rPr>
          <w:rFonts w:eastAsia="Times New Roman"/>
          <w:szCs w:val="24"/>
        </w:rPr>
        <w:t xml:space="preserve"> εκατομμύρια νέους διδάκτορες και υποψήφιους διδάκτορες. Μπορεί να κάνει κανένας τον υπολογισμό και να καταλάβει τι λέμε. Είναι πραγματικά όροι εξαιρετικοί, πολύ καλύτεροι από οιονδή</w:t>
      </w:r>
      <w:r>
        <w:rPr>
          <w:rFonts w:eastAsia="Times New Roman"/>
          <w:szCs w:val="24"/>
        </w:rPr>
        <w:t>ποτε άλλο όρο δανεισμού.</w:t>
      </w:r>
    </w:p>
    <w:p w14:paraId="35A8E70C" w14:textId="77777777" w:rsidR="0078608B" w:rsidRDefault="00CA331D">
      <w:pPr>
        <w:tabs>
          <w:tab w:val="left" w:pos="2608"/>
        </w:tabs>
        <w:spacing w:after="0" w:line="600" w:lineRule="auto"/>
        <w:ind w:firstLine="720"/>
        <w:jc w:val="both"/>
        <w:rPr>
          <w:rFonts w:eastAsia="Times New Roman"/>
          <w:szCs w:val="24"/>
        </w:rPr>
      </w:pPr>
      <w:r>
        <w:rPr>
          <w:rFonts w:eastAsia="Times New Roman"/>
          <w:szCs w:val="24"/>
        </w:rPr>
        <w:t>Τώρα, αυτό που, επίσης, ήθελα να τονίσω, το σημαντικό για μας είναι ότι ο δανεισμός αυτός έγινε για άυλες αξίες, έγινε για να υποστηριχθούν άτομα, για υποτροφίες, για ερευνητικά προγράμματα. Δεν έγινε ούτε για δρόμους, ούτε για γεφ</w:t>
      </w:r>
      <w:r>
        <w:rPr>
          <w:rFonts w:eastAsia="Times New Roman"/>
          <w:szCs w:val="24"/>
        </w:rPr>
        <w:t xml:space="preserve">ύρια. Και αυτό πραγματικά μπορούμε να θεωρήσουμε ότι ήταν μία επιτυχία της Κυβέρνησης. </w:t>
      </w:r>
    </w:p>
    <w:p w14:paraId="35A8E70D" w14:textId="77777777" w:rsidR="0078608B" w:rsidRDefault="00CA331D">
      <w:pPr>
        <w:tabs>
          <w:tab w:val="left" w:pos="2608"/>
        </w:tabs>
        <w:spacing w:after="0" w:line="600" w:lineRule="auto"/>
        <w:ind w:firstLine="720"/>
        <w:jc w:val="both"/>
        <w:rPr>
          <w:rFonts w:eastAsia="Times New Roman"/>
          <w:szCs w:val="24"/>
        </w:rPr>
      </w:pPr>
      <w:r>
        <w:rPr>
          <w:rFonts w:eastAsia="Times New Roman"/>
          <w:szCs w:val="24"/>
        </w:rPr>
        <w:lastRenderedPageBreak/>
        <w:t xml:space="preserve">Το αδιαμφισβήτητο πάντως είναι ότι η γνώση και η καινοτομία που παράγονται από την επιστημονική έρευνα είναι το πολύτιμο καύσιμο για οποιαδήποτε αναπτυξιακή προσπάθεια </w:t>
      </w:r>
      <w:r>
        <w:rPr>
          <w:rFonts w:eastAsia="Times New Roman"/>
          <w:szCs w:val="24"/>
        </w:rPr>
        <w:t>σήμερα με τη διαμόρφωση μίας ισχυρής οικονομίας έντασης γνώσης. Πολλοί το αναφέραν αυτό και συμφωνώ απόλυτα.</w:t>
      </w:r>
    </w:p>
    <w:p w14:paraId="35A8E70E" w14:textId="77777777" w:rsidR="0078608B" w:rsidRDefault="00CA331D">
      <w:pPr>
        <w:tabs>
          <w:tab w:val="left" w:pos="2608"/>
        </w:tabs>
        <w:spacing w:after="0" w:line="600" w:lineRule="auto"/>
        <w:ind w:firstLine="720"/>
        <w:jc w:val="both"/>
        <w:rPr>
          <w:rFonts w:eastAsia="Times New Roman"/>
          <w:szCs w:val="24"/>
        </w:rPr>
      </w:pPr>
      <w:r>
        <w:rPr>
          <w:rFonts w:eastAsia="Times New Roman"/>
          <w:szCs w:val="24"/>
        </w:rPr>
        <w:t>Αυτό που θέλω να προσθέσω εδώ είναι ότι για τον λόγο αυτό, για εμάς το δάνειο αυτό δεν αποτελεί δαπάνη, αλλά επένδυση στο σημαντικότερο κεφάλαιο πο</w:t>
      </w:r>
      <w:r>
        <w:rPr>
          <w:rFonts w:eastAsia="Times New Roman"/>
          <w:szCs w:val="24"/>
        </w:rPr>
        <w:t>υ διαθέτει η χώρα και αυτό είναι οι άνθρωποι. Επενδύουμε στους ανθρώπους της. Αυτό πρέπει να το καταλάβουμε. Είναι μία σημαντική επένδυση και αυτό έκανε η Κυβέρνηση.</w:t>
      </w:r>
    </w:p>
    <w:p w14:paraId="35A8E70F" w14:textId="77777777" w:rsidR="0078608B" w:rsidRDefault="00CA331D">
      <w:pPr>
        <w:tabs>
          <w:tab w:val="left" w:pos="2608"/>
        </w:tabs>
        <w:spacing w:after="0" w:line="600" w:lineRule="auto"/>
        <w:ind w:firstLine="720"/>
        <w:jc w:val="both"/>
        <w:rPr>
          <w:rFonts w:eastAsia="Times New Roman"/>
          <w:szCs w:val="24"/>
        </w:rPr>
      </w:pPr>
      <w:r>
        <w:rPr>
          <w:rFonts w:eastAsia="Times New Roman"/>
          <w:szCs w:val="24"/>
        </w:rPr>
        <w:t>Στο ίδιο πλαίσιο ανακοινώθηκε και εγκρίθηκε το άνοιγμα χιλίων νέων θέσεων μελών ΔΕΠ για τα</w:t>
      </w:r>
      <w:r>
        <w:rPr>
          <w:rFonts w:eastAsia="Times New Roman"/>
          <w:szCs w:val="24"/>
        </w:rPr>
        <w:t xml:space="preserve"> πανεπιστήμια και εκατό θέσεων ερευνητών για τα ερευνητικά κέντρα, κάτι το οποίο δεν υπήρχε και τα ερευνητικά κέντρα και τα πανεπιστήμια χειμάζοντο όλο αυτό το διάστημα. Για πολλά χρόνια δεν είχαν υπάρξει θέσεις. Έγινε και αυτό. </w:t>
      </w:r>
    </w:p>
    <w:p w14:paraId="35A8E71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lang w:val="en-US"/>
        </w:rPr>
        <w:lastRenderedPageBreak/>
        <w:t>K</w:t>
      </w:r>
      <w:r>
        <w:rPr>
          <w:rFonts w:eastAsia="Times New Roman" w:cs="Times New Roman"/>
          <w:szCs w:val="24"/>
        </w:rPr>
        <w:t>αι όχι μόνο. Στον προηγού</w:t>
      </w:r>
      <w:r>
        <w:rPr>
          <w:rFonts w:eastAsia="Times New Roman" w:cs="Times New Roman"/>
          <w:szCs w:val="24"/>
        </w:rPr>
        <w:t>μενο νόμο για την έρευνα</w:t>
      </w:r>
      <w:r>
        <w:rPr>
          <w:rFonts w:eastAsia="Times New Roman" w:cs="Times New Roman"/>
          <w:szCs w:val="24"/>
        </w:rPr>
        <w:t>,</w:t>
      </w:r>
      <w:r>
        <w:rPr>
          <w:rFonts w:eastAsia="Times New Roman" w:cs="Times New Roman"/>
          <w:szCs w:val="24"/>
        </w:rPr>
        <w:t xml:space="preserve"> έγιναν και σημαντικές βελτιώσεις των όρων για ελαστική απασχόληση των ερευνητών, που εάν έχουμε τον χρόνο σε κάποια ευκαιρία, ίσως αύριο, θα δούμε τι έχει γίνει με το περίφημο μπλοκάκι και πώς ουσιαστικά εξαλείφεται το μπλοκάκι με</w:t>
      </w:r>
      <w:r>
        <w:rPr>
          <w:rFonts w:eastAsia="Times New Roman" w:cs="Times New Roman"/>
          <w:szCs w:val="24"/>
        </w:rPr>
        <w:t xml:space="preserve"> τη δυνατότητα να έχουν απασχόληση εργασίας. Αυτό έγινε στον προηγούμενο νόμο και δεν σημειώθηκε ιδιαιτέρως. </w:t>
      </w:r>
    </w:p>
    <w:p w14:paraId="35A8E71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Αυτό το πρώτο χρηματοδοτικό σκέλος συνδέεται και με ένα δεύτερο που έχει θεσμικό χαρακτήρα και είναι πολύ σημαντικό: την ίδρυση του ΕΛΙΔΕΚ, του Ελ</w:t>
      </w:r>
      <w:r>
        <w:rPr>
          <w:rFonts w:eastAsia="Times New Roman" w:cs="Times New Roman"/>
          <w:szCs w:val="24"/>
        </w:rPr>
        <w:t xml:space="preserve">ληνικού Ιδρύματος Έρευνας και Καινοτομίας. </w:t>
      </w:r>
    </w:p>
    <w:p w14:paraId="35A8E71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Το ΕΛΙΔΕΚ είναι ένας νέος θεσμός με χαρακτηριστικά που αποτελούν μια βαθιά μεταρρυθμιστική τομή στον χώρο της έρευνας στην Ελλάδα. Μέσω του θεσμού αυτού η ίδια η ερευνητική κοινότητα από τα κάτω διαμορφώνει το το</w:t>
      </w:r>
      <w:r>
        <w:rPr>
          <w:rFonts w:eastAsia="Times New Roman" w:cs="Times New Roman"/>
          <w:szCs w:val="24"/>
        </w:rPr>
        <w:t xml:space="preserve">πίο για τη βασική έρευνα, την έρευνα που συνδέεται με την επιστημονική περιέργεια. </w:t>
      </w:r>
    </w:p>
    <w:p w14:paraId="35A8E71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το είδος της έρευνας είναι απαραίτητη προϋπόθεση για ποιοτικές, καινοτόμες εφαρμογές με εν δυνάμει μεγάλη προστιθέμενη επιστημονική, οικονομική και κοινωνική αξία. </w:t>
      </w:r>
    </w:p>
    <w:p w14:paraId="35A8E71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ειδή ακούστηκαν κάποια σχόλια σε σχέση με τη δυνατότητα ιδιωτικών επιχειρήσεων να μετέχουν στο πρόγραμμα ως συνδικαιούχοι, θα ήθελα να πω ότι συνδικαιούχοι σημαίνει πως εάν κάποια ερευνητική ομάδα</w:t>
      </w:r>
      <w:r>
        <w:rPr>
          <w:rFonts w:eastAsia="Times New Roman" w:cs="Times New Roman"/>
          <w:szCs w:val="24"/>
        </w:rPr>
        <w:t>,</w:t>
      </w:r>
      <w:r>
        <w:rPr>
          <w:rFonts w:eastAsia="Times New Roman" w:cs="Times New Roman"/>
          <w:szCs w:val="24"/>
        </w:rPr>
        <w:t xml:space="preserve"> σε ένα πανεπιστήμιο στο πρόγραμμα το οποίο υποβάλλει</w:t>
      </w:r>
      <w:r>
        <w:rPr>
          <w:rFonts w:eastAsia="Times New Roman" w:cs="Times New Roman"/>
          <w:szCs w:val="24"/>
        </w:rPr>
        <w:t>,</w:t>
      </w:r>
      <w:r>
        <w:rPr>
          <w:rFonts w:eastAsia="Times New Roman" w:cs="Times New Roman"/>
          <w:szCs w:val="24"/>
        </w:rPr>
        <w:t xml:space="preserve"> θελή</w:t>
      </w:r>
      <w:r>
        <w:rPr>
          <w:rFonts w:eastAsia="Times New Roman" w:cs="Times New Roman"/>
          <w:szCs w:val="24"/>
        </w:rPr>
        <w:t>σει να έχει μία επιχείρηση ως συνεργάτη για τον άλφα ή τον βήτα λόγο, μπορεί να το κάνει. Αυτό είναι το συνδικαιούχοι. Όμως η βάση είναι η βασική έρευνα και κατά συνέπεια αυτό που συνδέεται με αυτό που λέμε</w:t>
      </w:r>
      <w:r>
        <w:rPr>
          <w:rFonts w:eastAsia="Times New Roman" w:cs="Times New Roman"/>
          <w:szCs w:val="24"/>
        </w:rPr>
        <w:t xml:space="preserve"> </w:t>
      </w:r>
      <w:r>
        <w:rPr>
          <w:rFonts w:eastAsia="Times New Roman" w:cs="Times New Roman"/>
          <w:szCs w:val="24"/>
        </w:rPr>
        <w:t>επιστημονική περιέργεια.</w:t>
      </w:r>
    </w:p>
    <w:p w14:paraId="35A8E71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Το ΕΛΙΔΕΚ, λοιπόν, θα έχ</w:t>
      </w:r>
      <w:r>
        <w:rPr>
          <w:rFonts w:eastAsia="Times New Roman" w:cs="Times New Roman"/>
          <w:szCs w:val="24"/>
        </w:rPr>
        <w:t>ει διάφορους ρόλους. Κατ’ αρχάς, θα επιλέγει, αξιολογεί και χρηματοδοτεί νέους ερευνητές και ερευνητικά προγράμματα</w:t>
      </w:r>
      <w:r>
        <w:rPr>
          <w:rFonts w:eastAsia="Times New Roman" w:cs="Times New Roman"/>
          <w:szCs w:val="24"/>
        </w:rPr>
        <w:t>,</w:t>
      </w:r>
      <w:r>
        <w:rPr>
          <w:rFonts w:eastAsia="Times New Roman" w:cs="Times New Roman"/>
          <w:szCs w:val="24"/>
        </w:rPr>
        <w:t xml:space="preserve"> με κύριο γνώμονα την επιδίωξη της επιστημονικής ποιότητας και της αριστείας, όπως την ξέρουμε και την επιδιώκουμε, όχι την άλλη, την κίβδηλ</w:t>
      </w:r>
      <w:r>
        <w:rPr>
          <w:rFonts w:eastAsia="Times New Roman" w:cs="Times New Roman"/>
          <w:szCs w:val="24"/>
        </w:rPr>
        <w:t xml:space="preserve">η, που την επικαλούνται πολλοί. Αυτό θα γίνεται με όρους συνέπειας, συνέχειας και συστηματικότητας. </w:t>
      </w:r>
    </w:p>
    <w:p w14:paraId="35A8E71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Έχει μεγάλη σημασία να ξέρουν οι ερευνητές πότε γίνονται οι προκηρύξεις. Να μην είναι κάτι το τυχαίο, όπως γινόταν μέχρι στιγμής. Οι επιλογές που θα κάνει </w:t>
      </w:r>
      <w:r>
        <w:rPr>
          <w:rFonts w:eastAsia="Times New Roman" w:cs="Times New Roman"/>
          <w:szCs w:val="24"/>
        </w:rPr>
        <w:t>αναμένεται να αναγεννήσουν, να εμπνεύσουν και να αναδείξουν θύλακες επιστημονικής ποιότητας και ταυτόχρονα να συνεισφέρουν στην καλλιέργεια</w:t>
      </w:r>
      <w:r>
        <w:rPr>
          <w:rFonts w:eastAsia="Times New Roman" w:cs="Times New Roman"/>
          <w:szCs w:val="24"/>
        </w:rPr>
        <w:t xml:space="preserve"> </w:t>
      </w:r>
      <w:r>
        <w:rPr>
          <w:rFonts w:eastAsia="Times New Roman" w:cs="Times New Roman"/>
          <w:szCs w:val="24"/>
        </w:rPr>
        <w:t>-και αυτό είναι πολύ σημαντικό-</w:t>
      </w:r>
      <w:r>
        <w:rPr>
          <w:rFonts w:eastAsia="Times New Roman" w:cs="Times New Roman"/>
          <w:szCs w:val="24"/>
        </w:rPr>
        <w:t xml:space="preserve"> </w:t>
      </w:r>
      <w:r>
        <w:rPr>
          <w:rFonts w:eastAsia="Times New Roman" w:cs="Times New Roman"/>
          <w:szCs w:val="24"/>
        </w:rPr>
        <w:t>μιας υγιούς επιστημονικής ατμόσφαιρας και κουλτούρας. Αυτή η ερευνητική κουλτούρα εί</w:t>
      </w:r>
      <w:r>
        <w:rPr>
          <w:rFonts w:eastAsia="Times New Roman" w:cs="Times New Roman"/>
          <w:szCs w:val="24"/>
        </w:rPr>
        <w:t xml:space="preserve">ναι πολύ σημαντικό και αναγκαίο στοιχείο για την επιτυχία του εγχειρήματος. </w:t>
      </w:r>
    </w:p>
    <w:p w14:paraId="35A8E71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Στο πλαίσιο αυτό, η εξειδίκευση και η έγκαιρη θεώρηση δράσεων σε νέους, αναδυόμενους επιστημονικούς τομείς όπου η χώρα μπορεί να πρωταγωνιστήσει πάλι θα εμπίπτει στην αποστολή του</w:t>
      </w:r>
      <w:r>
        <w:rPr>
          <w:rFonts w:eastAsia="Times New Roman" w:cs="Times New Roman"/>
          <w:szCs w:val="24"/>
        </w:rPr>
        <w:t xml:space="preserve"> ΕΛΙΔΕΚ. </w:t>
      </w:r>
    </w:p>
    <w:p w14:paraId="35A8E71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Όμως υπάρχει και κάτι άλλο, στο οποίο η συνεισφορά του ΕΛΙΔΕΚ θα είναι επίσης σημαντική. Είναι η δυνατότητα που προσφέρει για τη διαμόρφωση μιας πραγματικά συνεκτικής, πλήρους και ολοκληρωμένης εθνικής στρατηγικής για την έρευνα. Μέχρι σήμερα, η </w:t>
      </w:r>
      <w:r>
        <w:rPr>
          <w:rFonts w:eastAsia="Times New Roman" w:cs="Times New Roman"/>
          <w:szCs w:val="24"/>
        </w:rPr>
        <w:t xml:space="preserve">στρατηγική για την έρευνα καθοριζόταν μόνο από τις επιλογές του ΕΣΠΑ, αφού το ΕΣΠΑ ήταν η μοναδική χρηματοδοτική πηγή και συγκεκριμένα από </w:t>
      </w:r>
      <w:r>
        <w:rPr>
          <w:rFonts w:eastAsia="Times New Roman" w:cs="Times New Roman"/>
          <w:szCs w:val="24"/>
        </w:rPr>
        <w:lastRenderedPageBreak/>
        <w:t>τη στρατηγική της έξυπνης εξειδίκευσης, που εφαρμόζεται για το σημερινό ΕΣΠΑ και επιβάλλει περιορισμούς στις χρηματοδ</w:t>
      </w:r>
      <w:r>
        <w:rPr>
          <w:rFonts w:eastAsia="Times New Roman" w:cs="Times New Roman"/>
          <w:szCs w:val="24"/>
        </w:rPr>
        <w:t xml:space="preserve">οτήσεις που γίνονται υπό τη μορφή αιρεσιμοτήτων. </w:t>
      </w:r>
    </w:p>
    <w:p w14:paraId="35A8E71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Πράγματι, είναι πολύ σημαντική η συνεισφορά του ΕΣΠΑ και με αξιοσέβαστα ποσά, που ανέρχονται σε 1,2 δισεκατομμύρια. Από την άλλη μεριά, υπάρχουν περιορισμοί και κάποια ελλείμματα. Για παράδειγμα, το σημεριν</w:t>
      </w:r>
      <w:r>
        <w:rPr>
          <w:rFonts w:eastAsia="Times New Roman" w:cs="Times New Roman"/>
          <w:szCs w:val="24"/>
        </w:rPr>
        <w:t>ό ΕΣΠΑ δεν χρηματοδοτεί ή χρηματοδοτεί πολύ περιορισμένα τις κοινωνικές και ανθρωπιστικές επιστήμες, κάτι που δεν θα ισχύει για το ΕΛΙΔΕΚ.</w:t>
      </w:r>
    </w:p>
    <w:p w14:paraId="35A8E71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Και γνωρίζουμε τη μεγάλη σημασία που έχουν για μια χώρα σαν την Ελλάδα οι κοινωνικές και ανθρωπιστικές επιστήμες και </w:t>
      </w:r>
      <w:r>
        <w:rPr>
          <w:rFonts w:eastAsia="Times New Roman" w:cs="Times New Roman"/>
          <w:szCs w:val="24"/>
        </w:rPr>
        <w:t xml:space="preserve">τη μεγάλη σημασία που έχουν οι άδηλοι πόροι που προέρχονται και παράγονται από αυτές. </w:t>
      </w:r>
    </w:p>
    <w:p w14:paraId="35A8E71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Εάν λοιπόν αναφερθούμε στην εθνική στρατηγική για την έρευνα, την ΕΣΕΤΑΚ, όπως αναφέρθηκε, αυτή θα είναι πραγματικά πλήρης, εάν συνδυαστεί το ΕΣΠΑ με αυτό που θα κάνει τ</w:t>
      </w:r>
      <w:r>
        <w:rPr>
          <w:rFonts w:eastAsia="Times New Roman" w:cs="Times New Roman"/>
          <w:szCs w:val="24"/>
        </w:rPr>
        <w:t xml:space="preserve">ο ΕΛΙΔΕΚ. Γιατί το </w:t>
      </w:r>
      <w:r>
        <w:rPr>
          <w:rFonts w:eastAsia="Times New Roman" w:cs="Times New Roman"/>
          <w:szCs w:val="24"/>
        </w:rPr>
        <w:lastRenderedPageBreak/>
        <w:t xml:space="preserve">ΕΛΙΔΕΚ δεν έχει τους περιορισμούς του ΕΣΠΑ. Είναι λιγότεροι οι πόροι για τα τρία χρόνια, αλλά δεν έχει τους περιορισμούς και αυτό έχει μεγάλη σημασία. </w:t>
      </w:r>
    </w:p>
    <w:p w14:paraId="35A8E71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634D0A">
        <w:rPr>
          <w:rFonts w:eastAsia="Times New Roman" w:cs="Times New Roman"/>
          <w:b/>
          <w:szCs w:val="24"/>
        </w:rPr>
        <w:t>ΑΝΑΣ</w:t>
      </w:r>
      <w:r w:rsidRPr="00634D0A">
        <w:rPr>
          <w:rFonts w:eastAsia="Times New Roman" w:cs="Times New Roman"/>
          <w:b/>
          <w:szCs w:val="24"/>
        </w:rPr>
        <w:t>ΤΑΣΙΟΣ ΚΟΥΡΑΚΗΣ</w:t>
      </w:r>
      <w:r>
        <w:rPr>
          <w:rFonts w:eastAsia="Times New Roman" w:cs="Times New Roman"/>
          <w:szCs w:val="24"/>
        </w:rPr>
        <w:t>)</w:t>
      </w:r>
    </w:p>
    <w:p w14:paraId="35A8E71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Είναι, λοιπόν, σαφές από τα παραπάνω ότι η μορφή και οι στοχεύσεις του ΕΛΙΔΕΚ αποτελούν σοβαρές θεσμικές παρεμβάσεις και απέχουν από απλοϊκές ερμηνείες ή παρερμηνείες καμία φορά, που το σχετίζουν με έναν απλό, ενδιάμεσο φορέα διαχείρισης κονδυλίων έρευνας.</w:t>
      </w:r>
      <w:r>
        <w:rPr>
          <w:rFonts w:eastAsia="Times New Roman" w:cs="Times New Roman"/>
          <w:szCs w:val="24"/>
        </w:rPr>
        <w:t xml:space="preserve"> Αυτό είναι παντελώς λάθος. </w:t>
      </w:r>
    </w:p>
    <w:p w14:paraId="35A8E71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Και βέβαια το ΕΛΙΔΕΚ έχει σαφώς διακριτό ρόλο από εκείνον της Γενικής Γραμματείας Έρευνας και Τεχνολογίας, από την οποία ουδεμία αρμοδιότητα αφαιρείται. </w:t>
      </w:r>
    </w:p>
    <w:p w14:paraId="35A8E71F"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Γενική Γραμματεία Έρευνας και Τεχνολογίας εξακολουθεί να εποπτεύει τους</w:t>
      </w:r>
      <w:r>
        <w:rPr>
          <w:rFonts w:eastAsia="Times New Roman" w:cs="Times New Roman"/>
          <w:szCs w:val="24"/>
        </w:rPr>
        <w:t xml:space="preserve"> ερευνητικούς φορείς, να έχει την ευθύνη των διεθνών οργανισμών, να έχει την ευθύνη των διακρατικών σχέσεων και βεβαίως, </w:t>
      </w:r>
      <w:r>
        <w:rPr>
          <w:rFonts w:eastAsia="Times New Roman" w:cs="Times New Roman"/>
          <w:szCs w:val="24"/>
        </w:rPr>
        <w:lastRenderedPageBreak/>
        <w:t xml:space="preserve">να έχει την ευθύνη της διαχείρισης των πόρων του ΕΣΠΑ, οι οποίοι είναι πάνω από 1 δισεκατομμύριο και είναι πολύ σημαντικοί. </w:t>
      </w:r>
    </w:p>
    <w:p w14:paraId="35A8E720"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Αντίθετα, </w:t>
      </w:r>
      <w:r>
        <w:rPr>
          <w:rFonts w:eastAsia="Times New Roman" w:cs="Times New Roman"/>
          <w:szCs w:val="24"/>
        </w:rPr>
        <w:t xml:space="preserve">αυτό που επιχειρούμε μέσα από αυτό το νομοσχέδιο είναι η ορθή ώσμωση μεταξύ της Γενικής Γραμματείας Έρευνας και Τεχνολογίας και του </w:t>
      </w:r>
      <w:r>
        <w:rPr>
          <w:rFonts w:eastAsia="Times New Roman" w:cs="Times New Roman"/>
          <w:szCs w:val="24"/>
        </w:rPr>
        <w:t>ΕΛΙΔ</w:t>
      </w:r>
      <w:r>
        <w:rPr>
          <w:rFonts w:eastAsia="Times New Roman" w:cs="Times New Roman"/>
          <w:szCs w:val="24"/>
        </w:rPr>
        <w:t>ΕΚ, ούτως ώστε να αποκομίσουμε το βέλτιστο αποτέλεσμα με το ελάχιστο κόστος και να αξιοποιήσουμε τους συνολικά διαθέσιμο</w:t>
      </w:r>
      <w:r>
        <w:rPr>
          <w:rFonts w:eastAsia="Times New Roman" w:cs="Times New Roman"/>
          <w:szCs w:val="24"/>
        </w:rPr>
        <w:t xml:space="preserve">υς πόρους. </w:t>
      </w:r>
    </w:p>
    <w:p w14:paraId="35A8E721"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Όσον αφορά –να το πω και αυτό- το κόστος λειτουργίας του </w:t>
      </w:r>
      <w:r>
        <w:rPr>
          <w:rFonts w:eastAsia="Times New Roman" w:cs="Times New Roman"/>
          <w:szCs w:val="24"/>
        </w:rPr>
        <w:t>ΕΛΙΔ</w:t>
      </w:r>
      <w:r>
        <w:rPr>
          <w:rFonts w:eastAsia="Times New Roman" w:cs="Times New Roman"/>
          <w:szCs w:val="24"/>
        </w:rPr>
        <w:t xml:space="preserve">ΕΚ, συμπεριλαμβανομένης και της μισθοδοσίας, αυτό δεν αναμένεται να ξεπεράσει το 2,5% του συνολικού ποσού. </w:t>
      </w:r>
    </w:p>
    <w:p w14:paraId="35A8E722"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εδώ πρέπει να γίνει ακόμη μια επισήμανση. Το </w:t>
      </w:r>
      <w:r>
        <w:rPr>
          <w:rFonts w:eastAsia="Times New Roman" w:cs="Times New Roman"/>
          <w:szCs w:val="24"/>
        </w:rPr>
        <w:t>ΕΛΙΔ</w:t>
      </w:r>
      <w:r>
        <w:rPr>
          <w:rFonts w:eastAsia="Times New Roman" w:cs="Times New Roman"/>
          <w:szCs w:val="24"/>
        </w:rPr>
        <w:t>ΕΚ εστιάζεται στη στήρ</w:t>
      </w:r>
      <w:r>
        <w:rPr>
          <w:rFonts w:eastAsia="Times New Roman" w:cs="Times New Roman"/>
          <w:szCs w:val="24"/>
        </w:rPr>
        <w:t>ιξη του επιστημονικού δυναμικού και της έρευνας στον ακαδημαϊκό και ερευνητικό χώρο, ενώ το ΕΣΠΑ έχει ένα μεγάλο μέρος του αφιερωμένο σε αυτό που λέμε ανάγκες της αγοράς. Γι’ αυτό, τα δύο μπορεί να έρθουν μαζί, όταν θέλουμε να μιλάμε για μια εθνική στρατηγ</w:t>
      </w:r>
      <w:r>
        <w:rPr>
          <w:rFonts w:eastAsia="Times New Roman" w:cs="Times New Roman"/>
          <w:szCs w:val="24"/>
        </w:rPr>
        <w:t xml:space="preserve">ική έρευνας και τεχνολογίας. </w:t>
      </w:r>
    </w:p>
    <w:p w14:paraId="35A8E723"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Θέλω να πω και κάτι άλλο, όμως, γιατί αναφέρθηκε από πολλούς αγορητές ότι δεν υπάρχει το επόμενο στάδιο, το στάδιο της αξιοποίησης των αποτελεσμάτων της έρευνας, παρά το γεγονός ότι στην Επιτροπή Μορφωτικών Υποθέσεων πολλές φο</w:t>
      </w:r>
      <w:r>
        <w:rPr>
          <w:rFonts w:eastAsia="Times New Roman" w:cs="Times New Roman"/>
          <w:szCs w:val="24"/>
        </w:rPr>
        <w:t xml:space="preserve">ρές έδωσα εξηγήσεις. </w:t>
      </w:r>
    </w:p>
    <w:p w14:paraId="35A8E724"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Αυτό το οποίο συμβαίνει είναι ότι το </w:t>
      </w:r>
      <w:r>
        <w:rPr>
          <w:rFonts w:eastAsia="Times New Roman" w:cs="Times New Roman"/>
          <w:szCs w:val="24"/>
        </w:rPr>
        <w:t>ΕΛΙΔ</w:t>
      </w:r>
      <w:r>
        <w:rPr>
          <w:rFonts w:eastAsia="Times New Roman" w:cs="Times New Roman"/>
          <w:szCs w:val="24"/>
        </w:rPr>
        <w:t xml:space="preserve">ΕΚ αποτελεί τον πρώτο αναγκαίο κρίκο στην αλυσίδα της ανάπτυξης, της ανάπτυξης που βασίζεται στην αξιοποίηση της γνώσης και προέρχεται από την έρευνα. Όπως είπα και στην </w:t>
      </w:r>
      <w:r>
        <w:rPr>
          <w:rFonts w:eastAsia="Times New Roman" w:cs="Times New Roman"/>
          <w:szCs w:val="24"/>
        </w:rPr>
        <w:t>ε</w:t>
      </w:r>
      <w:r>
        <w:rPr>
          <w:rFonts w:eastAsia="Times New Roman" w:cs="Times New Roman"/>
          <w:szCs w:val="24"/>
        </w:rPr>
        <w:t>πιτροπή, ακολουθεί μια</w:t>
      </w:r>
      <w:r>
        <w:rPr>
          <w:rFonts w:eastAsia="Times New Roman" w:cs="Times New Roman"/>
          <w:szCs w:val="24"/>
        </w:rPr>
        <w:t xml:space="preserve"> επόμενη φάση, η οποία θα αφορά την αξιοποίηση του ερευνητικού προϊόντος, την εμφάνιση της υγιούς καινοτόμου επιχειρηματικότητας, ιδιαίτερα της επιχειρηματικότητας που βρίσκεται σε πρώιμο στάδιο. Η φάση αυτή αφορά και στα </w:t>
      </w:r>
      <w:r>
        <w:rPr>
          <w:rFonts w:eastAsia="Times New Roman" w:cs="Times New Roman"/>
          <w:szCs w:val="24"/>
          <w:lang w:val="en-US"/>
        </w:rPr>
        <w:t>tabs</w:t>
      </w:r>
      <w:r>
        <w:rPr>
          <w:rFonts w:eastAsia="Times New Roman" w:cs="Times New Roman"/>
          <w:szCs w:val="24"/>
        </w:rPr>
        <w:t xml:space="preserve"> και γενικότερα επιχειρήσεις έ</w:t>
      </w:r>
      <w:r>
        <w:rPr>
          <w:rFonts w:eastAsia="Times New Roman" w:cs="Times New Roman"/>
          <w:szCs w:val="24"/>
        </w:rPr>
        <w:t xml:space="preserve">ντασης γνώσης. </w:t>
      </w:r>
    </w:p>
    <w:p w14:paraId="35A8E725"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τον σκοπό αυτό έχει σχεδιαστεί ένα νέο ειδικό ταμείο που θα αποτελείται από δημόσιους και ιδιωτικούς πόρους –δεν θα ήθελα να επεκταθώ εδώ- και θα επικεντρώνεται στην παροχή κεφαλαίων σποράς και συμμετοχών σε τέτοιου τύπου επιχειρήσεις. </w:t>
      </w:r>
      <w:r>
        <w:rPr>
          <w:rFonts w:eastAsia="Times New Roman" w:cs="Times New Roman"/>
          <w:szCs w:val="24"/>
        </w:rPr>
        <w:t xml:space="preserve">Η νέα αυτή πρωτοβουλία, που αποτελεί μέρος </w:t>
      </w:r>
      <w:r>
        <w:rPr>
          <w:rFonts w:eastAsia="Times New Roman" w:cs="Times New Roman"/>
          <w:szCs w:val="24"/>
        </w:rPr>
        <w:lastRenderedPageBreak/>
        <w:t xml:space="preserve">του συνολικότερου αναπτυξιακού σχεδίου της Κυβέρνησης, πρόκειται να ανακοινωθεί σύντομα και ελπίζω ότι θα έχουμε την ευκαιρία να τη συζητήσουμε. </w:t>
      </w:r>
    </w:p>
    <w:p w14:paraId="35A8E726"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εδώ θα ήθελα να αναφερθώ σε κάτι που ανέφερα και προηγουμένως. </w:t>
      </w:r>
      <w:r>
        <w:rPr>
          <w:rFonts w:eastAsia="Times New Roman" w:cs="Times New Roman"/>
          <w:szCs w:val="24"/>
        </w:rPr>
        <w:t>Το διάστημα 2008-2015 περισσότερα από 6 δισεκατομμύρια διατέθηκαν για έρευνα και τεχνολογική ανάπτυξη στη χώρα συνολικά. Το ερώτημα είναι ποια αξιοσημείωτη επιτυχία υπήρξε, τι ήταν εκείνο το οποίο πέτυχαν αυτοί οι πόροι. Πολλά λεφτά διατέθηκαν σχετικά, αλλ</w:t>
      </w:r>
      <w:r>
        <w:rPr>
          <w:rFonts w:eastAsia="Times New Roman" w:cs="Times New Roman"/>
          <w:szCs w:val="24"/>
        </w:rPr>
        <w:t>ά νομίζω ότι τίποτα δεν ξεχωρίζει. Και δεν το λέω αυτό με κάποια δόση κριτικής, γιατί πιστεύω ότι οι προθέσεις ίσως ήταν καλές, αλλά με μια αίσθηση ότι τα πράγματα δεν γίνονται με τον τρόπο που γίνονταν, δεν γίνονται με μια ξερή, με μια στυγνή προσπάθεια ε</w:t>
      </w:r>
      <w:r>
        <w:rPr>
          <w:rFonts w:eastAsia="Times New Roman" w:cs="Times New Roman"/>
          <w:szCs w:val="24"/>
        </w:rPr>
        <w:t xml:space="preserve">μπορευματοποίησης της γνώσης και μετατροπής των ερευνητών σε επιχειρηματίες, γιατί τότε έχουμε και κακούς επιχειρηματίες και κακά προϊόντα. </w:t>
      </w:r>
    </w:p>
    <w:p w14:paraId="35A8E727"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Είναι προφανές ότι με το </w:t>
      </w:r>
      <w:r>
        <w:rPr>
          <w:rFonts w:eastAsia="Times New Roman" w:cs="Times New Roman"/>
          <w:szCs w:val="24"/>
        </w:rPr>
        <w:t>ΕΛΙΔ</w:t>
      </w:r>
      <w:r>
        <w:rPr>
          <w:rFonts w:eastAsia="Times New Roman" w:cs="Times New Roman"/>
          <w:szCs w:val="24"/>
        </w:rPr>
        <w:t>ΕΚ δημιουργείται ένας θεσμός μακράς πνοής, που αποτελεί βαθιά μεταρρύθμιση στον χώρο τ</w:t>
      </w:r>
      <w:r>
        <w:rPr>
          <w:rFonts w:eastAsia="Times New Roman" w:cs="Times New Roman"/>
          <w:szCs w:val="24"/>
        </w:rPr>
        <w:t xml:space="preserve">ης έρευνας και θα λειτουργεί ως καταλύτης. </w:t>
      </w:r>
      <w:r>
        <w:rPr>
          <w:rFonts w:eastAsia="Times New Roman" w:cs="Times New Roman"/>
          <w:szCs w:val="24"/>
          <w:lang w:val="en-US"/>
        </w:rPr>
        <w:t>H</w:t>
      </w:r>
      <w:r>
        <w:rPr>
          <w:rFonts w:eastAsia="Times New Roman" w:cs="Times New Roman"/>
          <w:szCs w:val="24"/>
        </w:rPr>
        <w:t xml:space="preserve"> λέξη καταλύτης είναι δανεισμένη </w:t>
      </w:r>
      <w:r>
        <w:rPr>
          <w:rFonts w:eastAsia="Times New Roman" w:cs="Times New Roman"/>
          <w:szCs w:val="24"/>
        </w:rPr>
        <w:lastRenderedPageBreak/>
        <w:t>από τις φυσικές επιστήμες και σημαίνει κάτι που είναι πολύ μικρό, αλλά μπορεί το αποτέλεσμα που επιφέρει να έχει μεγάλη απήχηση για τις μελλοντικές εξελίξεις. Φιλοδοξία είναι, πρά</w:t>
      </w:r>
      <w:r>
        <w:rPr>
          <w:rFonts w:eastAsia="Times New Roman" w:cs="Times New Roman"/>
          <w:szCs w:val="24"/>
        </w:rPr>
        <w:t xml:space="preserve">γματι, να αποτελέσει κάποτε το αντίστοιχο </w:t>
      </w:r>
      <w:r>
        <w:rPr>
          <w:rFonts w:eastAsia="Times New Roman" w:cs="Times New Roman"/>
          <w:szCs w:val="24"/>
          <w:lang w:val="en-US"/>
        </w:rPr>
        <w:t>MSF</w:t>
      </w:r>
      <w:r>
        <w:rPr>
          <w:rFonts w:eastAsia="Times New Roman" w:cs="Times New Roman"/>
          <w:szCs w:val="24"/>
        </w:rPr>
        <w:t xml:space="preserve"> στην Αμερική ή το </w:t>
      </w:r>
      <w:r>
        <w:rPr>
          <w:rFonts w:eastAsia="Times New Roman" w:cs="Times New Roman"/>
          <w:szCs w:val="24"/>
          <w:lang w:val="en-US"/>
        </w:rPr>
        <w:t>DFG</w:t>
      </w:r>
      <w:r>
        <w:rPr>
          <w:rFonts w:eastAsia="Times New Roman" w:cs="Times New Roman"/>
          <w:szCs w:val="24"/>
        </w:rPr>
        <w:t xml:space="preserve"> της Γερμανίας. </w:t>
      </w:r>
    </w:p>
    <w:p w14:paraId="35A8E728"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Είναι ένας θεσμός που αναμενόταν από την ερευνητική κοινότητα της χώρας, ο οποίος θα βοηθήσει στην αξιοποίηση του εξαιρετικού επιστημονικού δυναμικού που υπάρχει και στην η</w:t>
      </w:r>
      <w:r>
        <w:rPr>
          <w:rFonts w:eastAsia="Times New Roman" w:cs="Times New Roman"/>
          <w:szCs w:val="24"/>
        </w:rPr>
        <w:t xml:space="preserve">μεδαπή και στη διασπορά. </w:t>
      </w:r>
    </w:p>
    <w:p w14:paraId="35A8E729"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Κλείνοντας, όμως, δεν μπορώ παρά να σχολιάσω ένα ενδιαφέρον φαινόμενο, το οποίο παρατηρήθηκε στην </w:t>
      </w:r>
      <w:r>
        <w:rPr>
          <w:rFonts w:eastAsia="Times New Roman" w:cs="Times New Roman"/>
          <w:szCs w:val="24"/>
        </w:rPr>
        <w:t>ε</w:t>
      </w:r>
      <w:r>
        <w:rPr>
          <w:rFonts w:eastAsia="Times New Roman" w:cs="Times New Roman"/>
          <w:szCs w:val="24"/>
        </w:rPr>
        <w:t>πιτροπή και αφορά κατά κύριο λόγο τη στάση της Αξιωματικής Αντιπολίτευσης. Ευθύς εξ αρχής, πριν γίνει οποιαδήποτε συζήτηση, ο αντιπ</w:t>
      </w:r>
      <w:r>
        <w:rPr>
          <w:rFonts w:eastAsia="Times New Roman" w:cs="Times New Roman"/>
          <w:szCs w:val="24"/>
        </w:rPr>
        <w:t xml:space="preserve">ολιτευτικός οίστρος της εκφράστηκε απερίφραστα αρνητικά με την κάθετη καταδίκη όλης της προσπάθειας. Τώρα κάπως αυτό άλλαξε, «καλή είναι» -λέει- «η συμφωνία, αλλά δεν ισχύει το ίδιο για το </w:t>
      </w:r>
      <w:r>
        <w:rPr>
          <w:rFonts w:eastAsia="Times New Roman" w:cs="Times New Roman"/>
          <w:szCs w:val="24"/>
        </w:rPr>
        <w:t>ί</w:t>
      </w:r>
      <w:r>
        <w:rPr>
          <w:rFonts w:eastAsia="Times New Roman" w:cs="Times New Roman"/>
          <w:szCs w:val="24"/>
        </w:rPr>
        <w:t xml:space="preserve">δρυμα». </w:t>
      </w:r>
    </w:p>
    <w:p w14:paraId="35A8E72A" w14:textId="77777777" w:rsidR="0078608B" w:rsidRDefault="00CA331D">
      <w:pPr>
        <w:spacing w:after="0" w:line="600" w:lineRule="auto"/>
        <w:ind w:firstLine="720"/>
        <w:jc w:val="both"/>
        <w:rPr>
          <w:rFonts w:eastAsia="Times New Roman"/>
          <w:szCs w:val="24"/>
        </w:rPr>
      </w:pPr>
      <w:r>
        <w:rPr>
          <w:rFonts w:eastAsia="Times New Roman"/>
          <w:szCs w:val="24"/>
        </w:rPr>
        <w:lastRenderedPageBreak/>
        <w:t>Εγώ θα ήθελα να ρωτήσω όλες τις πλευρές της αντιπολίτευση</w:t>
      </w:r>
      <w:r>
        <w:rPr>
          <w:rFonts w:eastAsia="Times New Roman"/>
          <w:szCs w:val="24"/>
        </w:rPr>
        <w:t>ς, που είχαν τέτοια στάση, το εξής: Προκρίνουν την ακύρωση του εγχειρήματος για τη στήριξη τεσσάρων χιλιάδων νέων επιστημόνων, που θα είναι οι άμεσα ωφελούμενοι, χωρίς όμως να βάζουν τίποτα στη θέση αυτού που υπάρχει, αυτού που προτείνεται; Τι έχουν να προ</w:t>
      </w:r>
      <w:r>
        <w:rPr>
          <w:rFonts w:eastAsia="Times New Roman"/>
          <w:szCs w:val="24"/>
        </w:rPr>
        <w:t>τείνουν, πέρα από το μεγάλο τίποτα το οποίο υπήρχε μέχρι σήμερα;</w:t>
      </w:r>
    </w:p>
    <w:p w14:paraId="35A8E72B" w14:textId="77777777" w:rsidR="0078608B" w:rsidRDefault="00CA331D">
      <w:pPr>
        <w:spacing w:after="0" w:line="600" w:lineRule="auto"/>
        <w:ind w:firstLine="720"/>
        <w:jc w:val="both"/>
        <w:rPr>
          <w:rFonts w:eastAsia="Times New Roman"/>
          <w:szCs w:val="24"/>
        </w:rPr>
      </w:pPr>
      <w:r>
        <w:rPr>
          <w:rFonts w:eastAsia="Times New Roman"/>
          <w:szCs w:val="24"/>
        </w:rPr>
        <w:t>Σας ευχαριστώ.</w:t>
      </w:r>
    </w:p>
    <w:p w14:paraId="35A8E72C" w14:textId="77777777" w:rsidR="0078608B" w:rsidRDefault="00CA331D">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35A8E72D" w14:textId="77777777" w:rsidR="0078608B" w:rsidRDefault="00CA331D">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κύριο Υπουργό.</w:t>
      </w:r>
    </w:p>
    <w:p w14:paraId="35A8E72E" w14:textId="77777777" w:rsidR="0078608B" w:rsidRDefault="00CA331D">
      <w:pPr>
        <w:spacing w:after="0" w:line="600" w:lineRule="auto"/>
        <w:ind w:firstLine="720"/>
        <w:jc w:val="both"/>
        <w:rPr>
          <w:rFonts w:eastAsia="Times New Roman"/>
          <w:szCs w:val="24"/>
        </w:rPr>
      </w:pPr>
      <w:r>
        <w:rPr>
          <w:rFonts w:eastAsia="Times New Roman"/>
          <w:szCs w:val="24"/>
        </w:rPr>
        <w:t>Τον λόγο έχει η Κοινοβουλευτική Εκπρόσωπος της Νέας Δημοκρατίας κ. Νίκη Κεραμέως για δώδεκα λεπτά.</w:t>
      </w:r>
    </w:p>
    <w:p w14:paraId="35A8E72F" w14:textId="77777777" w:rsidR="0078608B" w:rsidRDefault="00CA331D">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Ευχαριστώ, κύριε Πρόεδρε.</w:t>
      </w:r>
    </w:p>
    <w:p w14:paraId="35A8E730" w14:textId="77777777" w:rsidR="0078608B" w:rsidRDefault="00CA331D">
      <w:pPr>
        <w:spacing w:after="0" w:line="600" w:lineRule="auto"/>
        <w:ind w:firstLine="720"/>
        <w:jc w:val="both"/>
        <w:rPr>
          <w:rFonts w:eastAsia="Times New Roman"/>
          <w:szCs w:val="24"/>
        </w:rPr>
      </w:pPr>
      <w:r>
        <w:rPr>
          <w:rFonts w:eastAsia="Times New Roman"/>
          <w:szCs w:val="24"/>
        </w:rPr>
        <w:t>Κυρίες και κύριοι συνάδελφοι, δεν θα μπορούσα παρά να ξεκινήσω τη σημερινή μου τοποθέτηση με την τροπολογία που κατα</w:t>
      </w:r>
      <w:r>
        <w:rPr>
          <w:rFonts w:eastAsia="Times New Roman"/>
          <w:szCs w:val="24"/>
        </w:rPr>
        <w:t xml:space="preserve">τέθηκε αργά το βράδυ της Παρασκευής στο παρόν νομοσχέδιο, η οποία, υπό </w:t>
      </w:r>
      <w:r>
        <w:rPr>
          <w:rFonts w:eastAsia="Times New Roman"/>
          <w:szCs w:val="24"/>
        </w:rPr>
        <w:lastRenderedPageBreak/>
        <w:t>το βάρος της γενικής κατακραυγής αντιπολίτευσης και κοινωνίας, ανακοινώθηκε ότι θα αποσυρθεί μόλις λίγες ώρες αργότερα και εν τέλει αποσύρθηκε σήμερα.</w:t>
      </w:r>
    </w:p>
    <w:p w14:paraId="35A8E731" w14:textId="77777777" w:rsidR="0078608B" w:rsidRDefault="00CA331D">
      <w:pPr>
        <w:spacing w:after="0" w:line="600" w:lineRule="auto"/>
        <w:ind w:firstLine="720"/>
        <w:jc w:val="both"/>
        <w:rPr>
          <w:rFonts w:eastAsia="Times New Roman"/>
          <w:szCs w:val="24"/>
        </w:rPr>
      </w:pPr>
      <w:r>
        <w:rPr>
          <w:rFonts w:eastAsia="Times New Roman"/>
          <w:szCs w:val="24"/>
        </w:rPr>
        <w:t>Τι προέβλεπε αυτή η τροπολογία; Πρ</w:t>
      </w:r>
      <w:r>
        <w:rPr>
          <w:rFonts w:eastAsia="Times New Roman"/>
          <w:szCs w:val="24"/>
        </w:rPr>
        <w:t xml:space="preserve">οέβλεπε ότι τα κανάλια που δεν πήραν άδεια στο πλαίσιο του διαγωνισμού–φιάσκο για τις τηλεοπτικές άδειες, που διοργάνωσε η Κυβέρνηση, θα έκλειναν εντός πέντε ημερών. Και για να μιλήσουμε πολύ απλά, ούτε λίγο ούτε πολύ η τροπολογία έλεγε ότι θα ρίξει μαύρο </w:t>
      </w:r>
      <w:r>
        <w:rPr>
          <w:rFonts w:eastAsia="Times New Roman"/>
          <w:szCs w:val="24"/>
        </w:rPr>
        <w:t>σε όλα τα κανάλια, πλην των τεσσάρων που πήραν άδεια.</w:t>
      </w:r>
    </w:p>
    <w:p w14:paraId="35A8E732" w14:textId="77777777" w:rsidR="0078608B" w:rsidRDefault="00CA331D">
      <w:pPr>
        <w:spacing w:after="0" w:line="600" w:lineRule="auto"/>
        <w:ind w:firstLine="720"/>
        <w:jc w:val="both"/>
        <w:rPr>
          <w:rFonts w:eastAsia="Times New Roman"/>
          <w:szCs w:val="24"/>
        </w:rPr>
      </w:pPr>
      <w:r>
        <w:rPr>
          <w:rFonts w:eastAsia="Times New Roman"/>
          <w:szCs w:val="24"/>
        </w:rPr>
        <w:t>Κυρίες και κύριοι της κυβερνώσας Πλειοψηφίας, εσείς δημιουργήσατε τεχνητά το αδιέξοδο για τη μη συγκρότηση του ΕΣΡ αφού εσείς επιλέξατε να λήξετε τις θητείες των μελών του ΕΣΡ, ενώ δεν υπήρχε ακόμα συνα</w:t>
      </w:r>
      <w:r>
        <w:rPr>
          <w:rFonts w:eastAsia="Times New Roman"/>
          <w:szCs w:val="24"/>
        </w:rPr>
        <w:t>ίνεση για την αντικατάστασή τους, ενώ εσείς επικαλείστε την ανάγκη για συναίνεση και κυρίως ενώ συνεδριάζει το Συμβούλιο της Επικρατείας για να αποφανθεί επί της συνταγματικότητας του νόμου βάσει του οποίου μεταβιβάστηκαν οι αρμοδιότητες από το ΕΣΡ στον Υπ</w:t>
      </w:r>
      <w:r>
        <w:rPr>
          <w:rFonts w:eastAsia="Times New Roman"/>
          <w:szCs w:val="24"/>
        </w:rPr>
        <w:t>ουργό Επικρατείας και βάσει του οποίου νόμου διενεργήθηκε ο εν λόγω διαγωνισμός.</w:t>
      </w:r>
    </w:p>
    <w:p w14:paraId="35A8E733" w14:textId="77777777" w:rsidR="0078608B" w:rsidRDefault="00CA331D">
      <w:pPr>
        <w:spacing w:after="0" w:line="600" w:lineRule="auto"/>
        <w:ind w:firstLine="720"/>
        <w:jc w:val="both"/>
        <w:rPr>
          <w:rFonts w:eastAsia="Times New Roman"/>
          <w:szCs w:val="24"/>
        </w:rPr>
      </w:pPr>
      <w:r>
        <w:rPr>
          <w:rFonts w:eastAsia="Times New Roman"/>
          <w:szCs w:val="24"/>
        </w:rPr>
        <w:lastRenderedPageBreak/>
        <w:t>Εν μέσω, λοιπόν, όλων αυτών, εσείς τι κάνετε; Εισάγετε αιφνιδιαστικά τροπολογία η οποία -άκουσον, άκουσον!- συνεχίζει να μεταφέρει αρμοδιότητες που προβλέπονται στο Σύνταγμα ό</w:t>
      </w:r>
      <w:r>
        <w:rPr>
          <w:rFonts w:eastAsia="Times New Roman"/>
          <w:szCs w:val="24"/>
        </w:rPr>
        <w:t>τι ανήκουν στο ΕΣΡ, στον Υπουργό Επικρατείας. Ο στόχος της τροπολογίας ήταν πασιφανής: Να σφραγίσει το αποτέλεσμα του διαγωνισμού, εκβιάζοντας κατ’ αυτόν τον τρόπο και τις πολιτικές δυνάμεις του τόπου, αλλά και το ανώτατο δικαστήριο, το Συμβούλιο της Επικρ</w:t>
      </w:r>
      <w:r>
        <w:rPr>
          <w:rFonts w:eastAsia="Times New Roman"/>
          <w:szCs w:val="24"/>
        </w:rPr>
        <w:t>ατείας, φέρνοντάς το προ τετελεσμένου. Αναγκαστήκατε, όμως, να προβείτε σε μία άτακτη υποχώρηση και να αποσύρετε -για την ώρα τουλάχιστον- την εν λόγω τροπολογία.</w:t>
      </w:r>
    </w:p>
    <w:p w14:paraId="35A8E734" w14:textId="77777777" w:rsidR="0078608B" w:rsidRDefault="00CA331D">
      <w:pPr>
        <w:spacing w:after="0" w:line="600" w:lineRule="auto"/>
        <w:ind w:firstLine="720"/>
        <w:jc w:val="both"/>
        <w:rPr>
          <w:rFonts w:eastAsia="Times New Roman"/>
          <w:szCs w:val="24"/>
        </w:rPr>
      </w:pPr>
      <w:r>
        <w:rPr>
          <w:rFonts w:eastAsia="Times New Roman"/>
          <w:szCs w:val="24"/>
        </w:rPr>
        <w:t>Κυρίες και κύριοι, θέλω να είμαι απολύτως σαφής: Η Νέα Δημοκρατία διαμηνύει σε όλους τους τόν</w:t>
      </w:r>
      <w:r>
        <w:rPr>
          <w:rFonts w:eastAsia="Times New Roman"/>
          <w:szCs w:val="24"/>
        </w:rPr>
        <w:t>ους και για πολλοστή φορά ότι θα συναινέσει στη συγκρότηση του ΕΣΡ από προσωπικότητες κύρους, όταν και μόνο όταν επιστρέψουν όλες οι αρμοδιότητες στη συνταγματικά προβλεπόμενη Αρχή, το Εθνικό Συμβούλιο Ραδιοτηλεόρασης, όταν, με λίγα λόγια, ο νόμος Παππά -ο</w:t>
      </w:r>
      <w:r>
        <w:rPr>
          <w:rFonts w:eastAsia="Times New Roman"/>
          <w:szCs w:val="24"/>
        </w:rPr>
        <w:t xml:space="preserve"> οποίος αφαίρεσε αρμοδιότητες που προβλέπει το Σύνταγμα για το ΕΣΡ για να τις μεταβιβάσει στον ίδιο- αλλά και οποιοσδήποτε άλλος νόμος </w:t>
      </w:r>
      <w:r>
        <w:rPr>
          <w:rFonts w:eastAsia="Times New Roman"/>
          <w:szCs w:val="24"/>
        </w:rPr>
        <w:lastRenderedPageBreak/>
        <w:t>ή οποιαδήποτε άλλη τροπολογία έρθει η οποία θα μεταβιβάζει εκ νέου αρμοδιότητες από το ΕΣΡ στον Υπουργό, καταργηθούν. Ότα</w:t>
      </w:r>
      <w:r>
        <w:rPr>
          <w:rFonts w:eastAsia="Times New Roman"/>
          <w:szCs w:val="24"/>
        </w:rPr>
        <w:t>ν καταργηθούν, λοιπόν, αυτές οι μεταβιβάσεις αρμοδιοτήτων, τότε η Νέα Δημοκρατία με κάθε καλή θέληση θα συναινέσει στη συγκρότηση του ΕΣΡ.</w:t>
      </w:r>
    </w:p>
    <w:p w14:paraId="35A8E735" w14:textId="77777777" w:rsidR="0078608B" w:rsidRDefault="00CA331D">
      <w:pPr>
        <w:spacing w:after="0" w:line="600" w:lineRule="auto"/>
        <w:ind w:firstLine="720"/>
        <w:jc w:val="both"/>
        <w:rPr>
          <w:rFonts w:eastAsia="Times New Roman"/>
          <w:szCs w:val="24"/>
        </w:rPr>
      </w:pPr>
      <w:r>
        <w:rPr>
          <w:rFonts w:eastAsia="Times New Roman"/>
          <w:szCs w:val="24"/>
        </w:rPr>
        <w:t>Με λίγα λόγια τι λέμε; Δεν θέλουμε το ΕΣΡ να είναι μαριονέτα, δεν θέλουμε το ΕΣΡ να είναι ένα άδειο κέλυφος.</w:t>
      </w:r>
    </w:p>
    <w:p w14:paraId="35A8E736" w14:textId="77777777" w:rsidR="0078608B" w:rsidRDefault="00CA331D">
      <w:pPr>
        <w:spacing w:after="0" w:line="600" w:lineRule="auto"/>
        <w:ind w:firstLine="720"/>
        <w:jc w:val="both"/>
        <w:rPr>
          <w:rFonts w:eastAsia="Times New Roman"/>
          <w:szCs w:val="24"/>
        </w:rPr>
      </w:pPr>
      <w:r>
        <w:rPr>
          <w:rFonts w:eastAsia="Times New Roman"/>
          <w:szCs w:val="24"/>
        </w:rPr>
        <w:t xml:space="preserve">Η Νέα </w:t>
      </w:r>
      <w:r>
        <w:rPr>
          <w:rFonts w:eastAsia="Times New Roman"/>
          <w:szCs w:val="24"/>
        </w:rPr>
        <w:t>Δημοκρατία, κυρίες και κύριοι στης κυβερνώσας Πλειοψηφίας, δεν θα συναινέσει στη θεσμική εκτροπή που εσείς μεθοδικά και με συγκεκριμένη στόχευση επιχειρείτε.</w:t>
      </w:r>
    </w:p>
    <w:p w14:paraId="35A8E737" w14:textId="77777777" w:rsidR="0078608B" w:rsidRDefault="00CA331D">
      <w:pPr>
        <w:spacing w:after="0" w:line="600" w:lineRule="auto"/>
        <w:ind w:firstLine="720"/>
        <w:jc w:val="both"/>
        <w:rPr>
          <w:rFonts w:eastAsia="Times New Roman"/>
          <w:szCs w:val="24"/>
        </w:rPr>
      </w:pPr>
      <w:r>
        <w:rPr>
          <w:rFonts w:eastAsia="Times New Roman"/>
          <w:szCs w:val="24"/>
        </w:rPr>
        <w:t>Έρχομαι τώρα στο σχέδιο νόμου που συζητάμε σήμερα.</w:t>
      </w:r>
    </w:p>
    <w:p w14:paraId="35A8E738" w14:textId="77777777" w:rsidR="0078608B" w:rsidRDefault="00CA331D">
      <w:pPr>
        <w:spacing w:after="0" w:line="600" w:lineRule="auto"/>
        <w:ind w:firstLine="720"/>
        <w:jc w:val="both"/>
        <w:rPr>
          <w:rFonts w:eastAsia="Times New Roman"/>
          <w:szCs w:val="24"/>
        </w:rPr>
      </w:pPr>
      <w:r>
        <w:rPr>
          <w:rFonts w:eastAsia="Times New Roman"/>
          <w:szCs w:val="24"/>
        </w:rPr>
        <w:t xml:space="preserve">Κύριε Υπουργέ, κυρίες και κύριοι συνάδελφοι, η </w:t>
      </w:r>
      <w:r>
        <w:rPr>
          <w:rFonts w:eastAsia="Times New Roman"/>
          <w:szCs w:val="24"/>
        </w:rPr>
        <w:t xml:space="preserve">δημιουργία ειδικού νομικού προσώπου για τη χρηματοδότηση ερευνητικών προγραμμάτων και τη χορήγηση υποτροφιών θα μπορούσε πράγματι να αποτελεί καλή είδηση και θα μπορούσε να αποτελεί πεδίο ευρείας συναίνεσης. Δεν είναι όμως. Και δεν είναι </w:t>
      </w:r>
      <w:r>
        <w:rPr>
          <w:rFonts w:eastAsia="Times New Roman"/>
          <w:szCs w:val="24"/>
        </w:rPr>
        <w:lastRenderedPageBreak/>
        <w:t>καλή είδηση για μί</w:t>
      </w:r>
      <w:r>
        <w:rPr>
          <w:rFonts w:eastAsia="Times New Roman"/>
          <w:szCs w:val="24"/>
        </w:rPr>
        <w:t>α σειρά από λόγους που εν τέλει ακυρώνουν τον καλό σκοπό που επικαλείται η πολιτική ηγεσία μέσα στην αιτιολογική έκθεση.</w:t>
      </w:r>
    </w:p>
    <w:p w14:paraId="35A8E739" w14:textId="77777777" w:rsidR="0078608B" w:rsidRDefault="00CA331D">
      <w:pPr>
        <w:spacing w:after="0" w:line="600" w:lineRule="auto"/>
        <w:ind w:firstLine="720"/>
        <w:jc w:val="both"/>
        <w:rPr>
          <w:rFonts w:eastAsia="Times New Roman"/>
          <w:szCs w:val="24"/>
        </w:rPr>
      </w:pPr>
      <w:r>
        <w:rPr>
          <w:rFonts w:eastAsia="Times New Roman"/>
          <w:szCs w:val="24"/>
        </w:rPr>
        <w:t>Και θα είμαι πολύ συγκεκριμένη</w:t>
      </w:r>
      <w:r>
        <w:rPr>
          <w:rFonts w:eastAsia="Times New Roman"/>
          <w:szCs w:val="24"/>
        </w:rPr>
        <w:t>.</w:t>
      </w:r>
      <w:r>
        <w:rPr>
          <w:rFonts w:eastAsia="Times New Roman"/>
          <w:szCs w:val="24"/>
        </w:rPr>
        <w:t xml:space="preserve"> </w:t>
      </w:r>
    </w:p>
    <w:p w14:paraId="35A8E73A" w14:textId="77777777" w:rsidR="0078608B" w:rsidRDefault="00CA331D">
      <w:pPr>
        <w:spacing w:after="0" w:line="600" w:lineRule="auto"/>
        <w:ind w:firstLine="720"/>
        <w:jc w:val="both"/>
        <w:rPr>
          <w:rFonts w:eastAsia="Times New Roman"/>
          <w:szCs w:val="24"/>
        </w:rPr>
      </w:pPr>
      <w:r>
        <w:rPr>
          <w:rFonts w:eastAsia="Times New Roman"/>
          <w:szCs w:val="24"/>
        </w:rPr>
        <w:t>Πρώτος λόγος: Γιατί το υπό σύσταση ίδρυμα είναι πλήρως ακοστολόγητο. Με άλλα λόγια, κυρίες και κύριοι,</w:t>
      </w:r>
      <w:r>
        <w:rPr>
          <w:rFonts w:eastAsia="Times New Roman"/>
          <w:szCs w:val="24"/>
        </w:rPr>
        <w:t xml:space="preserve"> ξέρει ένας από εσάς -και σας προκαλώ να μου απαντήσετε- πόσο θα κοστίσει αυτό το ίδρυμα, τι θα κοστίσει στον Έλληνα φορολογούμενο; Σύμφωνα με την έκθεση του Γενικού Λογιστηρίου ο κρατικός προϋπολογισμός βαρύνεται με τα έξοδα της λειτουργίας και της εκπλήρ</w:t>
      </w:r>
      <w:r>
        <w:rPr>
          <w:rFonts w:eastAsia="Times New Roman"/>
          <w:szCs w:val="24"/>
        </w:rPr>
        <w:t>ωσης του σκοπού του εν λόγω ιδρύματος.</w:t>
      </w:r>
    </w:p>
    <w:p w14:paraId="35A8E73B"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Συγκεκριμένα, από τον </w:t>
      </w:r>
      <w:r>
        <w:rPr>
          <w:rFonts w:eastAsia="Times New Roman" w:cs="Times New Roman"/>
          <w:szCs w:val="24"/>
        </w:rPr>
        <w:t xml:space="preserve">κρατικό προϋπολογισμό </w:t>
      </w:r>
      <w:r>
        <w:rPr>
          <w:rFonts w:eastAsia="Times New Roman" w:cs="Times New Roman"/>
          <w:szCs w:val="24"/>
        </w:rPr>
        <w:t xml:space="preserve">θα πληρωθούν ο Πρόεδρος του </w:t>
      </w:r>
      <w:r>
        <w:rPr>
          <w:rFonts w:eastAsia="Times New Roman" w:cs="Times New Roman"/>
          <w:szCs w:val="24"/>
        </w:rPr>
        <w:t>Ιδρύματος</w:t>
      </w:r>
      <w:r>
        <w:rPr>
          <w:rFonts w:eastAsia="Times New Roman" w:cs="Times New Roman"/>
          <w:szCs w:val="24"/>
        </w:rPr>
        <w:t>, τα μέλη της Γενικής Συνέλευσης, ο Διευθυντής και οι δύο Αναπληρωτές Διευθυντές, τα μέλη της Συμβουλευτικής Επιτροπής, τα μέλη της Επιτ</w:t>
      </w:r>
      <w:r>
        <w:rPr>
          <w:rFonts w:eastAsia="Times New Roman" w:cs="Times New Roman"/>
          <w:szCs w:val="24"/>
        </w:rPr>
        <w:t xml:space="preserve">ροπής Ενστάσεων και τα μέλη της Επιτροπής Εμπειρογνωμόνων. </w:t>
      </w:r>
    </w:p>
    <w:p w14:paraId="35A8E73C"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Είναι άμισθες αυτές. </w:t>
      </w:r>
    </w:p>
    <w:p w14:paraId="35A8E73D"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b/>
          <w:bCs/>
          <w:color w:val="242424"/>
          <w:szCs w:val="24"/>
        </w:rPr>
        <w:lastRenderedPageBreak/>
        <w:t>ΚΩΝΣΤΑΝΤΙΝΟΣ ΦΩΤΑΚΗΣ (Αναπληρωτής Υπουργός Παιδείας, Έρευνας και Θρησκευμάτων):</w:t>
      </w:r>
      <w:r>
        <w:rPr>
          <w:rFonts w:eastAsia="Times New Roman" w:cs="Times New Roman"/>
          <w:szCs w:val="24"/>
        </w:rPr>
        <w:t xml:space="preserve"> Είναι λάθος. Δεν υπάρχουν…</w:t>
      </w:r>
    </w:p>
    <w:p w14:paraId="35A8E73E"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Θα απαντήσετε, μην εξανίσταστε. </w:t>
      </w:r>
    </w:p>
    <w:p w14:paraId="35A8E73F"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Παρ’ </w:t>
      </w:r>
      <w:r>
        <w:rPr>
          <w:rFonts w:eastAsia="Times New Roman" w:cs="Times New Roman"/>
          <w:szCs w:val="24"/>
        </w:rPr>
        <w:t xml:space="preserve">όλα αυτά, η έκθεση του Γενικού Λογιστηρίου του Κράτους δεν αναφέρει ούτε ένα ποσό σε σχέση με τα έξοδα αυτά. Τι λέει; Λέει ότι οι δαπάνες θα προσδιοριστούν μελλοντικά όταν ολοκληρωθεί ο εσωτερικός κανονισμός λειτουργίας του </w:t>
      </w:r>
      <w:r>
        <w:rPr>
          <w:rFonts w:eastAsia="Times New Roman" w:cs="Times New Roman"/>
          <w:szCs w:val="24"/>
        </w:rPr>
        <w:t xml:space="preserve">ιδρύματος </w:t>
      </w:r>
      <w:r>
        <w:rPr>
          <w:rFonts w:eastAsia="Times New Roman" w:cs="Times New Roman"/>
          <w:szCs w:val="24"/>
        </w:rPr>
        <w:t>και όταν εκδοθούν οι κ</w:t>
      </w:r>
      <w:r>
        <w:rPr>
          <w:rFonts w:eastAsia="Times New Roman" w:cs="Times New Roman"/>
          <w:szCs w:val="24"/>
        </w:rPr>
        <w:t xml:space="preserve">ανονιστικές πράξεις. Σας παραπέμπω στην Έκθεση του Γενικού Λογιστηρίου του Κράτους για να το δείτε ιδίοις όμμασι. </w:t>
      </w:r>
    </w:p>
    <w:p w14:paraId="35A8E740"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Με λίγα λόγια, κυρίες και κύριοι, δημιουργείτε ένα </w:t>
      </w:r>
      <w:r>
        <w:rPr>
          <w:rFonts w:eastAsia="Times New Roman" w:cs="Times New Roman"/>
          <w:szCs w:val="24"/>
        </w:rPr>
        <w:t xml:space="preserve">ίδρυμα </w:t>
      </w:r>
      <w:r>
        <w:rPr>
          <w:rFonts w:eastAsia="Times New Roman" w:cs="Times New Roman"/>
          <w:szCs w:val="24"/>
        </w:rPr>
        <w:t>με ομολογουμένως ευγενείς σκοπούς, ωστόσο χωρίς απολύτως κα</w:t>
      </w:r>
      <w:r>
        <w:rPr>
          <w:rFonts w:eastAsia="Times New Roman" w:cs="Times New Roman"/>
          <w:szCs w:val="24"/>
        </w:rPr>
        <w:t>μ</w:t>
      </w:r>
      <w:r>
        <w:rPr>
          <w:rFonts w:eastAsia="Times New Roman" w:cs="Times New Roman"/>
          <w:szCs w:val="24"/>
        </w:rPr>
        <w:t xml:space="preserve">μία κοστολόγηση. Εσείς </w:t>
      </w:r>
      <w:r>
        <w:rPr>
          <w:rFonts w:eastAsia="Times New Roman" w:cs="Times New Roman"/>
          <w:szCs w:val="24"/>
        </w:rPr>
        <w:t xml:space="preserve">που θα ψηφίσετε αυτό το νομοσχέδιο, θα ψηφίσετε για τη δημιουργία ενός </w:t>
      </w:r>
      <w:r>
        <w:rPr>
          <w:rFonts w:eastAsia="Times New Roman" w:cs="Times New Roman"/>
          <w:szCs w:val="24"/>
        </w:rPr>
        <w:t xml:space="preserve">ιδρύματος </w:t>
      </w:r>
      <w:r>
        <w:rPr>
          <w:rFonts w:eastAsia="Times New Roman" w:cs="Times New Roman"/>
          <w:szCs w:val="24"/>
        </w:rPr>
        <w:t xml:space="preserve">με λευκή επιταγή. </w:t>
      </w:r>
    </w:p>
    <w:p w14:paraId="35A8E741"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Δεύτερος λόγος, για τον οποίο, δυστυχώς, η δημιουργία αυτού του </w:t>
      </w:r>
      <w:r>
        <w:rPr>
          <w:rFonts w:eastAsia="Times New Roman" w:cs="Times New Roman"/>
          <w:szCs w:val="24"/>
        </w:rPr>
        <w:t xml:space="preserve">ιδρύματος </w:t>
      </w:r>
      <w:r>
        <w:rPr>
          <w:rFonts w:eastAsia="Times New Roman" w:cs="Times New Roman"/>
          <w:szCs w:val="24"/>
        </w:rPr>
        <w:t xml:space="preserve">δεν αποτελεί καλή είδηση, είναι ο εξής: Η δομή και η λειτουργία του </w:t>
      </w:r>
      <w:r>
        <w:rPr>
          <w:rFonts w:eastAsia="Times New Roman" w:cs="Times New Roman"/>
          <w:szCs w:val="24"/>
        </w:rPr>
        <w:t xml:space="preserve">ιδρύματος </w:t>
      </w:r>
      <w:r>
        <w:rPr>
          <w:rFonts w:eastAsia="Times New Roman" w:cs="Times New Roman"/>
          <w:szCs w:val="24"/>
        </w:rPr>
        <w:t>παρο</w:t>
      </w:r>
      <w:r>
        <w:rPr>
          <w:rFonts w:eastAsia="Times New Roman" w:cs="Times New Roman"/>
          <w:szCs w:val="24"/>
        </w:rPr>
        <w:t xml:space="preserve">υσιάζουν τις συνήθεις γραφειοκρατικές </w:t>
      </w:r>
      <w:r>
        <w:rPr>
          <w:rFonts w:eastAsia="Times New Roman" w:cs="Times New Roman"/>
          <w:szCs w:val="24"/>
        </w:rPr>
        <w:lastRenderedPageBreak/>
        <w:t>αγκυλώσεις και παθογένειες του δημόσιου τομέα, ένα βαρύ σχήμα διοίκησης, ένας γραφειοκρατικός μηχανισμός με σχεδόν ταυτόσημες αρμοδιότητες με αυτές της Γενικής Γραμματείας Έρευνας και Τεχνολογίας.</w:t>
      </w:r>
    </w:p>
    <w:p w14:paraId="35A8E742"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το</w:t>
      </w:r>
      <w:r>
        <w:rPr>
          <w:rFonts w:eastAsia="Times New Roman" w:cs="Times New Roman"/>
          <w:szCs w:val="24"/>
        </w:rPr>
        <w:t xml:space="preserve"> κύριο πρόβλημα της έρευνας στην Ελλάδα δεν είναι το ποιος μοιράζει τα χρήματα. Το κύριο πρόβλημα είναι το τι μοιράζει, δηλαδή το διαχρονικά χαμηλό ύψος χρηματοδότησης σε σχέση με τις πραγματικές ανάγκες της έρευνας, καθώς επίσης το πώς και πότε το μοιράζε</w:t>
      </w:r>
      <w:r>
        <w:rPr>
          <w:rFonts w:eastAsia="Times New Roman" w:cs="Times New Roman"/>
          <w:szCs w:val="24"/>
        </w:rPr>
        <w:t>ι, δηλαδή η αποσπασματική φύση της χρηματοδότησης, η έλλειψη συνέχειας, η αδυναμία συνεκτικής χρηματοδότησης προγραμμάτων.</w:t>
      </w:r>
    </w:p>
    <w:p w14:paraId="35A8E743"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Τρίτος λόγος, για τον οποίο η δημιουργία αυτού του </w:t>
      </w:r>
      <w:r>
        <w:rPr>
          <w:rFonts w:eastAsia="Times New Roman" w:cs="Times New Roman"/>
          <w:szCs w:val="24"/>
        </w:rPr>
        <w:t xml:space="preserve">ιδρύματος </w:t>
      </w:r>
      <w:r>
        <w:rPr>
          <w:rFonts w:eastAsia="Times New Roman" w:cs="Times New Roman"/>
          <w:szCs w:val="24"/>
        </w:rPr>
        <w:t>δεν ανταποκρίνεται στις προσδοκίες: Ενώ επικαλείσθε</w:t>
      </w:r>
      <w:r>
        <w:rPr>
          <w:rFonts w:eastAsia="Times New Roman" w:cs="Times New Roman"/>
          <w:szCs w:val="24"/>
        </w:rPr>
        <w:t xml:space="preserve"> ένα ίδρυμα αυτόνομο και ανεξάρτητο, στην πραγματικότητα, κατά τη συνήθη πρακτική της Κυβέρνησης, υπερσυγκεντρώνετε αρμοδιότητες και εξουσίες στο πρόσωπο ενός Υπουργού. </w:t>
      </w:r>
    </w:p>
    <w:p w14:paraId="35A8E744"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Δύο απλά παραδείγματα θα αναφέρω. Από πού και ως πού να αποφασίζει ο Υπουργός -και παρ</w:t>
      </w:r>
      <w:r>
        <w:rPr>
          <w:rFonts w:eastAsia="Times New Roman" w:cs="Times New Roman"/>
          <w:szCs w:val="24"/>
        </w:rPr>
        <w:t xml:space="preserve">ακαλώ για την απάντησή σας, κύριε Υπουργέ- για την κατανομή των πόρων του </w:t>
      </w:r>
      <w:r>
        <w:rPr>
          <w:rFonts w:eastAsia="Times New Roman" w:cs="Times New Roman"/>
          <w:szCs w:val="24"/>
        </w:rPr>
        <w:t xml:space="preserve">ιδρύματος </w:t>
      </w:r>
      <w:r>
        <w:rPr>
          <w:rFonts w:eastAsia="Times New Roman" w:cs="Times New Roman"/>
          <w:szCs w:val="24"/>
        </w:rPr>
        <w:t>ανά κατηγορία δράσης; Δηλαδή, για να είμαι απολύτως σαφής, ο Υπουργός θα αποφασίζει πόσα χρήματα θα πηγαίνουν σε υποτροφίες, πόσα χρήματα θα πηγαίνουν στα ερευνητικά προγρά</w:t>
      </w:r>
      <w:r>
        <w:rPr>
          <w:rFonts w:eastAsia="Times New Roman" w:cs="Times New Roman"/>
          <w:szCs w:val="24"/>
        </w:rPr>
        <w:t xml:space="preserve">μματα και πόσα χρήματα θα πηγαίνουν στον εξοπλισμό. Γιατί να το αποφασίζει αυτό ο Υπουργός; Από πού και ως πού;  </w:t>
      </w:r>
    </w:p>
    <w:p w14:paraId="35A8E745"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Άλλο παράδειγμα. Γιατί να διορίζει ο Υπουργός τους ορκωτούς ελεγκτές που θα ελέγχουν τη νομιμότητα της οικονομικής διαχείρισης του </w:t>
      </w:r>
      <w:r>
        <w:rPr>
          <w:rFonts w:eastAsia="Times New Roman" w:cs="Times New Roman"/>
          <w:szCs w:val="24"/>
        </w:rPr>
        <w:t>ιδρύματος</w:t>
      </w:r>
      <w:r>
        <w:rPr>
          <w:rFonts w:eastAsia="Times New Roman" w:cs="Times New Roman"/>
          <w:szCs w:val="24"/>
        </w:rPr>
        <w:t>;</w:t>
      </w:r>
    </w:p>
    <w:p w14:paraId="35A8E746"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Τέταρτος λόγος, για τον οποίο δεν ανταποκρίνεται στις προσδοκίες αυτό το </w:t>
      </w:r>
      <w:r>
        <w:rPr>
          <w:rFonts w:eastAsia="Times New Roman" w:cs="Times New Roman"/>
          <w:szCs w:val="24"/>
        </w:rPr>
        <w:t>ίδρυμα</w:t>
      </w:r>
      <w:r>
        <w:rPr>
          <w:rFonts w:eastAsia="Times New Roman" w:cs="Times New Roman"/>
          <w:szCs w:val="24"/>
        </w:rPr>
        <w:t xml:space="preserve">, είναι ο εξής: Αν σας ενδιέφερε η έρευνα και η χρηματοδότηση, θα είχατε προσπαθήσει λίγο περισσότερο για την απορρόφηση των κονδυλίων από τα προγράμματα ΕΣΠΑ. Οι επιδόσεις σας </w:t>
      </w:r>
      <w:r>
        <w:rPr>
          <w:rFonts w:eastAsia="Times New Roman" w:cs="Times New Roman"/>
          <w:szCs w:val="24"/>
        </w:rPr>
        <w:t>εκεί αποδεικνύουν ότι η ζέση σας για την έρευνα είναι μάλλον προσχηματική. Έχετε προκηρύξει μόλις δύο δράσεις, συνολικού προϋπολογισμού 104 εκατομμυρίων ευρώ, χωρίς να έχετε απορροφήσει ούτε ένα ευρώ.</w:t>
      </w:r>
    </w:p>
    <w:p w14:paraId="35A8E747"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Επιπλέον, σύμφωνα με τα στοιχεία της Γενικής Γραμματεία</w:t>
      </w:r>
      <w:r>
        <w:rPr>
          <w:rFonts w:eastAsia="Times New Roman" w:cs="Times New Roman"/>
          <w:szCs w:val="24"/>
        </w:rPr>
        <w:t xml:space="preserve">ς Έρευνας και Τεχνολογίας, τα 1,2 δισεκατομμύρια ευρώ υπόλοιπο από το προηγούμενο πακέτο ΕΣΠΑ κινδυνεύουν να μη χρησιμοποιηθούν. Και τούτο, παρά το γεγονός ότι τα κονδύλια έρευνας επί των ημερών μας είναι σε τόσο μεγάλη ζήτηση. </w:t>
      </w:r>
    </w:p>
    <w:p w14:paraId="35A8E748"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Επίσης, το παρόν σχέδιο νόμ</w:t>
      </w:r>
      <w:r>
        <w:rPr>
          <w:rFonts w:eastAsia="Times New Roman" w:cs="Times New Roman"/>
          <w:szCs w:val="24"/>
        </w:rPr>
        <w:t>ου δεν θεραπεύει δύο ακόμη σοβαρά προβλήματα της έρευνας: Το πρώτο πρόβλημα είναι η έλλειψη προγραμματισμού. Είναι σημαντικό για την ερευνητική κοινότητα να υπάρχουν σταθερές ημερομηνίες προκήρυξης διαγωνισμών, προκήρυξης ερευνητικών έργων. Όχι ακανόνιστα,</w:t>
      </w:r>
      <w:r>
        <w:rPr>
          <w:rFonts w:eastAsia="Times New Roman" w:cs="Times New Roman"/>
          <w:szCs w:val="24"/>
        </w:rPr>
        <w:t xml:space="preserve"> όχι απρογραμμάτιστα. Με λίγα λόγια, να προκαθοριστούν από τώρα συγκεκριμένες ετήσιες προθεσμίες υποβολής προτάσεων για κάποιες βασικές μορφές έργων. </w:t>
      </w:r>
    </w:p>
    <w:p w14:paraId="35A8E749"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δεύτερο πρόβλημα, που θα μπορούσε να αντιμετωπίσει το σχέδιο νόμου σας και παρ</w:t>
      </w:r>
      <w:r>
        <w:rPr>
          <w:rFonts w:eastAsia="Times New Roman" w:cs="Times New Roman"/>
          <w:szCs w:val="24"/>
        </w:rPr>
        <w:t xml:space="preserve">’ </w:t>
      </w:r>
      <w:r>
        <w:rPr>
          <w:rFonts w:eastAsia="Times New Roman" w:cs="Times New Roman"/>
          <w:szCs w:val="24"/>
        </w:rPr>
        <w:t>όλα αυτά δεν το κάνει,</w:t>
      </w:r>
      <w:r>
        <w:rPr>
          <w:rFonts w:eastAsia="Times New Roman" w:cs="Times New Roman"/>
          <w:szCs w:val="24"/>
        </w:rPr>
        <w:t xml:space="preserve"> είναι η αδιαφάνεια αποτελεσμάτων ερευνητικών προγραμμάτων. Θα το πω πάρα πολύ </w:t>
      </w:r>
      <w:r>
        <w:rPr>
          <w:rFonts w:eastAsia="Times New Roman" w:cs="Times New Roman"/>
          <w:szCs w:val="24"/>
        </w:rPr>
        <w:lastRenderedPageBreak/>
        <w:t>απλά. Παίρνεις μία χρηματοδότηση. Τι αποτελέσματα έφερες από τη χρηματοδότηση; Έκανες δημοσιεύσεις ή απλώς σπατάλησες τα χρήματα που πήρες για έρευνα; Όλα αυτά τα στοιχεία, καθώ</w:t>
      </w:r>
      <w:r>
        <w:rPr>
          <w:rFonts w:eastAsia="Times New Roman" w:cs="Times New Roman"/>
          <w:szCs w:val="24"/>
        </w:rPr>
        <w:t xml:space="preserve">ς και η λίστα των αξιολογητών, θα πρέπει να αναρτώνται δημόσια. </w:t>
      </w:r>
    </w:p>
    <w:p w14:paraId="35A8E74A"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κατά την επεξεργασία του σχεδίου νόμου στις αρμόδιες επιτροπές, είπατε χαρακτηριστικά ότι το προς σύσταση </w:t>
      </w:r>
      <w:r>
        <w:rPr>
          <w:rFonts w:eastAsia="Times New Roman" w:cs="Times New Roman"/>
          <w:szCs w:val="24"/>
        </w:rPr>
        <w:t xml:space="preserve">ίδρυμα </w:t>
      </w:r>
      <w:r>
        <w:rPr>
          <w:rFonts w:eastAsia="Times New Roman" w:cs="Times New Roman"/>
          <w:szCs w:val="24"/>
        </w:rPr>
        <w:t>φιλοδοξεί να αποτελέσει τη βάση για μία μακρόπνοη θεσμική παρέμ</w:t>
      </w:r>
      <w:r>
        <w:rPr>
          <w:rFonts w:eastAsia="Times New Roman" w:cs="Times New Roman"/>
          <w:szCs w:val="24"/>
        </w:rPr>
        <w:t xml:space="preserve">βαση. Και συνεχίσατε λέγοντας πως το νομοθέτημα στοχεύει στην αναχαίτιση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από την Ελλάδα.</w:t>
      </w:r>
    </w:p>
    <w:p w14:paraId="35A8E74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Είναι αλήθεια -και θα συμφωνήσω- ότι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συνιστά εξαιρετικά μεγάλη πληγή της χώρας μας. Σύμφωνα με μελέτη του </w:t>
      </w:r>
      <w:r>
        <w:rPr>
          <w:rFonts w:eastAsia="Times New Roman" w:cs="Times New Roman"/>
          <w:szCs w:val="24"/>
          <w:lang w:val="en-US"/>
        </w:rPr>
        <w:t>European</w:t>
      </w:r>
      <w:r>
        <w:rPr>
          <w:rFonts w:eastAsia="Times New Roman" w:cs="Times New Roman"/>
          <w:szCs w:val="24"/>
        </w:rPr>
        <w:t xml:space="preserve"> </w:t>
      </w:r>
      <w:r>
        <w:rPr>
          <w:rFonts w:eastAsia="Times New Roman" w:cs="Times New Roman"/>
          <w:szCs w:val="24"/>
          <w:lang w:val="en-US"/>
        </w:rPr>
        <w:t>University</w:t>
      </w:r>
      <w:r>
        <w:rPr>
          <w:rFonts w:eastAsia="Times New Roman" w:cs="Times New Roman"/>
          <w:szCs w:val="24"/>
        </w:rPr>
        <w:t xml:space="preserve"> </w:t>
      </w:r>
      <w:r>
        <w:rPr>
          <w:rFonts w:eastAsia="Times New Roman" w:cs="Times New Roman"/>
          <w:szCs w:val="24"/>
          <w:lang w:val="en-US"/>
        </w:rPr>
        <w:t>Institute</w:t>
      </w:r>
      <w:r>
        <w:rPr>
          <w:rFonts w:eastAsia="Times New Roman" w:cs="Times New Roman"/>
          <w:szCs w:val="24"/>
        </w:rPr>
        <w:t>,</w:t>
      </w:r>
      <w:r>
        <w:rPr>
          <w:rFonts w:eastAsia="Times New Roman" w:cs="Times New Roman"/>
          <w:szCs w:val="24"/>
        </w:rPr>
        <w:t xml:space="preserve"> από αυτούς που εγκατέλειψαν τη χώρα το 88% έχει τουλάχιστον ένα πανεπιστημιακό πτυχίο, περισσότερο από το 60% έχει μεταπτυχιακό τίτλο και το 11% έχει διδακτορικό δίπλωμα.</w:t>
      </w:r>
    </w:p>
    <w:p w14:paraId="35A8E74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μελέτη αναφέρει, επίσης, ότι το 79% όσων έφυγαν στην περίοδο της κρίσης είχαν μεν </w:t>
      </w:r>
      <w:r>
        <w:rPr>
          <w:rFonts w:eastAsia="Times New Roman" w:cs="Times New Roman"/>
          <w:szCs w:val="24"/>
        </w:rPr>
        <w:t xml:space="preserve">θέση εργασίας, αλλά ένιωθαν ότι δεν υπάρχει μέλλον στη χώρα ή ότι δεν είχαν επαγγελματικές ευκαιρίες. Και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πραγματικά στερεί από τη χώρα μας τη δυνατότητα να παράξει προϊόν υψηλής αξίας.</w:t>
      </w:r>
    </w:p>
    <w:p w14:paraId="35A8E74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Πολύ φοβάμαι, όμως, κύριε Υπουργέ, ότι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δ</w:t>
      </w:r>
      <w:r>
        <w:rPr>
          <w:rFonts w:eastAsia="Times New Roman" w:cs="Times New Roman"/>
          <w:szCs w:val="24"/>
        </w:rPr>
        <w:t>εν θα αναχαιτιστεί με το παρόν σχέδιο νόμου. Η λύση δεν βρίσκεται στη δημιουργία ενός ακόμη ιδρύματος με αλληλοεπικαλυπτόμενες αρμοδιότητες από ήδη υπάρχουσες δομές, με δυσλειτουργικό σύστημα διοίκησης, ακοστολόγητο, με υπερσυγκέντρωση εξουσιών στο πρόσωπο</w:t>
      </w:r>
      <w:r>
        <w:rPr>
          <w:rFonts w:eastAsia="Times New Roman" w:cs="Times New Roman"/>
          <w:szCs w:val="24"/>
        </w:rPr>
        <w:t xml:space="preserve"> ενός Υπουργού, χωρίς τα απαραίτητα για τη λειτουργία της δημοκρατίας, τα λεγόμενα </w:t>
      </w:r>
      <w:r>
        <w:rPr>
          <w:rFonts w:eastAsia="Times New Roman" w:cs="Times New Roman"/>
          <w:szCs w:val="24"/>
          <w:lang w:val="en-US"/>
        </w:rPr>
        <w:t>checks</w:t>
      </w:r>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balances</w:t>
      </w:r>
      <w:r>
        <w:rPr>
          <w:rFonts w:eastAsia="Times New Roman" w:cs="Times New Roman"/>
          <w:szCs w:val="24"/>
        </w:rPr>
        <w:t>.</w:t>
      </w:r>
    </w:p>
    <w:p w14:paraId="35A8E74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μπορεί να αναστραφεί υπό τρεις βασικές προϋποθέσεις: Πρώτον, αν πραγματικά το «επιχειρείν</w:t>
      </w:r>
      <w:r>
        <w:rPr>
          <w:rFonts w:eastAsia="Times New Roman" w:cs="Times New Roman"/>
          <w:szCs w:val="24"/>
        </w:rPr>
        <w:t xml:space="preserve">» αποτελέσει κεντρικό πυλώνα ανάπτυξης για τη χώρα. Δεύτερον, αν η αξιοκρατία, η διαφάνεια και η λογοδοσία από όρους σε προγραμματικά ευχολόγια γίνουν </w:t>
      </w:r>
      <w:r>
        <w:rPr>
          <w:rFonts w:eastAsia="Times New Roman" w:cs="Times New Roman"/>
          <w:szCs w:val="24"/>
          <w:lang w:val="en-US"/>
        </w:rPr>
        <w:t>sine</w:t>
      </w:r>
      <w:r>
        <w:rPr>
          <w:rFonts w:eastAsia="Times New Roman" w:cs="Times New Roman"/>
          <w:szCs w:val="24"/>
        </w:rPr>
        <w:t xml:space="preserve"> </w:t>
      </w:r>
      <w:r>
        <w:rPr>
          <w:rFonts w:eastAsia="Times New Roman" w:cs="Times New Roman"/>
          <w:szCs w:val="24"/>
          <w:lang w:val="en-US"/>
        </w:rPr>
        <w:t>qua</w:t>
      </w:r>
      <w:r>
        <w:rPr>
          <w:rFonts w:eastAsia="Times New Roman" w:cs="Times New Roman"/>
          <w:szCs w:val="24"/>
        </w:rPr>
        <w:t xml:space="preserve"> </w:t>
      </w:r>
      <w:r>
        <w:rPr>
          <w:rFonts w:eastAsia="Times New Roman" w:cs="Times New Roman"/>
          <w:szCs w:val="24"/>
          <w:lang w:val="en-US"/>
        </w:rPr>
        <w:t>non</w:t>
      </w:r>
      <w:r>
        <w:rPr>
          <w:rFonts w:eastAsia="Times New Roman" w:cs="Times New Roman"/>
          <w:szCs w:val="24"/>
        </w:rPr>
        <w:t xml:space="preserve"> προϋποθέσεις για τη λειτουργία της Δημόσια Διοίκησης. Και τρίτον, αν οι κυβερνήσεις στραφούν</w:t>
      </w:r>
      <w:r>
        <w:rPr>
          <w:rFonts w:eastAsia="Times New Roman" w:cs="Times New Roman"/>
          <w:szCs w:val="24"/>
        </w:rPr>
        <w:t xml:space="preserve"> προς </w:t>
      </w:r>
      <w:r>
        <w:rPr>
          <w:rFonts w:eastAsia="Times New Roman" w:cs="Times New Roman"/>
          <w:szCs w:val="24"/>
        </w:rPr>
        <w:lastRenderedPageBreak/>
        <w:t>ένα αποκομματικοποιημένο μοντέλο διακυβέρνησης, ένα μοντέλο το οποίο θα είναι προσαρμοσμένο πιο πολύ στις ανάγκες της αγοράς και των πολιτών και λιγότερο στις ανάγκες της κομματικής πελατείας.</w:t>
      </w:r>
    </w:p>
    <w:p w14:paraId="35A8E74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Και δυστυχώς, η πορεία και οι επιλογές της Κυβέρνησης εδώ</w:t>
      </w:r>
      <w:r>
        <w:rPr>
          <w:rFonts w:eastAsia="Times New Roman" w:cs="Times New Roman"/>
          <w:szCs w:val="24"/>
        </w:rPr>
        <w:t xml:space="preserve"> και είκοσι μήνες αποδεικνύουν ότι με αυτό το πολιτικό προσωπικό στο τιμόνι της χώρας, κα</w:t>
      </w:r>
      <w:r>
        <w:rPr>
          <w:rFonts w:eastAsia="Times New Roman" w:cs="Times New Roman"/>
          <w:szCs w:val="24"/>
        </w:rPr>
        <w:t>μ</w:t>
      </w:r>
      <w:r>
        <w:rPr>
          <w:rFonts w:eastAsia="Times New Roman" w:cs="Times New Roman"/>
          <w:szCs w:val="24"/>
        </w:rPr>
        <w:t xml:space="preserve">μιά από τις προϋποθέσεις για την αναχαίτιση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δεν μπορεί να εξασφαλιστεί, ούτε η επιχειρηματικότητα ούτε η αξιοκρατία με τη διαφάνεια και τη λογοδοσία, </w:t>
      </w:r>
      <w:r>
        <w:rPr>
          <w:rFonts w:eastAsia="Times New Roman" w:cs="Times New Roman"/>
          <w:szCs w:val="24"/>
        </w:rPr>
        <w:t>ούτε και το αποκομματικοποιημένο μοντέλο διακυβέρνησης.</w:t>
      </w:r>
    </w:p>
    <w:p w14:paraId="35A8E75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Και με αφορμή την αναφορά στην ανάγκη για ένα αποκομματικοποιημένο μοντέλο διακυβέρνησης, θα ήθελα να κλείσω με ένα σύντομο σχόλιο -και ίσως πούμε αύριο περισσότερα- σχετικά με την τροπολογία για την </w:t>
      </w:r>
      <w:r>
        <w:rPr>
          <w:rFonts w:eastAsia="Times New Roman" w:cs="Times New Roman"/>
          <w:szCs w:val="24"/>
        </w:rPr>
        <w:t>παράταση συμβάσεων στις υπηρεσίες καθαριότητας των ΟΤΑ.</w:t>
      </w:r>
    </w:p>
    <w:p w14:paraId="35A8E75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Κατά παρέκκλιση κάθε κείμενης διάταξης, η Κυβέρνηση έχει επιλέξει να παρατείνει αυτοδικαίως συμβάσεις κυρίως στον τομέα της καθαριότητας. Και θα πει κάποιος: «Είναι τόσο κακό αυτό; Συνεχίζουν </w:t>
      </w:r>
      <w:r>
        <w:rPr>
          <w:rFonts w:eastAsia="Times New Roman" w:cs="Times New Roman"/>
          <w:szCs w:val="24"/>
        </w:rPr>
        <w:lastRenderedPageBreak/>
        <w:t>να έχουν</w:t>
      </w:r>
      <w:r>
        <w:rPr>
          <w:rFonts w:eastAsia="Times New Roman" w:cs="Times New Roman"/>
          <w:szCs w:val="24"/>
        </w:rPr>
        <w:t xml:space="preserve"> δουλειά κάποιοι άνθρωποι». Φυσικά και είναι ευκταίο να έχουν δουλειά όσο το δυνατόν περισσότεροι συμπολίτες μας. Όμως, αυτό πρέπει να γίνεται εντός του πλαισίου που θέτει ο νόμος. Και κυρίως, αυτό πρέπει να γίνεται χωρίς να δημιουργεί περισσότερες στρεβλώ</w:t>
      </w:r>
      <w:r>
        <w:rPr>
          <w:rFonts w:eastAsia="Times New Roman" w:cs="Times New Roman"/>
          <w:szCs w:val="24"/>
        </w:rPr>
        <w:t>σεις από όσες επιχειρεί να θεραπεύσει.</w:t>
      </w:r>
    </w:p>
    <w:p w14:paraId="35A8E752" w14:textId="77777777" w:rsidR="0078608B" w:rsidRDefault="00CA331D">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35A8E75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 Λίγο την ανοχή σας.</w:t>
      </w:r>
    </w:p>
    <w:p w14:paraId="35A8E75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Η παράταση, όμως, των εν λόγω συμβάσεων πρώτον, διενεργείται χωρίς ανάλογο αίτημα των</w:t>
      </w:r>
      <w:r>
        <w:rPr>
          <w:rFonts w:eastAsia="Times New Roman" w:cs="Times New Roman"/>
          <w:szCs w:val="24"/>
        </w:rPr>
        <w:t xml:space="preserve"> δήμων. Κοινώς οι δήμοι δεν έχουν εκφράσει αίτημα για κάλυψη των συγκεκριμένων αναγκών, είτε γιατί κρίνουν ότι έχουν άλλες ανάγκες οι οποίες είναι πιο επείγον να καλυφθούν, είτε γιατί επιθυμούν άλλου είδους συμβάσεις, είτε γιατί δεν υπάρχουν διαθέσιμα κονδ</w:t>
      </w:r>
      <w:r>
        <w:rPr>
          <w:rFonts w:eastAsia="Times New Roman" w:cs="Times New Roman"/>
          <w:szCs w:val="24"/>
        </w:rPr>
        <w:t>ύλια. Με αυτό τον τρόπο, η συγκεκριμένη τροπολογία στερεί από τους δήμους τη βασική τους ιδιότητα, το αυτοδιοίκητο, δηλαδή να αποφασίζουν εκείνοι για τις ανάγκες τους.</w:t>
      </w:r>
    </w:p>
    <w:p w14:paraId="35A8E75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δημιουργεί ένα </w:t>
      </w:r>
      <w:r>
        <w:rPr>
          <w:rFonts w:eastAsia="Times New Roman" w:cs="Times New Roman"/>
          <w:szCs w:val="24"/>
          <w:lang w:val="en-US"/>
        </w:rPr>
        <w:t>sui</w:t>
      </w:r>
      <w:r>
        <w:rPr>
          <w:rFonts w:eastAsia="Times New Roman" w:cs="Times New Roman"/>
          <w:szCs w:val="24"/>
        </w:rPr>
        <w:t xml:space="preserve"> </w:t>
      </w:r>
      <w:r>
        <w:rPr>
          <w:rFonts w:eastAsia="Times New Roman" w:cs="Times New Roman"/>
          <w:szCs w:val="24"/>
          <w:lang w:val="en-US"/>
        </w:rPr>
        <w:t>generis</w:t>
      </w:r>
      <w:r>
        <w:rPr>
          <w:rFonts w:eastAsia="Times New Roman" w:cs="Times New Roman"/>
          <w:szCs w:val="24"/>
        </w:rPr>
        <w:t xml:space="preserve"> καθεστώς ομηρίας σε εκείνους τους συμβασιούχους που</w:t>
      </w:r>
      <w:r>
        <w:rPr>
          <w:rFonts w:eastAsia="Times New Roman" w:cs="Times New Roman"/>
          <w:szCs w:val="24"/>
        </w:rPr>
        <w:t xml:space="preserve"> βλέπουν τις συμβάσεις τους να παίρνουν διαρκώς παρατάσεις και τους δημιουργείται η πεποίθηση ότι ως εργαζόμενοι για δύο ή τρία συνεχόμενα οκτάμηνα, θα μπορέσουν στη συνέχεια να μονιμοποιηθούν.</w:t>
      </w:r>
    </w:p>
    <w:p w14:paraId="35A8E75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Τρίτον, εξισώνει τις διαδικασίες πρόσληψης μόνιμου και έκτακτο</w:t>
      </w:r>
      <w:r>
        <w:rPr>
          <w:rFonts w:eastAsia="Times New Roman" w:cs="Times New Roman"/>
          <w:szCs w:val="24"/>
        </w:rPr>
        <w:t>υ προσωπικού, αδιαφορώντας για τους νόμους, τα χαρακτηριστικά και τα κριτήρια που θέτει το ΑΣΕΠ.</w:t>
      </w:r>
    </w:p>
    <w:p w14:paraId="35A8E75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Τέταρτον, είναι άδικο για όλους εκείνους τους εν δυνάμει εργαζόμενους που θα μπορούσαν να λάβουν μέρος σε κάποιον άλλο διαγωνισμό ορισμένου χρόνου και να έχουν</w:t>
      </w:r>
      <w:r>
        <w:rPr>
          <w:rFonts w:eastAsia="Times New Roman" w:cs="Times New Roman"/>
          <w:szCs w:val="24"/>
        </w:rPr>
        <w:t xml:space="preserve"> και εκείνοι δυνατότητα για εργασία.</w:t>
      </w:r>
    </w:p>
    <w:p w14:paraId="35A8E75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Και πέμπτον -και κλείνω- δυστυχώς στερείται προγραμματισμού και πρότερης διερεύνησης αναγκών. </w:t>
      </w:r>
    </w:p>
    <w:p w14:paraId="35A8E75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Σας θυμίζω, κυρίες και κύριοι της Κυβέρνησης, ότι πριν από μερικούς μήνες ήρθατε εδώ για να μας πείτε να παρατείνουμε τις συ</w:t>
      </w:r>
      <w:r>
        <w:rPr>
          <w:rFonts w:eastAsia="Times New Roman" w:cs="Times New Roman"/>
          <w:szCs w:val="24"/>
        </w:rPr>
        <w:t xml:space="preserve">μβάσεις μέχρι το τέλος του 2016. Τώρα έρχεστε και μας λέτε να παρατείνουμε τις συμβάσεις μέχρι το τέλος του 2017. Υπάρχει κάποιος προγραμματισμός σε κάτι το οποίο κάνετε; </w:t>
      </w:r>
    </w:p>
    <w:p w14:paraId="35A8E75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5A8E75B" w14:textId="77777777" w:rsidR="0078608B" w:rsidRDefault="00CA331D">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35A8E75C" w14:textId="77777777" w:rsidR="0078608B" w:rsidRDefault="00CA331D">
      <w:pPr>
        <w:spacing w:after="0" w:line="600" w:lineRule="auto"/>
        <w:ind w:firstLine="720"/>
        <w:jc w:val="both"/>
        <w:rPr>
          <w:rFonts w:eastAsia="Times New Roman" w:cs="Times New Roman"/>
          <w:szCs w:val="24"/>
        </w:rPr>
      </w:pPr>
      <w:r>
        <w:rPr>
          <w:rFonts w:eastAsia="Times New Roman"/>
          <w:b/>
          <w:bCs/>
        </w:rPr>
        <w:t>ΠΡΟΕΔΡΕΥΩΝ</w:t>
      </w:r>
      <w:r>
        <w:rPr>
          <w:rFonts w:eastAsia="Times New Roman"/>
          <w:b/>
          <w:bCs/>
        </w:rPr>
        <w:t xml:space="preserve"> (Αναστάσιος Κουράκης):</w:t>
      </w:r>
      <w:r>
        <w:rPr>
          <w:rFonts w:eastAsia="Times New Roman" w:cs="Times New Roman"/>
          <w:szCs w:val="24"/>
        </w:rPr>
        <w:t xml:space="preserve"> Ευχαριστούμε την κ. Κεραμέως.</w:t>
      </w:r>
    </w:p>
    <w:p w14:paraId="35A8E75D"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Κύριε Πρόεδρε, θα ήθελα τον λόγο.</w:t>
      </w:r>
    </w:p>
    <w:p w14:paraId="35A8E75E" w14:textId="77777777" w:rsidR="0078608B" w:rsidRDefault="00CA331D">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Ορίστε, κύριε Υπουργέ, έχετε τον λόγο για ένα λεπτό, γ</w:t>
      </w:r>
      <w:r>
        <w:rPr>
          <w:rFonts w:eastAsia="Times New Roman" w:cs="Times New Roman"/>
          <w:szCs w:val="24"/>
        </w:rPr>
        <w:t>ια μία διευκρίνιση.</w:t>
      </w:r>
    </w:p>
    <w:p w14:paraId="35A8E75F"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Κάποιες διευκρινίσεις θα ήθελα να κάνω.</w:t>
      </w:r>
    </w:p>
    <w:p w14:paraId="35A8E76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Πρώτα απ’ όλα όσον αφορά το ακοστολόγητο του </w:t>
      </w:r>
      <w:r>
        <w:rPr>
          <w:rFonts w:eastAsia="Times New Roman" w:cs="Times New Roman"/>
          <w:szCs w:val="24"/>
        </w:rPr>
        <w:t>ιδρύματος</w:t>
      </w:r>
      <w:r>
        <w:rPr>
          <w:rFonts w:eastAsia="Times New Roman" w:cs="Times New Roman"/>
          <w:szCs w:val="24"/>
        </w:rPr>
        <w:t>, αναφέρεται μέσα στη δανειακή σύμβαση ότι δεν ξεπερνά το 3,3%</w:t>
      </w:r>
      <w:r>
        <w:rPr>
          <w:rFonts w:eastAsia="Times New Roman" w:cs="Times New Roman"/>
          <w:szCs w:val="24"/>
        </w:rPr>
        <w:t xml:space="preserve">. Κι εγώ σας ανέφερα ότι σύμφωνα με τον εσωτερικό κανονισμό, δεν θα ξεπερνά το κόστος του </w:t>
      </w:r>
      <w:r>
        <w:rPr>
          <w:rFonts w:eastAsia="Times New Roman" w:cs="Times New Roman"/>
          <w:szCs w:val="24"/>
        </w:rPr>
        <w:t xml:space="preserve">ιδρύματος </w:t>
      </w:r>
      <w:r>
        <w:rPr>
          <w:rFonts w:eastAsia="Times New Roman" w:cs="Times New Roman"/>
          <w:szCs w:val="24"/>
        </w:rPr>
        <w:t>το 2,5% του συνολικού ποσού το οποίο δίνεται.</w:t>
      </w:r>
    </w:p>
    <w:p w14:paraId="35A8E76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Όσον αφορά το θέμα της απόφασης του καταμερισμού, πάλι γίνεται το ίδιο λάθος.</w:t>
      </w:r>
    </w:p>
    <w:p w14:paraId="35A8E76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Κυρία Κεραμέως, καταλαβαίνω. Δεν</w:t>
      </w:r>
      <w:r>
        <w:rPr>
          <w:rFonts w:eastAsia="Times New Roman" w:cs="Times New Roman"/>
          <w:szCs w:val="24"/>
        </w:rPr>
        <w:t xml:space="preserve"> ήσασταν εσείς στην Επιτροπή Μορφωτικών Υποθέσεων.</w:t>
      </w:r>
    </w:p>
    <w:p w14:paraId="35A8E763"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Έχω διαβάσει τα Πρακτικά. Μην ανησυχείτε.</w:t>
      </w:r>
    </w:p>
    <w:p w14:paraId="35A8E764"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 xml:space="preserve">Αυτό το οποίο λέει μέσα -υπάρχει και τροπολογία γι’ αυτό- είναι ότι </w:t>
      </w:r>
      <w:r>
        <w:rPr>
          <w:rFonts w:eastAsia="Times New Roman" w:cs="Times New Roman"/>
          <w:szCs w:val="24"/>
        </w:rPr>
        <w:t>κατόπιν προτάσεως του Επιστημονικού Συμβουλίου, ο Υπουργός βγάζει την απόφαση. Όταν λέμε «πρόταση», σημαίνει ότι είναι υποχρεωτική για τον Υπουργό.</w:t>
      </w:r>
    </w:p>
    <w:p w14:paraId="35A8E765"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Το λέει;</w:t>
      </w:r>
    </w:p>
    <w:p w14:paraId="35A8E766"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ΦΩΤΑΚΗΣ (Αναπληρωτής Υπουργός Παιδείας, Έρευνας και Θρησκευμάτων): </w:t>
      </w:r>
      <w:r>
        <w:rPr>
          <w:rFonts w:eastAsia="Times New Roman" w:cs="Times New Roman"/>
          <w:szCs w:val="24"/>
        </w:rPr>
        <w:t>Το λ</w:t>
      </w:r>
      <w:r>
        <w:rPr>
          <w:rFonts w:eastAsia="Times New Roman" w:cs="Times New Roman"/>
          <w:szCs w:val="24"/>
        </w:rPr>
        <w:t>έει μέσα. Νομίζω ότι ο κ. Κωνσταντόπουλος και ο κ. Μαυρωτάς είχαν αναφερθεί σ’ αυτό το θέμα. Υπάρχει τέτοια τροπολογία. Γι’ αυτό σας λέω ότι ίσως υπάρχει ένα ζήτημα ενημέρωσης.</w:t>
      </w:r>
    </w:p>
    <w:p w14:paraId="35A8E767"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Δεν το λέει.</w:t>
      </w:r>
    </w:p>
    <w:p w14:paraId="35A8E768"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Πάντως, όλες οι προσλήψεις οι οποίες είναι να γίνουν από τον Υπουργό -γιατί το «υπουργοκεντρικό» το λέμε συνέχεια- θα γίνουν μέχρι τις 31 Ιανουαρίου, οπότε και πρέπει να υπάρχε</w:t>
      </w:r>
      <w:r>
        <w:rPr>
          <w:rFonts w:eastAsia="Times New Roman" w:cs="Times New Roman"/>
          <w:szCs w:val="24"/>
        </w:rPr>
        <w:t xml:space="preserve">ι το </w:t>
      </w:r>
      <w:r>
        <w:rPr>
          <w:rFonts w:eastAsia="Times New Roman" w:cs="Times New Roman"/>
          <w:szCs w:val="24"/>
        </w:rPr>
        <w:t>ίδρυμα</w:t>
      </w:r>
      <w:r>
        <w:rPr>
          <w:rFonts w:eastAsia="Times New Roman" w:cs="Times New Roman"/>
          <w:szCs w:val="24"/>
        </w:rPr>
        <w:t>. Ουσιαστικά θα φτιαχτεί όλο το υπόβαθρο, για να δουλέψει μετά αυτοδύναμο. Όλες οι προσλήψεις και όλα αυτά θα γίνουν με βάση τους κανόνες του ΑΣΕΠ.</w:t>
      </w:r>
    </w:p>
    <w:p w14:paraId="35A8E76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Όσον αφορά τις αποζημιώσεις που αναφέρετε, πάλι υπάρχει τροπολογία. Δεν υπάρχει κα</w:t>
      </w:r>
      <w:r>
        <w:rPr>
          <w:rFonts w:eastAsia="Times New Roman" w:cs="Times New Roman"/>
          <w:szCs w:val="24"/>
        </w:rPr>
        <w:t>μ</w:t>
      </w:r>
      <w:r>
        <w:rPr>
          <w:rFonts w:eastAsia="Times New Roman" w:cs="Times New Roman"/>
          <w:szCs w:val="24"/>
        </w:rPr>
        <w:t>μία αποζημίωση</w:t>
      </w:r>
      <w:r>
        <w:rPr>
          <w:rFonts w:eastAsia="Times New Roman" w:cs="Times New Roman"/>
          <w:szCs w:val="24"/>
        </w:rPr>
        <w:t xml:space="preserve"> των μελών της </w:t>
      </w:r>
      <w:r>
        <w:rPr>
          <w:rFonts w:eastAsia="Times New Roman" w:cs="Times New Roman"/>
          <w:szCs w:val="24"/>
        </w:rPr>
        <w:t>γενικής σ</w:t>
      </w:r>
      <w:r>
        <w:rPr>
          <w:rFonts w:eastAsia="Times New Roman" w:cs="Times New Roman"/>
          <w:szCs w:val="24"/>
        </w:rPr>
        <w:t xml:space="preserve">υνέλευσης. Αυτό έχει αρθεί παντελώς. Το να είναι κάποιος μέλος της </w:t>
      </w:r>
      <w:r>
        <w:rPr>
          <w:rFonts w:eastAsia="Times New Roman" w:cs="Times New Roman"/>
          <w:szCs w:val="24"/>
        </w:rPr>
        <w:lastRenderedPageBreak/>
        <w:t>γενικής συνέλευσης</w:t>
      </w:r>
      <w:r>
        <w:rPr>
          <w:rFonts w:eastAsia="Times New Roman" w:cs="Times New Roman"/>
          <w:szCs w:val="24"/>
        </w:rPr>
        <w:t xml:space="preserve"> είναι θέμα τιμητικό, οπότε δεν υπάρχει κα</w:t>
      </w:r>
      <w:r>
        <w:rPr>
          <w:rFonts w:eastAsia="Times New Roman" w:cs="Times New Roman"/>
          <w:szCs w:val="24"/>
        </w:rPr>
        <w:t>μ</w:t>
      </w:r>
      <w:r>
        <w:rPr>
          <w:rFonts w:eastAsia="Times New Roman" w:cs="Times New Roman"/>
          <w:szCs w:val="24"/>
        </w:rPr>
        <w:t>μία αποζημίωση. Από το ίδρυμα από το οποίο προέρχεται, θα καλύπτονται ίσως κάποια ταξίδια ή οτιδήποτε τέ</w:t>
      </w:r>
      <w:r>
        <w:rPr>
          <w:rFonts w:eastAsia="Times New Roman" w:cs="Times New Roman"/>
          <w:szCs w:val="24"/>
        </w:rPr>
        <w:t>τοιο.</w:t>
      </w:r>
    </w:p>
    <w:p w14:paraId="35A8E76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Κάτι που πολύ σωστά θέσατε -και το ανέφερα κι εγώ- είναι η συστηματικότητα των προκηρύξεων. Πράγματι, θα ξέρουμε πότε γίνονται οι προκηρύξεις -αυτό είναι θέμα του </w:t>
      </w:r>
      <w:r>
        <w:rPr>
          <w:rFonts w:eastAsia="Times New Roman" w:cs="Times New Roman"/>
          <w:szCs w:val="24"/>
        </w:rPr>
        <w:t>συμβουλίου</w:t>
      </w:r>
      <w:r>
        <w:rPr>
          <w:rFonts w:eastAsia="Times New Roman" w:cs="Times New Roman"/>
          <w:szCs w:val="24"/>
        </w:rPr>
        <w:t>. δεν θέλουμε να το υποκαταστήσουμε- και με τι προτεραιότητα.</w:t>
      </w:r>
    </w:p>
    <w:p w14:paraId="35A8E76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θέμα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τι να πω; Ίσως υπάρχει η εντύπωση ότι η ζωή ξεκίνησε πριν από ενάμιση χρόνο ή δύο χρόνια με τον ΣΥΡΙΖΑ. Βέβαια, αυτό δεν είναι λάθος. Κοιτάξτε, όμως, υπάρχει και προηγούμενη ζωή. Με βάση τα στοιχεία της </w:t>
      </w:r>
      <w:r>
        <w:rPr>
          <w:rFonts w:eastAsia="Times New Roman" w:cs="Times New Roman"/>
          <w:szCs w:val="24"/>
          <w:lang w:val="en-US"/>
        </w:rPr>
        <w:t>Eurostat</w:t>
      </w:r>
      <w:r>
        <w:rPr>
          <w:rFonts w:eastAsia="Times New Roman" w:cs="Times New Roman"/>
          <w:szCs w:val="24"/>
        </w:rPr>
        <w:t xml:space="preserve"> και του </w:t>
      </w:r>
      <w:r>
        <w:rPr>
          <w:rFonts w:eastAsia="Times New Roman" w:cs="Times New Roman"/>
          <w:szCs w:val="24"/>
          <w:lang w:val="en-US"/>
        </w:rPr>
        <w:t>Bloomberg</w:t>
      </w:r>
      <w:r>
        <w:rPr>
          <w:rFonts w:eastAsia="Times New Roman" w:cs="Times New Roman"/>
          <w:szCs w:val="24"/>
        </w:rPr>
        <w:t xml:space="preserve"> την πενταετία 2009-2014 δεκαπλασιάστηκαν οι ακαδημαϊκοί και οι ερευνητές που έφυγαν στο εξωτερικό</w:t>
      </w:r>
      <w:r>
        <w:rPr>
          <w:rFonts w:eastAsia="Times New Roman" w:cs="Times New Roman"/>
          <w:szCs w:val="24"/>
        </w:rPr>
        <w:t>,</w:t>
      </w:r>
      <w:r>
        <w:rPr>
          <w:rFonts w:eastAsia="Times New Roman" w:cs="Times New Roman"/>
          <w:szCs w:val="24"/>
        </w:rPr>
        <w:t xml:space="preserve"> σε σχέση με προηγούμενες πενταετίες. Έχουμε και μία βάση σύγκρισης. Πώς έγιναν αυτά; Δεν υπήρχε τότε επιχειρηματικότητα; Δεν υπήρχε όλη αυτή η πολι</w:t>
      </w:r>
      <w:r>
        <w:rPr>
          <w:rFonts w:eastAsia="Times New Roman" w:cs="Times New Roman"/>
          <w:szCs w:val="24"/>
        </w:rPr>
        <w:t xml:space="preserve">τική της σύνδεσης με την παραγωγή, όπως λέγεται; Απλώς, αυτό το οποίο </w:t>
      </w:r>
      <w:r>
        <w:rPr>
          <w:rFonts w:eastAsia="Times New Roman" w:cs="Times New Roman"/>
          <w:szCs w:val="24"/>
        </w:rPr>
        <w:lastRenderedPageBreak/>
        <w:t xml:space="preserve">λέμε είναι ότι η προσέγγιση γινόταν με εντελώς λάθος τρόπο, με τρόπο εμπορευματοποίησης που ουσιαστικά εγκλώβιζε το δυναμικό της χώρας. </w:t>
      </w:r>
    </w:p>
    <w:p w14:paraId="35A8E76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Εμείς, αυτή τη στιγμή, με το </w:t>
      </w:r>
      <w:r>
        <w:rPr>
          <w:rFonts w:eastAsia="Times New Roman" w:cs="Times New Roman"/>
          <w:szCs w:val="24"/>
        </w:rPr>
        <w:t>ΕΛ</w:t>
      </w:r>
      <w:r>
        <w:rPr>
          <w:rFonts w:eastAsia="Times New Roman" w:cs="Times New Roman"/>
          <w:szCs w:val="24"/>
        </w:rPr>
        <w:t>Ι</w:t>
      </w:r>
      <w:r>
        <w:rPr>
          <w:rFonts w:eastAsia="Times New Roman" w:cs="Times New Roman"/>
          <w:szCs w:val="24"/>
        </w:rPr>
        <w:t>Δ</w:t>
      </w:r>
      <w:r>
        <w:rPr>
          <w:rFonts w:eastAsia="Times New Roman" w:cs="Times New Roman"/>
          <w:szCs w:val="24"/>
        </w:rPr>
        <w:t xml:space="preserve">ΕΚ και με άλλες </w:t>
      </w:r>
      <w:r>
        <w:rPr>
          <w:rFonts w:eastAsia="Times New Roman" w:cs="Times New Roman"/>
          <w:szCs w:val="24"/>
        </w:rPr>
        <w:t>νομοθετικές και θεσμικές παρεμβάσεις που κάνουμε, το αλλάζουμε αυτό.</w:t>
      </w:r>
    </w:p>
    <w:p w14:paraId="35A8E76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Μπορούμε να συζητήσουμε και άλλα θέματα. Τα θέματα των ΕΣΠΑ -έχουμε εδώ τον αρμόδιο Υφυπουργό-, θα τα θίξω εγώ σε λεπτομέρεια αύριο και όσον αφορά τις απορροφήσεις που έγιναν. Απλώς, να α</w:t>
      </w:r>
      <w:r>
        <w:rPr>
          <w:rFonts w:eastAsia="Times New Roman" w:cs="Times New Roman"/>
          <w:szCs w:val="24"/>
        </w:rPr>
        <w:t>ναφέρω τώρα ότι 88% του ποσού που ήταν διαθέσιμο για έρευνα και τεχνολογία από το προηγούμενο ΕΣΠΑ, αυτή τη στιγμή έχει αποδοθεί…</w:t>
      </w:r>
    </w:p>
    <w:p w14:paraId="35A8E76E"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Πόσα είναι;</w:t>
      </w:r>
    </w:p>
    <w:p w14:paraId="35A8E76F"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Είναι 67%, αλλά</w:t>
      </w:r>
      <w:r>
        <w:rPr>
          <w:rFonts w:eastAsia="Times New Roman" w:cs="Times New Roman"/>
          <w:szCs w:val="24"/>
        </w:rPr>
        <w:t xml:space="preserve"> αυτά ανέρχονται στο ΟΠΣ. Όμως, έχουν γίνει δαπάνες 88%. Ας μην το κάνουμε, όμως, αυτό, γιατί είναι για τη δημιουργία εντυπώσεων.</w:t>
      </w:r>
    </w:p>
    <w:p w14:paraId="35A8E77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το νέο ΕΣΠΑ και τις λεγόμενες καθυστερήσεις…</w:t>
      </w:r>
    </w:p>
    <w:p w14:paraId="35A8E771"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Ολοκληρώνετε, κύριε Υπουργέ, αν έχετ</w:t>
      </w:r>
      <w:r>
        <w:rPr>
          <w:rFonts w:eastAsia="Times New Roman" w:cs="Times New Roman"/>
          <w:szCs w:val="24"/>
        </w:rPr>
        <w:t>ε την καλοσύνη.</w:t>
      </w:r>
    </w:p>
    <w:p w14:paraId="35A8E772"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Συγγνώμη, κύριε Πρόεδρε. Θα δώσω μία συγκεκριμένη απάντηση.</w:t>
      </w:r>
    </w:p>
    <w:p w14:paraId="35A8E77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Ήθελα να κάνω μονάχα μία παρατήρηση. Δεν μιλάμε για σκοινί στο σπίτι του κρεμασμένου. Υπήρχαν καθυστ</w:t>
      </w:r>
      <w:r>
        <w:rPr>
          <w:rFonts w:eastAsia="Times New Roman" w:cs="Times New Roman"/>
          <w:szCs w:val="24"/>
        </w:rPr>
        <w:t>ερήσεις….</w:t>
      </w:r>
    </w:p>
    <w:p w14:paraId="35A8E774"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Κύριε Υπουργέ, αυτά δεν πρέπει να τα πείτε στην ομιλία σας;</w:t>
      </w:r>
    </w:p>
    <w:p w14:paraId="35A8E77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Κύριε Πρόεδρε, με συγχωρείτε, είναι διαδικασία τώρα αυτή που ακολουθούμε; Δεν θα μιλήσει ο Υπουργός αμέσως μετά; Δεν μπορεί σε κάθε ομιλητή να δίνει κανονικές απαντ</w:t>
      </w:r>
      <w:r>
        <w:rPr>
          <w:rFonts w:eastAsia="Times New Roman" w:cs="Times New Roman"/>
          <w:szCs w:val="24"/>
        </w:rPr>
        <w:t>ήσεις.</w:t>
      </w:r>
    </w:p>
    <w:p w14:paraId="35A8E776"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Είναι έτσι ακριβώς.</w:t>
      </w:r>
    </w:p>
    <w:p w14:paraId="35A8E777"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ΦΩΤΑΚΗΣ (Αναπληρωτής Υπουργός Παιδείας, Έρευνας και Θρησκευμάτων): </w:t>
      </w:r>
      <w:r>
        <w:rPr>
          <w:rFonts w:eastAsia="Times New Roman" w:cs="Times New Roman"/>
          <w:szCs w:val="24"/>
        </w:rPr>
        <w:t>Είπα ότι τα ΕΣΠΑ θα τα αναφέρω αύριο.</w:t>
      </w:r>
    </w:p>
    <w:p w14:paraId="35A8E778"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Αύριο, ακριβώς. Απλώς, έγινε ένας διάλογος…</w:t>
      </w:r>
    </w:p>
    <w:p w14:paraId="35A8E779"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Κύριε Πρόεδρε, θα ήθελα να πω κάτι.</w:t>
      </w:r>
    </w:p>
    <w:p w14:paraId="35A8E77A"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Ορίστε, κυρία Κεραμέως, έχετε τον λόγο.</w:t>
      </w:r>
    </w:p>
    <w:p w14:paraId="35A8E77B"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Κύριε Πρόεδρε, θα ήθελα να κάνω μία διευκρίνιση γιατί έχω εδώ το τελικό σχέδιο νόμου, όπως προέκυψε από την </w:t>
      </w:r>
      <w:r>
        <w:rPr>
          <w:rFonts w:eastAsia="Times New Roman" w:cs="Times New Roman"/>
          <w:szCs w:val="24"/>
        </w:rPr>
        <w:t>επιτροπ</w:t>
      </w:r>
      <w:r>
        <w:rPr>
          <w:rFonts w:eastAsia="Times New Roman" w:cs="Times New Roman"/>
          <w:szCs w:val="24"/>
        </w:rPr>
        <w:t>ή</w:t>
      </w:r>
      <w:r>
        <w:rPr>
          <w:rFonts w:eastAsia="Times New Roman" w:cs="Times New Roman"/>
          <w:szCs w:val="24"/>
        </w:rPr>
        <w:t>.</w:t>
      </w:r>
    </w:p>
    <w:p w14:paraId="35A8E77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Διαβάζω, λοιπόν, στο άρθρο 5.1 τα εξής: «Με απόφαση του Υπουργού εξειδικεύεται κάθε έτος η κατανομή των πόρων του </w:t>
      </w:r>
      <w:r>
        <w:rPr>
          <w:rFonts w:eastAsia="Times New Roman" w:cs="Times New Roman"/>
          <w:szCs w:val="24"/>
        </w:rPr>
        <w:t>ι</w:t>
      </w:r>
      <w:r>
        <w:rPr>
          <w:rFonts w:eastAsia="Times New Roman" w:cs="Times New Roman"/>
          <w:szCs w:val="24"/>
        </w:rPr>
        <w:t>δρύματος ανά κατηγορία δράσης, όπως για παράδειγμα υποτροφίες, ερευνητικά προγράμματα, εξοπλισμός και ανά επιστημονικό πεδίο, ύστερα από π</w:t>
      </w:r>
      <w:r>
        <w:rPr>
          <w:rFonts w:eastAsia="Times New Roman" w:cs="Times New Roman"/>
          <w:szCs w:val="24"/>
        </w:rPr>
        <w:t>ρόταση του Επιστημονικού Συμβουλίου.</w:t>
      </w:r>
    </w:p>
    <w:p w14:paraId="35A8E77D"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ΦΩΤΑΚΗΣ (Αναπληρωτής Υπουργός Παιδείας, Έρευνας και Θρησκευμάτων): </w:t>
      </w:r>
      <w:r>
        <w:rPr>
          <w:rFonts w:eastAsia="Times New Roman" w:cs="Times New Roman"/>
          <w:szCs w:val="24"/>
        </w:rPr>
        <w:t xml:space="preserve">Ακριβώς. </w:t>
      </w:r>
    </w:p>
    <w:p w14:paraId="35A8E77E"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Εάν αυτή η πρόταση είναι δεσμευτική…</w:t>
      </w:r>
    </w:p>
    <w:p w14:paraId="35A8E77F"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b/>
          <w:szCs w:val="24"/>
        </w:rPr>
        <w:t xml:space="preserve">): </w:t>
      </w:r>
      <w:r>
        <w:rPr>
          <w:rFonts w:eastAsia="Times New Roman" w:cs="Times New Roman"/>
          <w:szCs w:val="24"/>
        </w:rPr>
        <w:t xml:space="preserve">Είναι. </w:t>
      </w:r>
    </w:p>
    <w:p w14:paraId="35A8E780"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Όχι, κύριε Υπουργέ. Νομικά αυτό το οποίο λέει είναι ότι το Επιστημονικό Συμβούλιο θα σας κάνει μία πρόταση και εσείς θα αποφασίσετε αν θα την κάνετε δεκτή ή όχι. Εάν πρόκειται να είναι δεσμευτική η πρόταση, να το βάλετε ρητά μέσα </w:t>
      </w:r>
      <w:r>
        <w:rPr>
          <w:rFonts w:eastAsia="Times New Roman" w:cs="Times New Roman"/>
          <w:szCs w:val="24"/>
        </w:rPr>
        <w:t>στο άρθρο του νόμου.</w:t>
      </w:r>
    </w:p>
    <w:p w14:paraId="35A8E781"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Να το γράψετε.</w:t>
      </w:r>
    </w:p>
    <w:p w14:paraId="35A8E782"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Εάν έχει αλλάξει, ευχαρίστως να δω τη νέα διατύπωση. Όμως, η διατύπωση που έχω μετά την ολοκλήρωση της εργασίας της </w:t>
      </w:r>
      <w:r>
        <w:rPr>
          <w:rFonts w:eastAsia="Times New Roman" w:cs="Times New Roman"/>
          <w:szCs w:val="24"/>
        </w:rPr>
        <w:t>επιτροπής</w:t>
      </w:r>
      <w:r>
        <w:rPr>
          <w:rFonts w:eastAsia="Times New Roman" w:cs="Times New Roman"/>
          <w:szCs w:val="24"/>
        </w:rPr>
        <w:t>, αναφέρει «απλή πρόταση».</w:t>
      </w:r>
    </w:p>
    <w:p w14:paraId="35A8E783"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ΦΩΤΑΚΗΣ (Αναπληρωτής Υπο</w:t>
      </w:r>
      <w:r>
        <w:rPr>
          <w:rFonts w:eastAsia="Times New Roman" w:cs="Times New Roman"/>
          <w:b/>
          <w:szCs w:val="24"/>
        </w:rPr>
        <w:t xml:space="preserve">υργός Παιδείας, Έρευνας και Θρησκευμάτων): </w:t>
      </w:r>
      <w:r>
        <w:rPr>
          <w:rFonts w:eastAsia="Times New Roman" w:cs="Times New Roman"/>
          <w:szCs w:val="24"/>
        </w:rPr>
        <w:t>Διευκρινίζω -γιατί είναι πολύ σημαντικό- ότι υπήρχε πρώτα η λέξη «εισήγηση», η οποία δεν είναι δεσμευτική. Άλλωστε, υπάρχουν πολλοί νομικοί στο Σώμα που μπορούν να το πουν. Όταν πούμε τη λέξη «πρόταση», τότε είναι</w:t>
      </w:r>
      <w:r>
        <w:rPr>
          <w:rFonts w:eastAsia="Times New Roman" w:cs="Times New Roman"/>
          <w:szCs w:val="24"/>
        </w:rPr>
        <w:t xml:space="preserve"> δεσμευτική.</w:t>
      </w:r>
    </w:p>
    <w:p w14:paraId="35A8E784"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Δεν είναι δεσμευτική.</w:t>
      </w:r>
    </w:p>
    <w:p w14:paraId="35A8E785"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Να βάλετε ότι είναι δεσμευτική.</w:t>
      </w:r>
    </w:p>
    <w:p w14:paraId="35A8E786"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 xml:space="preserve">Να το βάλουμε ότι είναι δεσμευτική. Αν έχετε πρόβλημα, να το βάλουμε. </w:t>
      </w:r>
      <w:r>
        <w:rPr>
          <w:rFonts w:eastAsia="Times New Roman" w:cs="Times New Roman"/>
          <w:szCs w:val="24"/>
        </w:rPr>
        <w:t>Όμως, δεν υπάρχει κα</w:t>
      </w:r>
      <w:r>
        <w:rPr>
          <w:rFonts w:eastAsia="Times New Roman" w:cs="Times New Roman"/>
          <w:szCs w:val="24"/>
        </w:rPr>
        <w:t>μ</w:t>
      </w:r>
      <w:r>
        <w:rPr>
          <w:rFonts w:eastAsia="Times New Roman" w:cs="Times New Roman"/>
          <w:szCs w:val="24"/>
        </w:rPr>
        <w:t>μία…</w:t>
      </w:r>
    </w:p>
    <w:p w14:paraId="35A8E787"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Να το βάλετε. Μακάρι. </w:t>
      </w:r>
    </w:p>
    <w:p w14:paraId="35A8E788"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ΦΩΤΑΚΗΣ (Αναπληρωτής Υπουργός Παιδείας, Έρευνας και Θρησκευμάτων): </w:t>
      </w:r>
      <w:r>
        <w:rPr>
          <w:rFonts w:eastAsia="Times New Roman" w:cs="Times New Roman"/>
          <w:szCs w:val="24"/>
        </w:rPr>
        <w:t>Εκείνο που μας είπαν οι νομικοί ήταν…</w:t>
      </w:r>
    </w:p>
    <w:p w14:paraId="35A8E789"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Υπουργέ, αν μου επιτρέπετε, η «πρό</w:t>
      </w:r>
      <w:r>
        <w:rPr>
          <w:rFonts w:eastAsia="Times New Roman" w:cs="Times New Roman"/>
          <w:szCs w:val="24"/>
        </w:rPr>
        <w:t>ταση» από μόνη της δεν είναι δεσμευτική. Καλύτερα να το αναφέρουμε ρητά.</w:t>
      </w:r>
    </w:p>
    <w:p w14:paraId="35A8E78A"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Εντάξει, να το βάλουμε. Δεν υπάρχει κα</w:t>
      </w:r>
      <w:r>
        <w:rPr>
          <w:rFonts w:eastAsia="Times New Roman" w:cs="Times New Roman"/>
          <w:szCs w:val="24"/>
        </w:rPr>
        <w:t>μ</w:t>
      </w:r>
      <w:r>
        <w:rPr>
          <w:rFonts w:eastAsia="Times New Roman" w:cs="Times New Roman"/>
          <w:szCs w:val="24"/>
        </w:rPr>
        <w:t>μία τέτοια πρόθεση ή διάθεση.</w:t>
      </w:r>
    </w:p>
    <w:p w14:paraId="35A8E78B"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Μακάρι!</w:t>
      </w:r>
    </w:p>
    <w:p w14:paraId="35A8E78C"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(Αναστάσιος Κουράκης):</w:t>
      </w:r>
      <w:r>
        <w:rPr>
          <w:rFonts w:eastAsia="Times New Roman" w:cs="Times New Roman"/>
          <w:szCs w:val="24"/>
        </w:rPr>
        <w:t xml:space="preserve"> Να το βάλουμε ρητά για να ξεκαθαριστεί πλήρως το θέμα.</w:t>
      </w:r>
    </w:p>
    <w:p w14:paraId="35A8E78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Πάντως, αυτό που είπατε για το αν υπάρχει ζωή μετά τον θάνατο, ας αναρωτηθούμε καλύτερα μήπως υπάρχει ζωή πριν τον θάνατο! Αυτό είναι πιο ουσιαστικό ερώτημα.</w:t>
      </w:r>
    </w:p>
    <w:p w14:paraId="35A8E78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Να προχωρήσουμε με τ</w:t>
      </w:r>
      <w:r>
        <w:rPr>
          <w:rFonts w:eastAsia="Times New Roman" w:cs="Times New Roman"/>
          <w:szCs w:val="24"/>
        </w:rPr>
        <w:t>ον κ. Αθανάσιο Θεοχαρόπουλο, Κοινοβουλευτικό Εκπρόσωπο της Δημοκρατικής Συμπαράταξης, ο οποίος έχει τον λόγο για δώδεκα λεπτά.</w:t>
      </w:r>
    </w:p>
    <w:p w14:paraId="35A8E78F"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Κυρίες και κύριοι Βουλευτές, κύριοι Υπουργοί, την Παρασκευή το βράδυ σε αυτό το νομοσχέδιο αιφνιδιαστικά</w:t>
      </w:r>
      <w:r>
        <w:rPr>
          <w:rFonts w:eastAsia="Times New Roman" w:cs="Times New Roman"/>
          <w:szCs w:val="24"/>
        </w:rPr>
        <w:t xml:space="preserve"> κατατέθηκε μια </w:t>
      </w:r>
      <w:r>
        <w:rPr>
          <w:rFonts w:eastAsia="Times New Roman" w:cs="Times New Roman"/>
          <w:bCs/>
          <w:szCs w:val="24"/>
        </w:rPr>
        <w:t>τροπολογία</w:t>
      </w:r>
      <w:r>
        <w:rPr>
          <w:rFonts w:eastAsia="Times New Roman" w:cs="Times New Roman"/>
          <w:szCs w:val="24"/>
        </w:rPr>
        <w:t xml:space="preserve"> με την υπογραφή τεσσάρων Υπουργών -του κ. Παππά, του κ. Σπίρτζη, του κ. Τσακαλώτου</w:t>
      </w:r>
      <w:r>
        <w:rPr>
          <w:rFonts w:eastAsia="Times New Roman" w:cs="Times New Roman"/>
          <w:szCs w:val="24"/>
        </w:rPr>
        <w:t>, του κ. Αλεξιάδη-</w:t>
      </w:r>
      <w:r>
        <w:rPr>
          <w:rFonts w:eastAsia="Times New Roman" w:cs="Times New Roman"/>
          <w:szCs w:val="24"/>
        </w:rPr>
        <w:t>, με την οποία έμπαινε «μαύρο» σε πέντε μέρες, όπως έλεγε, στα ιδιωτικά κανάλια τα οποία δεν είχαν μέχρι εκείνη την ημέρα προχωρή</w:t>
      </w:r>
      <w:r>
        <w:rPr>
          <w:rFonts w:eastAsia="Times New Roman" w:cs="Times New Roman"/>
          <w:szCs w:val="24"/>
        </w:rPr>
        <w:t xml:space="preserve">σει σε αυτό το θεσμικό πλαίσιο. Χωρίς τη συγκρότηση του ΕΣΡ η υπογραφή! Και η υπογραφή έλεγε ουσιαστικά για κλείσιμο. Η υπογραφή μένει, δεν αποσύρεται. </w:t>
      </w:r>
    </w:p>
    <w:p w14:paraId="35A8E79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Αυτό το οποίο συνέβη, λοιπόν, πράγματι ήταν μια θεσμική εκτροπή.</w:t>
      </w:r>
    </w:p>
    <w:p w14:paraId="35A8E79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Βεβαίως, τάξη έπρεπε να μπει σε ένα άν</w:t>
      </w:r>
      <w:r>
        <w:rPr>
          <w:rFonts w:eastAsia="Times New Roman" w:cs="Times New Roman"/>
          <w:szCs w:val="24"/>
        </w:rPr>
        <w:t xml:space="preserve">αρχο τηλεοπτικό πεδίο. Τάξη, όμως, δεν μπαίνει μόνο με το χρήμα, χωρίς τη συγκρότηση του Εθνικού Συμβουλίου Ραδιοτηλεόρασης, προκαλώντας «μαύρο» σε </w:t>
      </w:r>
      <w:r>
        <w:rPr>
          <w:rFonts w:eastAsia="Times New Roman" w:cs="Times New Roman"/>
          <w:szCs w:val="24"/>
        </w:rPr>
        <w:lastRenderedPageBreak/>
        <w:t>βιώσιμους τηλεοπτικούς σταθμούς. Διότι αρκετοί τηλεοπτικοί σταθμοί είναι βιώσιμοι. Έδωσαν χρήματα, έδωσαν εκ</w:t>
      </w:r>
      <w:r>
        <w:rPr>
          <w:rFonts w:eastAsia="Times New Roman" w:cs="Times New Roman"/>
          <w:szCs w:val="24"/>
        </w:rPr>
        <w:t xml:space="preserve">ατομμύρια ευρώ και πληρώνουν τους εργαζόμενούς τους αυτήν τη στιγμή. </w:t>
      </w:r>
    </w:p>
    <w:p w14:paraId="35A8E79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Δεν μπαίνει, λοιπόν, με αυτήν τη διαδικασία «μαύρο», ορίζοντας κεντρικά και αυθαίρετα μόλις τέσσερις άδειες. </w:t>
      </w:r>
    </w:p>
    <w:p w14:paraId="35A8E79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Πήρατε πίσω, λοιπόν, την </w:t>
      </w:r>
      <w:r>
        <w:rPr>
          <w:rFonts w:eastAsia="Times New Roman" w:cs="Times New Roman"/>
          <w:bCs/>
          <w:szCs w:val="24"/>
        </w:rPr>
        <w:t>τροπολογία</w:t>
      </w:r>
      <w:r>
        <w:rPr>
          <w:rFonts w:eastAsia="Times New Roman" w:cs="Times New Roman"/>
          <w:szCs w:val="24"/>
        </w:rPr>
        <w:t xml:space="preserve"> μετά τις αντιδράσεις. Δεν αποκλείεται, β</w:t>
      </w:r>
      <w:r>
        <w:rPr>
          <w:rFonts w:eastAsia="Times New Roman" w:cs="Times New Roman"/>
          <w:szCs w:val="24"/>
        </w:rPr>
        <w:t xml:space="preserve">έβαια, να ξαναρθεί. </w:t>
      </w:r>
    </w:p>
    <w:p w14:paraId="35A8E79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Αυτό το οποίο λέμε είναι ότι έπρεπε το Εθνικό Συμβούλιο Ραδιοτηλεόρασης να έχει συγκροτηθεί από την πρώτη στιγμή, και κακώς και ο ΣΥΡΙΖΑ και η Νέα Δημοκρατία δεν βοήθησαν στη συγκρότησή του εκείνη τη χρονική στιγμή, με τη συναίνεση που</w:t>
      </w:r>
      <w:r>
        <w:rPr>
          <w:rFonts w:eastAsia="Times New Roman" w:cs="Times New Roman"/>
          <w:szCs w:val="24"/>
        </w:rPr>
        <w:t xml:space="preserve"> απαιτείται και με τα 4/5 που απαιτούνται στη Διάσκεψη των Προέδρων. Πρόκειται, βεβαίως, για μια συναίνεση που απαιτεί κυρίως τα δύο μεγάλα κόμματα να συνεννοηθούν. </w:t>
      </w:r>
    </w:p>
    <w:p w14:paraId="35A8E79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Βεβαίως, η απόσυρση την Παρασκευή το βράδυ ήταν και μια παραδοχή ότι χρειάζεται η συγκρότη</w:t>
      </w:r>
      <w:r>
        <w:rPr>
          <w:rFonts w:eastAsia="Times New Roman" w:cs="Times New Roman"/>
          <w:szCs w:val="24"/>
        </w:rPr>
        <w:t>σή του για να μπορέσει να λειτουργήσει. Πριν, άραγε, δεν ήταν απαραίτητη η συγκρότησή του για να γίνει κάθε δυνατή προσπάθεια ή ακόμα περισσότερες προσπάθειες;</w:t>
      </w:r>
    </w:p>
    <w:p w14:paraId="35A8E796"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Φυσικά!</w:t>
      </w:r>
    </w:p>
    <w:p w14:paraId="35A8E797"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Δεν είναι εδώ ο Υπουργός, ο κ. Φίλης -το </w:t>
      </w:r>
      <w:r>
        <w:rPr>
          <w:rFonts w:eastAsia="Times New Roman" w:cs="Times New Roman"/>
          <w:szCs w:val="24"/>
        </w:rPr>
        <w:t xml:space="preserve">Υπουργείο Παιδείας είναι το επισπεύδον Υπουργείο για το νομοσχέδιο αυτό-, να του πούμε συγχαρητήρια για την εκλογή του στην </w:t>
      </w:r>
      <w:r>
        <w:rPr>
          <w:rFonts w:eastAsia="Times New Roman" w:cs="Times New Roman"/>
          <w:szCs w:val="24"/>
        </w:rPr>
        <w:t>κεντρική επιτροπή</w:t>
      </w:r>
      <w:r>
        <w:rPr>
          <w:rFonts w:eastAsia="Times New Roman" w:cs="Times New Roman"/>
          <w:szCs w:val="24"/>
        </w:rPr>
        <w:t xml:space="preserve"> του </w:t>
      </w:r>
      <w:r>
        <w:rPr>
          <w:rFonts w:eastAsia="Times New Roman" w:cs="Times New Roman"/>
          <w:szCs w:val="24"/>
        </w:rPr>
        <w:t xml:space="preserve">συνεδρίου </w:t>
      </w:r>
      <w:r>
        <w:rPr>
          <w:rFonts w:eastAsia="Times New Roman" w:cs="Times New Roman"/>
          <w:szCs w:val="24"/>
        </w:rPr>
        <w:t xml:space="preserve">σας και να του ευχηθούμε και κάθε επιτυχία στο να μπορέσει να συνεννοηθεί με τον σύντροφό του, τον κ. Καμμένο, στα θέματα της </w:t>
      </w:r>
      <w:r>
        <w:rPr>
          <w:rFonts w:eastAsia="Times New Roman" w:cs="Times New Roman"/>
          <w:szCs w:val="24"/>
        </w:rPr>
        <w:t>παιδείας</w:t>
      </w:r>
      <w:r>
        <w:rPr>
          <w:rFonts w:eastAsia="Times New Roman" w:cs="Times New Roman"/>
          <w:szCs w:val="24"/>
        </w:rPr>
        <w:t>! Το λέω γιατί αυτό αφορά τη χώρα. Δεν θα το λέγαμε αλλιώς. Και δεν θα αφορούσε κανέναν το συνέδριο κανενός κόμματος, αν δ</w:t>
      </w:r>
      <w:r>
        <w:rPr>
          <w:rFonts w:eastAsia="Times New Roman" w:cs="Times New Roman"/>
          <w:szCs w:val="24"/>
        </w:rPr>
        <w:t>εν αφορούσε τη χώρα. Εδώ πρόκειται για κυβερνών κόμμα αυτή τη στιγμή.</w:t>
      </w:r>
    </w:p>
    <w:p w14:paraId="35A8E79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Και, βεβαίως, όταν κατηγορούμε τη λογική του «ψηφίζουμε - ξεψηφίζουμε» μέσα στο </w:t>
      </w:r>
      <w:r>
        <w:rPr>
          <w:rFonts w:eastAsia="Times New Roman" w:cs="Times New Roman"/>
          <w:szCs w:val="24"/>
        </w:rPr>
        <w:t xml:space="preserve">ελληνικό </w:t>
      </w:r>
      <w:r>
        <w:rPr>
          <w:rFonts w:eastAsia="Times New Roman" w:cs="Times New Roman"/>
          <w:szCs w:val="24"/>
        </w:rPr>
        <w:t xml:space="preserve">Κοινοβούλιο -έχουμε και μία </w:t>
      </w:r>
      <w:r>
        <w:rPr>
          <w:rFonts w:eastAsia="Times New Roman" w:cs="Times New Roman"/>
          <w:bCs/>
          <w:szCs w:val="24"/>
        </w:rPr>
        <w:t>τροπολογία, την οποία</w:t>
      </w:r>
      <w:r>
        <w:rPr>
          <w:rFonts w:eastAsia="Times New Roman" w:cs="Times New Roman"/>
          <w:szCs w:val="24"/>
        </w:rPr>
        <w:t xml:space="preserve"> θα συζητήσουμε αύριο, που είναι αυτής ακριβώς τ</w:t>
      </w:r>
      <w:r>
        <w:rPr>
          <w:rFonts w:eastAsia="Times New Roman" w:cs="Times New Roman"/>
          <w:szCs w:val="24"/>
        </w:rPr>
        <w:t xml:space="preserve">ης </w:t>
      </w:r>
      <w:r>
        <w:rPr>
          <w:rFonts w:eastAsia="Times New Roman" w:cs="Times New Roman"/>
          <w:szCs w:val="24"/>
        </w:rPr>
        <w:lastRenderedPageBreak/>
        <w:t xml:space="preserve">λογικής-, δεν περιμέναμε ότι αυτό είναι και μια συνεδριακή τακτική, την οποία είδαμε τις προηγούμενες ημέρες στο Συνέδριο του ΣΥΡΙΖΑ, για το θέμα του «ψηφίζω - ξεψηφίζω». </w:t>
      </w:r>
    </w:p>
    <w:p w14:paraId="35A8E799" w14:textId="77777777" w:rsidR="0078608B" w:rsidRDefault="00CA331D">
      <w:pPr>
        <w:spacing w:after="0" w:line="600" w:lineRule="auto"/>
        <w:ind w:firstLine="720"/>
        <w:jc w:val="both"/>
        <w:rPr>
          <w:rFonts w:eastAsia="Times New Roman" w:cs="Times New Roman"/>
          <w:bCs/>
          <w:szCs w:val="24"/>
        </w:rPr>
      </w:pPr>
      <w:r>
        <w:rPr>
          <w:rFonts w:eastAsia="Times New Roman" w:cs="Times New Roman"/>
          <w:szCs w:val="24"/>
        </w:rPr>
        <w:t xml:space="preserve">Όμως, αυτό το βλέπουμε εδώ στο </w:t>
      </w:r>
      <w:r>
        <w:rPr>
          <w:rFonts w:eastAsia="Times New Roman" w:cs="Times New Roman"/>
          <w:szCs w:val="24"/>
        </w:rPr>
        <w:t xml:space="preserve">ελληνικό </w:t>
      </w:r>
      <w:r>
        <w:rPr>
          <w:rFonts w:eastAsia="Times New Roman" w:cs="Times New Roman"/>
          <w:szCs w:val="24"/>
        </w:rPr>
        <w:t>Κοινοβούλιο. Το βλέπουμε συνέχεια. Και αυ</w:t>
      </w:r>
      <w:r>
        <w:rPr>
          <w:rFonts w:eastAsia="Times New Roman" w:cs="Times New Roman"/>
          <w:szCs w:val="24"/>
        </w:rPr>
        <w:t>τό αφορά τη χώρα. Έχουμε δει πάρα πολλά θέματα, από τους ελεύθερους επαγγελματίες, θέματα που αφορούν την έρευνα, τους λέκτορες και τους επίκουρ</w:t>
      </w:r>
      <w:r>
        <w:rPr>
          <w:rFonts w:eastAsia="Times New Roman" w:cs="Times New Roman"/>
          <w:szCs w:val="24"/>
        </w:rPr>
        <w:t>ου</w:t>
      </w:r>
      <w:r>
        <w:rPr>
          <w:rFonts w:eastAsia="Times New Roman" w:cs="Times New Roman"/>
          <w:szCs w:val="24"/>
        </w:rPr>
        <w:t xml:space="preserve">ς καθηγητές. Θα τα συζητήσουμε αύριο στις </w:t>
      </w:r>
      <w:r>
        <w:rPr>
          <w:rFonts w:eastAsia="Times New Roman" w:cs="Times New Roman"/>
          <w:bCs/>
          <w:szCs w:val="24"/>
        </w:rPr>
        <w:t>τροπολογίες. Ουσιαστικά αυτό ως Κοινοβούλιο το ψηφίσαμε πριν από ένα</w:t>
      </w:r>
      <w:r>
        <w:rPr>
          <w:rFonts w:eastAsia="Times New Roman" w:cs="Times New Roman"/>
          <w:bCs/>
          <w:szCs w:val="24"/>
        </w:rPr>
        <w:t xml:space="preserve"> μήνα, το ξεψηφίζουμε τώρα.</w:t>
      </w:r>
    </w:p>
    <w:p w14:paraId="35A8E79A" w14:textId="77777777" w:rsidR="0078608B" w:rsidRDefault="00CA331D">
      <w:pPr>
        <w:spacing w:after="0" w:line="600" w:lineRule="auto"/>
        <w:ind w:firstLine="720"/>
        <w:jc w:val="both"/>
        <w:rPr>
          <w:rFonts w:eastAsia="Times New Roman" w:cs="Times New Roman"/>
          <w:szCs w:val="24"/>
        </w:rPr>
      </w:pPr>
      <w:r>
        <w:rPr>
          <w:rFonts w:eastAsia="Times New Roman" w:cs="Times New Roman"/>
          <w:bCs/>
          <w:szCs w:val="24"/>
        </w:rPr>
        <w:t>Αυτά, λοιπόν, δεν μπορούν να συνεχιστούν, όπως δεν μπορεί να συνεχιστεί και αυτή η διαδικασία της κατά παρέκκλιση νομοθέτησης. Δεν είπαμε τυχαία ότι είστε Κυβέρνηση «κατά παρέκκλιση» σε ορισμένα θέματα. Δύο τροπολογίες έχετε ενσ</w:t>
      </w:r>
      <w:r>
        <w:rPr>
          <w:rFonts w:eastAsia="Times New Roman" w:cs="Times New Roman"/>
          <w:bCs/>
          <w:szCs w:val="24"/>
        </w:rPr>
        <w:t xml:space="preserve">ωματώσει μέσα στο νομοσχέδιο. Κάποια είναι και λογικά, όπως, για παράδειγμα, για την καθαριότητα υπάρχουν πράγματα που πρέπει να λυθούν. Όμως, πρέπει να υπάρχει ένα σχέδιο. Κάθε φορά γράφετε μέσα -όπως και στις δύο τροπολογίες- «κατά παρέκκλιση». </w:t>
      </w:r>
    </w:p>
    <w:p w14:paraId="35A8E79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Θα κάνου</w:t>
      </w:r>
      <w:r>
        <w:rPr>
          <w:rFonts w:eastAsia="Times New Roman" w:cs="Times New Roman"/>
          <w:szCs w:val="24"/>
        </w:rPr>
        <w:t>με, λοιπόν, ένα σχέδιο για όλα αυτά τα ζητήματα, όπως για παράδειγμα -και μιλάω για τα κατά παρέκκλιση θέματα που έχετε φέρει τώρα- για την καθαριότητα ή για το θέμα που έχει σχέση με την άλλη τροπολογία που θα συζητήσουμε; Είκοσι μήνες πέρασαν πλέον από τ</w:t>
      </w:r>
      <w:r>
        <w:rPr>
          <w:rFonts w:eastAsia="Times New Roman" w:cs="Times New Roman"/>
          <w:szCs w:val="24"/>
        </w:rPr>
        <w:t>η διακυβέρνηση που έχετε αναλάβει.</w:t>
      </w:r>
    </w:p>
    <w:p w14:paraId="35A8E79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Αυτά, δυστυχώς, ενώ δεν θα έπρεπε να αφορούν αυτήν τη στιγμή το νομοσχέδιο για την έρευνα, αφορούν και αυτό το νομοσχέδιο, όπως και οποιαδήποτε άλλη νομοθέτηση έχουμε μπροστά μας. Και λέω «δυστυχώς», γιατί εμείς γι’ αυτό </w:t>
      </w:r>
      <w:r>
        <w:rPr>
          <w:rFonts w:eastAsia="Times New Roman" w:cs="Times New Roman"/>
          <w:szCs w:val="24"/>
        </w:rPr>
        <w:t>το νομοθέτημα έχουμε όλη την καλή διάθεση. Και αυτό το έχουμε αποδείξει και με τον τρόπο που θα χειριστούμε το συγκεκριμένο νομοσχέδιο επί της ψηφοφορίας, αλλά και επί της ουσίας κάνοντας προτάσεις, πολλές εκ των οποίων τις αποδεχθήκατε. Και αυτό είναι θετ</w:t>
      </w:r>
      <w:r>
        <w:rPr>
          <w:rFonts w:eastAsia="Times New Roman" w:cs="Times New Roman"/>
          <w:szCs w:val="24"/>
        </w:rPr>
        <w:t xml:space="preserve">ικό γεγονός και πρόκειται για κάτι που είπαμε στις αρμόδιες επιτροπές. </w:t>
      </w:r>
    </w:p>
    <w:p w14:paraId="35A8E79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Πάμε τώρα στο θέμα της παιδείας και στο συγκεκριμένο νομοσχέδιο.</w:t>
      </w:r>
    </w:p>
    <w:p w14:paraId="35A8E79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υπάρχουν χώρες που αναζητούν τρόπους να γίνουν πιο ανταγωνιστικές μέσα από την εκπαίδευση.</w:t>
      </w:r>
      <w:r>
        <w:rPr>
          <w:rFonts w:eastAsia="Times New Roman" w:cs="Times New Roman"/>
          <w:szCs w:val="24"/>
        </w:rPr>
        <w:t xml:space="preserve"> Στον αντίποδα αυτών βρίσκεται η δική μας χώρα. Η παιδεία παραμένει δέσμια ιδεοληψιών, στερείται ενός πραγματικού προοδευτικού μεταρρυθμιστικού πλαισίου και ενός ουσιαστικού πολιτικού σχεδιασμού που συνεπάγεται όραμα, διαβούλευση. Η παιδεία όχι μόνο αφορά,</w:t>
      </w:r>
      <w:r>
        <w:rPr>
          <w:rFonts w:eastAsia="Times New Roman" w:cs="Times New Roman"/>
          <w:szCs w:val="24"/>
        </w:rPr>
        <w:t xml:space="preserve"> αλλά και θα καθορίσει το μέλλον της χώρας μας.</w:t>
      </w:r>
    </w:p>
    <w:p w14:paraId="35A8E79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Θα περιμέναμε τουλάχιστον στην πρόσφατη </w:t>
      </w:r>
      <w:r>
        <w:rPr>
          <w:rFonts w:eastAsia="Times New Roman" w:cs="Times New Roman"/>
          <w:szCs w:val="24"/>
        </w:rPr>
        <w:t>προ ημερησίας δ</w:t>
      </w:r>
      <w:r>
        <w:rPr>
          <w:rFonts w:eastAsia="Times New Roman" w:cs="Times New Roman"/>
          <w:szCs w:val="24"/>
        </w:rPr>
        <w:t>ιατάξεως συζήτηση στη Βουλή για την παιδεία να αποτυπωθούν σαφείς στόχοι και ένας σχεδιασμός σε βάθος χρόνου που θα επιτρέψει στην παιδεία να γίνει ανάχω</w:t>
      </w:r>
      <w:r>
        <w:rPr>
          <w:rFonts w:eastAsia="Times New Roman" w:cs="Times New Roman"/>
          <w:szCs w:val="24"/>
        </w:rPr>
        <w:t xml:space="preserve">μα στην κρίση. Αντί αυτού, είδαμε τον κ. Μητσοτάκη και τον κ. Τσίπρα να μαλώνουν για το πού έχει κάνει ο καθένας την εκπαίδευσή του και πού έχει τελειώσει τη δευτεροβάθμια και τριτοβάθμια εκπαίδευσή του. Νομίζω ότι αυτό δεν είναι κάτι που τιμά τη συζήτηση </w:t>
      </w:r>
      <w:r>
        <w:rPr>
          <w:rFonts w:eastAsia="Times New Roman" w:cs="Times New Roman"/>
          <w:szCs w:val="24"/>
        </w:rPr>
        <w:t>για την παιδεία σήμερα, για το πώς πρέπει να γίνεται η συζήτηση. Και βεβαίως, δεν τιμά και μια συζήτηση, της οποίας τα μοναδικά επιτεύγματα είναι το αν λειτουργούν ή όχι στην ώρα τους τα σχολεία και τα σχολικά βιβλία.</w:t>
      </w:r>
    </w:p>
    <w:p w14:paraId="35A8E7A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Ας δούμε όμως πώς είναι η κατάσταση στον τομέα της τριτοβάθμιας εκπαίδευσης και έρευνας. Τα πανεπιστήμια σήμερα λυγίζουν κάτω από το βάρος της έλλειψης πόρων και ανθρώπινου δυναμικού. Ο Πρωθυπουργός αναφερόμενος στην </w:t>
      </w:r>
      <w:r>
        <w:rPr>
          <w:rFonts w:eastAsia="Times New Roman" w:cs="Times New Roman"/>
          <w:szCs w:val="24"/>
        </w:rPr>
        <w:t>προ ημερησίας διατάξεως</w:t>
      </w:r>
      <w:r>
        <w:rPr>
          <w:rFonts w:eastAsia="Times New Roman" w:cs="Times New Roman"/>
          <w:szCs w:val="24"/>
        </w:rPr>
        <w:t xml:space="preserve"> συζήτηση στη Βο</w:t>
      </w:r>
      <w:r>
        <w:rPr>
          <w:rFonts w:eastAsia="Times New Roman" w:cs="Times New Roman"/>
          <w:szCs w:val="24"/>
        </w:rPr>
        <w:t>υλή τόνισε πως για πρώτη φορά μετά από έξι χρόνια γίνονται επιτέλους προσλήψεις μελών ΔΕΠ στα Πανεπιστήμια και τα ΤΕΙ. Μίλησε για άλλη μια φορά γι’ αυτήν τη δέσμευση για τις πεντακόσιες θέσεις. Πρόκειται για μια εμβαλωματική προσπάθεια, για την οποία σας έ</w:t>
      </w:r>
      <w:r>
        <w:rPr>
          <w:rFonts w:eastAsia="Times New Roman" w:cs="Times New Roman"/>
          <w:szCs w:val="24"/>
        </w:rPr>
        <w:t>χουμε πει ότι ουσιαστικά δεν λύνει, αλλά ούτε και αποτελεί ψήγμα αυτών που συνταξιοδοτήθηκαν τα τελευταία χρόνια.</w:t>
      </w:r>
    </w:p>
    <w:p w14:paraId="35A8E7A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Επιπλέον, τα πανεπιστήμια δεν αποψιλώνονται μόνο από καθηγητές, αλλά και από διοικητικό προσωπικό, όπως βέβαια και από ενδιάμεσο προσωπικό που</w:t>
      </w:r>
      <w:r>
        <w:rPr>
          <w:rFonts w:eastAsia="Times New Roman" w:cs="Times New Roman"/>
          <w:szCs w:val="24"/>
        </w:rPr>
        <w:t xml:space="preserve"> είναι απαραίτητο για την εξασφάλιση υψηλής ποιότητας σπουδών.</w:t>
      </w:r>
    </w:p>
    <w:p w14:paraId="35A8E7A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Η μόνη λύση είναι η εξοικονόμηση δυνάμεων μέσω του εξορθολογισμού του χάρτη της τριτοβάθμιας εκπαίδευσης και έρευνας. Χρειάζεται ταυτόχρονα η αναβάθμισή τους, η ενίσχυση της εξωστρέφειας, η </w:t>
      </w:r>
      <w:r>
        <w:rPr>
          <w:rFonts w:eastAsia="Times New Roman" w:cs="Times New Roman"/>
          <w:szCs w:val="24"/>
        </w:rPr>
        <w:lastRenderedPageBreak/>
        <w:t>σύν</w:t>
      </w:r>
      <w:r>
        <w:rPr>
          <w:rFonts w:eastAsia="Times New Roman" w:cs="Times New Roman"/>
          <w:szCs w:val="24"/>
        </w:rPr>
        <w:t xml:space="preserve">δεση με την κοινωνία, η σύνδεση επιτέλους με την παραγωγή, κάτι που δεν υπάρχει. Δυστυχώς, κανένας δημόσιος διάλογος δεν έχει οργανωθεί γι’ αυτά τα θέματα. </w:t>
      </w:r>
    </w:p>
    <w:p w14:paraId="35A8E7A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Είναι δε δυνατόν η Κυβέρνηση να προσπαθεί να ελέγξει τα πάντα με νόμους και σ’ αυτό το νομοσχέδιο κ</w:t>
      </w:r>
      <w:r>
        <w:rPr>
          <w:rFonts w:eastAsia="Times New Roman" w:cs="Times New Roman"/>
          <w:szCs w:val="24"/>
        </w:rPr>
        <w:t>αι ειδικά σε θέματα που, σύμφωνα με το αυτοδιοίκητο, το πανεπιστήμιο θα έπρεπε να ρυθμίζει με εσωτερικούς κανονισμούς; Ακούμε για υποσχέσεις εισαγωγής χωρίς εξετάσεις, χωρίς ένα σχέδιο, τη στιγμή που ο ΣΥΡΙΖΑ στηλίτευε παλιότερα προτάσεις για εθνικό απολυτ</w:t>
      </w:r>
      <w:r>
        <w:rPr>
          <w:rFonts w:eastAsia="Times New Roman" w:cs="Times New Roman"/>
          <w:szCs w:val="24"/>
        </w:rPr>
        <w:t>ήριο.</w:t>
      </w:r>
    </w:p>
    <w:p w14:paraId="35A8E7A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Περνάω τώρα στο συγκεκριμένο νομοσχέδιο που συζητάμε σήμερα και αφορά το Ελληνικό Ίδρυμα Έρευνας και Καινοτομίας. Πραγματικά αναρωτιέμαι γιατί πριν λίγο καιρό που συζητήσαμε στην Ολομέλεια το νομοσχέδιο για την έρευνα δεν τέθηκε το θέμα της σύστασης </w:t>
      </w:r>
      <w:r>
        <w:rPr>
          <w:rFonts w:eastAsia="Times New Roman" w:cs="Times New Roman"/>
          <w:szCs w:val="24"/>
        </w:rPr>
        <w:t>του εν λόγω ιδρύματος. Αυτό είναι προχειρότητα και αν μη τι άλλο επιβεβαιώνει την έλλειψη πολιτικού σχεδιασμού.</w:t>
      </w:r>
    </w:p>
    <w:p w14:paraId="35A8E7A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κανείς δεν θα μπορούσε να αμφισβητήσει την αναγκαιότητα ενός ορθολογικού και υλοποιήσιμου τρόπου οργάνωσης και διακ</w:t>
      </w:r>
      <w:r>
        <w:rPr>
          <w:rFonts w:eastAsia="Times New Roman" w:cs="Times New Roman"/>
          <w:szCs w:val="24"/>
        </w:rPr>
        <w:t xml:space="preserve">υβέρνησης ενός ενιαίου εθνικού ερευνητικού </w:t>
      </w:r>
      <w:r>
        <w:rPr>
          <w:rFonts w:eastAsia="Times New Roman" w:cs="Times New Roman"/>
          <w:szCs w:val="24"/>
        </w:rPr>
        <w:lastRenderedPageBreak/>
        <w:t>ιστού. Όμως, στην αναγκαιότητα αυτή, δυστυχώς, δεν ανταποκρίνεται πλήρως ο πρόσφατα ψηφισμένος νόμος του 2016.</w:t>
      </w:r>
    </w:p>
    <w:p w14:paraId="35A8E7A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Στοχεύοντας λοιπόν στην προαγωγή της έρευνας και της καινοτομίας, συστήνεται το Ελληνικό Ίδρυμα Έρευνα</w:t>
      </w:r>
      <w:r>
        <w:rPr>
          <w:rFonts w:eastAsia="Times New Roman" w:cs="Times New Roman"/>
          <w:szCs w:val="24"/>
        </w:rPr>
        <w:t>ς και Καινοτομίας, το οποίο θα χρηματοδοτεί κυρίως ερευνητικά προγράμματα και θα χορηγεί υποτροφίες. Προφανώς και θεωρούμε ότι τα ερευνητικά προγράμματα πρέπει να διευκολυνθούν, καθώς φέρνουν χρήματα στη χώρα και μειώνουν την ανεργία, με στόχο να σταματήσε</w:t>
      </w:r>
      <w:r>
        <w:rPr>
          <w:rFonts w:eastAsia="Times New Roman" w:cs="Times New Roman"/>
          <w:szCs w:val="24"/>
        </w:rPr>
        <w:t xml:space="preserve">ι η φυγή μυαλών -η οποία πράγματι δεν ξεκίνησε τώρα- και να σταματήσει η μετανάστευση επιστημόνων στο εξωτερικό. </w:t>
      </w:r>
    </w:p>
    <w:p w14:paraId="35A8E7A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Προφανώς και θέλουμε την αξιοποίηση των πόρων. Ωστόσο, η θεσμοθέτηση του εν λόγω </w:t>
      </w:r>
      <w:r>
        <w:rPr>
          <w:rFonts w:eastAsia="Times New Roman" w:cs="Times New Roman"/>
          <w:szCs w:val="24"/>
        </w:rPr>
        <w:t xml:space="preserve">ιδρύματος </w:t>
      </w:r>
      <w:r>
        <w:rPr>
          <w:rFonts w:eastAsia="Times New Roman" w:cs="Times New Roman"/>
          <w:szCs w:val="24"/>
        </w:rPr>
        <w:t>θα πρέπει να διασφαλίζει τη διαφάνεια και την αξιοκ</w:t>
      </w:r>
      <w:r>
        <w:rPr>
          <w:rFonts w:eastAsia="Times New Roman" w:cs="Times New Roman"/>
          <w:szCs w:val="24"/>
        </w:rPr>
        <w:t>ρατία, την αποτελεσματικότητα και φυσικά την αξιολόγηση της λειτουργίας του.</w:t>
      </w:r>
    </w:p>
    <w:p w14:paraId="35A8E7A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Γι’ αυτό και η Δημοκρατική Συμπαράταξη ζήτησε από την αρχή θεσμικές ασφαλιστικές δικλίδες και προέβη σε συγκεκριμένες προτάσεις, ορισμένες εκ των οποίων κάνατε αποδεκτές και ορισμ</w:t>
      </w:r>
      <w:r>
        <w:rPr>
          <w:rFonts w:eastAsia="Times New Roman" w:cs="Times New Roman"/>
          <w:szCs w:val="24"/>
        </w:rPr>
        <w:t>ένες όχι.</w:t>
      </w:r>
    </w:p>
    <w:p w14:paraId="35A8E7A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Υπάρχουν, ωστόσο, κάποιες ρυθμίσεις που γεννούν εύλογες απορίες και γι’ αυτό θα προχωρήσω σε ορισμένες επισημάνσεις. Η πρώτη αφορά τον ρόλο της Γενικής Γραμματείας Έρευνας και Τεχνολογίας. Προβλέψατε τη συνεργασία του </w:t>
      </w:r>
      <w:r>
        <w:rPr>
          <w:rFonts w:eastAsia="Times New Roman" w:cs="Times New Roman"/>
          <w:szCs w:val="24"/>
        </w:rPr>
        <w:t xml:space="preserve">ιδρύματος </w:t>
      </w:r>
      <w:r>
        <w:rPr>
          <w:rFonts w:eastAsia="Times New Roman" w:cs="Times New Roman"/>
          <w:szCs w:val="24"/>
        </w:rPr>
        <w:t>με αυτήν και προσθ</w:t>
      </w:r>
      <w:r>
        <w:rPr>
          <w:rFonts w:eastAsia="Times New Roman" w:cs="Times New Roman"/>
          <w:szCs w:val="24"/>
        </w:rPr>
        <w:t xml:space="preserve">έσατε στους σκοπούς του τη σύναψη κάθε είδους συμβάσεως. Συνεχίζει, ωστόσο, να μην αποσαφηνίζεται ο διαφοροποιητικός ρόλος του </w:t>
      </w:r>
      <w:r>
        <w:rPr>
          <w:rFonts w:eastAsia="Times New Roman" w:cs="Times New Roman"/>
          <w:szCs w:val="24"/>
        </w:rPr>
        <w:t xml:space="preserve">ιδρύματος </w:t>
      </w:r>
      <w:r>
        <w:rPr>
          <w:rFonts w:eastAsia="Times New Roman" w:cs="Times New Roman"/>
          <w:szCs w:val="24"/>
        </w:rPr>
        <w:t xml:space="preserve">σε σχέση με τη Γενική Γραμματεία Έρευνας και Τεχνολογίας, καθώς ο σκοπός ίδρυσης του </w:t>
      </w:r>
      <w:r>
        <w:rPr>
          <w:rFonts w:eastAsia="Times New Roman" w:cs="Times New Roman"/>
          <w:szCs w:val="24"/>
        </w:rPr>
        <w:t xml:space="preserve">ιδρύματος </w:t>
      </w:r>
      <w:r>
        <w:rPr>
          <w:rFonts w:eastAsia="Times New Roman" w:cs="Times New Roman"/>
          <w:szCs w:val="24"/>
        </w:rPr>
        <w:t>συμπίπτει με τους σκοπού</w:t>
      </w:r>
      <w:r>
        <w:rPr>
          <w:rFonts w:eastAsia="Times New Roman" w:cs="Times New Roman"/>
          <w:szCs w:val="24"/>
        </w:rPr>
        <w:t>ς ίδρυσης και τις αρμοδιότητες της Γενικής Γραμματείας.</w:t>
      </w:r>
    </w:p>
    <w:p w14:paraId="35A8E7A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Γεννούνται, λοιπόν, ερωτηματικά σχετικά με τη σκοπιμότητα του παρόντος νομοσχεδίου. Βεβαίως και έχετε πάρει τη δανειακή σύμβαση, το δάνειο, με την Ευρωπαϊκή Τράπεζα Επενδύσεων, 180 εκατομμύρια ευρώ. Α</w:t>
      </w:r>
      <w:r>
        <w:rPr>
          <w:rFonts w:eastAsia="Times New Roman" w:cs="Times New Roman"/>
          <w:szCs w:val="24"/>
        </w:rPr>
        <w:t>υτά προστίθενται στο χρέος. Γι’ αυτόν τον λόγο ακόμη περισσότερο θα πρέπει εδώ να προσέξουμε πάρα πολύ αυτό το οποίο νομοθετούμε και αυτό που θα γίνει στη συνέχεια, τα χρήματα αυτά να μην πάνε άλλη μια φορά χαμένα, γιατί ουσιαστικά προστίθενται στο δημόσιο</w:t>
      </w:r>
      <w:r>
        <w:rPr>
          <w:rFonts w:eastAsia="Times New Roman" w:cs="Times New Roman"/>
          <w:szCs w:val="24"/>
        </w:rPr>
        <w:t xml:space="preserve"> χρέος.</w:t>
      </w:r>
    </w:p>
    <w:p w14:paraId="35A8E7A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Θα πρέπει, λοιπόν, να μας ενημερώσετε εάν έχετε κάποιον σχεδιασμό ή αν παραμερίζεται σταδιακά η Γενική Γραμματεία. Στο θέμα αυτό και η έκθεση της Επιστημονικής Υπηρεσίας της Βουλής λέει χαρακτηριστικά ότι θα ήταν σκόπιμο να τεθεί σαφέστερα το πλαίσ</w:t>
      </w:r>
      <w:r>
        <w:rPr>
          <w:rFonts w:eastAsia="Times New Roman" w:cs="Times New Roman"/>
          <w:szCs w:val="24"/>
        </w:rPr>
        <w:t xml:space="preserve">ιο εντός του οποίου θα λειτουργούν ταυτοχρόνως και θα συνεργάζονται οι ως άνω φορείς και βεβαίως αναφέρει ότι το συγκεκριμένο άρθρο το οποίο συνάπτει κάθε είδους συμβάσεις, συμφωνίες, συνεργασίες και προγραμματικές συμβάσεις με τη Γενική Γραμματεία χρήζει </w:t>
      </w:r>
      <w:r>
        <w:rPr>
          <w:rFonts w:eastAsia="Times New Roman" w:cs="Times New Roman"/>
          <w:szCs w:val="24"/>
        </w:rPr>
        <w:t>διευκρίνισης. Αν δεν απαντάτε σε εμάς, απαντήστε τουλάχιστον στην έκθεση της Επιστημονικής Υπηρεσίας της Βουλής.</w:t>
      </w:r>
    </w:p>
    <w:p w14:paraId="35A8E7A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Η δεύτερη επισήμανση αφορά τη βιωσιμότητα και τη χρηματοδότηση του </w:t>
      </w:r>
      <w:r>
        <w:rPr>
          <w:rFonts w:eastAsia="Times New Roman" w:cs="Times New Roman"/>
          <w:szCs w:val="24"/>
        </w:rPr>
        <w:t>ιδρύματος</w:t>
      </w:r>
      <w:r>
        <w:rPr>
          <w:rFonts w:eastAsia="Times New Roman" w:cs="Times New Roman"/>
          <w:szCs w:val="24"/>
        </w:rPr>
        <w:t xml:space="preserve">, διότι το </w:t>
      </w:r>
      <w:r>
        <w:rPr>
          <w:rFonts w:eastAsia="Times New Roman" w:cs="Times New Roman"/>
          <w:szCs w:val="24"/>
        </w:rPr>
        <w:t xml:space="preserve">ίδρυμα </w:t>
      </w:r>
      <w:r>
        <w:rPr>
          <w:rFonts w:eastAsia="Times New Roman" w:cs="Times New Roman"/>
          <w:szCs w:val="24"/>
        </w:rPr>
        <w:t>δεν φαίνεται να έχει σταθερή χρηματοδότηση παρά μ</w:t>
      </w:r>
      <w:r>
        <w:rPr>
          <w:rFonts w:eastAsia="Times New Roman" w:cs="Times New Roman"/>
          <w:szCs w:val="24"/>
        </w:rPr>
        <w:t xml:space="preserve">όνο το δάνειο από την Ευρωπαϊκή Τράπεζα Επενδύσεων. Στη συνέχεια, μετά την τριετία, προβλέπεται ένα μίγμα χρηματοδότησης, από το οποίο δεν φαίνεται πώς θα διασφαλιστεί η βιωσιμότητα του </w:t>
      </w:r>
      <w:r>
        <w:rPr>
          <w:rFonts w:eastAsia="Times New Roman" w:cs="Times New Roman"/>
          <w:szCs w:val="24"/>
        </w:rPr>
        <w:t>ιδρύματος</w:t>
      </w:r>
      <w:r>
        <w:rPr>
          <w:rFonts w:eastAsia="Times New Roman" w:cs="Times New Roman"/>
          <w:szCs w:val="24"/>
        </w:rPr>
        <w:t>.</w:t>
      </w:r>
    </w:p>
    <w:p w14:paraId="35A8E7A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Θα πρέπει, επίσης, αγαπητοί συνάδελφοι, να δούμε με περισσό</w:t>
      </w:r>
      <w:r>
        <w:rPr>
          <w:rFonts w:eastAsia="Times New Roman" w:cs="Times New Roman"/>
          <w:szCs w:val="24"/>
        </w:rPr>
        <w:t xml:space="preserve">τερη προσοχή τα ζητήματα της στελέχωσης του </w:t>
      </w:r>
      <w:r>
        <w:rPr>
          <w:rFonts w:eastAsia="Times New Roman" w:cs="Times New Roman"/>
          <w:szCs w:val="24"/>
        </w:rPr>
        <w:t xml:space="preserve">ιδρύματος </w:t>
      </w:r>
      <w:r>
        <w:rPr>
          <w:rFonts w:eastAsia="Times New Roman" w:cs="Times New Roman"/>
          <w:szCs w:val="24"/>
        </w:rPr>
        <w:t xml:space="preserve">και το θέμα των προσλήψεων προσωπικού μέσω ΑΣΕΠ. Μεταξύ άλλων, δίνεται η δυνατότητα να περιλαμβάνονται στη στελέχωση αποσπασμένοι δημόσιοι υπάλληλοι, χωρίς να τίθενται ωστόσο προδιαγραφές. Εδώ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 xml:space="preserve">μιλάμε για έρευνα και στο σημείο αυτό θα πρέπει να είμαστε πολύ προσεκτικοί και για τους υπαλλήλους και για τις αποσπάσεις και να διασφαλιστεί η αξιολόγηση όλων των οργάνων του </w:t>
      </w:r>
      <w:r>
        <w:rPr>
          <w:rFonts w:eastAsia="Times New Roman" w:cs="Times New Roman"/>
          <w:szCs w:val="24"/>
        </w:rPr>
        <w:t>ιδρύματος</w:t>
      </w:r>
      <w:r>
        <w:rPr>
          <w:rFonts w:eastAsia="Times New Roman" w:cs="Times New Roman"/>
          <w:szCs w:val="24"/>
        </w:rPr>
        <w:t>.</w:t>
      </w:r>
    </w:p>
    <w:p w14:paraId="35A8E7A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Επιτρέψτε μου μία ακόμη επισήμανση που σχετίζεται με τη διασύνδεση τ</w:t>
      </w:r>
      <w:r>
        <w:rPr>
          <w:rFonts w:eastAsia="Times New Roman" w:cs="Times New Roman"/>
          <w:szCs w:val="24"/>
        </w:rPr>
        <w:t xml:space="preserve">ου </w:t>
      </w:r>
      <w:r>
        <w:rPr>
          <w:rFonts w:eastAsia="Times New Roman" w:cs="Times New Roman"/>
          <w:szCs w:val="24"/>
        </w:rPr>
        <w:t xml:space="preserve">ιδρύματος </w:t>
      </w:r>
      <w:r>
        <w:rPr>
          <w:rFonts w:eastAsia="Times New Roman" w:cs="Times New Roman"/>
          <w:szCs w:val="24"/>
        </w:rPr>
        <w:t xml:space="preserve">και το μέλλον του. Δεν αποτελεί μεγάλη έλλειψη του νομοσχεδίου ότι δεν προβλέπεται η διασύνδεση του </w:t>
      </w:r>
      <w:r>
        <w:rPr>
          <w:rFonts w:eastAsia="Times New Roman" w:cs="Times New Roman"/>
          <w:szCs w:val="24"/>
        </w:rPr>
        <w:t xml:space="preserve">ιδρύματος </w:t>
      </w:r>
      <w:r>
        <w:rPr>
          <w:rFonts w:eastAsia="Times New Roman" w:cs="Times New Roman"/>
          <w:szCs w:val="24"/>
        </w:rPr>
        <w:t xml:space="preserve">με την παραγωγή; Δεν μπαίνω σε λεπτομέρειες, γιατί δεν έχω χρόνο. Ταυτόχρονα, σύμφωνα με το άρθρο 12 οι Υπουργοί εξουσιοδοτούνται να </w:t>
      </w:r>
      <w:r>
        <w:rPr>
          <w:rFonts w:eastAsia="Times New Roman" w:cs="Times New Roman"/>
          <w:szCs w:val="24"/>
        </w:rPr>
        <w:t xml:space="preserve">φτιάξουν εσωτερικό κανονισμό λειτουργίας του </w:t>
      </w:r>
      <w:r>
        <w:rPr>
          <w:rFonts w:eastAsia="Times New Roman" w:cs="Times New Roman"/>
          <w:szCs w:val="24"/>
        </w:rPr>
        <w:t>ιδρύματος</w:t>
      </w:r>
      <w:r>
        <w:rPr>
          <w:rFonts w:eastAsia="Times New Roman" w:cs="Times New Roman"/>
          <w:szCs w:val="24"/>
        </w:rPr>
        <w:t xml:space="preserve">. Οι Υπουργοί! Και αν σας φαίνεται αυτό πάλι περίεργο να σας το λέμε εμείς, δείτε την έκθεση της Επιστημονικής Υπηρεσίας της Βουλής. Προβληματισμός γεννάται, σύμφωνα με την έκθεση, ως προς την διά του </w:t>
      </w:r>
      <w:r>
        <w:rPr>
          <w:rFonts w:eastAsia="Times New Roman" w:cs="Times New Roman"/>
          <w:szCs w:val="24"/>
        </w:rPr>
        <w:lastRenderedPageBreak/>
        <w:t>ά</w:t>
      </w:r>
      <w:r>
        <w:rPr>
          <w:rFonts w:eastAsia="Times New Roman" w:cs="Times New Roman"/>
          <w:szCs w:val="24"/>
        </w:rPr>
        <w:t>ρθρου 12 του νομοσχεδίου παρεχόμενη σε άλλο, πλην του Προέδρου της Δημοκρατίας -εκτός, δηλαδή, προεδρικών διαταγμάτων- όργανο της διοίκησης, εξουσιοδότηση προς ρύθμιση θεμάτων που αφορούν θέματα που, όπως καταλήγει, δεν έχουν ειδικότερο τεχνικό ή λεπτομερε</w:t>
      </w:r>
      <w:r>
        <w:rPr>
          <w:rFonts w:eastAsia="Times New Roman" w:cs="Times New Roman"/>
          <w:szCs w:val="24"/>
        </w:rPr>
        <w:t>ιακό και επομένως θεμάτων που πρέπει να ρυθμιστούν διά προεδρικού διατάγματος.</w:t>
      </w:r>
    </w:p>
    <w:p w14:paraId="35A8E7A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Και βέβαια, προβληματισμός γεννάται και στο άρθρο 13, όπου μεταβατικές διατάξεις ουσιαστικά ακυρώνουν ό,τι προβλέπει ο νόμος, καθώς μέχρι να δημοσιευθεί ο εσωτερικός κανονισμός </w:t>
      </w:r>
      <w:r>
        <w:rPr>
          <w:rFonts w:eastAsia="Times New Roman" w:cs="Times New Roman"/>
          <w:szCs w:val="24"/>
        </w:rPr>
        <w:t xml:space="preserve">λειτουργίας, χρονοβόρα διαδικασία, δίνονται στον Υπουργό ευρείες εξουσίες, όπως για παράδειγμα εξουσίες για τεχνικά ζητήματα, στελέχωση προσωπικού, εξεύρεσης χώρων, όλα τα τεχνικά ζητήματα της πρώτης λειτουργίας του </w:t>
      </w:r>
      <w:r>
        <w:rPr>
          <w:rFonts w:eastAsia="Times New Roman" w:cs="Times New Roman"/>
          <w:szCs w:val="24"/>
        </w:rPr>
        <w:t>ιδρύματος</w:t>
      </w:r>
      <w:r>
        <w:rPr>
          <w:rFonts w:eastAsia="Times New Roman" w:cs="Times New Roman"/>
          <w:szCs w:val="24"/>
        </w:rPr>
        <w:t>.</w:t>
      </w:r>
    </w:p>
    <w:p w14:paraId="35A8E7B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w:t>
      </w:r>
      <w:r>
        <w:rPr>
          <w:rFonts w:eastAsia="Times New Roman" w:cs="Times New Roman"/>
          <w:szCs w:val="24"/>
        </w:rPr>
        <w:t xml:space="preserve">οφείλουμε να δώσουμε νέα πνοή και ώθηση στην έρευνα. Για να γίνει όμως αυτό, πρέπει όλοι μαζί να προτάξουμε τη χάραξη μιας σαφούς εθνικής ερευνητικής στρατηγικής και τη θεσμοθέτηση ενός σύγχρονου και ρεαλιστικού προτύπου οργάνωσης ανάμεσα στον δημόσιο και </w:t>
      </w:r>
      <w:r>
        <w:rPr>
          <w:rFonts w:eastAsia="Times New Roman" w:cs="Times New Roman"/>
          <w:szCs w:val="24"/>
        </w:rPr>
        <w:lastRenderedPageBreak/>
        <w:t xml:space="preserve">τον ιδιωτικό ερευνητικό τομέα. Μέσα σε μια ξεκάθαρη στρατηγική το εν λόγω </w:t>
      </w:r>
      <w:r>
        <w:rPr>
          <w:rFonts w:eastAsia="Times New Roman" w:cs="Times New Roman"/>
          <w:szCs w:val="24"/>
        </w:rPr>
        <w:t xml:space="preserve">ίδρυμα </w:t>
      </w:r>
      <w:r>
        <w:rPr>
          <w:rFonts w:eastAsia="Times New Roman" w:cs="Times New Roman"/>
          <w:szCs w:val="24"/>
        </w:rPr>
        <w:t xml:space="preserve">μπορεί να αποτελέσει σημαντικό εργαλείο για τη χρηματοδότηση των ερευνητικών δράσεων. Γι’ αυτό και θα ψηφίσουμε επί της αρχής τη σύσταση του </w:t>
      </w:r>
      <w:r>
        <w:rPr>
          <w:rFonts w:eastAsia="Times New Roman" w:cs="Times New Roman"/>
          <w:szCs w:val="24"/>
        </w:rPr>
        <w:t>εθνικού ιδρύματος</w:t>
      </w:r>
      <w:r>
        <w:rPr>
          <w:rFonts w:eastAsia="Times New Roman" w:cs="Times New Roman"/>
          <w:szCs w:val="24"/>
        </w:rPr>
        <w:t>, αρκεί βέβαια να</w:t>
      </w:r>
      <w:r>
        <w:rPr>
          <w:rFonts w:eastAsia="Times New Roman" w:cs="Times New Roman"/>
          <w:szCs w:val="24"/>
        </w:rPr>
        <w:t xml:space="preserve"> διασφαλισθεί και η σταθερή χρηματοδότησή του και η διαφανής λειτουργία του, να μην καταλήξει να είναι ένας φορέας για εξυπηρέτηση μικροκομματικών σκοπιμοτήτων, αδυνατώντας να ανταποκριθεί στους στόχους του.</w:t>
      </w:r>
    </w:p>
    <w:p w14:paraId="35A8E7B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Τελειώνοντας, λοιπόν, κυρίες και κύριοι Βουλευτέ</w:t>
      </w:r>
      <w:r>
        <w:rPr>
          <w:rFonts w:eastAsia="Times New Roman" w:cs="Times New Roman"/>
          <w:szCs w:val="24"/>
        </w:rPr>
        <w:t>ς, πρέπει να πω το εξής: Ήρθε η ώρα να αντιμετωπίσουμε την έρευνα, αλλά και την παιδεία, κύριε Υπουργέ, εν γένει, ως ένα εθνικό θέμα, να την προφυλάξουμε από τις οποιεσδήποτε πολιτικές σκοπιμότητες, να τη θέσουμε στο κέντρο των προτεραιοτήτων μας. Ο εξισωτ</w:t>
      </w:r>
      <w:r>
        <w:rPr>
          <w:rFonts w:eastAsia="Times New Roman" w:cs="Times New Roman"/>
          <w:szCs w:val="24"/>
        </w:rPr>
        <w:t>ισμός προς τα κάτω δεν μπορεί να αποτελεί λύση. Η παιδεία δεν μπορεί να συνεχίσει να εντάσσεται σε προγράμματα δογματικής λιτότητας, γιατί με αυτόν τον τρόπο και με την παιδεία σε αυτή τη δύσκολη οικονομική κατάσταση, η χώρα δεν θα μπορέσει ποτέ να υπερβεί</w:t>
      </w:r>
      <w:r>
        <w:rPr>
          <w:rFonts w:eastAsia="Times New Roman" w:cs="Times New Roman"/>
          <w:szCs w:val="24"/>
        </w:rPr>
        <w:t xml:space="preserve"> την κρίση. Αυτή είναι η πραγματικότητα.</w:t>
      </w:r>
    </w:p>
    <w:p w14:paraId="35A8E7B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35A8E7B3" w14:textId="77777777" w:rsidR="0078608B" w:rsidRDefault="00CA331D">
      <w:pPr>
        <w:spacing w:after="0"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ΠΑΣΟΚ-ΔΗΜΑΡ)</w:t>
      </w:r>
    </w:p>
    <w:p w14:paraId="35A8E7B4" w14:textId="77777777" w:rsidR="0078608B" w:rsidRDefault="00CA331D">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 Αθανάσιο Θεοχαρόπουλο.</w:t>
      </w:r>
    </w:p>
    <w:p w14:paraId="35A8E7B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w:t>
      </w:r>
      <w:r>
        <w:rPr>
          <w:rFonts w:eastAsia="Times New Roman" w:cs="Times New Roman"/>
          <w:szCs w:val="24"/>
        </w:rPr>
        <w:t>σωπος του Κομμουνιστικού Κόμματος Ελλάδ</w:t>
      </w:r>
      <w:r>
        <w:rPr>
          <w:rFonts w:eastAsia="Times New Roman" w:cs="Times New Roman"/>
          <w:szCs w:val="24"/>
        </w:rPr>
        <w:t>α</w:t>
      </w:r>
      <w:r>
        <w:rPr>
          <w:rFonts w:eastAsia="Times New Roman" w:cs="Times New Roman"/>
          <w:szCs w:val="24"/>
        </w:rPr>
        <w:t>ς ο κ. Ιωάννης Δελής για δώδεκα λεπτά.</w:t>
      </w:r>
    </w:p>
    <w:p w14:paraId="35A8E7B6"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Κυρίες και κύριοι Βουλευτές, παρακολουθώντας κάποιος τη σημερινή συζήτηση για το Ελληνικό Ίδρυμα Έρευνας και Καινοτομίας, αλλά και αυτή που προηγήθηκε στις συνεδρ</w:t>
      </w:r>
      <w:r>
        <w:rPr>
          <w:rFonts w:eastAsia="Times New Roman" w:cs="Times New Roman"/>
          <w:szCs w:val="24"/>
        </w:rPr>
        <w:t xml:space="preserve">ιάσεις της </w:t>
      </w:r>
      <w:r>
        <w:rPr>
          <w:rFonts w:eastAsia="Times New Roman" w:cs="Times New Roman"/>
          <w:szCs w:val="24"/>
        </w:rPr>
        <w:t>ε</w:t>
      </w:r>
      <w:r>
        <w:rPr>
          <w:rFonts w:eastAsia="Times New Roman" w:cs="Times New Roman"/>
          <w:szCs w:val="24"/>
        </w:rPr>
        <w:t>πιτροπής, τη σημερινή τοποθέτηση του Υπουργού, καθώς και των υπολοίπων κομμάτων, νομίζουμε ότι μπορεί να βγάλει κανείς χρήσιμα γενικότερα συμπεράσματα για το πραγματικό περιεχόμεν</w:t>
      </w:r>
      <w:r>
        <w:rPr>
          <w:rFonts w:eastAsia="Times New Roman" w:cs="Times New Roman"/>
          <w:szCs w:val="24"/>
          <w:lang w:val="en-US"/>
        </w:rPr>
        <w:t>o</w:t>
      </w:r>
      <w:r>
        <w:rPr>
          <w:rFonts w:eastAsia="Times New Roman" w:cs="Times New Roman"/>
          <w:szCs w:val="24"/>
        </w:rPr>
        <w:t xml:space="preserve"> της αντιπαράθεσης ανάμεσα στον ΣΥΡΙΖΑ και τη Νέα Δημοκρατία, αλ</w:t>
      </w:r>
      <w:r>
        <w:rPr>
          <w:rFonts w:eastAsia="Times New Roman" w:cs="Times New Roman"/>
          <w:szCs w:val="24"/>
        </w:rPr>
        <w:t>λά και τα υπόλοιπα κόμματα. Μ</w:t>
      </w:r>
      <w:r>
        <w:rPr>
          <w:rFonts w:eastAsia="Times New Roman" w:cs="Times New Roman"/>
          <w:szCs w:val="24"/>
        </w:rPr>
        <w:t>ί</w:t>
      </w:r>
      <w:r>
        <w:rPr>
          <w:rFonts w:eastAsia="Times New Roman" w:cs="Times New Roman"/>
          <w:szCs w:val="24"/>
        </w:rPr>
        <w:t xml:space="preserve">α αντιπαράθεση κούφια και κάλπικη, η οποία όχι μόνο βρίσκεται μακριά από τις σημερινές εκρηκτικές λαϊκές ανάγκες, όχι μόνο δεν απαντά σε αυτές, αλλά τις υπονομεύει και τις αντιστρατεύεται και είναι κούφια και κάλπικη </w:t>
      </w:r>
      <w:r>
        <w:rPr>
          <w:rFonts w:eastAsia="Times New Roman" w:cs="Times New Roman"/>
          <w:szCs w:val="24"/>
        </w:rPr>
        <w:lastRenderedPageBreak/>
        <w:t>αντιπαράθ</w:t>
      </w:r>
      <w:r>
        <w:rPr>
          <w:rFonts w:eastAsia="Times New Roman" w:cs="Times New Roman"/>
          <w:szCs w:val="24"/>
        </w:rPr>
        <w:t>εση, γιατί έχει βεβαίως ως βάση συμφωνίας –να μην το ξεχνάμε- το τρίτο μνημόνιο που το ψηφίσατε και το φορτώσατε μαζί στις πλάτες του λαού με ένα σώμα, μια ψυχή, το περασμένο καλοκαίρι, επιβεβαιώνοντας έτσι με τον πιο ηχηρό και εμφατικό τρόπο τη στρατηγική</w:t>
      </w:r>
      <w:r>
        <w:rPr>
          <w:rFonts w:eastAsia="Times New Roman" w:cs="Times New Roman"/>
          <w:szCs w:val="24"/>
        </w:rPr>
        <w:t xml:space="preserve"> σας σύμπλευση, συστράτευση στους βασικούς στόχους του κεφαλαίου και της Ευρωπαϊκής Ένωσης. Στρατηγική σύμπλευση που βεβαίως, όσο περισσότερο γίνεται φανερή στο λαό, τόσο προσπαθείτε να την κρύψετε πίσω από τον κουρνιαχτό που σηκώνεται για δευτερεύοντα και</w:t>
      </w:r>
      <w:r>
        <w:rPr>
          <w:rFonts w:eastAsia="Times New Roman" w:cs="Times New Roman"/>
          <w:szCs w:val="24"/>
        </w:rPr>
        <w:t xml:space="preserve"> διαδικαστικά ζητήματα. </w:t>
      </w:r>
    </w:p>
    <w:p w14:paraId="35A8E7B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Όλα τα παραπάνω εκδηλώθηκαν ακόμα και στη συζήτηση του παρόντος νομοσχεδίου που αφορά την ίδρυση ενός </w:t>
      </w:r>
      <w:r>
        <w:rPr>
          <w:rFonts w:eastAsia="Times New Roman" w:cs="Times New Roman"/>
          <w:szCs w:val="24"/>
        </w:rPr>
        <w:t>ι</w:t>
      </w:r>
      <w:r>
        <w:rPr>
          <w:rFonts w:eastAsia="Times New Roman" w:cs="Times New Roman"/>
          <w:szCs w:val="24"/>
        </w:rPr>
        <w:t xml:space="preserve">δρύματος για την </w:t>
      </w:r>
      <w:r>
        <w:rPr>
          <w:rFonts w:eastAsia="Times New Roman" w:cs="Times New Roman"/>
          <w:szCs w:val="24"/>
        </w:rPr>
        <w:t>έ</w:t>
      </w:r>
      <w:r>
        <w:rPr>
          <w:rFonts w:eastAsia="Times New Roman" w:cs="Times New Roman"/>
          <w:szCs w:val="24"/>
        </w:rPr>
        <w:t xml:space="preserve">ρευνα και την </w:t>
      </w:r>
      <w:r>
        <w:rPr>
          <w:rFonts w:eastAsia="Times New Roman" w:cs="Times New Roman"/>
          <w:szCs w:val="24"/>
        </w:rPr>
        <w:t>κ</w:t>
      </w:r>
      <w:r>
        <w:rPr>
          <w:rFonts w:eastAsia="Times New Roman" w:cs="Times New Roman"/>
          <w:szCs w:val="24"/>
        </w:rPr>
        <w:t>αινοτομία. Σύμφωνα με τον Υπουργό, το ΕΛΙΔΕΚ αποτελεί μ</w:t>
      </w:r>
      <w:r>
        <w:rPr>
          <w:rFonts w:eastAsia="Times New Roman" w:cs="Times New Roman"/>
          <w:szCs w:val="24"/>
        </w:rPr>
        <w:t>ί</w:t>
      </w:r>
      <w:r>
        <w:rPr>
          <w:rFonts w:eastAsia="Times New Roman" w:cs="Times New Roman"/>
          <w:szCs w:val="24"/>
        </w:rPr>
        <w:t>α βαθιά μεταρρυθμιστική παρέμβαση που α</w:t>
      </w:r>
      <w:r>
        <w:rPr>
          <w:rFonts w:eastAsia="Times New Roman" w:cs="Times New Roman"/>
          <w:szCs w:val="24"/>
        </w:rPr>
        <w:t xml:space="preserve">ποσκοπεί στη δημιουργία ενός ανεξάρτητου και μακρόπνοου θεσμού, όπου η ίδια η επιστημονική κοινότητα θα έχει τον κύριο λόγο για τη διαμόρφωση του τοπίου της έρευνας στη χώρα. Είναι λόγια του Υπουργού. </w:t>
      </w:r>
    </w:p>
    <w:p w14:paraId="35A8E7B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Σοβαρά, κύριε Υπουργέ; Και τότε γιατί δίνετε δύο –παρα</w:t>
      </w:r>
      <w:r>
        <w:rPr>
          <w:rFonts w:eastAsia="Times New Roman" w:cs="Times New Roman"/>
          <w:szCs w:val="24"/>
        </w:rPr>
        <w:t>καλώ- θέσεις στους εκπροσώπους των επιχειρηματικών ομίλων σε ένα κομβικό όργανο του ΕΛΙΔΕΚ, τη Συμβουλευτική Επιτροπή του Επιστημονικού Συμβουλίου, που αξιολογεί ακριβώς το έργο του ΕΛΙΔΕΚ; Για να έχουν μήπως αυτοί διακοσμητικό ρόλο; Ή μήπως έτσι εξασφαλίζ</w:t>
      </w:r>
      <w:r>
        <w:rPr>
          <w:rFonts w:eastAsia="Times New Roman" w:cs="Times New Roman"/>
          <w:szCs w:val="24"/>
        </w:rPr>
        <w:t xml:space="preserve">εται ότι θα έχουν απευθείας τον άμεσο έλεγχο της κατεύθυνσης και της πορείας του ερευνητικού έργου; </w:t>
      </w:r>
      <w:r>
        <w:rPr>
          <w:rFonts w:eastAsia="Times New Roman" w:cs="Times New Roman"/>
          <w:szCs w:val="24"/>
        </w:rPr>
        <w:t>Π</w:t>
      </w:r>
      <w:r>
        <w:rPr>
          <w:rFonts w:eastAsia="Times New Roman" w:cs="Times New Roman"/>
          <w:szCs w:val="24"/>
        </w:rPr>
        <w:t>όσο μακρόπνοο είναι άραγε το εγχείρημά σας, όταν έχετε εξασφαλίσει μόνο για τρία χρόνια τη λειτουργία του και αυτό με δανεικά από την Ευρωπαϊκή Τράπεζα Επε</w:t>
      </w:r>
      <w:r>
        <w:rPr>
          <w:rFonts w:eastAsia="Times New Roman" w:cs="Times New Roman"/>
          <w:szCs w:val="24"/>
        </w:rPr>
        <w:t>νδύσεων, ένα δάνειο του οποίου οι ρήτρες αποπληρωμής –που δεν τις γνωρίζουμε- προφανώς και θα βαρύνουν καταλυτικά, είτε έτσι είτε αλλιώς, το επόμενο διάστημα το χώρο της έρευνας;</w:t>
      </w:r>
    </w:p>
    <w:p w14:paraId="35A8E7B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Σύμφωνα πάλι με τον </w:t>
      </w:r>
      <w:r>
        <w:rPr>
          <w:rFonts w:eastAsia="Times New Roman" w:cs="Times New Roman"/>
          <w:szCs w:val="24"/>
        </w:rPr>
        <w:t>ε</w:t>
      </w:r>
      <w:r>
        <w:rPr>
          <w:rFonts w:eastAsia="Times New Roman" w:cs="Times New Roman"/>
          <w:szCs w:val="24"/>
        </w:rPr>
        <w:t>ισηγητή του ΣΥΡΙΖΑ, το ΕΛΙΔΕΚ προορίζεται για εργαλείο γ</w:t>
      </w:r>
      <w:r>
        <w:rPr>
          <w:rFonts w:eastAsia="Times New Roman" w:cs="Times New Roman"/>
          <w:szCs w:val="24"/>
        </w:rPr>
        <w:t xml:space="preserve">ια το ξεπέρασμα της κρίσης και γίνεται η ίδρυσή του με όρους ανάπτυξης. Τα ζει στο πετσί του ο λαός μας τα εργαλεία σας για το ξεπέρασμα της κρίσης. Τα τρία μνημόνια μέχρι στιγμής. Να τα εργαλεία σας για το ξεπέρασμα </w:t>
      </w:r>
      <w:r>
        <w:rPr>
          <w:rFonts w:eastAsia="Times New Roman" w:cs="Times New Roman"/>
          <w:szCs w:val="24"/>
        </w:rPr>
        <w:lastRenderedPageBreak/>
        <w:t>της καπιταλιστικής κρίσης. Μόνο που αυτ</w:t>
      </w:r>
      <w:r>
        <w:rPr>
          <w:rFonts w:eastAsia="Times New Roman" w:cs="Times New Roman"/>
          <w:szCs w:val="24"/>
        </w:rPr>
        <w:t xml:space="preserve">ά τα εργαλεία σας τσακίζουν μισθούς, καταργούν αιματοποτισμένες εργατικές κατακτήσεις, απογειώνουν τη φοροληστεία του λαού, τον οδηγούν στη φτώχεια και την εξαθλίωση. </w:t>
      </w:r>
      <w:r>
        <w:rPr>
          <w:rFonts w:eastAsia="Times New Roman" w:cs="Times New Roman"/>
          <w:szCs w:val="24"/>
        </w:rPr>
        <w:t>Α</w:t>
      </w:r>
      <w:r>
        <w:rPr>
          <w:rFonts w:eastAsia="Times New Roman" w:cs="Times New Roman"/>
          <w:szCs w:val="24"/>
        </w:rPr>
        <w:t>πό την άλλη, δώσε προνόμια και κίνητρα και φοροαπαλλαγές στους κεφαλαιοκράτες, δώσε αναπ</w:t>
      </w:r>
      <w:r>
        <w:rPr>
          <w:rFonts w:eastAsia="Times New Roman" w:cs="Times New Roman"/>
          <w:szCs w:val="24"/>
        </w:rPr>
        <w:t xml:space="preserve">τυξιακούς νόμους που μοιράζουν δισεκατομμύρια στους επιχειρηματικούς ομίλους, που θα μας οδηγήσουν στην ανάπτυξη. Στην ανάπτυξη των κερδών τους κάποτε, μπορεί. Στην ανάπτυξη, όμως, υπέρ του λαού και των δικαιωμάτων του, δηλαδή στην αναπλήρωση των απωλειών </w:t>
      </w:r>
      <w:r>
        <w:rPr>
          <w:rFonts w:eastAsia="Times New Roman" w:cs="Times New Roman"/>
          <w:szCs w:val="24"/>
        </w:rPr>
        <w:t>που είχε στα χρόνια της κρίσης, αλλά και σε αυτά που δικαιούται σήμερα ο λαός μας ως ο μόνος παραγωγός του κοινωνικού πλούτου, όχι μόνο δεν λέτε κουβέντα, αλλά στο προσχέδιο του προϋπολογισμού και με προβλεπόμενη από εσάς ανάπτυξη 2,7% τον φορτώνετε και με</w:t>
      </w:r>
      <w:r>
        <w:rPr>
          <w:rFonts w:eastAsia="Times New Roman" w:cs="Times New Roman"/>
          <w:szCs w:val="24"/>
        </w:rPr>
        <w:t xml:space="preserve"> επιπλέον δυόμισι δισεκατομμύρια μέτρα πάνω στη ράχη του. </w:t>
      </w:r>
    </w:p>
    <w:p w14:paraId="35A8E7BA" w14:textId="77777777" w:rsidR="0078608B" w:rsidRDefault="00CA331D">
      <w:pPr>
        <w:tabs>
          <w:tab w:val="left" w:pos="1138"/>
          <w:tab w:val="left" w:pos="1565"/>
          <w:tab w:val="left" w:pos="2965"/>
          <w:tab w:val="center" w:pos="4753"/>
        </w:tabs>
        <w:spacing w:after="0" w:line="600" w:lineRule="auto"/>
        <w:ind w:firstLine="720"/>
        <w:contextualSpacing/>
        <w:jc w:val="both"/>
        <w:rPr>
          <w:rFonts w:eastAsia="Times New Roman"/>
          <w:color w:val="000000"/>
          <w:szCs w:val="24"/>
        </w:rPr>
      </w:pPr>
      <w:r>
        <w:rPr>
          <w:rFonts w:eastAsia="Times New Roman"/>
          <w:color w:val="000000"/>
          <w:szCs w:val="24"/>
        </w:rPr>
        <w:t xml:space="preserve">Εκτός -όπως είπε και ο εισηγητής, ένας εκ των δύο εισηγητών της </w:t>
      </w:r>
      <w:r>
        <w:rPr>
          <w:rFonts w:eastAsia="Times New Roman"/>
          <w:color w:val="000000"/>
          <w:szCs w:val="24"/>
        </w:rPr>
        <w:t>κ</w:t>
      </w:r>
      <w:r>
        <w:rPr>
          <w:rFonts w:eastAsia="Times New Roman"/>
          <w:color w:val="000000"/>
          <w:szCs w:val="24"/>
        </w:rPr>
        <w:t xml:space="preserve">υβερνητικής </w:t>
      </w:r>
      <w:r>
        <w:rPr>
          <w:rFonts w:eastAsia="Times New Roman"/>
          <w:color w:val="000000"/>
          <w:szCs w:val="24"/>
        </w:rPr>
        <w:t>π</w:t>
      </w:r>
      <w:r>
        <w:rPr>
          <w:rFonts w:eastAsia="Times New Roman"/>
          <w:color w:val="000000"/>
          <w:szCs w:val="24"/>
        </w:rPr>
        <w:t>λειοψηφίας- και εάν έχετε ως πρότυπο –σήμερα το ακούσαμε και αυτό- την Εσθονία, όπου ο αντικομμουνισμός</w:t>
      </w:r>
      <w:r>
        <w:rPr>
          <w:rFonts w:eastAsia="Times New Roman"/>
          <w:color w:val="000000"/>
          <w:szCs w:val="24"/>
        </w:rPr>
        <w:t xml:space="preserve"> έχει γίνει </w:t>
      </w:r>
      <w:r>
        <w:rPr>
          <w:rFonts w:eastAsia="Times New Roman"/>
          <w:color w:val="000000"/>
          <w:szCs w:val="24"/>
        </w:rPr>
        <w:lastRenderedPageBreak/>
        <w:t xml:space="preserve">νόμος, με την ανοχή βεβαίως της Ευρωπαϊκής Ένωσης, θυμίζοντάς μας έναν παλαιότερο Πρωθυπουργό, ο οποίος είχε ως πρότυπο τη Δανία και ήθελε να κάνει τη χώρα μας τη Δανία του Νότου. </w:t>
      </w:r>
    </w:p>
    <w:p w14:paraId="35A8E7BB" w14:textId="77777777" w:rsidR="0078608B" w:rsidRDefault="00CA331D">
      <w:pPr>
        <w:tabs>
          <w:tab w:val="left" w:pos="1138"/>
          <w:tab w:val="left" w:pos="1565"/>
          <w:tab w:val="left" w:pos="2965"/>
          <w:tab w:val="center" w:pos="4753"/>
        </w:tabs>
        <w:spacing w:after="0" w:line="600" w:lineRule="auto"/>
        <w:ind w:firstLine="720"/>
        <w:contextualSpacing/>
        <w:jc w:val="both"/>
        <w:rPr>
          <w:rFonts w:eastAsia="Times New Roman"/>
          <w:color w:val="000000"/>
          <w:szCs w:val="24"/>
        </w:rPr>
      </w:pPr>
      <w:r>
        <w:rPr>
          <w:rFonts w:eastAsia="Times New Roman"/>
          <w:color w:val="000000"/>
          <w:szCs w:val="24"/>
        </w:rPr>
        <w:t>Παρατηρώντας κανείς τις βασικές διατάξεις του νομοσχεδίου είναι</w:t>
      </w:r>
      <w:r>
        <w:rPr>
          <w:rFonts w:eastAsia="Times New Roman"/>
          <w:color w:val="000000"/>
          <w:szCs w:val="24"/>
        </w:rPr>
        <w:t xml:space="preserve"> απαραίτητο νομίζω να ειπωθεί εδώ εισαγωγικά ότι το συγκεκριμένο νομοσχέδιο έρχεται ως συμπλήρωμα του προηγούμενου νόμου του ΣΥΡΙΖΑ για την έρευνα, του  περασμένου Μάη, του ν.4386, ενός νόμου που με τη σειρά του ήρθε να εξειδικεύσει, να διευρύνει και να τρ</w:t>
      </w:r>
      <w:r>
        <w:rPr>
          <w:rFonts w:eastAsia="Times New Roman"/>
          <w:color w:val="000000"/>
          <w:szCs w:val="24"/>
        </w:rPr>
        <w:t xml:space="preserve">οποποιήσει, σε καμία όμως περίπτωση να καταργήσει τον ν.4310/2014 της προηγούμενης </w:t>
      </w:r>
      <w:r>
        <w:rPr>
          <w:rFonts w:eastAsia="Times New Roman"/>
          <w:color w:val="000000"/>
          <w:szCs w:val="24"/>
        </w:rPr>
        <w:t>σ</w:t>
      </w:r>
      <w:r>
        <w:rPr>
          <w:rFonts w:eastAsia="Times New Roman"/>
          <w:color w:val="000000"/>
          <w:szCs w:val="24"/>
        </w:rPr>
        <w:t>υγκυβέρνησης Νέας Δημοκρατίας-ΠΑΣΟΚ, που ζει και βασιλεύει, όπως ζουν και βασιλεύουν και εφαρμόζονται όλοι οι νόμοι των δύο πρώτων μνημονίων, μαζί με τους νόμους βεβαίως το</w:t>
      </w:r>
      <w:r>
        <w:rPr>
          <w:rFonts w:eastAsia="Times New Roman"/>
          <w:color w:val="000000"/>
          <w:szCs w:val="24"/>
        </w:rPr>
        <w:t xml:space="preserve">υ δικού σας μνημονίου. </w:t>
      </w:r>
    </w:p>
    <w:p w14:paraId="35A8E7BC" w14:textId="77777777" w:rsidR="0078608B" w:rsidRDefault="00CA331D">
      <w:pPr>
        <w:tabs>
          <w:tab w:val="left" w:pos="1138"/>
          <w:tab w:val="left" w:pos="1565"/>
          <w:tab w:val="left" w:pos="2965"/>
          <w:tab w:val="center" w:pos="4753"/>
        </w:tabs>
        <w:spacing w:after="0" w:line="600" w:lineRule="auto"/>
        <w:ind w:firstLine="720"/>
        <w:contextualSpacing/>
        <w:jc w:val="both"/>
        <w:rPr>
          <w:rFonts w:eastAsia="Times New Roman"/>
          <w:color w:val="000000"/>
          <w:szCs w:val="24"/>
        </w:rPr>
      </w:pPr>
      <w:r>
        <w:rPr>
          <w:rFonts w:eastAsia="Times New Roman"/>
          <w:color w:val="000000"/>
          <w:szCs w:val="24"/>
        </w:rPr>
        <w:t>Όπως αποδεικνύεται, λοιπόν, δεν έχουμε και δεν θα μπορούσε να έχουμε, λόγω ακριβώς αυτής της στρατηγικής σας σύμπλευσης, οποιαδήποτε ριζική αλλαγή στον προσανατολισμό του διαμορφωμένου πλαισίου για την έρευνα. Το παρόν νομοσχέδιο, μ</w:t>
      </w:r>
      <w:r>
        <w:rPr>
          <w:rFonts w:eastAsia="Times New Roman"/>
          <w:color w:val="000000"/>
          <w:szCs w:val="24"/>
        </w:rPr>
        <w:t xml:space="preserve">αζί με τον προηγούμενο νόμο σας, επιβεβαιώνουν ότι </w:t>
      </w:r>
      <w:r>
        <w:rPr>
          <w:rFonts w:eastAsia="Times New Roman"/>
          <w:color w:val="000000"/>
          <w:szCs w:val="24"/>
        </w:rPr>
        <w:lastRenderedPageBreak/>
        <w:t>οι σχεδιασμοί της Κυβέρνησης ΣΥΡΙΖΑ έρχονται να συνεχίσουν στον δρόμο που έχει χαράξει η αστική στρατηγική για την αξιοποίηση της έρευνας και την έμφαση στη διάσταση της καινοτομίας. Επιδιώκεται ένα διευρυ</w:t>
      </w:r>
      <w:r>
        <w:rPr>
          <w:rFonts w:eastAsia="Times New Roman"/>
          <w:color w:val="000000"/>
          <w:szCs w:val="24"/>
        </w:rPr>
        <w:t>μένο θεσμικό πλαίσιο, μέσα από το οποίο θα προωθούνται και θα υλοποιούνται ταχύτερα και αποτελεσματικότερα οι ίδιες στρατηγικές στοχεύσεις του κεφαλαίου, στις ανάγκες κερδοφορίας του οποίου είναι υποταγμένες, τόσο η έρευνα, όσο και η καινοτομία που προκύπτ</w:t>
      </w:r>
      <w:r>
        <w:rPr>
          <w:rFonts w:eastAsia="Times New Roman"/>
          <w:color w:val="000000"/>
          <w:szCs w:val="24"/>
        </w:rPr>
        <w:t xml:space="preserve">ει από αυτήν. </w:t>
      </w:r>
    </w:p>
    <w:p w14:paraId="35A8E7BD" w14:textId="77777777" w:rsidR="0078608B" w:rsidRDefault="00CA331D">
      <w:pPr>
        <w:tabs>
          <w:tab w:val="left" w:pos="1138"/>
          <w:tab w:val="left" w:pos="1565"/>
          <w:tab w:val="left" w:pos="2965"/>
          <w:tab w:val="center" w:pos="4753"/>
        </w:tabs>
        <w:spacing w:after="0" w:line="600" w:lineRule="auto"/>
        <w:ind w:firstLine="720"/>
        <w:contextualSpacing/>
        <w:jc w:val="both"/>
        <w:rPr>
          <w:rFonts w:eastAsia="Times New Roman"/>
          <w:color w:val="000000"/>
          <w:szCs w:val="24"/>
        </w:rPr>
      </w:pPr>
      <w:r>
        <w:rPr>
          <w:rFonts w:eastAsia="Times New Roman"/>
          <w:color w:val="000000"/>
          <w:szCs w:val="24"/>
        </w:rPr>
        <w:t>Ποιες είναι όμως, αυτές οι στρατηγικές στοχεύσεις για την επιστημονική έρευνα, όλων αυτών των νομοθετικών παρεμβάσεων, που δεν τις αμφισβητεί βεβαίως κανείς σας, εκτός από το Κομμουνιστικό Κόμμα της Ελλάδας; Πριν από όλα και πάνω από όλα, εί</w:t>
      </w:r>
      <w:r>
        <w:rPr>
          <w:rFonts w:eastAsia="Times New Roman"/>
          <w:color w:val="000000"/>
          <w:szCs w:val="24"/>
        </w:rPr>
        <w:t xml:space="preserve">ναι ο μονοσήμαντος προσανατολισμός της ερευνητικής δραστηριότητας στις ανάγκες της καπιταλιστικής ανάπτυξης, δηλαδή της ανάπτυξης, της αύξησης της κερδοφορίας του κεφαλαίου και όχι φυσικά ο προσανατολισμός της έρευνας στις σημερινές ανάγκες της κοινωνικής </w:t>
      </w:r>
      <w:r>
        <w:rPr>
          <w:rFonts w:eastAsia="Times New Roman"/>
          <w:color w:val="000000"/>
          <w:szCs w:val="24"/>
        </w:rPr>
        <w:t xml:space="preserve">πλειοψηφίας, σύμφωνα με τις σημερινές δυνατότητες της επιστήμης. Έρευνα και </w:t>
      </w:r>
      <w:r>
        <w:rPr>
          <w:rFonts w:eastAsia="Times New Roman"/>
          <w:color w:val="000000"/>
          <w:szCs w:val="24"/>
        </w:rPr>
        <w:lastRenderedPageBreak/>
        <w:t xml:space="preserve">καινοτομία, λοιπόν, εκεί όπου υπάρχει οσμή καπιταλιστικών κερδών και όχι εκεί που τις ζητούν οι ανθρώπινες ανάγκες. </w:t>
      </w:r>
    </w:p>
    <w:p w14:paraId="35A8E7BE" w14:textId="77777777" w:rsidR="0078608B" w:rsidRDefault="00CA331D">
      <w:pPr>
        <w:tabs>
          <w:tab w:val="left" w:pos="1138"/>
          <w:tab w:val="left" w:pos="1565"/>
          <w:tab w:val="left" w:pos="2965"/>
          <w:tab w:val="center" w:pos="4753"/>
        </w:tabs>
        <w:spacing w:after="0" w:line="600" w:lineRule="auto"/>
        <w:ind w:firstLine="720"/>
        <w:contextualSpacing/>
        <w:jc w:val="both"/>
        <w:rPr>
          <w:rFonts w:eastAsia="Times New Roman"/>
          <w:color w:val="000000"/>
          <w:szCs w:val="24"/>
        </w:rPr>
      </w:pPr>
      <w:r>
        <w:rPr>
          <w:rFonts w:eastAsia="Times New Roman"/>
          <w:color w:val="000000"/>
          <w:szCs w:val="24"/>
        </w:rPr>
        <w:t>Ε</w:t>
      </w:r>
      <w:r>
        <w:rPr>
          <w:rFonts w:eastAsia="Times New Roman"/>
          <w:color w:val="000000"/>
          <w:szCs w:val="24"/>
        </w:rPr>
        <w:t xml:space="preserve">ίναι εδώ χαρακτηριστικό -και το έχουμε ξαναπεί- το παράδειγμα </w:t>
      </w:r>
      <w:r>
        <w:rPr>
          <w:rFonts w:eastAsia="Times New Roman"/>
          <w:color w:val="000000"/>
          <w:szCs w:val="24"/>
        </w:rPr>
        <w:t xml:space="preserve">της αυξανόμενης ερευνητικής δραστηριότητας φαρμακευτικών κολοσσών στον τομέα των καλλυντικών, για παράδειγμα, σε βάρος της καταπολέμησης μεγάλων ασθενειών που πλήττουν την ανθρωπότητα. Για να μην μιλήσουμε για τους όρους εκμετάλλευσης όλων των καινοτομιών </w:t>
      </w:r>
      <w:r>
        <w:rPr>
          <w:rFonts w:eastAsia="Times New Roman"/>
          <w:color w:val="000000"/>
          <w:szCs w:val="24"/>
        </w:rPr>
        <w:t xml:space="preserve">που προκύπτουν από την επιστημονική έρευνα. </w:t>
      </w:r>
    </w:p>
    <w:p w14:paraId="35A8E7BF" w14:textId="77777777" w:rsidR="0078608B" w:rsidRDefault="00CA331D">
      <w:pPr>
        <w:tabs>
          <w:tab w:val="left" w:pos="1138"/>
          <w:tab w:val="left" w:pos="1565"/>
          <w:tab w:val="left" w:pos="2965"/>
          <w:tab w:val="center" w:pos="4753"/>
        </w:tabs>
        <w:spacing w:after="0" w:line="600" w:lineRule="auto"/>
        <w:ind w:firstLine="720"/>
        <w:contextualSpacing/>
        <w:jc w:val="both"/>
        <w:rPr>
          <w:rFonts w:eastAsia="Times New Roman"/>
          <w:color w:val="000000"/>
          <w:szCs w:val="24"/>
        </w:rPr>
      </w:pPr>
      <w:r>
        <w:rPr>
          <w:rFonts w:eastAsia="Times New Roman"/>
          <w:color w:val="000000"/>
          <w:szCs w:val="24"/>
        </w:rPr>
        <w:t>Αυτή η στρέβλωση, του αντικειμενικά κοινωνικού χαρακτήρα της επιστήμης και η υποταγή της στις ανάγκες κερδοφορίας του κεφαλαίου, που γίνονται σκοπός της επιστημονικής έρευνας, έχει όμως και άλλες συνέπειες αλυσι</w:t>
      </w:r>
      <w:r>
        <w:rPr>
          <w:rFonts w:eastAsia="Times New Roman"/>
          <w:color w:val="000000"/>
          <w:szCs w:val="24"/>
        </w:rPr>
        <w:t xml:space="preserve">δωτές και άμεσες, όπως είναι η ακόμα μεγαλύτερη ενίσχυση της επιχειρηματικής λειτουργίας των επιστημονικών ερευνητικών κέντρων, έρευνα δηλαδή για την καπιταλιστική αγορά με όρους καπιταλιστικής αγοράς. </w:t>
      </w:r>
      <w:r>
        <w:rPr>
          <w:rFonts w:eastAsia="Times New Roman"/>
          <w:color w:val="000000"/>
          <w:szCs w:val="24"/>
        </w:rPr>
        <w:t>Α</w:t>
      </w:r>
      <w:r>
        <w:rPr>
          <w:rFonts w:eastAsia="Times New Roman"/>
          <w:color w:val="000000"/>
          <w:szCs w:val="24"/>
        </w:rPr>
        <w:t>υτό με τη σειρά του οδηγεί στη συρρίκνωση των δικαιωμ</w:t>
      </w:r>
      <w:r>
        <w:rPr>
          <w:rFonts w:eastAsia="Times New Roman"/>
          <w:color w:val="000000"/>
          <w:szCs w:val="24"/>
        </w:rPr>
        <w:t>άτων των εργα</w:t>
      </w:r>
      <w:r>
        <w:rPr>
          <w:rFonts w:eastAsia="Times New Roman"/>
          <w:color w:val="000000"/>
          <w:szCs w:val="24"/>
        </w:rPr>
        <w:lastRenderedPageBreak/>
        <w:t xml:space="preserve">ζομένων του χώρου γενικεύοντας τις ελαστικές εργασιακές σχέσεις, την εργασιακή ανασφάλεια, αβεβαιότητα, καθώς και τη μισθολογική υποβάθμιση. Όλες οι παραπάνω βασικές στοχεύσεις της αστικής στρατηγικής για την επιστημονική έρευνα αποτελούν και </w:t>
      </w:r>
      <w:r>
        <w:rPr>
          <w:rFonts w:eastAsia="Times New Roman"/>
          <w:color w:val="000000"/>
          <w:szCs w:val="24"/>
        </w:rPr>
        <w:t xml:space="preserve">το δομικό υλικό των άρθρων του παρόντος νομοσχεδίου για το ΕΛΙΔΕΚ. </w:t>
      </w:r>
    </w:p>
    <w:p w14:paraId="35A8E7C0" w14:textId="77777777" w:rsidR="0078608B" w:rsidRDefault="00CA331D">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color w:val="000000"/>
          <w:szCs w:val="24"/>
        </w:rPr>
        <w:t>Έτσι μπορεί κανείς και να εξηγήσει και την πολιτική αμηχανία της Νέας Δημοκρατίας. Τα υπόλοιπα αστικά κόμματα θα έλεγα ότι σήμερα έδειξαν ένα αυξημένο συναινετικό πρόσωπο.</w:t>
      </w:r>
    </w:p>
    <w:p w14:paraId="35A8E7C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Η πολιτική αμηχα</w:t>
      </w:r>
      <w:r>
        <w:rPr>
          <w:rFonts w:eastAsia="Times New Roman" w:cs="Times New Roman"/>
          <w:szCs w:val="24"/>
        </w:rPr>
        <w:t>νία της Νέας Δημοκρατίας, που ενώ συμφωνεί με την ουσία και τις στρατηγικές στοχεύσεις του νομοσχεδίου, υψώνει αντιπολιτευτικές κορώνες για διαδικαστικές ή και για δευτερεύουσες διατάξεις.</w:t>
      </w:r>
    </w:p>
    <w:p w14:paraId="35A8E7C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Η ουσία του νομοσχεδίου είναι ότι το υπό ίδρυση ΕΛΙΔΕΚ λειτουργεί σ</w:t>
      </w:r>
      <w:r>
        <w:rPr>
          <w:rFonts w:eastAsia="Times New Roman" w:cs="Times New Roman"/>
          <w:szCs w:val="24"/>
        </w:rPr>
        <w:t xml:space="preserve">ύμφωνα με τους κανόνες της ιδιωτικής οικονομίας ως </w:t>
      </w:r>
      <w:r>
        <w:rPr>
          <w:rFonts w:eastAsia="Times New Roman" w:cs="Times New Roman"/>
          <w:szCs w:val="24"/>
        </w:rPr>
        <w:t>ν</w:t>
      </w:r>
      <w:r>
        <w:rPr>
          <w:rFonts w:eastAsia="Times New Roman" w:cs="Times New Roman"/>
          <w:szCs w:val="24"/>
        </w:rPr>
        <w:t xml:space="preserve">ομικό </w:t>
      </w:r>
      <w:r>
        <w:rPr>
          <w:rFonts w:eastAsia="Times New Roman" w:cs="Times New Roman"/>
          <w:szCs w:val="24"/>
        </w:rPr>
        <w:t>π</w:t>
      </w:r>
      <w:r>
        <w:rPr>
          <w:rFonts w:eastAsia="Times New Roman" w:cs="Times New Roman"/>
          <w:szCs w:val="24"/>
        </w:rPr>
        <w:t xml:space="preserve">ρόσωπο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 xml:space="preserve">ικαίου. Αναφέρεται ρητά, συμπληρωματικά μεν ως προς τη Γενική Γραμματεία Έρευνας και Τεχνολογίας, που λειτουργεί ως </w:t>
      </w:r>
      <w:r>
        <w:rPr>
          <w:rFonts w:eastAsia="Times New Roman" w:cs="Times New Roman"/>
          <w:szCs w:val="24"/>
        </w:rPr>
        <w:t>ν</w:t>
      </w:r>
      <w:r>
        <w:rPr>
          <w:rFonts w:eastAsia="Times New Roman" w:cs="Times New Roman"/>
          <w:szCs w:val="24"/>
        </w:rPr>
        <w:t xml:space="preserve">ομικό </w:t>
      </w:r>
      <w:r>
        <w:rPr>
          <w:rFonts w:eastAsia="Times New Roman" w:cs="Times New Roman"/>
          <w:szCs w:val="24"/>
        </w:rPr>
        <w:t>π</w:t>
      </w:r>
      <w:r>
        <w:rPr>
          <w:rFonts w:eastAsia="Times New Roman" w:cs="Times New Roman"/>
          <w:szCs w:val="24"/>
        </w:rPr>
        <w:t xml:space="preserve">ρόσωπο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lastRenderedPageBreak/>
        <w:t>δ</w:t>
      </w:r>
      <w:r>
        <w:rPr>
          <w:rFonts w:eastAsia="Times New Roman" w:cs="Times New Roman"/>
          <w:szCs w:val="24"/>
        </w:rPr>
        <w:t>ικαίου, αλλά περισσότερο ευέλικτα σε σ</w:t>
      </w:r>
      <w:r>
        <w:rPr>
          <w:rFonts w:eastAsia="Times New Roman" w:cs="Times New Roman"/>
          <w:szCs w:val="24"/>
        </w:rPr>
        <w:t>χέση με αυτήν και άρα με μεγαλύτερη άνεση να συμπράττει με τους επιχειρηματικούς ομίλους, για να τους υπηρετεί άμεσα, έστω και αν ξεκινάει σε ένα πειραματικό στάδιο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w:t>
      </w:r>
    </w:p>
    <w:p w14:paraId="35A8E7C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Ρητά αναφέρεται ότι το </w:t>
      </w:r>
      <w:r>
        <w:rPr>
          <w:rFonts w:eastAsia="Times New Roman" w:cs="Times New Roman"/>
          <w:szCs w:val="24"/>
        </w:rPr>
        <w:t>ί</w:t>
      </w:r>
      <w:r>
        <w:rPr>
          <w:rFonts w:eastAsia="Times New Roman" w:cs="Times New Roman"/>
          <w:szCs w:val="24"/>
        </w:rPr>
        <w:t>δρυμα χρηματοδοτεί τη δημιουργία και λειτουργία νεοφυών</w:t>
      </w:r>
      <w:r>
        <w:rPr>
          <w:rFonts w:eastAsia="Times New Roman" w:cs="Times New Roman"/>
          <w:szCs w:val="24"/>
        </w:rPr>
        <w:t xml:space="preserve"> ερευνητικών επιχειρήσεων, ότι συνάπτει συμβάσεις με φυσικά και νομικά πρόσωπα –επιχειρήσεις δηλαδή- και ότι χρηματοδοτεί απευθείας επιχειρήσεις της ημεδαπής και της αλλοδαπής. Αυτή είναι η λεγόμενη εθνική στρατηγική για την έρευνα και την καινοτομία και α</w:t>
      </w:r>
      <w:r>
        <w:rPr>
          <w:rFonts w:eastAsia="Times New Roman" w:cs="Times New Roman"/>
          <w:szCs w:val="24"/>
        </w:rPr>
        <w:t>υτή η εθνική στρατηγική δεν είναι άλλη από την αστική στρατηγική ενίσχυσης του εγχώριου και διεθνούς κεφαλαίου στον τομέα της έρευνας.</w:t>
      </w:r>
    </w:p>
    <w:p w14:paraId="35A8E7C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Όλο τώρα αυτό το κρεσέντο της επιχειρηματικότητας, που αποτελεί και τη συστατική ουσία του </w:t>
      </w:r>
      <w:r>
        <w:rPr>
          <w:rFonts w:eastAsia="Times New Roman" w:cs="Times New Roman"/>
          <w:szCs w:val="24"/>
        </w:rPr>
        <w:t>ι</w:t>
      </w:r>
      <w:r>
        <w:rPr>
          <w:rFonts w:eastAsia="Times New Roman" w:cs="Times New Roman"/>
          <w:szCs w:val="24"/>
        </w:rPr>
        <w:t xml:space="preserve">δρύματος, δεν μπορεί παρά να </w:t>
      </w:r>
      <w:r>
        <w:rPr>
          <w:rFonts w:eastAsia="Times New Roman" w:cs="Times New Roman"/>
          <w:szCs w:val="24"/>
        </w:rPr>
        <w:t xml:space="preserve">έχει αρνητικές συνέπειες, όπως είπαμε, και για τους εργαζόμενους. Στις διατάξεις του νομοσχεδίου για το προσωπικό του Ιδρύματος αναπαράγεται όλη η γκάμα των ελαστικών </w:t>
      </w:r>
      <w:r>
        <w:rPr>
          <w:rFonts w:eastAsia="Times New Roman" w:cs="Times New Roman"/>
          <w:szCs w:val="24"/>
        </w:rPr>
        <w:lastRenderedPageBreak/>
        <w:t>εργασιακών σχέσεων του τύπου σύμβαση μίσθωσης έργου, το γνωστό δηλαδή μπλοκάκι, που κατακ</w:t>
      </w:r>
      <w:r>
        <w:rPr>
          <w:rFonts w:eastAsia="Times New Roman" w:cs="Times New Roman"/>
          <w:szCs w:val="24"/>
        </w:rPr>
        <w:t>εραύνωνε παλιότερα ο ΣΥΡΙΖΑ ή η ομηρία της σύμβασης εργασίας ιδιωτικού δικαίου ορισμένου χρόνου και μετά στην ανεργία κ.ο.κ.</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ς μιλάει εδώ ο Υπουργός για θέσεις εργασίας με αξιοπρεπείς συνθήκες και για στήριξη ακόμα και αναβάθμιση του επιστημονικού δυναμι</w:t>
      </w:r>
      <w:r>
        <w:rPr>
          <w:rFonts w:eastAsia="Times New Roman" w:cs="Times New Roman"/>
          <w:szCs w:val="24"/>
        </w:rPr>
        <w:t>κού.</w:t>
      </w:r>
    </w:p>
    <w:p w14:paraId="35A8E7C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Έτσι, λοιπόν, δεν θίγεται ούτε κατ’ ελάχιστον ο πυρήνας της πολιτικής όλων των προηγούμενων αστικών κυβερνήσεων, που έχει αποδειχθεί καταστροφική για τα συμφέροντα των εργαζομένων στον χώρο και ιδιαίτερα των νέων επιστημόνων. Αυτό που επί της ουσίας π</w:t>
      </w:r>
      <w:r>
        <w:rPr>
          <w:rFonts w:eastAsia="Times New Roman" w:cs="Times New Roman"/>
          <w:szCs w:val="24"/>
        </w:rPr>
        <w:t xml:space="preserve">ροσπαθεί και επιδιώκει η Κυβέρνηση, μέσα και από αυτό το σχέδιο νόμου, είναι ότι πασχίζει, της το αναγνωρίζουμε, για την καπιταλιστική ανάπτυξη της χώρας εντάσσοντας στον τομέα της έρευνας αυτόν τον σχεδιασμό με δανεικά και νέα προγράμματα που δεν φτάνουν </w:t>
      </w:r>
      <w:r>
        <w:rPr>
          <w:rFonts w:eastAsia="Times New Roman" w:cs="Times New Roman"/>
          <w:szCs w:val="24"/>
        </w:rPr>
        <w:t>καν στο ύψος των προηγούμενων, ενώ ταυτόχρονα αναπαράγουν και το υπάρχον σαθρό και ανασφαλές, όπως είπαμε, για τους εργαζόμενους στον χώρο καθεστώς λειτουργίας της έρευνας στη χώρα.</w:t>
      </w:r>
    </w:p>
    <w:p w14:paraId="35A8E7C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Στον αντίποδα τώρα αυτής της πολιτικής βρίσκεται ασφαλώς η ανάπτυξη της επ</w:t>
      </w:r>
      <w:r>
        <w:rPr>
          <w:rFonts w:eastAsia="Times New Roman" w:cs="Times New Roman"/>
          <w:szCs w:val="24"/>
        </w:rPr>
        <w:t>ιστημονικής έρευνας στην υπηρεσία των διευρυνόμενων λαϊκών αναγκών. Κάτι τέτοιο, όμως, προϋποθέτει διαφορετική κοινωνική και οικονομική οργάνωση, προϋποθέτει την κοινωνικοποίηση των συγκεντρωμένων μέσων παραγωγής, τον επιστημονικό κεντρικό σχεδιασμό της κο</w:t>
      </w:r>
      <w:r>
        <w:rPr>
          <w:rFonts w:eastAsia="Times New Roman" w:cs="Times New Roman"/>
          <w:szCs w:val="24"/>
        </w:rPr>
        <w:t>ινωνικής παραγωγής, προϋποθέτει την εξουσία των παραγωγών του πλούτου και όχι όπως τώρα την εξουσία του κεφαλαίου.</w:t>
      </w:r>
    </w:p>
    <w:p w14:paraId="35A8E7C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υτή είναι η απάντησή μας, κύριε Υπουργέ, στο τελευταίο ερώτημα που θέσατε και σε εμάς, γιατί αυτή είναι και η μόνη ρεαλιστική επιλογή που θα</w:t>
      </w:r>
      <w:r>
        <w:rPr>
          <w:rFonts w:eastAsia="Times New Roman" w:cs="Times New Roman"/>
          <w:szCs w:val="24"/>
        </w:rPr>
        <w:t xml:space="preserve"> ωφελήσει, όχι μονάχα τέσσερις χιλιάδες –πιθανά- ερευνητές, αλλά το σύνολο του επιστημονικού και ερευνητικού δυναμικού της χώρας, που θα το θέσει στην υπηρεσία των αναγκών της κοινωνίας.</w:t>
      </w:r>
    </w:p>
    <w:p w14:paraId="35A8E7C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Πριν κατέβω από το Βήμα, θα ξαναπούμε για άλλη μ</w:t>
      </w:r>
      <w:r>
        <w:rPr>
          <w:rFonts w:eastAsia="Times New Roman" w:cs="Times New Roman"/>
          <w:szCs w:val="24"/>
        </w:rPr>
        <w:t>ί</w:t>
      </w:r>
      <w:r>
        <w:rPr>
          <w:rFonts w:eastAsia="Times New Roman" w:cs="Times New Roman"/>
          <w:szCs w:val="24"/>
        </w:rPr>
        <w:t xml:space="preserve">α φορά το ζήτημα με τις τροπολογίες. Σταματήστε πια αυτόν τον βομβαρδισμό με άσχετες τροπολογίες σε νομοσχέδια που δεν έχουν καμιά σχέση οι τροπολογίες. </w:t>
      </w:r>
      <w:r>
        <w:rPr>
          <w:rFonts w:eastAsia="Times New Roman" w:cs="Times New Roman"/>
          <w:szCs w:val="24"/>
        </w:rPr>
        <w:t>Τ</w:t>
      </w:r>
      <w:r>
        <w:rPr>
          <w:rFonts w:eastAsia="Times New Roman" w:cs="Times New Roman"/>
          <w:szCs w:val="24"/>
        </w:rPr>
        <w:t xml:space="preserve">ι δεν έχουμε σήμερα! Έχουμε υποβρύχια, έχουμε δικαστές, έχουμε ΟΤΕ, έχουμε Εμπορικό </w:t>
      </w:r>
      <w:r>
        <w:rPr>
          <w:rFonts w:eastAsia="Times New Roman" w:cs="Times New Roman"/>
          <w:szCs w:val="24"/>
        </w:rPr>
        <w:lastRenderedPageBreak/>
        <w:t>Ναυτικό. Δεν ξέρω,</w:t>
      </w:r>
      <w:r>
        <w:rPr>
          <w:rFonts w:eastAsia="Times New Roman" w:cs="Times New Roman"/>
          <w:szCs w:val="24"/>
        </w:rPr>
        <w:t xml:space="preserve"> θυμηθείτε λιγάκι τι λέγατε εσείς από τα έδρανα της αντιπολίτευσης, όταν η προηγούμενη κυβέρνηση ακολουθούσε αυτήν την τακτική.</w:t>
      </w:r>
    </w:p>
    <w:p w14:paraId="35A8E7C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Βεβαίως, αναγνωρίζουμε ότι υπάρχουν και ορισμένες περιπτώσεις έκτακτες και επείγουσες και τέτοια είναι η περίπτωση των συμβασιού</w:t>
      </w:r>
      <w:r>
        <w:rPr>
          <w:rFonts w:eastAsia="Times New Roman" w:cs="Times New Roman"/>
          <w:szCs w:val="24"/>
        </w:rPr>
        <w:t xml:space="preserve">χων της καθαριότητας και γι’ αυτό έχουμε καταθέσει και εμείς δική μας τροπολογία, η οποία προβλέπει, όχι μόνον την παράταση των συμβάσεών τους μέχρι το τέλος του 2017, αλλά και τη μετατροπή τους σε σύμβαση εργασίας αορίστου χρόνου, στη λογική βέβαια πάντα </w:t>
      </w:r>
      <w:r>
        <w:rPr>
          <w:rFonts w:eastAsia="Times New Roman" w:cs="Times New Roman"/>
          <w:szCs w:val="24"/>
        </w:rPr>
        <w:t>της πρότασης του κόμματός μας, της σταθερής του θέσης για μόνιμη και σταθερή εργασία για όλους.</w:t>
      </w:r>
    </w:p>
    <w:p w14:paraId="35A8E7CA" w14:textId="77777777" w:rsidR="0078608B" w:rsidRDefault="00CA331D">
      <w:pPr>
        <w:spacing w:after="0" w:line="600" w:lineRule="auto"/>
        <w:ind w:firstLine="720"/>
        <w:jc w:val="both"/>
        <w:rPr>
          <w:rFonts w:eastAsia="Times New Roman"/>
          <w:szCs w:val="24"/>
        </w:rPr>
      </w:pPr>
      <w:r>
        <w:rPr>
          <w:rFonts w:eastAsia="Times New Roman"/>
          <w:szCs w:val="24"/>
        </w:rPr>
        <w:t xml:space="preserve">Αναφέρθηκε και ο εισηγητής μας πιο λεπτομερειακά για τα άρθρα του νομοσχεδίου. Θα μιλήσουμε και αύριο. Σε κάθε περίπτωση δηλώνουμε εδώ –το είπε και ο εισηγητής </w:t>
      </w:r>
      <w:r>
        <w:rPr>
          <w:rFonts w:eastAsia="Times New Roman"/>
          <w:szCs w:val="24"/>
        </w:rPr>
        <w:t>μας- ότι καταψηφίζουμε επί της αρχής το παρόν νομοσχέδιο.</w:t>
      </w:r>
    </w:p>
    <w:p w14:paraId="35A8E7CB" w14:textId="77777777" w:rsidR="0078608B" w:rsidRDefault="00CA331D">
      <w:pPr>
        <w:spacing w:after="0" w:line="600" w:lineRule="auto"/>
        <w:ind w:firstLine="720"/>
        <w:jc w:val="both"/>
        <w:rPr>
          <w:rFonts w:eastAsia="Times New Roman"/>
          <w:szCs w:val="24"/>
        </w:rPr>
      </w:pPr>
      <w:r>
        <w:rPr>
          <w:rFonts w:eastAsia="Times New Roman"/>
          <w:szCs w:val="24"/>
        </w:rPr>
        <w:t>Ευχαριστώ.</w:t>
      </w:r>
    </w:p>
    <w:p w14:paraId="35A8E7CC" w14:textId="77777777" w:rsidR="0078608B" w:rsidRDefault="00CA331D">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Δελή.</w:t>
      </w:r>
    </w:p>
    <w:p w14:paraId="35A8E7CD" w14:textId="77777777" w:rsidR="0078608B" w:rsidRDefault="00CA331D">
      <w:pPr>
        <w:spacing w:after="0" w:line="600" w:lineRule="auto"/>
        <w:ind w:firstLine="720"/>
        <w:jc w:val="both"/>
        <w:rPr>
          <w:rFonts w:eastAsia="Times New Roman"/>
          <w:szCs w:val="24"/>
        </w:rPr>
      </w:pPr>
      <w:r>
        <w:rPr>
          <w:rFonts w:eastAsia="Times New Roman"/>
          <w:szCs w:val="24"/>
        </w:rPr>
        <w:lastRenderedPageBreak/>
        <w:t>Τον λόγο έχει ο Κοινοβουλευτικός Εκπρόσωπος από το Ποτάμι κ. Γιώργος Αμυράς για δώδεκα λεπτά.</w:t>
      </w:r>
    </w:p>
    <w:p w14:paraId="35A8E7CE" w14:textId="77777777" w:rsidR="0078608B" w:rsidRDefault="00CA331D">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Ευχαριστώ, κύριε</w:t>
      </w:r>
      <w:r>
        <w:rPr>
          <w:rFonts w:eastAsia="Times New Roman"/>
          <w:szCs w:val="24"/>
        </w:rPr>
        <w:t xml:space="preserve"> Πρόεδρε.</w:t>
      </w:r>
    </w:p>
    <w:p w14:paraId="35A8E7CF" w14:textId="77777777" w:rsidR="0078608B" w:rsidRDefault="00CA331D">
      <w:pPr>
        <w:spacing w:after="0" w:line="600" w:lineRule="auto"/>
        <w:ind w:firstLine="720"/>
        <w:jc w:val="both"/>
        <w:rPr>
          <w:rFonts w:eastAsia="Times New Roman"/>
          <w:szCs w:val="24"/>
        </w:rPr>
      </w:pPr>
      <w:r>
        <w:rPr>
          <w:rFonts w:eastAsia="Times New Roman"/>
          <w:szCs w:val="24"/>
        </w:rPr>
        <w:t>Ξεκινώ με μ</w:t>
      </w:r>
      <w:r>
        <w:rPr>
          <w:rFonts w:eastAsia="Times New Roman"/>
          <w:szCs w:val="24"/>
        </w:rPr>
        <w:t>ί</w:t>
      </w:r>
      <w:r>
        <w:rPr>
          <w:rFonts w:eastAsia="Times New Roman"/>
          <w:szCs w:val="24"/>
        </w:rPr>
        <w:t>α ένσταση από αυτά που άκουσα από τον αγαπητό συνάδελφο, τον Κοινοβουλευτικό Εκπρόσωπο του ΚΚΕ σε σχέση με την Εσθονία. Δεν θα μείνει στο θέμα του παρελθόντος του σοβιετικού –να το πούμε έτσι-, που την οδήγησε να βγάλουν νόμο που να α</w:t>
      </w:r>
      <w:r>
        <w:rPr>
          <w:rFonts w:eastAsia="Times New Roman"/>
          <w:szCs w:val="24"/>
        </w:rPr>
        <w:t>παγορεύουν τα κομμουνιστικά σύμβολα, αλλά θα έρθω στη σημερινή πραγματικότητα, όχι τόσο σημερινή πια για την Εσθονία, αφού εδώ και δώδεκα χρόνια σχεδόν έχει καταργήσει το χαρτί στις συναλλαγές του κράτους με τον πολίτη. Μακάρι να ήμασταν κι εμείς μ</w:t>
      </w:r>
      <w:r>
        <w:rPr>
          <w:rFonts w:eastAsia="Times New Roman"/>
          <w:szCs w:val="24"/>
        </w:rPr>
        <w:t>ί</w:t>
      </w:r>
      <w:r>
        <w:rPr>
          <w:rFonts w:eastAsia="Times New Roman"/>
          <w:szCs w:val="24"/>
        </w:rPr>
        <w:t>α Εσθον</w:t>
      </w:r>
      <w:r>
        <w:rPr>
          <w:rFonts w:eastAsia="Times New Roman"/>
          <w:szCs w:val="24"/>
        </w:rPr>
        <w:t>ία στον τρόπο που η δημόσια διοίκηση κινείται. Άρα έχουμε να διδαχθούμε πάρα πολλά από μικρές χώρες.</w:t>
      </w:r>
    </w:p>
    <w:p w14:paraId="35A8E7D0" w14:textId="77777777" w:rsidR="0078608B" w:rsidRDefault="00CA331D">
      <w:pPr>
        <w:spacing w:after="0" w:line="600" w:lineRule="auto"/>
        <w:ind w:firstLine="720"/>
        <w:jc w:val="both"/>
        <w:rPr>
          <w:rFonts w:eastAsia="Times New Roman"/>
          <w:szCs w:val="24"/>
        </w:rPr>
      </w:pPr>
      <w:r>
        <w:rPr>
          <w:rFonts w:eastAsia="Times New Roman"/>
          <w:szCs w:val="24"/>
        </w:rPr>
        <w:t>Όμως, εδώ στην Ελλάδα φοβάμαι, αγαπητοί Υπουργοί, ότι έχουμε τέτοια δημόσια διοίκηση που δεν μπορεί να φέρει εις πέρας ούτε τα απλά πράγματα. Τι να λέμε τώ</w:t>
      </w:r>
      <w:r>
        <w:rPr>
          <w:rFonts w:eastAsia="Times New Roman"/>
          <w:szCs w:val="24"/>
        </w:rPr>
        <w:t xml:space="preserve">ρα «Εσθονίες και ηλεκτρονικά μητρώα </w:t>
      </w:r>
      <w:r>
        <w:rPr>
          <w:rFonts w:eastAsia="Times New Roman"/>
          <w:szCs w:val="24"/>
        </w:rPr>
        <w:lastRenderedPageBreak/>
        <w:t>και όλες οι συναλλαγές και οι επαφές του πολίτη με το κράτος ηλεκτρονικά». Εδώ είμαστε στο βασίλειο της χαρτούρας!</w:t>
      </w:r>
    </w:p>
    <w:p w14:paraId="35A8E7D1" w14:textId="77777777" w:rsidR="0078608B" w:rsidRDefault="00CA331D">
      <w:pPr>
        <w:spacing w:after="0" w:line="600" w:lineRule="auto"/>
        <w:ind w:firstLine="720"/>
        <w:jc w:val="both"/>
        <w:rPr>
          <w:rFonts w:eastAsia="Times New Roman"/>
          <w:szCs w:val="24"/>
        </w:rPr>
      </w:pPr>
      <w:r>
        <w:rPr>
          <w:rFonts w:eastAsia="Times New Roman"/>
          <w:szCs w:val="24"/>
        </w:rPr>
        <w:t>Εν πάση περιπτώσει, έρχομαι λίγο στο θέμα μας. Αυτές τις ημέρες η ελληνική οικονομία βρίσκεται ξανά στα π</w:t>
      </w:r>
      <w:r>
        <w:rPr>
          <w:rFonts w:eastAsia="Times New Roman"/>
          <w:szCs w:val="24"/>
        </w:rPr>
        <w:t>ρωτοσέλιδα, αλλά όχι με μ</w:t>
      </w:r>
      <w:r>
        <w:rPr>
          <w:rFonts w:eastAsia="Times New Roman"/>
          <w:szCs w:val="24"/>
        </w:rPr>
        <w:t>ί</w:t>
      </w:r>
      <w:r>
        <w:rPr>
          <w:rFonts w:eastAsia="Times New Roman"/>
          <w:szCs w:val="24"/>
        </w:rPr>
        <w:t>α θετική ματιά. Πριν αναφερθώ αναλυτικά σε αυτές τις εξελίξεις θα ήθελα να σας διαβάσω κάτι, για να διαπιστώσετε το θέατρο του παραλόγου που βιώνει η Κυβέρνηση, αλλά αναγκαστικά και η ελληνική κοινωνία, από την απροθυμία –θέλετε;-</w:t>
      </w:r>
      <w:r>
        <w:rPr>
          <w:rFonts w:eastAsia="Times New Roman"/>
          <w:szCs w:val="24"/>
        </w:rPr>
        <w:t>, την αδυναμία –πείτε-, την ανικανότητα της Κυβέρνησης ΣΥΡΙΖΑ-ΑΝΕΛ να προχωρήσει τις μεταρρυθμίσεις για τις οποίες είχε δεσμευθεί.</w:t>
      </w:r>
    </w:p>
    <w:p w14:paraId="35A8E7D2" w14:textId="77777777" w:rsidR="0078608B" w:rsidRDefault="00CA331D">
      <w:pPr>
        <w:spacing w:after="0" w:line="600" w:lineRule="auto"/>
        <w:ind w:firstLine="720"/>
        <w:jc w:val="both"/>
        <w:rPr>
          <w:rFonts w:eastAsia="Times New Roman"/>
          <w:szCs w:val="24"/>
        </w:rPr>
      </w:pPr>
      <w:r>
        <w:rPr>
          <w:rFonts w:eastAsia="Times New Roman"/>
          <w:szCs w:val="24"/>
        </w:rPr>
        <w:t xml:space="preserve">Σας διαβάζω, λοιπόν: «Η πρώτη αξιολόγηση ολοκληρώθηκε. Ρυθμίζεται άμεσα από αύριο το θέμα του χρέους». Αυτά σημείωνε στις 24 </w:t>
      </w:r>
      <w:r>
        <w:rPr>
          <w:rFonts w:eastAsia="Times New Roman"/>
          <w:szCs w:val="24"/>
        </w:rPr>
        <w:t xml:space="preserve">Μαΐου σε </w:t>
      </w:r>
      <w:r>
        <w:rPr>
          <w:rFonts w:eastAsia="Times New Roman"/>
          <w:szCs w:val="24"/>
          <w:lang w:val="en-US"/>
        </w:rPr>
        <w:t>non</w:t>
      </w:r>
      <w:r>
        <w:rPr>
          <w:rFonts w:eastAsia="Times New Roman"/>
          <w:szCs w:val="24"/>
        </w:rPr>
        <w:t xml:space="preserve"> </w:t>
      </w:r>
      <w:r>
        <w:rPr>
          <w:rFonts w:eastAsia="Times New Roman"/>
          <w:szCs w:val="24"/>
          <w:lang w:val="en-US"/>
        </w:rPr>
        <w:t>paper</w:t>
      </w:r>
      <w:r>
        <w:rPr>
          <w:rFonts w:eastAsia="Times New Roman"/>
          <w:szCs w:val="24"/>
        </w:rPr>
        <w:t xml:space="preserve"> ο Υπουργός Οικονομικών κ. Τσακαλώτος –το μοίρασε σε όλον τον Τύπο- θριαμβολογώντας για το υποτιθέμενο κλείσιμο της αξιολόγησης. Πότε; Τον </w:t>
      </w:r>
      <w:r>
        <w:rPr>
          <w:rFonts w:eastAsia="Times New Roman"/>
          <w:szCs w:val="24"/>
        </w:rPr>
        <w:lastRenderedPageBreak/>
        <w:t>Μάιο που μας πέρασε. Έχουμε μέσα Οκτωβρίου και ακόμα υπολείπεται να περιμένουμε έως τις 24 Οκτωβρίο</w:t>
      </w:r>
      <w:r>
        <w:rPr>
          <w:rFonts w:eastAsia="Times New Roman"/>
          <w:szCs w:val="24"/>
        </w:rPr>
        <w:t xml:space="preserve">υ για να δούμε εάν τελικά θα εκταμιευθεί η δεύτερη υποδόση του 1,7 δισεκατομμυρίου ευρώ, τα οποία αυτά χρήματα θα πήγαιναν και θα πάνε στις ληξιπρόθεσμες οφειλές του Δημοσίου προς τους ιδιώτες. </w:t>
      </w:r>
    </w:p>
    <w:p w14:paraId="35A8E7D3" w14:textId="77777777" w:rsidR="0078608B" w:rsidRDefault="00CA331D">
      <w:pPr>
        <w:spacing w:after="0" w:line="600" w:lineRule="auto"/>
        <w:ind w:firstLine="720"/>
        <w:jc w:val="both"/>
        <w:rPr>
          <w:rFonts w:eastAsia="Times New Roman"/>
          <w:szCs w:val="24"/>
        </w:rPr>
      </w:pPr>
      <w:r>
        <w:rPr>
          <w:rFonts w:eastAsia="Times New Roman"/>
          <w:szCs w:val="24"/>
        </w:rPr>
        <w:t xml:space="preserve">Θα μπορούσε κάποιος να πει «Εντάξει, δεν πειράζει, δεν τα </w:t>
      </w:r>
      <w:r>
        <w:rPr>
          <w:rFonts w:eastAsia="Times New Roman"/>
          <w:szCs w:val="24"/>
        </w:rPr>
        <w:t>χρειαζόμαστε αυτά τα λεφτά με τέτοια επείγουσα ζέση, δεδομένου ότι θα πάνε στους ιδιώτες αυτά τα λεφτά». Μα, κρέμονται επιχειρήσεις από μία κλωστή, είναι μεταξύ φθοράς και αφθαρσίας, διότι η Κυβέρνηση ΣΥΡΙΖΑ-ΑΝΕΛ δεν κάνει τις μεταρρυθμίσεις, δεν προχωρά τ</w:t>
      </w:r>
      <w:r>
        <w:rPr>
          <w:rFonts w:eastAsia="Times New Roman"/>
          <w:szCs w:val="24"/>
        </w:rPr>
        <w:t>α βήματα που έχει προσυμφωνήσει και έχει υπογράψει και την πληρώνει πάλι ο Έλληνας που επιχειρεί, που αγωνίζεται να βγει από αυτόν τον βούρκο της κρίσης.</w:t>
      </w:r>
    </w:p>
    <w:p w14:paraId="35A8E7D4" w14:textId="77777777" w:rsidR="0078608B" w:rsidRDefault="00CA331D">
      <w:pPr>
        <w:spacing w:after="0" w:line="600" w:lineRule="auto"/>
        <w:ind w:firstLine="720"/>
        <w:jc w:val="both"/>
        <w:rPr>
          <w:rFonts w:eastAsia="Times New Roman"/>
          <w:szCs w:val="24"/>
        </w:rPr>
      </w:pPr>
      <w:r>
        <w:rPr>
          <w:rFonts w:eastAsia="Times New Roman"/>
          <w:szCs w:val="24"/>
        </w:rPr>
        <w:t xml:space="preserve">Όμως, το θέατρο του παραλόγου δεν σταμάτησε εδώ. Στις 9 Μαΐου ο Πρωθυπουργός επισκεπτόταν τον Πρόεδρο </w:t>
      </w:r>
      <w:r>
        <w:rPr>
          <w:rFonts w:eastAsia="Times New Roman"/>
          <w:szCs w:val="24"/>
        </w:rPr>
        <w:t xml:space="preserve">της Δημοκρατίας. Τον ενημέρωνε επί λέξει –στις 9 Μαΐου σας λέω, πριν έξι μήνες σχεδόν- </w:t>
      </w:r>
      <w:r>
        <w:rPr>
          <w:rFonts w:eastAsia="Times New Roman"/>
          <w:szCs w:val="24"/>
        </w:rPr>
        <w:lastRenderedPageBreak/>
        <w:t xml:space="preserve">με τα εξής:: «Έκλεισε η πρώτη αξιολόγηση, χωρίς πρόσθετα μέτρα και αποτυπώθηκε ο οδικός χάρτης για την ελάφρυνση του χρέους». </w:t>
      </w:r>
    </w:p>
    <w:p w14:paraId="35A8E7D5" w14:textId="77777777" w:rsidR="0078608B" w:rsidRDefault="00CA331D">
      <w:pPr>
        <w:spacing w:after="0" w:line="600" w:lineRule="auto"/>
        <w:ind w:firstLine="720"/>
        <w:jc w:val="both"/>
        <w:rPr>
          <w:rFonts w:eastAsia="Times New Roman"/>
          <w:szCs w:val="24"/>
        </w:rPr>
      </w:pPr>
      <w:r>
        <w:rPr>
          <w:rFonts w:eastAsia="Times New Roman"/>
          <w:szCs w:val="24"/>
        </w:rPr>
        <w:t>Το πανηγυρικό δε κλίμα συνεχίστηκε την επό</w:t>
      </w:r>
      <w:r>
        <w:rPr>
          <w:rFonts w:eastAsia="Times New Roman"/>
          <w:szCs w:val="24"/>
        </w:rPr>
        <w:t>μενη μέρα. Στις 10 Μαΐου στο Υπουργικό Συμβούλιο ο συγκυβερνήτης σας ή μάλλον καλύτερα σύντροφός σας Πάνος Καμμένος προσήλθε κρατώντας δύο γραβάτες στο Υπουργικό Συμβούλιο, μία κόκκινη και μία μπλε για να τις δωρίσει στον Πρωθυπουργό και να διαλέξει εκείνο</w:t>
      </w:r>
      <w:r>
        <w:rPr>
          <w:rFonts w:eastAsia="Times New Roman"/>
          <w:szCs w:val="24"/>
        </w:rPr>
        <w:t xml:space="preserve">ς ως τροπαιούχος που υποτίθεται διευθέτησε το χρέος. </w:t>
      </w:r>
    </w:p>
    <w:p w14:paraId="35A8E7D6" w14:textId="77777777" w:rsidR="0078608B" w:rsidRDefault="00CA331D">
      <w:pPr>
        <w:spacing w:after="0" w:line="600" w:lineRule="auto"/>
        <w:ind w:firstLine="720"/>
        <w:jc w:val="both"/>
        <w:rPr>
          <w:rFonts w:eastAsia="Times New Roman"/>
          <w:szCs w:val="24"/>
        </w:rPr>
      </w:pPr>
      <w:r>
        <w:rPr>
          <w:rFonts w:eastAsia="Times New Roman"/>
          <w:szCs w:val="24"/>
        </w:rPr>
        <w:t xml:space="preserve">Προχθές δεν φορούσε ο κ. Τσίπρας γραβάτα. Κι αυτό γιατί; Στη συμφωνία του περασμένου Μαΐου που φέρει τις υπογραφές της Κυβέρνησης, η ελληνική πλευρά δεσμεύτηκε γραπτώς ότι η όποια διευθέτηση του χρέους </w:t>
      </w:r>
      <w:r>
        <w:rPr>
          <w:rFonts w:eastAsia="Times New Roman"/>
          <w:szCs w:val="24"/>
        </w:rPr>
        <w:t xml:space="preserve">ή, αν θέλετε, η όποια συζήτηση για τη διευθέτηση του χρέους θα γίνει στο τέλος του 2018. </w:t>
      </w:r>
    </w:p>
    <w:p w14:paraId="35A8E7D7" w14:textId="77777777" w:rsidR="0078608B" w:rsidRDefault="00CA331D">
      <w:pPr>
        <w:spacing w:after="0" w:line="600" w:lineRule="auto"/>
        <w:ind w:firstLine="720"/>
        <w:jc w:val="both"/>
        <w:rPr>
          <w:rFonts w:eastAsia="Times New Roman"/>
          <w:szCs w:val="24"/>
        </w:rPr>
      </w:pPr>
      <w:r>
        <w:rPr>
          <w:rFonts w:eastAsia="Times New Roman"/>
          <w:szCs w:val="24"/>
        </w:rPr>
        <w:t>Άρα γιατί μιλάμε; Για αυτά είχαν δεσμευτεί με την υπογραφή τους ο κ. Τσακαλώτος και οι υπόλοιποι Υπουργοί και πανηγυρίζατε τον Μάιο στο Υπουργικό Συμβούλιο. Μέχρι τώρ</w:t>
      </w:r>
      <w:r>
        <w:rPr>
          <w:rFonts w:eastAsia="Times New Roman"/>
          <w:szCs w:val="24"/>
        </w:rPr>
        <w:t>α…</w:t>
      </w:r>
    </w:p>
    <w:p w14:paraId="35A8E7D8" w14:textId="77777777" w:rsidR="0078608B" w:rsidRDefault="00CA331D">
      <w:pPr>
        <w:spacing w:after="0" w:line="600" w:lineRule="auto"/>
        <w:ind w:firstLine="720"/>
        <w:jc w:val="both"/>
        <w:rPr>
          <w:rFonts w:eastAsia="Times New Roman"/>
          <w:szCs w:val="24"/>
        </w:rPr>
      </w:pPr>
      <w:r>
        <w:rPr>
          <w:rFonts w:eastAsia="Times New Roman"/>
          <w:b/>
          <w:szCs w:val="24"/>
        </w:rPr>
        <w:lastRenderedPageBreak/>
        <w:t>ΦΩΤΕΙΝΗ ΒΑΚΗ:</w:t>
      </w:r>
      <w:r>
        <w:rPr>
          <w:rFonts w:eastAsia="Times New Roman"/>
          <w:szCs w:val="24"/>
        </w:rPr>
        <w:t xml:space="preserve"> Εσείς με ποιον είστε; Με τον Σόιμπλε είστε;</w:t>
      </w:r>
    </w:p>
    <w:p w14:paraId="35A8E7D9" w14:textId="77777777" w:rsidR="0078608B" w:rsidRDefault="00CA331D">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Θα σας πω ποιος είναι ο Σόιμπλε. Σόιμπλε είναι εκείνος που ανοίγει το πορτάκι, με την ανικανότητά του, στον Σόιμπλε και τον κάθε Σόιμπλε να επαναφέρει θέμα </w:t>
      </w:r>
      <w:r>
        <w:rPr>
          <w:rFonts w:eastAsia="Times New Roman"/>
          <w:szCs w:val="24"/>
          <w:lang w:val="en-US"/>
        </w:rPr>
        <w:t>Grexit</w:t>
      </w:r>
      <w:r>
        <w:rPr>
          <w:rFonts w:eastAsia="Times New Roman"/>
          <w:szCs w:val="24"/>
        </w:rPr>
        <w:t xml:space="preserve"> στην Ελλάδα. Μα</w:t>
      </w:r>
      <w:r>
        <w:rPr>
          <w:rFonts w:eastAsia="Times New Roman"/>
          <w:szCs w:val="24"/>
        </w:rPr>
        <w:t>ς λέτε εσείς για τον Σόιμπλε;</w:t>
      </w:r>
    </w:p>
    <w:p w14:paraId="35A8E7DA" w14:textId="77777777" w:rsidR="0078608B" w:rsidRDefault="00CA331D">
      <w:pPr>
        <w:spacing w:after="0" w:line="600" w:lineRule="auto"/>
        <w:ind w:firstLine="720"/>
        <w:jc w:val="both"/>
        <w:rPr>
          <w:rFonts w:eastAsia="Times New Roman"/>
          <w:szCs w:val="24"/>
        </w:rPr>
      </w:pPr>
      <w:r>
        <w:rPr>
          <w:rFonts w:eastAsia="Times New Roman"/>
          <w:b/>
          <w:szCs w:val="24"/>
        </w:rPr>
        <w:t xml:space="preserve">ΦΩΤΕΙΝΗ ΒΑΚΗ: </w:t>
      </w:r>
      <w:r>
        <w:rPr>
          <w:rFonts w:eastAsia="Times New Roman"/>
          <w:szCs w:val="24"/>
        </w:rPr>
        <w:t xml:space="preserve">Ποιος επαναφέρει θέμα </w:t>
      </w:r>
      <w:r>
        <w:rPr>
          <w:rFonts w:eastAsia="Times New Roman"/>
          <w:szCs w:val="24"/>
          <w:lang w:val="en-US"/>
        </w:rPr>
        <w:t>Grexit</w:t>
      </w:r>
      <w:r>
        <w:rPr>
          <w:rFonts w:eastAsia="Times New Roman"/>
          <w:szCs w:val="24"/>
        </w:rPr>
        <w:t>; Δεν ντρέπεστε να σπεκουλάρετε;</w:t>
      </w:r>
    </w:p>
    <w:p w14:paraId="35A8E7DB" w14:textId="77777777" w:rsidR="0078608B" w:rsidRDefault="00CA331D">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Εσείς μας λέτε για τον Σόιμπλε;</w:t>
      </w:r>
    </w:p>
    <w:p w14:paraId="35A8E7DC" w14:textId="77777777" w:rsidR="0078608B" w:rsidRDefault="00CA331D">
      <w:pPr>
        <w:spacing w:after="0"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Με την αξιολόγηση σπεκουλάρετε;</w:t>
      </w:r>
    </w:p>
    <w:p w14:paraId="35A8E7DD" w14:textId="77777777" w:rsidR="0078608B" w:rsidRDefault="00CA331D">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Χαράς ευαγγέλιο! Λαμπάδα μέχρι το ταβάν</w:t>
      </w:r>
      <w:r>
        <w:rPr>
          <w:rFonts w:eastAsia="Times New Roman"/>
          <w:szCs w:val="24"/>
        </w:rPr>
        <w:t xml:space="preserve">ι ανάβει ο κ. Σόιμπλε γιατί έχει τον κ. Τσίπρα στο τιμόνι. Έχει κάνει όλη τη βρωμοδουλειά και δεν ακούγεται «κιχ». </w:t>
      </w:r>
    </w:p>
    <w:p w14:paraId="35A8E7DE" w14:textId="77777777" w:rsidR="0078608B" w:rsidRDefault="00CA331D">
      <w:pPr>
        <w:spacing w:after="0" w:line="600" w:lineRule="auto"/>
        <w:ind w:firstLine="720"/>
        <w:jc w:val="both"/>
        <w:rPr>
          <w:rFonts w:eastAsia="Times New Roman"/>
          <w:szCs w:val="24"/>
        </w:rPr>
      </w:pPr>
      <w:r>
        <w:rPr>
          <w:rFonts w:eastAsia="Times New Roman"/>
          <w:szCs w:val="24"/>
        </w:rPr>
        <w:lastRenderedPageBreak/>
        <w:t>Μέχρι τώρα γνωρίζαμε καλά το κόστος από τη διαπραγμάτευση Βαρουφάκη-Τσίπρα. Μας το έχει πει ο κ. Στουρνάρας, είναι 86 δισεκατομμύρια. Πιο πο</w:t>
      </w:r>
      <w:r>
        <w:rPr>
          <w:rFonts w:eastAsia="Times New Roman"/>
          <w:szCs w:val="24"/>
        </w:rPr>
        <w:t xml:space="preserve">λλά μας τα έχει πει ο κ. Ρέγκλινγκ, για 100 δισεκατομμύρια. </w:t>
      </w:r>
    </w:p>
    <w:p w14:paraId="35A8E7DF" w14:textId="77777777" w:rsidR="0078608B" w:rsidRDefault="00CA331D">
      <w:pPr>
        <w:spacing w:after="0" w:line="600" w:lineRule="auto"/>
        <w:ind w:firstLine="720"/>
        <w:jc w:val="both"/>
        <w:rPr>
          <w:rFonts w:eastAsia="Times New Roman"/>
          <w:szCs w:val="24"/>
        </w:rPr>
      </w:pPr>
      <w:r>
        <w:rPr>
          <w:rFonts w:eastAsia="Times New Roman"/>
          <w:szCs w:val="24"/>
        </w:rPr>
        <w:t xml:space="preserve">Ο λογαριασμός, όμως, ανεβαίνει, κυρίες και κύριοι συνάδελφοι, και στην δεύτερη περίοδο, την περίοδο Τσίπρα-Τσακαλώτου. Να πούμε για τους συνταξιούχους και τις μειώσεις στις συντάξεις τους; Να </w:t>
      </w:r>
      <w:r>
        <w:rPr>
          <w:rFonts w:eastAsia="Times New Roman"/>
          <w:szCs w:val="24"/>
        </w:rPr>
        <w:t>πούμε για τους φορολογούμενους και τις αυξήσεις των φόρων; Να πούμε ότι από 1</w:t>
      </w:r>
      <w:r>
        <w:rPr>
          <w:rFonts w:eastAsia="Times New Roman"/>
          <w:szCs w:val="24"/>
          <w:vertAlign w:val="superscript"/>
        </w:rPr>
        <w:t>η</w:t>
      </w:r>
      <w:r>
        <w:rPr>
          <w:rFonts w:eastAsia="Times New Roman"/>
          <w:szCs w:val="24"/>
        </w:rPr>
        <w:t xml:space="preserve"> Ιανουαρίου ακριβαίνει ο καφές, τα καύσιμα, η σταθερή τηλεφωνία. Να μην τα πούμε αυτά;</w:t>
      </w:r>
    </w:p>
    <w:p w14:paraId="35A8E7E0" w14:textId="77777777" w:rsidR="0078608B" w:rsidRDefault="00CA331D">
      <w:pPr>
        <w:spacing w:after="0" w:line="600" w:lineRule="auto"/>
        <w:ind w:firstLine="720"/>
        <w:jc w:val="center"/>
        <w:rPr>
          <w:rFonts w:eastAsia="Times New Roman"/>
          <w:szCs w:val="24"/>
        </w:rPr>
      </w:pPr>
      <w:r>
        <w:rPr>
          <w:rFonts w:eastAsia="Times New Roman"/>
          <w:szCs w:val="24"/>
        </w:rPr>
        <w:t>(Θόρυβος από τα υπουργικά έδρανα)</w:t>
      </w:r>
    </w:p>
    <w:p w14:paraId="35A8E7E1" w14:textId="77777777" w:rsidR="0078608B" w:rsidRDefault="00CA331D">
      <w:pPr>
        <w:spacing w:after="0" w:line="600" w:lineRule="auto"/>
        <w:ind w:firstLine="720"/>
        <w:jc w:val="both"/>
        <w:rPr>
          <w:rFonts w:eastAsia="Times New Roman"/>
          <w:szCs w:val="24"/>
        </w:rPr>
      </w:pPr>
      <w:r>
        <w:rPr>
          <w:rFonts w:eastAsia="Times New Roman"/>
          <w:b/>
          <w:szCs w:val="24"/>
        </w:rPr>
        <w:t>ΑΛΕΞΑΝΔΡΟΣ ΧΑΡΙΤΣΗΣ (Υφυπουργός Οικονομίας, Ανάπτυξης και</w:t>
      </w:r>
      <w:r>
        <w:rPr>
          <w:rFonts w:eastAsia="Times New Roman"/>
          <w:b/>
          <w:szCs w:val="24"/>
        </w:rPr>
        <w:t xml:space="preserve"> Τουρισμού):</w:t>
      </w:r>
      <w:r>
        <w:rPr>
          <w:rFonts w:eastAsia="Times New Roman"/>
          <w:szCs w:val="24"/>
        </w:rPr>
        <w:t xml:space="preserve"> Για το νομοσχέδιο θα μας πείτε;</w:t>
      </w:r>
    </w:p>
    <w:p w14:paraId="35A8E7E2" w14:textId="77777777" w:rsidR="0078608B" w:rsidRDefault="00CA331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Γιατί αντιδράτε, κύριοι; Να κάθεστε να τα ακούτε.</w:t>
      </w:r>
    </w:p>
    <w:p w14:paraId="35A8E7E3" w14:textId="77777777" w:rsidR="0078608B" w:rsidRDefault="00CA331D">
      <w:pPr>
        <w:spacing w:after="0" w:line="600" w:lineRule="auto"/>
        <w:ind w:firstLine="720"/>
        <w:jc w:val="both"/>
        <w:rPr>
          <w:rFonts w:eastAsia="Times New Roman"/>
          <w:szCs w:val="24"/>
        </w:rPr>
      </w:pPr>
      <w:r>
        <w:rPr>
          <w:rFonts w:eastAsia="Times New Roman"/>
          <w:b/>
          <w:szCs w:val="24"/>
        </w:rPr>
        <w:lastRenderedPageBreak/>
        <w:t>ΑΘΑΝΑΣΙΑ</w:t>
      </w:r>
      <w:r>
        <w:rPr>
          <w:rFonts w:eastAsia="Times New Roman"/>
          <w:b/>
          <w:szCs w:val="24"/>
        </w:rPr>
        <w:t xml:space="preserve"> (ΣΙΑ)</w:t>
      </w:r>
      <w:r>
        <w:rPr>
          <w:rFonts w:eastAsia="Times New Roman"/>
          <w:b/>
          <w:szCs w:val="24"/>
        </w:rPr>
        <w:t xml:space="preserve"> ΑΝΑΓΝΩΣΤΟΠΟΥΛΟΥ (Αναπληρώτρια Υπουργός Παιδείας, Έρευνας και Θρησκευμάτων):</w:t>
      </w:r>
      <w:r>
        <w:rPr>
          <w:rFonts w:eastAsia="Times New Roman"/>
          <w:szCs w:val="24"/>
        </w:rPr>
        <w:t xml:space="preserve"> Αποφασίστε με ποιον είστε, σε ποια μεριά είστε.</w:t>
      </w:r>
    </w:p>
    <w:p w14:paraId="35A8E7E4" w14:textId="77777777" w:rsidR="0078608B" w:rsidRDefault="00CA331D">
      <w:pPr>
        <w:spacing w:after="0" w:line="600" w:lineRule="auto"/>
        <w:ind w:firstLine="720"/>
        <w:jc w:val="both"/>
        <w:rPr>
          <w:rFonts w:eastAsia="Times New Roman"/>
          <w:szCs w:val="24"/>
        </w:rPr>
      </w:pPr>
      <w:r>
        <w:rPr>
          <w:rFonts w:eastAsia="Times New Roman"/>
          <w:b/>
          <w:szCs w:val="24"/>
        </w:rPr>
        <w:t>ΓΕΩΡΓ</w:t>
      </w:r>
      <w:r>
        <w:rPr>
          <w:rFonts w:eastAsia="Times New Roman"/>
          <w:b/>
          <w:szCs w:val="24"/>
        </w:rPr>
        <w:t>ΙΟΣ ΑΜΥΡΑΣ:</w:t>
      </w:r>
      <w:r>
        <w:rPr>
          <w:rFonts w:eastAsia="Times New Roman"/>
          <w:szCs w:val="24"/>
        </w:rPr>
        <w:t xml:space="preserve"> Η αδράνειά σας είναι αυτή που κινητοποιεί τα σενάρια των πιο συντηρητικών κύκλων της Ευρώπης, για να μιλούν για το </w:t>
      </w:r>
      <w:r>
        <w:rPr>
          <w:rFonts w:eastAsia="Times New Roman"/>
          <w:szCs w:val="24"/>
          <w:lang w:val="en-US"/>
        </w:rPr>
        <w:t>Grexit</w:t>
      </w:r>
      <w:r>
        <w:rPr>
          <w:rFonts w:eastAsia="Times New Roman"/>
          <w:szCs w:val="24"/>
        </w:rPr>
        <w:t>. Εσείς τους οπλίζετε το όπλο, το οποίο το στρέφουν πάλι σε βάρος της χώρας μας. Η ευθύνη σας είναι μεγάλη!</w:t>
      </w:r>
    </w:p>
    <w:p w14:paraId="35A8E7E5" w14:textId="77777777" w:rsidR="0078608B" w:rsidRDefault="00CA331D">
      <w:pPr>
        <w:spacing w:after="0" w:line="600" w:lineRule="auto"/>
        <w:ind w:firstLine="720"/>
        <w:jc w:val="center"/>
        <w:rPr>
          <w:rFonts w:eastAsia="Times New Roman"/>
          <w:szCs w:val="24"/>
        </w:rPr>
      </w:pPr>
      <w:r>
        <w:rPr>
          <w:rFonts w:eastAsia="Times New Roman"/>
          <w:szCs w:val="24"/>
        </w:rPr>
        <w:t>(Θόρυβος στην Α</w:t>
      </w:r>
      <w:r>
        <w:rPr>
          <w:rFonts w:eastAsia="Times New Roman"/>
          <w:szCs w:val="24"/>
        </w:rPr>
        <w:t>ίθουσα)</w:t>
      </w:r>
    </w:p>
    <w:p w14:paraId="35A8E7E6" w14:textId="77777777" w:rsidR="0078608B" w:rsidRDefault="00CA331D">
      <w:pPr>
        <w:spacing w:after="0" w:line="600" w:lineRule="auto"/>
        <w:ind w:firstLine="720"/>
        <w:jc w:val="both"/>
        <w:rPr>
          <w:rFonts w:eastAsia="Times New Roman"/>
          <w:szCs w:val="24"/>
        </w:rPr>
      </w:pPr>
      <w:r>
        <w:rPr>
          <w:rFonts w:eastAsia="Times New Roman"/>
          <w:szCs w:val="24"/>
        </w:rPr>
        <w:t>Εντάξει; Παρακαλώ! Μη μας παριστάνετε τους αθώους. Τώρα δεν υπάρχει ο Βαρουφάκης, ο χρήσιμος …, για να κάνετε εσείς παιχνίδι.</w:t>
      </w:r>
    </w:p>
    <w:p w14:paraId="35A8E7E7" w14:textId="77777777" w:rsidR="0078608B" w:rsidRDefault="00CA331D">
      <w:pPr>
        <w:spacing w:after="0" w:line="600" w:lineRule="auto"/>
        <w:ind w:firstLine="720"/>
        <w:jc w:val="both"/>
        <w:rPr>
          <w:rFonts w:eastAsia="Times New Roman"/>
          <w:szCs w:val="24"/>
        </w:rPr>
      </w:pPr>
      <w:r>
        <w:rPr>
          <w:rFonts w:eastAsia="Times New Roman"/>
          <w:b/>
          <w:szCs w:val="24"/>
        </w:rPr>
        <w:t xml:space="preserve">ΑΛΕΞΑΝΔΡΟΣ ΧΑΡΙΤΣΗΣ (Υφυπουργός Οικονομίας, Ανάπτυξης και Τουρισμού): </w:t>
      </w:r>
      <w:r>
        <w:rPr>
          <w:rFonts w:eastAsia="Times New Roman"/>
          <w:szCs w:val="24"/>
        </w:rPr>
        <w:t>«Βάστα Σόιμπλε»!</w:t>
      </w:r>
    </w:p>
    <w:p w14:paraId="35A8E7E8" w14:textId="77777777" w:rsidR="0078608B" w:rsidRDefault="00CA331D">
      <w:pPr>
        <w:spacing w:after="0"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Κάνατε και επερώτηση </w:t>
      </w:r>
      <w:r>
        <w:rPr>
          <w:rFonts w:eastAsia="Times New Roman"/>
          <w:szCs w:val="24"/>
        </w:rPr>
        <w:t xml:space="preserve">για τον Βαρουφάκη. Δεν τα συζητούσαμε εδώ; </w:t>
      </w:r>
    </w:p>
    <w:p w14:paraId="35A8E7E9" w14:textId="77777777" w:rsidR="0078608B" w:rsidRDefault="00CA331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Κυρίες και κύριοι συνάδελφοι, πάμε στο θέμα μας.</w:t>
      </w:r>
    </w:p>
    <w:p w14:paraId="35A8E7EA" w14:textId="77777777" w:rsidR="0078608B" w:rsidRDefault="00CA331D">
      <w:pPr>
        <w:spacing w:after="0" w:line="600" w:lineRule="auto"/>
        <w:ind w:firstLine="720"/>
        <w:jc w:val="both"/>
        <w:rPr>
          <w:rFonts w:eastAsia="Times New Roman"/>
          <w:szCs w:val="24"/>
        </w:rPr>
      </w:pPr>
      <w:r>
        <w:rPr>
          <w:rFonts w:eastAsia="Times New Roman"/>
          <w:szCs w:val="24"/>
        </w:rPr>
        <w:lastRenderedPageBreak/>
        <w:t xml:space="preserve">Δεν απασχολεί κανέναν στην Κουμουνδούρου -πέρασα το πρωί ερχόμενος εδώ- ότι υπάρχουν τριακόσιοι άνθρωποι με μαύρες σημαίες που αναγράφουν ότι «το </w:t>
      </w:r>
      <w:r>
        <w:rPr>
          <w:rFonts w:eastAsia="Times New Roman"/>
          <w:szCs w:val="24"/>
        </w:rPr>
        <w:t>μαύρο δεν έχει απόχρωση»; Δεν θα κάνει κανένας δήλωση γι’ αυτούς τους ανθρώπους; Για τις δύο χιλιάδες, δηλαδή, οικογένειες των τεχνικών, δημοσιογράφων, διοικητικών, λογιστών, θυρωρών, καθαριστριών που δουλεύουν στα ιδιωτικά κανάλια;</w:t>
      </w:r>
    </w:p>
    <w:p w14:paraId="35A8E7EB" w14:textId="77777777" w:rsidR="0078608B" w:rsidRDefault="00CA331D">
      <w:pPr>
        <w:spacing w:after="0" w:line="600" w:lineRule="auto"/>
        <w:ind w:firstLine="720"/>
        <w:jc w:val="center"/>
        <w:rPr>
          <w:rFonts w:eastAsia="Times New Roman"/>
          <w:szCs w:val="24"/>
        </w:rPr>
      </w:pPr>
      <w:r>
        <w:rPr>
          <w:rFonts w:eastAsia="Times New Roman"/>
          <w:szCs w:val="24"/>
        </w:rPr>
        <w:t>(Θόρυβος από τα υπουργι</w:t>
      </w:r>
      <w:r>
        <w:rPr>
          <w:rFonts w:eastAsia="Times New Roman"/>
          <w:szCs w:val="24"/>
        </w:rPr>
        <w:t>κά έδρανα)</w:t>
      </w:r>
    </w:p>
    <w:p w14:paraId="35A8E7EC" w14:textId="77777777" w:rsidR="0078608B" w:rsidRDefault="00CA331D">
      <w:pPr>
        <w:spacing w:after="0" w:line="600" w:lineRule="auto"/>
        <w:ind w:firstLine="720"/>
        <w:jc w:val="both"/>
        <w:rPr>
          <w:rFonts w:eastAsia="Times New Roman"/>
          <w:szCs w:val="24"/>
        </w:rPr>
      </w:pPr>
      <w:r>
        <w:rPr>
          <w:rFonts w:eastAsia="Times New Roman"/>
          <w:b/>
          <w:szCs w:val="24"/>
        </w:rPr>
        <w:t xml:space="preserve">ΑΛΕΞΑΝΔΡΟΣ ΧΑΡΙΤΣΗΣ (Υφυπουργός Οικονομίας, Ανάπτυξης και Τουρισμού): </w:t>
      </w:r>
      <w:r>
        <w:rPr>
          <w:rFonts w:eastAsia="Times New Roman"/>
          <w:szCs w:val="24"/>
        </w:rPr>
        <w:t>… (δεν ακούστηκε)</w:t>
      </w:r>
    </w:p>
    <w:p w14:paraId="35A8E7ED" w14:textId="77777777" w:rsidR="0078608B" w:rsidRDefault="00CA331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Κύριε Υπουργέ, στο μικρόφωνο ό,τι έχετε να πείτε, για το τι είστε.</w:t>
      </w:r>
    </w:p>
    <w:p w14:paraId="35A8E7EE" w14:textId="77777777" w:rsidR="0078608B" w:rsidRDefault="00CA331D">
      <w:pPr>
        <w:spacing w:after="0" w:line="600" w:lineRule="auto"/>
        <w:ind w:firstLine="720"/>
        <w:jc w:val="both"/>
        <w:rPr>
          <w:rFonts w:eastAsia="Times New Roman"/>
          <w:szCs w:val="24"/>
        </w:rPr>
      </w:pPr>
      <w:r>
        <w:rPr>
          <w:rFonts w:eastAsia="Times New Roman"/>
          <w:b/>
          <w:szCs w:val="24"/>
        </w:rPr>
        <w:t xml:space="preserve">ΑΛΕΞΑΝΔΡΟΣ ΧΑΡΙΤΣΗΣ (Υφυπουργός Οικονομίας, Ανάπτυξης και Τουρισμού): </w:t>
      </w:r>
      <w:r>
        <w:rPr>
          <w:rFonts w:eastAsia="Times New Roman"/>
          <w:szCs w:val="24"/>
        </w:rPr>
        <w:t>«Τι</w:t>
      </w:r>
      <w:r>
        <w:rPr>
          <w:rFonts w:eastAsia="Times New Roman"/>
          <w:szCs w:val="24"/>
        </w:rPr>
        <w:t xml:space="preserve"> είστε;»</w:t>
      </w:r>
    </w:p>
    <w:p w14:paraId="35A8E7EF" w14:textId="77777777" w:rsidR="0078608B" w:rsidRDefault="00CA331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 ό,τι έχετε να πείτε στο μικρόφωνο, παρακαλώ.</w:t>
      </w:r>
    </w:p>
    <w:p w14:paraId="35A8E7F0" w14:textId="77777777" w:rsidR="0078608B" w:rsidRDefault="00CA331D">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Μην κάνετε διάλογο, κύριε Αμυρά, σας παρακαλώ.</w:t>
      </w:r>
    </w:p>
    <w:p w14:paraId="35A8E7F1" w14:textId="77777777" w:rsidR="0078608B" w:rsidRDefault="00CA331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Μα, δεν ακούτε εδώ; Εδώ κάνουν κερκίδα.</w:t>
      </w:r>
    </w:p>
    <w:p w14:paraId="35A8E7F2" w14:textId="77777777" w:rsidR="0078608B" w:rsidRDefault="00CA331D">
      <w:pPr>
        <w:spacing w:after="0"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Προχωρήσ</w:t>
      </w:r>
      <w:r>
        <w:rPr>
          <w:rFonts w:eastAsia="Times New Roman"/>
          <w:szCs w:val="24"/>
        </w:rPr>
        <w:t>τε σας παρακαλώ.</w:t>
      </w:r>
    </w:p>
    <w:p w14:paraId="35A8E7F3" w14:textId="77777777" w:rsidR="0078608B" w:rsidRDefault="00CA331D">
      <w:pPr>
        <w:spacing w:after="0" w:line="600" w:lineRule="auto"/>
        <w:ind w:firstLine="720"/>
        <w:jc w:val="both"/>
        <w:rPr>
          <w:rFonts w:eastAsia="Times New Roman"/>
          <w:szCs w:val="24"/>
        </w:rPr>
      </w:pPr>
      <w:r>
        <w:rPr>
          <w:rFonts w:eastAsia="Times New Roman"/>
          <w:b/>
          <w:szCs w:val="24"/>
        </w:rPr>
        <w:t>ΑΘΑΝΑΣΙΑ</w:t>
      </w:r>
      <w:r>
        <w:rPr>
          <w:rFonts w:eastAsia="Times New Roman"/>
          <w:b/>
          <w:szCs w:val="24"/>
        </w:rPr>
        <w:t xml:space="preserve"> (ΣΙΑ)</w:t>
      </w:r>
      <w:r>
        <w:rPr>
          <w:rFonts w:eastAsia="Times New Roman"/>
          <w:b/>
          <w:szCs w:val="24"/>
        </w:rPr>
        <w:t xml:space="preserve"> ΑΝΑΓΝΩΣΤΟΠΟΥΛΟΥ (Αναπληρώτρια Υπουργός Παιδείας, Έρευνας και Θρησκευμάτων):</w:t>
      </w:r>
      <w:r>
        <w:rPr>
          <w:rFonts w:eastAsia="Times New Roman"/>
          <w:szCs w:val="24"/>
        </w:rPr>
        <w:t xml:space="preserve"> Εμείς κάνουμε κερκίδα; Εσείς κάνετε κερκίδα!</w:t>
      </w:r>
    </w:p>
    <w:p w14:paraId="35A8E7F4" w14:textId="77777777" w:rsidR="0078608B" w:rsidRDefault="00CA331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Εμείς, εν πάση περιπτώσει, για το θέμα του Εθνικού Συμβουλίου Ραδιοτηλεόρασης και τις </w:t>
      </w:r>
      <w:r>
        <w:rPr>
          <w:rFonts w:eastAsia="Times New Roman"/>
          <w:szCs w:val="24"/>
        </w:rPr>
        <w:t>τηλεοπτικές άδειες έχουμε μ</w:t>
      </w:r>
      <w:r>
        <w:rPr>
          <w:rFonts w:eastAsia="Times New Roman"/>
          <w:szCs w:val="24"/>
        </w:rPr>
        <w:t>ί</w:t>
      </w:r>
      <w:r>
        <w:rPr>
          <w:rFonts w:eastAsia="Times New Roman"/>
          <w:szCs w:val="24"/>
        </w:rPr>
        <w:t xml:space="preserve">α πρόταση να κάνουμε ως Ποτάμι. Πρέπει αυτή η αδυσώπητη σύγκρουση για τις τηλεοπτικές άδειες να σταματήσει εδώ. </w:t>
      </w:r>
    </w:p>
    <w:p w14:paraId="35A8E7F5" w14:textId="77777777" w:rsidR="0078608B" w:rsidRDefault="00CA331D">
      <w:pPr>
        <w:spacing w:after="0" w:line="600" w:lineRule="auto"/>
        <w:ind w:firstLine="720"/>
        <w:jc w:val="both"/>
        <w:rPr>
          <w:rFonts w:eastAsia="Times New Roman"/>
          <w:szCs w:val="24"/>
        </w:rPr>
      </w:pPr>
      <w:r>
        <w:rPr>
          <w:rFonts w:eastAsia="Times New Roman"/>
          <w:szCs w:val="24"/>
        </w:rPr>
        <w:t>Προτείνουμε, λοιπόν, ο κ. Βούτσης, ο Πρόεδρος του Κοινοβουλίου, αφού πρώτα βγει η απόφαση του Συμβουλίου της Επικρα</w:t>
      </w:r>
      <w:r>
        <w:rPr>
          <w:rFonts w:eastAsia="Times New Roman"/>
          <w:szCs w:val="24"/>
        </w:rPr>
        <w:t>τείας για τις τηλεοπτικές άδειες, να αναλάβει την πρωτοβουλία για τη συγκρότηση ενός νόμιμου Εθνικού Συμβουλίου Ραδιοτηλεόρασης. Έως τότε ας γίνει ένα μορατόριουμ, διότι δεν μπορεί να θέλετε το Εθνικό Συμβούλιο Ραδιοτηλεόρασης να βγάλει τις άδειες για τα π</w:t>
      </w:r>
      <w:r>
        <w:rPr>
          <w:rFonts w:eastAsia="Times New Roman"/>
          <w:szCs w:val="24"/>
        </w:rPr>
        <w:t xml:space="preserve">εριφερειακά κανάλια, αλλά να μην το θέλετε να βγάλει τις άδειες για τα εθνικά κανάλια. Τι θα γίνει; Δύο μέτρα και δύο σταθμά; Ή το Εθνικό Συμβούλιο Ραδιοτηλεόρασης για όλα ή ο νόμος Παππά για όλα, που εσείς υποστηρίζετε και εμείς </w:t>
      </w:r>
      <w:r>
        <w:rPr>
          <w:rFonts w:eastAsia="Times New Roman"/>
          <w:szCs w:val="24"/>
        </w:rPr>
        <w:lastRenderedPageBreak/>
        <w:t>θεωρούμε ότι τα καταπέσει,</w:t>
      </w:r>
      <w:r>
        <w:rPr>
          <w:rFonts w:eastAsia="Times New Roman"/>
          <w:szCs w:val="24"/>
        </w:rPr>
        <w:t xml:space="preserve"> αλλά οφείλουμε όλοι να περιμένουμε την απόφαση του Συμβουλίου της Επικρατείας. </w:t>
      </w:r>
    </w:p>
    <w:p w14:paraId="35A8E7F6" w14:textId="77777777" w:rsidR="0078608B" w:rsidRDefault="00CA331D">
      <w:pPr>
        <w:spacing w:after="0" w:line="600" w:lineRule="auto"/>
        <w:ind w:firstLine="720"/>
        <w:jc w:val="both"/>
        <w:rPr>
          <w:rFonts w:eastAsia="Times New Roman"/>
          <w:szCs w:val="24"/>
        </w:rPr>
      </w:pPr>
      <w:r>
        <w:rPr>
          <w:rFonts w:eastAsia="Times New Roman"/>
          <w:szCs w:val="24"/>
        </w:rPr>
        <w:t>Έως τότε, λοιπόν, καλό θα ήταν και η Κυβέρνηση και η Αντιπολίτευση να βάλουν το ξίφος στο θηκάρι, να περιμένουμε την απόφαση του Συμβουλίου της Επικρατείας και μετά όλες οι πο</w:t>
      </w:r>
      <w:r>
        <w:rPr>
          <w:rFonts w:eastAsia="Times New Roman"/>
          <w:szCs w:val="24"/>
        </w:rPr>
        <w:t>λιτικές δυνάμεις να δεσμευτούν ότι θα υλοποιήσουν με νόμο αυτήν την απόφαση, όποια και αν είναι, με το σχετικό νόμο που θα χρειάζεται αλλαγή ή μη αλλαγή ανάλογα με την απόφαση του δικαστηρίου. Αυτή είναι η πρότασή μας.</w:t>
      </w:r>
    </w:p>
    <w:p w14:paraId="35A8E7F7" w14:textId="77777777" w:rsidR="0078608B" w:rsidRDefault="00CA331D">
      <w:pPr>
        <w:spacing w:after="0" w:line="600" w:lineRule="auto"/>
        <w:ind w:firstLine="720"/>
        <w:jc w:val="both"/>
        <w:rPr>
          <w:rFonts w:eastAsia="Times New Roman"/>
          <w:szCs w:val="24"/>
        </w:rPr>
      </w:pPr>
      <w:r>
        <w:rPr>
          <w:rFonts w:eastAsia="Times New Roman"/>
          <w:szCs w:val="24"/>
        </w:rPr>
        <w:t>Έρχομαι στο σχέδιο νόμου. Στην τρέχου</w:t>
      </w:r>
      <w:r>
        <w:rPr>
          <w:rFonts w:eastAsia="Times New Roman"/>
          <w:szCs w:val="24"/>
        </w:rPr>
        <w:t xml:space="preserve">σα δύσκολη, λοιπόν, οικονομική συγκυρία μόνο ένα είναι το φωτεινό μονοπάτι, που θα μας βγάλει από την κρίση. Η επένδυση στην επιστήμη, την έρευνα, την τεχνολογία, στα νέα μυαλά, στους νέους ανθρώπους. </w:t>
      </w:r>
    </w:p>
    <w:p w14:paraId="35A8E7F8" w14:textId="77777777" w:rsidR="0078608B" w:rsidRDefault="00CA331D">
      <w:pPr>
        <w:spacing w:after="0" w:line="600" w:lineRule="auto"/>
        <w:ind w:firstLine="720"/>
        <w:jc w:val="both"/>
        <w:rPr>
          <w:rFonts w:eastAsia="Times New Roman"/>
          <w:szCs w:val="24"/>
        </w:rPr>
      </w:pPr>
      <w:r>
        <w:rPr>
          <w:rFonts w:eastAsia="Times New Roman"/>
          <w:szCs w:val="24"/>
        </w:rPr>
        <w:t>Εμείς θεωρούμε ότι η διαρροή νέων επιστημόνων στο εξωτ</w:t>
      </w:r>
      <w:r>
        <w:rPr>
          <w:rFonts w:eastAsia="Times New Roman"/>
          <w:szCs w:val="24"/>
        </w:rPr>
        <w:t>ερικό είναι βεβαίως, μ</w:t>
      </w:r>
      <w:r>
        <w:rPr>
          <w:rFonts w:eastAsia="Times New Roman"/>
          <w:szCs w:val="24"/>
        </w:rPr>
        <w:t>ί</w:t>
      </w:r>
      <w:r>
        <w:rPr>
          <w:rFonts w:eastAsia="Times New Roman"/>
          <w:szCs w:val="24"/>
        </w:rPr>
        <w:t xml:space="preserve">α ανοιχτή πληγή που συνεχίζει να αιμορραγεί, αλλά μπορεί να ανατραπεί, μπορεί να ανακοπεί, με πολλά μικρά βήματα. Οφείλουμε, όμως, να καταλάβουμε ότι η φυγή των νέων στο εξωτερικό δεν είναι μόνο αποτέλεσμα της </w:t>
      </w:r>
      <w:r>
        <w:rPr>
          <w:rFonts w:eastAsia="Times New Roman"/>
          <w:szCs w:val="24"/>
        </w:rPr>
        <w:lastRenderedPageBreak/>
        <w:t xml:space="preserve">οικονομικής κρίσης. </w:t>
      </w:r>
      <w:r>
        <w:rPr>
          <w:rFonts w:eastAsia="Times New Roman"/>
          <w:szCs w:val="24"/>
        </w:rPr>
        <w:t xml:space="preserve">Είναι κυρίως αποτέλεσμα της κρίσης αξιών. Είναι κυρίως αποτέλεσμα της αναξιοκρατίας, του πελατειακού κράτους, του κομματισμού παντού. Είναι το γνωστό πρόβλημα της ύπαρξης μη ίσων ευκαιριών. Κάποιοι είναι πιο ίσοι από κάποιους άλλους και προηγούνται παντού </w:t>
      </w:r>
      <w:r>
        <w:rPr>
          <w:rFonts w:eastAsia="Times New Roman"/>
          <w:szCs w:val="24"/>
        </w:rPr>
        <w:t>στα καλύτερα. Αυτό είναι το πρόβλημα.</w:t>
      </w:r>
    </w:p>
    <w:p w14:paraId="35A8E7F9" w14:textId="77777777" w:rsidR="0078608B" w:rsidRDefault="00CA331D">
      <w:pPr>
        <w:spacing w:after="0" w:line="600" w:lineRule="auto"/>
        <w:ind w:firstLine="720"/>
        <w:jc w:val="both"/>
        <w:rPr>
          <w:rFonts w:eastAsia="Times New Roman"/>
          <w:szCs w:val="24"/>
        </w:rPr>
      </w:pPr>
      <w:r>
        <w:rPr>
          <w:rFonts w:eastAsia="Times New Roman"/>
          <w:szCs w:val="24"/>
        </w:rPr>
        <w:t xml:space="preserve">Η ίδρυση από το προτεινόμενο σχέδιο νόμου του Ελληνικού Ιδρύματος Έρευνας και Καινοτομίας, θεωρούμε ότι είναι ένα θετικό βήμα. Όπως βλέπετε, κύριοι συνάδελφοι, εμείς αυτά που βλέπουμε θετικά τα λέμε, αυτά που βλέπουμε </w:t>
      </w:r>
      <w:r>
        <w:rPr>
          <w:rFonts w:eastAsia="Times New Roman"/>
          <w:szCs w:val="24"/>
        </w:rPr>
        <w:t xml:space="preserve">αρνητικά θα έχουμε βεβαίως το καθήκον αλλά και το δικαίωμα ενώπιον σας να τα καυτηριάζουμε. Θεωρούμε, λοιπόν, ότι είναι ένα θετικό βήμα. Επίσης, θετικό είναι ότι ο κύριος Υπουργός έκανε δεκτές αρκετές από τις προτάσεις του Ποταμιού. </w:t>
      </w:r>
    </w:p>
    <w:p w14:paraId="35A8E7FA" w14:textId="77777777" w:rsidR="0078608B" w:rsidRDefault="00CA331D">
      <w:pPr>
        <w:spacing w:after="0" w:line="600" w:lineRule="auto"/>
        <w:ind w:firstLine="720"/>
        <w:jc w:val="both"/>
        <w:rPr>
          <w:rFonts w:eastAsia="Times New Roman"/>
          <w:szCs w:val="24"/>
        </w:rPr>
      </w:pPr>
      <w:r>
        <w:rPr>
          <w:rFonts w:eastAsia="Times New Roman"/>
          <w:szCs w:val="24"/>
        </w:rPr>
        <w:t>Υπάρχουν όμως και κάπο</w:t>
      </w:r>
      <w:r>
        <w:rPr>
          <w:rFonts w:eastAsia="Times New Roman"/>
          <w:szCs w:val="24"/>
        </w:rPr>
        <w:t xml:space="preserve">ια θολά σημεία, όπως επεσήμανε ο εισηγητής μας, ο κ. Μαυρωτάς, όπως ως προς το δάνειο των 180 εκατομμυρίων ευρώ που παίρνουμε από την Ευρωπαϊκή Τράπεζα Επενδύσεων και τους όρους λήψης του. </w:t>
      </w:r>
    </w:p>
    <w:p w14:paraId="35A8E7FB" w14:textId="77777777" w:rsidR="0078608B" w:rsidRDefault="00CA331D">
      <w:pPr>
        <w:spacing w:after="0" w:line="600" w:lineRule="auto"/>
        <w:ind w:firstLine="720"/>
        <w:jc w:val="both"/>
        <w:rPr>
          <w:rFonts w:eastAsia="Times New Roman"/>
          <w:szCs w:val="24"/>
        </w:rPr>
      </w:pPr>
      <w:r>
        <w:rPr>
          <w:rFonts w:eastAsia="Times New Roman"/>
          <w:szCs w:val="24"/>
        </w:rPr>
        <w:lastRenderedPageBreak/>
        <w:t>Υπάρχουν κάποια θολά σημεία σε σχέση με την επικάλυψη αρμοδιοτήτων</w:t>
      </w:r>
      <w:r>
        <w:rPr>
          <w:rFonts w:eastAsia="Times New Roman"/>
          <w:szCs w:val="24"/>
        </w:rPr>
        <w:t xml:space="preserve"> και σκοπών, πρωτίστως με τη Γενική Γραμματεία Έρευνας και Τεχνολογίας -το ανέλυσαν πάρα πολύ οι υπόλοιποι συνάδελφοι-, τη στελέχωση και την αξιολόγηση του έργου της και των οργάνων της στην Ελλάδα. </w:t>
      </w:r>
    </w:p>
    <w:p w14:paraId="35A8E7FC" w14:textId="77777777" w:rsidR="0078608B" w:rsidRDefault="00CA331D">
      <w:pPr>
        <w:spacing w:after="0" w:line="600" w:lineRule="auto"/>
        <w:ind w:firstLine="720"/>
        <w:jc w:val="both"/>
        <w:rPr>
          <w:rFonts w:eastAsia="Times New Roman"/>
          <w:szCs w:val="24"/>
        </w:rPr>
      </w:pPr>
      <w:r>
        <w:rPr>
          <w:rFonts w:eastAsia="Times New Roman"/>
          <w:szCs w:val="24"/>
        </w:rPr>
        <w:t xml:space="preserve">Καλό είναι και πρέπει κάποια στιγμή να μάθουμε όχι μόνο </w:t>
      </w:r>
      <w:r>
        <w:rPr>
          <w:rFonts w:eastAsia="Times New Roman"/>
          <w:szCs w:val="24"/>
        </w:rPr>
        <w:t>να φτιάχνουμε κάτι ή να αντιγράφουμε πετυχημένες δομές διοίκησης κάπου αλλού –ίσως είναι και αυτό ένα καλό μοντέλο-, αλλά πρέπει να τις αξιολογούμε μετά τη σύστασή τους, να τις παρακολουθούμε βήμα</w:t>
      </w:r>
      <w:r>
        <w:rPr>
          <w:rFonts w:eastAsia="Times New Roman"/>
          <w:szCs w:val="24"/>
        </w:rPr>
        <w:t xml:space="preserve"> </w:t>
      </w:r>
      <w:r>
        <w:rPr>
          <w:rFonts w:eastAsia="Times New Roman"/>
          <w:szCs w:val="24"/>
        </w:rPr>
        <w:t>βήμα, ούτως ώστε να μην είμαστε μονίμως σε μία «μαύρη τρύπα</w:t>
      </w:r>
      <w:r>
        <w:rPr>
          <w:rFonts w:eastAsia="Times New Roman"/>
          <w:szCs w:val="24"/>
        </w:rPr>
        <w:t xml:space="preserve">» όπου ρίχνουμε χρήματα, πόρους, ανθρώπινους και μη, και χάνονται. Πρέπει, λοιπόν, να υπάρχει μία παρακολούθηση, έτσι ώστε οι δράσεις του </w:t>
      </w:r>
      <w:r>
        <w:rPr>
          <w:rFonts w:eastAsia="Times New Roman"/>
          <w:szCs w:val="24"/>
        </w:rPr>
        <w:t>ι</w:t>
      </w:r>
      <w:r>
        <w:rPr>
          <w:rFonts w:eastAsia="Times New Roman"/>
          <w:szCs w:val="24"/>
        </w:rPr>
        <w:t>δρύματος να μην είναι αποσπασματικές.</w:t>
      </w:r>
    </w:p>
    <w:p w14:paraId="35A8E7FD" w14:textId="77777777" w:rsidR="0078608B" w:rsidRDefault="00CA331D">
      <w:pPr>
        <w:spacing w:after="0" w:line="600" w:lineRule="auto"/>
        <w:ind w:firstLine="720"/>
        <w:jc w:val="both"/>
        <w:rPr>
          <w:rFonts w:eastAsia="Times New Roman"/>
          <w:szCs w:val="24"/>
        </w:rPr>
      </w:pPr>
      <w:r>
        <w:rPr>
          <w:rFonts w:eastAsia="Times New Roman"/>
          <w:szCs w:val="24"/>
        </w:rPr>
        <w:t>Κυρίες και κύριοι συνάδελφοι, εμείς θεωρούμε ότι εάν οι νέοι Έλληνες που βρίσκο</w:t>
      </w:r>
      <w:r>
        <w:rPr>
          <w:rFonts w:eastAsia="Times New Roman"/>
          <w:szCs w:val="24"/>
        </w:rPr>
        <w:t xml:space="preserve">νται στο εξωτερικό, είτε για σπουδές είτε για εργασία, δουν κάποια θετικά σημάδια, κάποιο «πράσινο φως» ως προς το ότι </w:t>
      </w:r>
      <w:r>
        <w:rPr>
          <w:rFonts w:eastAsia="Times New Roman"/>
          <w:szCs w:val="24"/>
        </w:rPr>
        <w:lastRenderedPageBreak/>
        <w:t>αλλάζει αυτή η ανισορροπία που υπάρχει υπέρ της αναξιοκρατίας και σε βάρος της αξιοκρατίας, θα είναι πρόθυμοι να αρχίσουν να σκέφτονται τ</w:t>
      </w:r>
      <w:r>
        <w:rPr>
          <w:rFonts w:eastAsia="Times New Roman"/>
          <w:szCs w:val="24"/>
        </w:rPr>
        <w:t xml:space="preserve">ην επιστροφή τους. </w:t>
      </w:r>
    </w:p>
    <w:p w14:paraId="35A8E7FE" w14:textId="77777777" w:rsidR="0078608B" w:rsidRDefault="00CA331D">
      <w:pPr>
        <w:spacing w:after="0" w:line="600" w:lineRule="auto"/>
        <w:ind w:firstLine="720"/>
        <w:jc w:val="both"/>
        <w:rPr>
          <w:rFonts w:eastAsia="Times New Roman"/>
          <w:szCs w:val="24"/>
        </w:rPr>
      </w:pPr>
      <w:r>
        <w:rPr>
          <w:rFonts w:eastAsia="Times New Roman"/>
          <w:szCs w:val="24"/>
        </w:rPr>
        <w:t>Ένα πολύ μικρό βηματάκι, θα σας έλεγα εγώ –μπορεί κάποιος να πει ότι δεν είναι και το ουσιαστικό και θα συμφωνήσω, αλλά είναι ένα μικρό βηματάκι- είναι να επιτραπεί στο μισό εκατομμύριο των Ελληνίδων και των Ελλήνων, των νέων παιδιών πο</w:t>
      </w:r>
      <w:r>
        <w:rPr>
          <w:rFonts w:eastAsia="Times New Roman"/>
          <w:szCs w:val="24"/>
        </w:rPr>
        <w:t>υ βρίσκονται στο εξωτερικό, να ψηφίζουν με επιστολική ψήφο, όπως γίνεται σ’ όλες τις ευρωπαϊκές χώρες. Γιατί αποκλείουμε αυτό το μισό εκατομμύριο του ανθού της ελληνικής νεολαίας, της επιστημοσύνης, της εργασίας, ανθρώπων που εν πάση περιπτώσει κυνηγάνε τη</w:t>
      </w:r>
      <w:r>
        <w:rPr>
          <w:rFonts w:eastAsia="Times New Roman"/>
          <w:szCs w:val="24"/>
        </w:rPr>
        <w:t xml:space="preserve"> ζωή; Γιατί τους κόβουμε τη δίοδο επικοινωνίας; Σε κάθε μέτωπο πρέπει να τους δείχνουμε ότι αυτοί που είναι στο εξωτερικό, αυτά τα παιδιά που άνοιξαν οι ορίζοντές τους και είδαν και τώρα μπορούν να συγκρίνουν, έχουν μία θέση εδώ, αλλά μία θέση, όπως σας εί</w:t>
      </w:r>
      <w:r>
        <w:rPr>
          <w:rFonts w:eastAsia="Times New Roman"/>
          <w:szCs w:val="24"/>
        </w:rPr>
        <w:t xml:space="preserve">πα, στη βάση της αξιοκρατίας και των ίσων ευκαιριών. </w:t>
      </w:r>
    </w:p>
    <w:p w14:paraId="35A8E7FF" w14:textId="77777777" w:rsidR="0078608B" w:rsidRDefault="00CA331D">
      <w:pPr>
        <w:spacing w:after="0" w:line="600" w:lineRule="auto"/>
        <w:ind w:firstLine="720"/>
        <w:jc w:val="both"/>
        <w:rPr>
          <w:rFonts w:eastAsia="Times New Roman"/>
          <w:szCs w:val="24"/>
        </w:rPr>
      </w:pPr>
      <w:r>
        <w:rPr>
          <w:rFonts w:eastAsia="Times New Roman"/>
          <w:szCs w:val="24"/>
        </w:rPr>
        <w:t>Αυτά είχα να σας πω. Τα υπόλοιπα από κοντά.</w:t>
      </w:r>
    </w:p>
    <w:p w14:paraId="35A8E800" w14:textId="77777777" w:rsidR="0078608B" w:rsidRDefault="00CA331D">
      <w:pPr>
        <w:spacing w:after="0" w:line="600" w:lineRule="auto"/>
        <w:ind w:firstLine="720"/>
        <w:jc w:val="both"/>
        <w:rPr>
          <w:rFonts w:eastAsia="Times New Roman"/>
          <w:szCs w:val="24"/>
        </w:rPr>
      </w:pPr>
      <w:r>
        <w:rPr>
          <w:rFonts w:eastAsia="Times New Roman"/>
          <w:szCs w:val="24"/>
        </w:rPr>
        <w:lastRenderedPageBreak/>
        <w:t>Σας ευχαριστώ.</w:t>
      </w:r>
    </w:p>
    <w:p w14:paraId="35A8E801" w14:textId="77777777" w:rsidR="0078608B" w:rsidRDefault="00CA331D">
      <w:pPr>
        <w:spacing w:after="0" w:line="600" w:lineRule="auto"/>
        <w:jc w:val="center"/>
        <w:rPr>
          <w:rFonts w:eastAsia="Times New Roman"/>
          <w:szCs w:val="24"/>
        </w:rPr>
      </w:pPr>
      <w:r>
        <w:rPr>
          <w:rFonts w:eastAsia="Times New Roman"/>
          <w:szCs w:val="24"/>
        </w:rPr>
        <w:t>(Χειροκροτήματα)</w:t>
      </w:r>
    </w:p>
    <w:p w14:paraId="35A8E802" w14:textId="77777777" w:rsidR="0078608B" w:rsidRDefault="00CA331D">
      <w:pPr>
        <w:spacing w:after="0" w:line="600" w:lineRule="auto"/>
        <w:ind w:firstLine="709"/>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Αμυρά.</w:t>
      </w:r>
    </w:p>
    <w:p w14:paraId="35A8E803" w14:textId="77777777" w:rsidR="0078608B" w:rsidRDefault="00CA331D">
      <w:pPr>
        <w:spacing w:after="0" w:line="600" w:lineRule="auto"/>
        <w:ind w:firstLine="720"/>
        <w:jc w:val="both"/>
        <w:rPr>
          <w:rFonts w:eastAsia="Times New Roman"/>
          <w:szCs w:val="24"/>
        </w:rPr>
      </w:pPr>
      <w:r>
        <w:rPr>
          <w:rFonts w:eastAsia="Times New Roman"/>
          <w:szCs w:val="24"/>
        </w:rPr>
        <w:t>Τον λόγο έχει ο κ. Αλέξανδρος Χαρίτσης, Υφυπουργός Οικονομίας, Αν</w:t>
      </w:r>
      <w:r>
        <w:rPr>
          <w:rFonts w:eastAsia="Times New Roman"/>
          <w:szCs w:val="24"/>
        </w:rPr>
        <w:t xml:space="preserve">άπτυξης και Τουρισμού για δέκα λεπτά. </w:t>
      </w:r>
    </w:p>
    <w:p w14:paraId="35A8E804" w14:textId="77777777" w:rsidR="0078608B" w:rsidRDefault="00CA331D">
      <w:pPr>
        <w:spacing w:after="0" w:line="600" w:lineRule="auto"/>
        <w:ind w:firstLine="720"/>
        <w:jc w:val="both"/>
        <w:rPr>
          <w:rFonts w:eastAsia="Times New Roman"/>
          <w:szCs w:val="24"/>
        </w:rPr>
      </w:pPr>
      <w:r>
        <w:rPr>
          <w:rFonts w:eastAsia="Times New Roman"/>
          <w:szCs w:val="24"/>
        </w:rPr>
        <w:t>Κύριε Υπουργέ, φαντάζομαι ότι είναι αρκετά.</w:t>
      </w:r>
    </w:p>
    <w:p w14:paraId="35A8E805" w14:textId="77777777" w:rsidR="0078608B" w:rsidRDefault="00CA331D">
      <w:pPr>
        <w:spacing w:after="0" w:line="600" w:lineRule="auto"/>
        <w:ind w:firstLine="720"/>
        <w:jc w:val="both"/>
        <w:rPr>
          <w:rFonts w:eastAsia="Times New Roman"/>
          <w:szCs w:val="24"/>
        </w:rPr>
      </w:pPr>
      <w:r>
        <w:rPr>
          <w:rFonts w:eastAsia="Times New Roman"/>
          <w:b/>
          <w:szCs w:val="24"/>
        </w:rPr>
        <w:t>ΑΛΕΞΑΝΔΡΟΣ ΧΑΡΙΤΣΗΣ (Υφυπουργός Οικονομίας, Ανάπτυξης και Τουρισμού):</w:t>
      </w:r>
      <w:r>
        <w:rPr>
          <w:rFonts w:eastAsia="Times New Roman"/>
          <w:szCs w:val="24"/>
        </w:rPr>
        <w:t xml:space="preserve"> Ναι, κύριε Πρόεδρε, είναι αρκετά. Σας ευχαριστώ πολύ.</w:t>
      </w:r>
    </w:p>
    <w:p w14:paraId="35A8E806" w14:textId="77777777" w:rsidR="0078608B" w:rsidRDefault="00CA331D">
      <w:pPr>
        <w:spacing w:after="0" w:line="600" w:lineRule="auto"/>
        <w:ind w:firstLine="720"/>
        <w:jc w:val="both"/>
        <w:rPr>
          <w:rFonts w:eastAsia="Times New Roman"/>
          <w:szCs w:val="24"/>
        </w:rPr>
      </w:pPr>
      <w:r>
        <w:rPr>
          <w:rFonts w:eastAsia="Times New Roman"/>
          <w:szCs w:val="24"/>
        </w:rPr>
        <w:t>Κυρίες και κύριοι Βουλευτές, θεωρώ ότι είναι πολύ</w:t>
      </w:r>
      <w:r>
        <w:rPr>
          <w:rFonts w:eastAsia="Times New Roman"/>
          <w:szCs w:val="24"/>
        </w:rPr>
        <w:t xml:space="preserve"> θετικό ότι με αφορμή το συγκεκριμένο νομοσχέδιο γίνεται στη Βουλή μια συζήτηση για την έρευνα. Θα μου επιτρέψετε να πω ότι, κατά τη γνώμη μου, είναι ένα πεδίο το οποίο θα έπρεπε να καταλαμβάνει περισσότερο χώρο συνολικά στο δημόσιο διάλογο.</w:t>
      </w:r>
    </w:p>
    <w:p w14:paraId="35A8E807" w14:textId="77777777" w:rsidR="0078608B" w:rsidRDefault="00CA331D">
      <w:pPr>
        <w:spacing w:after="0" w:line="600" w:lineRule="auto"/>
        <w:ind w:firstLine="720"/>
        <w:jc w:val="both"/>
        <w:rPr>
          <w:rFonts w:eastAsia="Times New Roman"/>
          <w:szCs w:val="24"/>
        </w:rPr>
      </w:pPr>
      <w:r>
        <w:rPr>
          <w:rFonts w:eastAsia="Times New Roman"/>
          <w:szCs w:val="24"/>
        </w:rPr>
        <w:lastRenderedPageBreak/>
        <w:t>Βεβαίως, πρωτί</w:t>
      </w:r>
      <w:r>
        <w:rPr>
          <w:rFonts w:eastAsia="Times New Roman"/>
          <w:szCs w:val="24"/>
        </w:rPr>
        <w:t xml:space="preserve">στως στο Υπουργείο Παιδείας και συνολικά στην Κυβέρνηση αποδίδουμε κεντρική σημασία στην επιστημονική έρευνα και στην τεχνολογική ανάπτυξη ως πυλώνες του παραγωγικού μοντέλου που επιδιώκουμε να προωθήσουμε. </w:t>
      </w:r>
    </w:p>
    <w:p w14:paraId="35A8E808" w14:textId="77777777" w:rsidR="0078608B" w:rsidRDefault="00CA331D">
      <w:pPr>
        <w:spacing w:after="0" w:line="600" w:lineRule="auto"/>
        <w:ind w:firstLine="720"/>
        <w:jc w:val="both"/>
        <w:rPr>
          <w:rFonts w:eastAsia="Times New Roman"/>
          <w:szCs w:val="24"/>
        </w:rPr>
      </w:pPr>
      <w:r>
        <w:rPr>
          <w:rFonts w:eastAsia="Times New Roman"/>
          <w:szCs w:val="24"/>
        </w:rPr>
        <w:t>Η πολιτική της Κυβέρνησης είναι ενιαία και συνεκ</w:t>
      </w:r>
      <w:r>
        <w:rPr>
          <w:rFonts w:eastAsia="Times New Roman"/>
          <w:szCs w:val="24"/>
        </w:rPr>
        <w:t xml:space="preserve">τική και συνεργαζόμαστε πολύ στενά ως Υπουργείο Οικονομίας με τον τομέα έρευνας του Υπουργείου Παιδείας, έτσι ώστε αφενός να εξασφαλίσουμε την αναγκαία χρηματοδότηση των πρωτοβουλιών που αναλαμβάνονται από το Υπουργείο Παιδείας και αφετέρου να σχεδιάσουμε </w:t>
      </w:r>
      <w:r>
        <w:rPr>
          <w:rFonts w:eastAsia="Times New Roman"/>
          <w:szCs w:val="24"/>
        </w:rPr>
        <w:t>από κοινού την πολιτική η οποία είναι απαραίτητη, έτσι ώστε να συνδεθεί η ερευνητική δραστηριότητα με την παραγωγή, ώστε να επιτύχουμε τον μεγάλο προγραμματικό μας στόχο που είναι ο μετασχηματισμός της ελληνικής οικονομίας σε μία οικονομία έντασης γνώσης π</w:t>
      </w:r>
      <w:r>
        <w:rPr>
          <w:rFonts w:eastAsia="Times New Roman"/>
          <w:szCs w:val="24"/>
        </w:rPr>
        <w:t xml:space="preserve">ου επενδύει στην έρευνα και στην τεχνολογική καινοτομία. </w:t>
      </w:r>
    </w:p>
    <w:p w14:paraId="35A8E809" w14:textId="77777777" w:rsidR="0078608B" w:rsidRDefault="00CA331D">
      <w:pPr>
        <w:spacing w:after="0" w:line="600" w:lineRule="auto"/>
        <w:ind w:firstLine="720"/>
        <w:jc w:val="both"/>
        <w:rPr>
          <w:rFonts w:eastAsia="Times New Roman"/>
          <w:szCs w:val="24"/>
        </w:rPr>
      </w:pPr>
      <w:r>
        <w:rPr>
          <w:rFonts w:eastAsia="Times New Roman"/>
          <w:szCs w:val="24"/>
        </w:rPr>
        <w:t xml:space="preserve">Η στρατηγική υποτίμησης της εργασίας που ακολουθήθηκε τα προηγούμενα χρόνια θεωρούμε ότι απέδειξε ότι ήταν αδιέξοδη και καταστροφική. Οδήγησε στη μαζική μετανάστευση εκατοντάδων χιλιάδων </w:t>
      </w:r>
      <w:r>
        <w:rPr>
          <w:rFonts w:eastAsia="Times New Roman"/>
          <w:szCs w:val="24"/>
        </w:rPr>
        <w:lastRenderedPageBreak/>
        <w:t>νέων ανθρώπ</w:t>
      </w:r>
      <w:r>
        <w:rPr>
          <w:rFonts w:eastAsia="Times New Roman"/>
          <w:szCs w:val="24"/>
        </w:rPr>
        <w:t>ων, ενός ανθρώπινου δυναμικού ιδιαίτερα μορφωμένου και καταρτισμένου που θα έπρεπε να βρίσκεται στην προμετωπίδα της προσπάθειας για την οικονομική ανάταξη της χώρας και αφετέρου μείωσε κατά πολύ την ανταγωνιστικότητα της ελληνικής οικονομίας, καθώς αυτή η</w:t>
      </w:r>
      <w:r>
        <w:rPr>
          <w:rFonts w:eastAsia="Times New Roman"/>
          <w:szCs w:val="24"/>
        </w:rPr>
        <w:t xml:space="preserve"> πολιτική δεν μπόρεσε να αντιμετωπίσει ένα βασικό δομικό πρόβλημα της ελληνικής οικονομίας που ήταν οι πολύ χαμηλές επενδύσεις σε έρευνα και τεχνολογία.</w:t>
      </w:r>
    </w:p>
    <w:p w14:paraId="35A8E80A" w14:textId="77777777" w:rsidR="0078608B" w:rsidRDefault="00CA331D">
      <w:pPr>
        <w:spacing w:after="0" w:line="600" w:lineRule="auto"/>
        <w:ind w:firstLine="720"/>
        <w:jc w:val="both"/>
        <w:rPr>
          <w:rFonts w:eastAsia="Times New Roman"/>
          <w:szCs w:val="24"/>
        </w:rPr>
      </w:pPr>
      <w:r>
        <w:rPr>
          <w:rFonts w:eastAsia="Times New Roman"/>
          <w:szCs w:val="24"/>
        </w:rPr>
        <w:t>Στόχος δεν μπορεί να είναι πλέον μ</w:t>
      </w:r>
      <w:r>
        <w:rPr>
          <w:rFonts w:eastAsia="Times New Roman"/>
          <w:szCs w:val="24"/>
        </w:rPr>
        <w:t>ί</w:t>
      </w:r>
      <w:r>
        <w:rPr>
          <w:rFonts w:eastAsia="Times New Roman"/>
          <w:szCs w:val="24"/>
        </w:rPr>
        <w:t>α οικονομία φτηνού εργατικού δυναμικού, αλλά μια οικονομία που θα πα</w:t>
      </w:r>
      <w:r>
        <w:rPr>
          <w:rFonts w:eastAsia="Times New Roman"/>
          <w:szCs w:val="24"/>
        </w:rPr>
        <w:t xml:space="preserve">ράγει υπηρεσίες και προϊόντα κοινωνικά χρήσιμα και με σημαντική προστιθέμενη αξία. </w:t>
      </w:r>
    </w:p>
    <w:p w14:paraId="35A8E80B" w14:textId="77777777" w:rsidR="0078608B" w:rsidRDefault="00CA331D">
      <w:pPr>
        <w:spacing w:after="0" w:line="600" w:lineRule="auto"/>
        <w:ind w:firstLine="720"/>
        <w:jc w:val="both"/>
        <w:rPr>
          <w:rFonts w:eastAsia="Times New Roman"/>
          <w:szCs w:val="24"/>
        </w:rPr>
      </w:pPr>
      <w:r>
        <w:rPr>
          <w:rFonts w:eastAsia="Times New Roman"/>
          <w:szCs w:val="24"/>
        </w:rPr>
        <w:t xml:space="preserve">Βασικό συγκριτικό πλεονέκτημα της ελληνικής οικονομίας για να επιτευχθεί αυτός ο στόχος είναι το ανθρώπινο δυναμικό της, οι νέοι επιστήμονες, οι μηχανικοί, οι οποίοι έχουν </w:t>
      </w:r>
      <w:r>
        <w:rPr>
          <w:rFonts w:eastAsia="Times New Roman"/>
          <w:szCs w:val="24"/>
        </w:rPr>
        <w:t xml:space="preserve">τη δυνατότητα να βρεθούν με πρωταγωνιστικό ρόλο σ’ αυτήν την προσπάθεια. </w:t>
      </w:r>
    </w:p>
    <w:p w14:paraId="35A8E80C" w14:textId="77777777" w:rsidR="0078608B" w:rsidRDefault="00CA331D">
      <w:pPr>
        <w:spacing w:after="0" w:line="600" w:lineRule="auto"/>
        <w:ind w:firstLine="720"/>
        <w:jc w:val="both"/>
        <w:rPr>
          <w:rFonts w:eastAsia="Times New Roman"/>
          <w:szCs w:val="24"/>
        </w:rPr>
      </w:pPr>
      <w:r>
        <w:rPr>
          <w:rFonts w:eastAsia="Times New Roman"/>
          <w:szCs w:val="24"/>
        </w:rPr>
        <w:lastRenderedPageBreak/>
        <w:t>Είναι χαρακτηριστικό ότι σύμφωνα και με τα επίσημα στοιχεία τα οποία υπάρχουν από το παγκόσμιο οικονομικό φόρουμ, η ελληνική οικονομία βρίσκεται πολύ ψηλά στη διαθεσιμότητα επιστημόν</w:t>
      </w:r>
      <w:r>
        <w:rPr>
          <w:rFonts w:eastAsia="Times New Roman"/>
          <w:szCs w:val="24"/>
        </w:rPr>
        <w:t>ων και μηχανικών, όπως επίσης σχετικά ψηλά και στις ευρεσιτεχνίες κατά κεφαλή, βρίσκεται όμως πάρα πολύ χαμηλά στην υιοθέτηση καινοτομιών, στις δαπάνες για έρευνα και ανάπτυξη επιχειρήσεων.</w:t>
      </w:r>
    </w:p>
    <w:p w14:paraId="35A8E80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Οι προϋποθέσεις, λοιπόν, υπάρχουν, αλλά αυτές οι προϋποθέσεις δεν </w:t>
      </w:r>
      <w:r>
        <w:rPr>
          <w:rFonts w:eastAsia="Times New Roman" w:cs="Times New Roman"/>
          <w:szCs w:val="24"/>
        </w:rPr>
        <w:t xml:space="preserve">αξιοποιούνται. Για την Κυβέρνηση αποτελεί πρώτη προτεραιότητα η ανάσχεση της τάσης φυγής των νέων επιστημόνων στο εξωτερικό, η ανάσχεση του λεγόμενου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w:t>
      </w:r>
    </w:p>
    <w:p w14:paraId="35A8E80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Οι δράσεις οι οποίες έχουν σχεδιαστεί για να επιτευχθεί αυτή η πολιτική βασίζονται σε τρεις </w:t>
      </w:r>
      <w:r>
        <w:rPr>
          <w:rFonts w:eastAsia="Times New Roman" w:cs="Times New Roman"/>
          <w:szCs w:val="24"/>
        </w:rPr>
        <w:t xml:space="preserve">βασικούς άξονες: Πρώτον, στήριξη νέας δυναμικής επιχειρηματικότητας σε όλες της τις μορφές. Τις επόμενες ημέρες νομίζω ότι θα υπάρχει δυνατότητα συζήτησης και ενός ακόμη σημαντικού νομοσχεδίου που εισάγει νέες μορφές επιχειρηματικότητας και αναφέρομαι στο </w:t>
      </w:r>
      <w:r>
        <w:rPr>
          <w:rFonts w:eastAsia="Times New Roman" w:cs="Times New Roman"/>
          <w:szCs w:val="24"/>
        </w:rPr>
        <w:t xml:space="preserve">νομοσχέδιο για την κοινωνική οικονομία. Δεύτερον, ενίσχυση της έρευνας και της δουλειάς η οποία γίνεται στα ερευνητικά και πανεπιστημιακά ιδρύματα της </w:t>
      </w:r>
      <w:r>
        <w:rPr>
          <w:rFonts w:eastAsia="Times New Roman" w:cs="Times New Roman"/>
          <w:szCs w:val="24"/>
        </w:rPr>
        <w:lastRenderedPageBreak/>
        <w:t>χώρας. Και τρίτον, σύνδεση αυτών των –πολλές φορές- δύο κόσμων που βρίσκονται σε πλήρη απόκλιση, του κόσμ</w:t>
      </w:r>
      <w:r>
        <w:rPr>
          <w:rFonts w:eastAsia="Times New Roman" w:cs="Times New Roman"/>
          <w:szCs w:val="24"/>
        </w:rPr>
        <w:t xml:space="preserve">ου της έρευνας και του κόσμου της παραγωγής. </w:t>
      </w:r>
    </w:p>
    <w:p w14:paraId="35A8E80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Μέσα σε αυτήν τη συνολική προσπάθεια της Κυβέρνησης η πρωτοβουλία η οποία αναλήφθηκε από το Υπουργείο Παιδείας και από τον Αναπληρωτή Υπουργό Έρευνας τον Κώστα Φωτάκη για τη σύσταση του Ελληνικού Ιδρύματος Έρευ</w:t>
      </w:r>
      <w:r>
        <w:rPr>
          <w:rFonts w:eastAsia="Times New Roman" w:cs="Times New Roman"/>
          <w:szCs w:val="24"/>
        </w:rPr>
        <w:t xml:space="preserve">νας και Καινοτομίας, του ΕΛΙΔΕΚ, θεωρούμε ότι θα παίξει πάρα πολύ σημαντικό ρόλο. Ήδη έχει αναφερθεί ο Υπουργός αναλυτικά στα βασικά χαρακτηριστικά του Ιδρύματος. Δεν χρειάζεται να προσθέσουμε κάτι περισσότερο. </w:t>
      </w:r>
    </w:p>
    <w:p w14:paraId="35A8E81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Θα πω μόνο δ</w:t>
      </w:r>
      <w:r>
        <w:rPr>
          <w:rFonts w:eastAsia="Times New Roman" w:cs="Times New Roman"/>
          <w:szCs w:val="24"/>
        </w:rPr>
        <w:t>ύ</w:t>
      </w:r>
      <w:r>
        <w:rPr>
          <w:rFonts w:eastAsia="Times New Roman" w:cs="Times New Roman"/>
          <w:szCs w:val="24"/>
        </w:rPr>
        <w:t>ο λόγια για τη χρηματοδότηση. Ό</w:t>
      </w:r>
      <w:r>
        <w:rPr>
          <w:rFonts w:eastAsia="Times New Roman" w:cs="Times New Roman"/>
          <w:szCs w:val="24"/>
        </w:rPr>
        <w:t>πως γνωρίζετε, έχουν εξασφαλιστεί πόροι από την Ευρωπαϊκή Τράπεζα Επενδύσεων ύψους 180 εκατομμυρίων ευρώ. Αυτή η δανειακή σύμβαση –θα μου επιτρέψετε να πω- δεν αποτελεί κεραυνό εν αιθρία. Συνδέεται με μια σειρά κοινές πρωτοβουλίες που έχουμε αναλάβει το τε</w:t>
      </w:r>
      <w:r>
        <w:rPr>
          <w:rFonts w:eastAsia="Times New Roman" w:cs="Times New Roman"/>
          <w:szCs w:val="24"/>
        </w:rPr>
        <w:t xml:space="preserve">λευταίο διάστημα και ως Υπουργείο Οικονομίας με την Ευρωπαϊκή Τράπεζα Επενδύσεων για την ενίσχυση σημαντικών έργων και πρωτοβουλιών της Κυβέρνησης και θεωρούμε ότι δείχνει </w:t>
      </w:r>
      <w:r>
        <w:rPr>
          <w:rFonts w:eastAsia="Times New Roman" w:cs="Times New Roman"/>
          <w:szCs w:val="24"/>
        </w:rPr>
        <w:lastRenderedPageBreak/>
        <w:t>και την εμπιστοσύνη της Ευρωπαϊκής Κεντρικής Τράπεζας Επενδύσεων στις προοπτικές της</w:t>
      </w:r>
      <w:r>
        <w:rPr>
          <w:rFonts w:eastAsia="Times New Roman" w:cs="Times New Roman"/>
          <w:szCs w:val="24"/>
        </w:rPr>
        <w:t xml:space="preserve"> ελληνικής οικονομίας. </w:t>
      </w:r>
    </w:p>
    <w:p w14:paraId="35A8E81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Συμπληρωματικά όμως με αυτούς τους πόρους, γιατί βεβαίως δεν μπορεί η χρηματοδότηση ενός τέτοιο εγχειρήματος να βασίζεται αποκλειστικά στο δάνειο από την Ευρωπαϊκή Τράπεζα Επενδύσεων, προχωρήσαμε στον προγραμματισμό δέσμευσης πόρων </w:t>
      </w:r>
      <w:r>
        <w:rPr>
          <w:rFonts w:eastAsia="Times New Roman" w:cs="Times New Roman"/>
          <w:szCs w:val="24"/>
        </w:rPr>
        <w:t xml:space="preserve">και από το εθνικό σκέλος του Προγράμματος Δημοσίων Επενδύσεων. </w:t>
      </w:r>
    </w:p>
    <w:p w14:paraId="35A8E81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πειδή άκουσα πριν περί προγραμματισμού, να αναφέρω ότι ήδη έχουν δεσμευτεί οι σχετικοί πόροι για την επόμενη τριετία. Τα ποσά τα οποία έχουν δεσμευτεί από το πρόγραμμα δημοσίων επενδύσεων είν</w:t>
      </w:r>
      <w:r>
        <w:rPr>
          <w:rFonts w:eastAsia="Times New Roman" w:cs="Times New Roman"/>
          <w:szCs w:val="24"/>
        </w:rPr>
        <w:t xml:space="preserve">αι 5 εκατομμύρια ευρώ για το 2016 μέχρι το τέλος του χρόνου, 15 εκατομμύρια ευρώ για το 2017 και από 20 εκατομμύρια ευρώ για το 2018 και το 2019. </w:t>
      </w:r>
    </w:p>
    <w:p w14:paraId="35A8E81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Συνολικά η πολιτική μας είναι να αξιοποιήσουμε στο μέγιστο βαθμό τις δυνατότητες που μας δίνει το Εθνικό Πρόγραμμα Δημοσίων Επενδύσεων. Για αυτό και όπως αποτυπώθηκε στο προσχέδιο του </w:t>
      </w:r>
      <w:r>
        <w:rPr>
          <w:rFonts w:eastAsia="Times New Roman" w:cs="Times New Roman"/>
          <w:szCs w:val="24"/>
        </w:rPr>
        <w:lastRenderedPageBreak/>
        <w:t>προϋπολογισμού, το οποίο κατατέθηκε στη Βουλή πριν από λίγες ημέρες, προ</w:t>
      </w:r>
      <w:r>
        <w:rPr>
          <w:rFonts w:eastAsia="Times New Roman" w:cs="Times New Roman"/>
          <w:szCs w:val="24"/>
        </w:rPr>
        <w:t>χωρούμε στην αύξηση των σχετικών κονδυλίων, συνολικά για το Εθνικό Πρόγραμμα Δημοσίων Επενδύσεων στο 1 δισεκατομμύριο ευρώ για το 2017-2018 και 1,25 δισεκατομμύριο ευρώ για το 2019 και το 2020, για πρώτη φορά –θα μου επιτρέψετε να σημειώσω- μετά από μία δε</w:t>
      </w:r>
      <w:r>
        <w:rPr>
          <w:rFonts w:eastAsia="Times New Roman" w:cs="Times New Roman"/>
          <w:szCs w:val="24"/>
        </w:rPr>
        <w:t xml:space="preserve">καετία συνεχούς πτώσης των μεγεθών του </w:t>
      </w:r>
      <w:r>
        <w:rPr>
          <w:rFonts w:eastAsia="Times New Roman" w:cs="Times New Roman"/>
          <w:szCs w:val="24"/>
        </w:rPr>
        <w:t>Ε</w:t>
      </w:r>
      <w:r>
        <w:rPr>
          <w:rFonts w:eastAsia="Times New Roman" w:cs="Times New Roman"/>
          <w:szCs w:val="24"/>
        </w:rPr>
        <w:t xml:space="preserve">θνικού Προγράμματος Δημοσίων Επενδύσεων. Συνολικά, λοιπόν, για το ΕΛΙΔΕΚ θα αξιοποιηθούν πόροι 240 εκατομμυρίων ευρώ για την τριετία 2016-2018. </w:t>
      </w:r>
    </w:p>
    <w:p w14:paraId="35A8E814"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Η προϋπόθεση ήταν 60</w:t>
      </w:r>
      <w:r>
        <w:rPr>
          <w:rFonts w:eastAsia="Times New Roman" w:cs="Times New Roman"/>
          <w:szCs w:val="24"/>
        </w:rPr>
        <w:t xml:space="preserve"> εκατομμύρια</w:t>
      </w:r>
      <w:r>
        <w:rPr>
          <w:rFonts w:eastAsia="Times New Roman" w:cs="Times New Roman"/>
          <w:szCs w:val="24"/>
        </w:rPr>
        <w:t>.</w:t>
      </w:r>
    </w:p>
    <w:p w14:paraId="35A8E815"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ΑΛΕΞΑΝΔΡΟΣ ΧΑΡΙΤΣΗΣ (</w:t>
      </w:r>
      <w:r>
        <w:rPr>
          <w:rFonts w:eastAsia="Times New Roman" w:cs="Times New Roman"/>
          <w:b/>
          <w:szCs w:val="24"/>
        </w:rPr>
        <w:t xml:space="preserve">Υφυπουργός Οικονομίας, Ανάπτυξης και Τουρισμού): </w:t>
      </w:r>
      <w:r>
        <w:rPr>
          <w:rFonts w:eastAsia="Times New Roman" w:cs="Times New Roman"/>
          <w:szCs w:val="24"/>
        </w:rPr>
        <w:t>Συνολικά 240</w:t>
      </w:r>
      <w:r>
        <w:rPr>
          <w:rFonts w:eastAsia="Times New Roman" w:cs="Times New Roman"/>
          <w:szCs w:val="24"/>
        </w:rPr>
        <w:t xml:space="preserve"> εκατομμύρια</w:t>
      </w:r>
      <w:r>
        <w:rPr>
          <w:rFonts w:eastAsia="Times New Roman" w:cs="Times New Roman"/>
          <w:szCs w:val="24"/>
        </w:rPr>
        <w:t xml:space="preserve">, 180 </w:t>
      </w:r>
      <w:r>
        <w:rPr>
          <w:rFonts w:eastAsia="Times New Roman" w:cs="Times New Roman"/>
          <w:szCs w:val="24"/>
        </w:rPr>
        <w:t xml:space="preserve">εκατομμύρια </w:t>
      </w:r>
      <w:r>
        <w:rPr>
          <w:rFonts w:eastAsia="Times New Roman" w:cs="Times New Roman"/>
          <w:szCs w:val="24"/>
        </w:rPr>
        <w:t>συν 60</w:t>
      </w:r>
      <w:r>
        <w:rPr>
          <w:rFonts w:eastAsia="Times New Roman" w:cs="Times New Roman"/>
          <w:szCs w:val="24"/>
        </w:rPr>
        <w:t xml:space="preserve"> εκατομμύρια</w:t>
      </w:r>
      <w:r>
        <w:rPr>
          <w:rFonts w:eastAsia="Times New Roman" w:cs="Times New Roman"/>
          <w:szCs w:val="24"/>
        </w:rPr>
        <w:t xml:space="preserve">. </w:t>
      </w:r>
    </w:p>
    <w:p w14:paraId="35A8E81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Βεβαίως, η έρευνα δεν χρηματοδοτείται μόνο από τη συγκεκριμένη πρωτοβουλία, η οποία είναι πάρα πολύ σημαντική. Χρηματοδοτείται και από το ΕΣΠΑ. </w:t>
      </w:r>
      <w:r>
        <w:rPr>
          <w:rFonts w:eastAsia="Times New Roman" w:cs="Times New Roman"/>
          <w:szCs w:val="24"/>
        </w:rPr>
        <w:t xml:space="preserve">Όμως, όπως ανέφερε και ο Υπουργός, στο ΕΣΠΑ λόγω κανονιστικών περιορισμών τίθενται ζητήματα θεματικής και γεωγραφικής κατανομής. Οι πόροι του </w:t>
      </w:r>
      <w:r>
        <w:rPr>
          <w:rFonts w:eastAsia="Times New Roman" w:cs="Times New Roman"/>
          <w:szCs w:val="24"/>
        </w:rPr>
        <w:lastRenderedPageBreak/>
        <w:t>ΕΣΠΑ είναι βεβαίως πάρα πολύ σημαντικοί και θα αξιοποιηθούν στο μέγιστο βαθμό όπως ήδη συμβαίνει. Όμως και το συγκ</w:t>
      </w:r>
      <w:r>
        <w:rPr>
          <w:rFonts w:eastAsia="Times New Roman" w:cs="Times New Roman"/>
          <w:szCs w:val="24"/>
        </w:rPr>
        <w:t xml:space="preserve">εκριμένο Ίδρυμα, ο συγκεκριμένος φορέας με τους αυξημένους –αν θέλετε- βαθμούς ελευθερίας και το ιδιαίτερο καθεστώς, θα μπορέσει να λειτουργήσει συμπληρωματικά σε σχέση με όλες τις άλλες πρωτοβουλίες της Κυβέρνησης για τη χρηματοδότηση της έρευνας. </w:t>
      </w:r>
    </w:p>
    <w:p w14:paraId="35A8E81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Σε σχέ</w:t>
      </w:r>
      <w:r>
        <w:rPr>
          <w:rFonts w:eastAsia="Times New Roman" w:cs="Times New Roman"/>
          <w:szCs w:val="24"/>
        </w:rPr>
        <w:t>ση με το ΕΣΠΑ, ενισχύεται αφενός η βασική και εφαρμοσμένη έρευνα σε πανεπιστημιακά και ερευνητικά ιδρύματα, δηλαδή χρηματοδοτούνται νέοι ερευνητές και ερευνήτριες με 106 εκατομμύρια ευρώ. Ήδη τα σχετικά προγράμματα έχουν εξαγγελθεί και από το Υπουργείο Παι</w:t>
      </w:r>
      <w:r>
        <w:rPr>
          <w:rFonts w:eastAsia="Times New Roman" w:cs="Times New Roman"/>
          <w:szCs w:val="24"/>
        </w:rPr>
        <w:t xml:space="preserve">δείας και το Υπουργείο Οικονομίας. Συνολικά για την τριτοβάθμια εκπαίδευση οι πόροι ανέρχονται στα 330 εκατομμύρια ευρώ. </w:t>
      </w:r>
    </w:p>
    <w:p w14:paraId="35A8E81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Όμως, σημαντικά κονδύλια διοχετεύονται και από τους πόρους του ΕΣΠΑ για τη διασύνδεση της ελληνικής οικονομίας με την έρευνα. Συνολικά</w:t>
      </w:r>
      <w:r>
        <w:rPr>
          <w:rFonts w:eastAsia="Times New Roman" w:cs="Times New Roman"/>
          <w:szCs w:val="24"/>
        </w:rPr>
        <w:t xml:space="preserve">, για να μην μπω στα επιμέρους στοιχεία μιας και δεν έχουμε και τον απαραίτητο χρόνο, να πω ότι </w:t>
      </w:r>
      <w:r>
        <w:rPr>
          <w:rFonts w:eastAsia="Times New Roman" w:cs="Times New Roman"/>
          <w:szCs w:val="24"/>
        </w:rPr>
        <w:t>1</w:t>
      </w:r>
      <w:r>
        <w:rPr>
          <w:rFonts w:eastAsia="Times New Roman" w:cs="Times New Roman"/>
          <w:szCs w:val="24"/>
        </w:rPr>
        <w:t xml:space="preserve"> δισεκατομμύριο ευρώ θα κατευθυνθεί σε έργα για την ενίσχυση </w:t>
      </w:r>
      <w:r>
        <w:rPr>
          <w:rFonts w:eastAsia="Times New Roman" w:cs="Times New Roman"/>
          <w:szCs w:val="24"/>
        </w:rPr>
        <w:lastRenderedPageBreak/>
        <w:t>της έρευνας τεχνολογικής ανάπτυξης και της καινοτομίας μέσω του ΕΠΑΝΕΚ, του Επιχειρησιακού Προγράμ</w:t>
      </w:r>
      <w:r>
        <w:rPr>
          <w:rFonts w:eastAsia="Times New Roman" w:cs="Times New Roman"/>
          <w:szCs w:val="24"/>
        </w:rPr>
        <w:t>ματος Ανταγωνιστικότητα, Επιχειρηματικότητα, Καινοτομία. Σε αυτό ήδη έχουν εξειδικευθεί δράσεις 500 εκατομμυρίων ευρώ και έχουν δημοσιευθεί προσκλήσεις άνω των 110 εκατομμυρίων ευρώ, ενώ μέσα απ’ αυτές τις δράσεις επικαιροποιείται και ο οδικός χάρτης των ε</w:t>
      </w:r>
      <w:r>
        <w:rPr>
          <w:rFonts w:eastAsia="Times New Roman" w:cs="Times New Roman"/>
          <w:szCs w:val="24"/>
        </w:rPr>
        <w:t xml:space="preserve">ρευνητικών υποδομών. Αυτή η δουλειά θα έχει ολοκληρωθεί μέχρι το τέλος του Νοεμβρίου έτσι ώστε να αρθεί και η αυτοδέσμευση η οποία είχε τεθεί από το 2014 στην έγκριση των σχετικών επιχειρησιακών προγραμμάτων του ΕΣΠΑ. </w:t>
      </w:r>
    </w:p>
    <w:p w14:paraId="35A8E81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Επιπλέον, μ</w:t>
      </w:r>
      <w:r>
        <w:rPr>
          <w:rFonts w:eastAsia="Times New Roman" w:cs="Times New Roman"/>
          <w:szCs w:val="24"/>
        </w:rPr>
        <w:t>ί</w:t>
      </w:r>
      <w:r>
        <w:rPr>
          <w:rFonts w:eastAsia="Times New Roman" w:cs="Times New Roman"/>
          <w:szCs w:val="24"/>
        </w:rPr>
        <w:t>α πάρα πολύ σημαντική δρά</w:t>
      </w:r>
      <w:r>
        <w:rPr>
          <w:rFonts w:eastAsia="Times New Roman" w:cs="Times New Roman"/>
          <w:szCs w:val="24"/>
        </w:rPr>
        <w:t>ση η οποία προετοιμάστηκε από το Υπουργείο μας και θα υλοποιηθεί από την Γενική Γραμματεία Έρευνας και Τεχνολογίας του Υπουργείου Παιδείας είναι η δράση «Ερευνώ-Δημιουργώ- Καινοτομώ» με συνολικό προϋπολογισμό 370 εκατομμύρια ευρώ. Ήδη η σχετική προδημοσίευ</w:t>
      </w:r>
      <w:r>
        <w:rPr>
          <w:rFonts w:eastAsia="Times New Roman" w:cs="Times New Roman"/>
          <w:szCs w:val="24"/>
        </w:rPr>
        <w:t xml:space="preserve">ση έχει ανακοινωθεί από το Υπουργείο Παιδείας. </w:t>
      </w:r>
    </w:p>
    <w:p w14:paraId="35A8E81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Θα μου επιτρέψετε όμως να πω σε σχέση με το ΕΣΠΑ –και θα κλείσω το κεφάλαιο ΕΣΠΑ με αυτό- επειδή ακούστηκε πριν κι από την εισηγήτρια της Αξιωματικής Αντιπολίτευσης σε σχέση με την απορρόφηση του προηγουμένου</w:t>
      </w:r>
      <w:r>
        <w:rPr>
          <w:rFonts w:eastAsia="Times New Roman" w:cs="Times New Roman"/>
          <w:szCs w:val="24"/>
        </w:rPr>
        <w:t xml:space="preserve"> ΕΣΠΑ, για να αποκαταστήσουμε την πραγματικότητα, …</w:t>
      </w:r>
    </w:p>
    <w:p w14:paraId="35A8E81B"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Του ΣΕΣ είπαμε, 1,2 δισεκατομμύριο. </w:t>
      </w:r>
    </w:p>
    <w:p w14:paraId="35A8E81C"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ΧΑΡΙΤΣΗΣ (Υφυπουργός Οικονομίας, Ανάπτυξης και Τουρισμού): </w:t>
      </w:r>
      <w:r>
        <w:rPr>
          <w:rFonts w:eastAsia="Times New Roman" w:cs="Times New Roman"/>
          <w:szCs w:val="24"/>
        </w:rPr>
        <w:t>Μου επιτρέπετε; Ευχαριστώ.</w:t>
      </w:r>
    </w:p>
    <w:p w14:paraId="35A8E81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Η απορρόφηση του παλιού ΕΣΠΑ στις αρχές του 2015 στο σ</w:t>
      </w:r>
      <w:r>
        <w:rPr>
          <w:rFonts w:eastAsia="Times New Roman" w:cs="Times New Roman"/>
          <w:szCs w:val="24"/>
        </w:rPr>
        <w:t xml:space="preserve">κέλος της έρευνας βρισκόταν στο 50%. Σήμερα βρίσκεται στο 90% και θα κλείσει όπως κι όλα τα προγράμματα του ΕΣΠΑ 2007-2013 με πλήρη επιτυχία. </w:t>
      </w:r>
    </w:p>
    <w:p w14:paraId="35A8E81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Γνωρίζετε πάρα πολύ καλά ότι έγινε μια πάρα πολύ σημαντική προσπάθεια τον τελευταίο ενάμιση χρόνο έτσι ώστε να αρ</w:t>
      </w:r>
      <w:r>
        <w:rPr>
          <w:rFonts w:eastAsia="Times New Roman" w:cs="Times New Roman"/>
          <w:szCs w:val="24"/>
        </w:rPr>
        <w:t xml:space="preserve">θούν στρεβλώσεις του παρελθόντος. Υπενθυμίζω ότι οι υπερδεσμεύσεις των προγραμμάτων συνολικά του ΕΣΠΑ ανέρχονταν στο 160%. Αυτή η δουλειά απέδωσε. Αυτή η δουλειά έφερε </w:t>
      </w:r>
      <w:r>
        <w:rPr>
          <w:rFonts w:eastAsia="Times New Roman" w:cs="Times New Roman"/>
          <w:szCs w:val="24"/>
        </w:rPr>
        <w:lastRenderedPageBreak/>
        <w:t>την Ελλάδα στην πρώτη θέση της απορρόφησης. Νομίζω ότι καλό θα ήταν κι από την Αντιπολίτ</w:t>
      </w:r>
      <w:r>
        <w:rPr>
          <w:rFonts w:eastAsia="Times New Roman" w:cs="Times New Roman"/>
          <w:szCs w:val="24"/>
        </w:rPr>
        <w:t>ευση να επικροτείται αυτή η προσπάθεια και όχι να αναζητούνται εκεί που δεν υπάρχουν πεδία αντιπολιτευτικής κριτικής.</w:t>
      </w:r>
    </w:p>
    <w:p w14:paraId="35A8E81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Κλείνω, λέγοντας ότι από την Κυβέρνηση προωθείται ένα πλέγμα παρεμβάσεων σε σχέση με την έρευνα, το οποίο επιχειρεί να αξιοποιήσει όλα τα </w:t>
      </w:r>
      <w:r>
        <w:rPr>
          <w:rFonts w:eastAsia="Times New Roman" w:cs="Times New Roman"/>
          <w:szCs w:val="24"/>
        </w:rPr>
        <w:t>χρηματοδοτικά εργαλεία που έχουμε στη διάθεσή μας για τη στήριξη της ερευνητικής δραστηριότητας στην Ελλάδα τόσο στις θετικές και τεχνολογικές επιστήμες όσο και στις ανθρωπιστικές και τις κοινωνικές. Μέσα σ’ αυτό το πλέγμα των παρεμβάσεων η σύσταση του ΕΛΙ</w:t>
      </w:r>
      <w:r>
        <w:rPr>
          <w:rFonts w:eastAsia="Times New Roman" w:cs="Times New Roman"/>
          <w:szCs w:val="24"/>
        </w:rPr>
        <w:t xml:space="preserve">ΔΕΚ αποτελεί μια πάρα πολύ σημαντική και κρίσιμη πρωτοβουλία. </w:t>
      </w:r>
    </w:p>
    <w:p w14:paraId="35A8E82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Από τη σκοπιά του Υπουργείου Οικονομίας, το στοίχημα για την αντιστροφή της τάσης φυγής των νέων επιστημόνων στο εξωτερικό θα αντιμετωπιστεί τόσο με τις προσκλήσεις του ΕΣΠΑ όσο και με άλλες πρ</w:t>
      </w:r>
      <w:r>
        <w:rPr>
          <w:rFonts w:eastAsia="Times New Roman" w:cs="Times New Roman"/>
          <w:szCs w:val="24"/>
        </w:rPr>
        <w:t xml:space="preserve">ωτοβουλίες, όπως το </w:t>
      </w:r>
      <w:r>
        <w:rPr>
          <w:rFonts w:eastAsia="Times New Roman" w:cs="Times New Roman"/>
          <w:szCs w:val="24"/>
          <w:lang w:val="en-US"/>
        </w:rPr>
        <w:t>fund</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το οποίο ανακοινώσαμε το προηγούμενο διάστημα σε συνεργασία </w:t>
      </w:r>
      <w:r>
        <w:rPr>
          <w:rFonts w:eastAsia="Times New Roman" w:cs="Times New Roman"/>
          <w:szCs w:val="24"/>
        </w:rPr>
        <w:lastRenderedPageBreak/>
        <w:t xml:space="preserve">με το Ευρωπαϊκό Επενδυτικό Ταμείο, το οποίο θα μας δώσει τη δυνατότητα για την ενίσχυση νέων καινοτόμων μικρομεσαίων επιχειρήσεων. </w:t>
      </w:r>
    </w:p>
    <w:p w14:paraId="35A8E82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Όλες αυτές οι πρωτοβουλίες σε </w:t>
      </w:r>
      <w:r>
        <w:rPr>
          <w:rFonts w:eastAsia="Times New Roman" w:cs="Times New Roman"/>
          <w:szCs w:val="24"/>
        </w:rPr>
        <w:t>συνεργασία όλων των συναρμόδιων Υπουργείων θα μας δώσουν τη δυνατότητα τελικά το στοίχημα της οικονομικής ανάταξης και της ανάπτυξης της ελληνικής οικονομίας να κερδηθεί.</w:t>
      </w:r>
    </w:p>
    <w:p w14:paraId="35A8E82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5A8E823" w14:textId="77777777" w:rsidR="0078608B" w:rsidRDefault="00CA331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A8E824"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Υφυπουργό Οικονομίας, Ανάπτυξης και Τουρισμού, κ. Αλέξανδρο Χαρίτση. </w:t>
      </w:r>
    </w:p>
    <w:p w14:paraId="35A8E82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w:t>
      </w:r>
      <w:r>
        <w:rPr>
          <w:rFonts w:eastAsia="Times New Roman" w:cs="Times New Roman"/>
          <w:szCs w:val="24"/>
        </w:rPr>
        <w:t xml:space="preserve">τη συνεδρίασή μας παρακολουθούν </w:t>
      </w:r>
      <w:r>
        <w:rPr>
          <w:rFonts w:eastAsia="Times New Roman" w:cs="Times New Roman"/>
          <w:szCs w:val="24"/>
        </w:rPr>
        <w:t xml:space="preserve">από τα άνω δυτικά θεωρεία , αφού </w:t>
      </w:r>
      <w:r>
        <w:rPr>
          <w:rFonts w:eastAsia="Times New Roman" w:cs="Times New Roman"/>
          <w:szCs w:val="24"/>
        </w:rPr>
        <w:t xml:space="preserve">προηγουμένως </w:t>
      </w:r>
      <w:r>
        <w:rPr>
          <w:rFonts w:eastAsia="Times New Roman" w:cs="Times New Roman"/>
          <w:szCs w:val="24"/>
        </w:rPr>
        <w:t xml:space="preserve">ενημερώθηκαν για την ιστορία του κτηρίου </w:t>
      </w:r>
      <w:r>
        <w:rPr>
          <w:rFonts w:eastAsia="Times New Roman" w:cs="Times New Roman"/>
          <w:szCs w:val="24"/>
        </w:rPr>
        <w:lastRenderedPageBreak/>
        <w:t>και τον τρόπο οργάνωσης και λειτουργίας της Βουλής</w:t>
      </w:r>
      <w:r>
        <w:rPr>
          <w:rFonts w:eastAsia="Times New Roman" w:cs="Times New Roman"/>
          <w:szCs w:val="24"/>
        </w:rPr>
        <w:t>,</w:t>
      </w:r>
      <w:r>
        <w:rPr>
          <w:rFonts w:eastAsia="Times New Roman" w:cs="Times New Roman"/>
          <w:szCs w:val="24"/>
        </w:rPr>
        <w:t xml:space="preserve"> τριάντα δυο μαθήτριες και μαθητές, καθώς και τέσσερις συνοδοί εκπαιδευτικοί από το 1</w:t>
      </w:r>
      <w:r>
        <w:rPr>
          <w:rFonts w:eastAsia="Times New Roman" w:cs="Times New Roman"/>
          <w:szCs w:val="24"/>
          <w:vertAlign w:val="superscript"/>
        </w:rPr>
        <w:t>ο</w:t>
      </w:r>
      <w:r>
        <w:rPr>
          <w:rFonts w:eastAsia="Times New Roman" w:cs="Times New Roman"/>
          <w:szCs w:val="24"/>
        </w:rPr>
        <w:t xml:space="preserve"> Δημοτικό Σχολείο Τρικάλων. </w:t>
      </w:r>
    </w:p>
    <w:p w14:paraId="35A8E82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καλωσορίζει. </w:t>
      </w:r>
    </w:p>
    <w:p w14:paraId="35A8E827" w14:textId="77777777" w:rsidR="0078608B" w:rsidRDefault="00CA331D">
      <w:pPr>
        <w:spacing w:after="0" w:line="600" w:lineRule="auto"/>
        <w:ind w:left="1440" w:firstLine="720"/>
        <w:jc w:val="both"/>
        <w:rPr>
          <w:rFonts w:eastAsia="Times New Roman" w:cs="Times New Roman"/>
          <w:szCs w:val="24"/>
        </w:rPr>
      </w:pPr>
      <w:r>
        <w:rPr>
          <w:rFonts w:eastAsia="Times New Roman" w:cs="Times New Roman"/>
          <w:szCs w:val="24"/>
        </w:rPr>
        <w:t>(Χειροκροτήματα απ’ όλες τις πτέρυγες της Βουλής)</w:t>
      </w:r>
    </w:p>
    <w:p w14:paraId="35A8E82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Να ενημερώσουμε τους επισκέπτες μας ότι παρακολουθούν τη διαδικασία ψήφισης ενός νόμου του Υπουργείου Παιδείας σχετικά με την έρευνα και τώρα μιλάνε οι Κοινοβουλευτικοί Εκπρόσωποι.</w:t>
      </w:r>
    </w:p>
    <w:p w14:paraId="35A8E82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Τον λόγο έχει τώρα η Κοιν</w:t>
      </w:r>
      <w:r>
        <w:rPr>
          <w:rFonts w:eastAsia="Times New Roman" w:cs="Times New Roman"/>
          <w:szCs w:val="24"/>
        </w:rPr>
        <w:t xml:space="preserve">οβουλευτική Εκπρόσωπος της Ένωσης Κεντρώων κ. Θεοδώρα Μεγαλοοικονόμου για δώδεκα λεπτά. </w:t>
      </w:r>
    </w:p>
    <w:p w14:paraId="35A8E82A"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Ευχαριστώ, κύριε Πρόεδρε. </w:t>
      </w:r>
    </w:p>
    <w:p w14:paraId="35A8E82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κύριε Υπουργέ, σήμερα συζητάμε ένα πολύ σημαντικό θέμα για την ίδρυση ενός ελληνικού ιδρύματος, </w:t>
      </w:r>
      <w:r>
        <w:rPr>
          <w:rFonts w:eastAsia="Times New Roman" w:cs="Times New Roman"/>
          <w:szCs w:val="24"/>
        </w:rPr>
        <w:t xml:space="preserve">το οποίο θα διαχειρίζεται αποκλειστικά, κεντρικά και όλη τη χρηματοδότηση και όλα τα ζητήματα που αφορούν την έρευνα στον ακαδημαϊκό χώρο. </w:t>
      </w:r>
    </w:p>
    <w:p w14:paraId="35A8E82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Νομίζω ότι, συνολικά, όλος ο πανεπιστημιακός κόσμος, όπως και οι συμμετέχοντες στην </w:t>
      </w:r>
      <w:r>
        <w:rPr>
          <w:rFonts w:eastAsia="Times New Roman" w:cs="Times New Roman"/>
          <w:szCs w:val="24"/>
        </w:rPr>
        <w:t>ε</w:t>
      </w:r>
      <w:r>
        <w:rPr>
          <w:rFonts w:eastAsia="Times New Roman" w:cs="Times New Roman"/>
          <w:szCs w:val="24"/>
        </w:rPr>
        <w:t>πιτροπή κατά τη συζήτηση του νο</w:t>
      </w:r>
      <w:r>
        <w:rPr>
          <w:rFonts w:eastAsia="Times New Roman" w:cs="Times New Roman"/>
          <w:szCs w:val="24"/>
        </w:rPr>
        <w:t xml:space="preserve">μοσχεδίου συμφωνήσαμε ότι χρειάζεται ένας σοβαρός σχεδιασμός στην έρευνα, η οποία δυστυχώς έχει μείνει πίσω τα τελευταία χρόνια στη χώρα μας. </w:t>
      </w:r>
    </w:p>
    <w:p w14:paraId="35A8E82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Και ο λόγος που η έρευνα υστερεί στην Ελλάδα δεν είναι, φυσικά, ότι έχει έλλειψη ανθρώπινου δυναμικού. Το αντίθετ</w:t>
      </w:r>
      <w:r>
        <w:rPr>
          <w:rFonts w:eastAsia="Times New Roman" w:cs="Times New Roman"/>
          <w:szCs w:val="24"/>
        </w:rPr>
        <w:t>ο, διαθέτουμε εξαιρετικά μυαλά, καταπληκτικούς επιστήμονες, τους οποίους, όμως, τόσα χρόνια δεν μπορούμε να τους αξιοποιήσουμε. Το αποτέλεσμα είναι όλοι αυτοί οι επιστήμονες και το μεγαλύτερο ποσοστό των Ελλήνων ακαδημαϊκών και ερευνητών να φύγουν στο εξωτ</w:t>
      </w:r>
      <w:r>
        <w:rPr>
          <w:rFonts w:eastAsia="Times New Roman" w:cs="Times New Roman"/>
          <w:szCs w:val="24"/>
        </w:rPr>
        <w:t xml:space="preserve">ερικό και να ασχοληθούν εκεί με την έρευνα. Τώρα περισσότερο από ποτέ είναι απαραίτητο το ίδρυμα αυτό που συστήνεται με το σημερινό νομοσχέδιο και θα διαχειρίζεται σοβαρά κεφάλαια και θα μπορεί να δώσει μια επανεκκίνηση στην ελληνική έρευνα. </w:t>
      </w:r>
    </w:p>
    <w:p w14:paraId="35A8E82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Όμως, όσο θετ</w:t>
      </w:r>
      <w:r>
        <w:rPr>
          <w:rFonts w:eastAsia="Times New Roman" w:cs="Times New Roman"/>
          <w:szCs w:val="24"/>
        </w:rPr>
        <w:t xml:space="preserve">ικά κι αν αντιμετωπίσω την προσπάθεια του Υπουργείου, δεν μπορώ να παραβλέψω μερικά σημαντικά προβλήματα. Κατ’ αρχάς, υπάρχει το μέγα ζήτημα του δανείου που θα λάβουμε από </w:t>
      </w:r>
      <w:r>
        <w:rPr>
          <w:rFonts w:eastAsia="Times New Roman" w:cs="Times New Roman"/>
          <w:szCs w:val="24"/>
        </w:rPr>
        <w:lastRenderedPageBreak/>
        <w:t xml:space="preserve">την Ευρωπαϊκή Τράπεζα Επενδύσεων και σε σχέση με αυτό, κι εγώ προσωπικά και η Ένωση </w:t>
      </w:r>
      <w:r>
        <w:rPr>
          <w:rFonts w:eastAsia="Times New Roman" w:cs="Times New Roman"/>
          <w:szCs w:val="24"/>
        </w:rPr>
        <w:t>Κεντρώων, πρέπει να ξεκαθαρίσουμε ότι φυσικά θεωρούμε πολύ θετικό το βήμα ότι η ελληνική πλευρά έλαβε οικονομική ενίσχυση από την Ευρωπαϊκή Ένωση, μάλιστα με το ποσό των 240 εκατομμυρίων ευρώ, που είναι εξαιρετικά υψηλό και χαίρομαι που θα βοηθήσει στην αν</w:t>
      </w:r>
      <w:r>
        <w:rPr>
          <w:rFonts w:eastAsia="Times New Roman" w:cs="Times New Roman"/>
          <w:szCs w:val="24"/>
        </w:rPr>
        <w:t xml:space="preserve">άπτυξη της έρευνας, όμως να μην ξεχνάμε ότι δεν πρόκειται για χρήματα που μας τα χαρίζουν, απλώς τα δανειζόμαστε. Είναι ένα ακόμη </w:t>
      </w:r>
      <w:r>
        <w:rPr>
          <w:rFonts w:eastAsia="Times New Roman" w:cs="Times New Roman"/>
          <w:szCs w:val="24"/>
        </w:rPr>
        <w:t>καινούρ</w:t>
      </w:r>
      <w:r>
        <w:rPr>
          <w:rFonts w:eastAsia="Times New Roman" w:cs="Times New Roman"/>
          <w:szCs w:val="24"/>
        </w:rPr>
        <w:t>γ</w:t>
      </w:r>
      <w:r>
        <w:rPr>
          <w:rFonts w:eastAsia="Times New Roman" w:cs="Times New Roman"/>
          <w:szCs w:val="24"/>
        </w:rPr>
        <w:t>ιο</w:t>
      </w:r>
      <w:r>
        <w:rPr>
          <w:rFonts w:eastAsia="Times New Roman" w:cs="Times New Roman"/>
          <w:szCs w:val="24"/>
        </w:rPr>
        <w:t xml:space="preserve"> δάνειο με όρους τους οποίους δεν έχουμε γνωρίσει απολύτως ποιοι θα είναι. Επομένως, πρέπει να δείξουμε μεγάλη προσο</w:t>
      </w:r>
      <w:r>
        <w:rPr>
          <w:rFonts w:eastAsia="Times New Roman" w:cs="Times New Roman"/>
          <w:szCs w:val="24"/>
        </w:rPr>
        <w:t xml:space="preserve">χή τόσο στην αξιοποίηση αυτού του ποσού όσο και στην αποπληρωμή του. </w:t>
      </w:r>
    </w:p>
    <w:p w14:paraId="35A8E82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Δυστυχώς, έχουμε συνηθίσει όλα αυτά τα χρόνια, σε έναν μεγάλο βαθμό, να ζούμε </w:t>
      </w:r>
      <w:r>
        <w:rPr>
          <w:rFonts w:eastAsia="Times New Roman" w:cs="Times New Roman"/>
          <w:szCs w:val="24"/>
        </w:rPr>
        <w:t>μ</w:t>
      </w:r>
      <w:r>
        <w:rPr>
          <w:rFonts w:eastAsia="Times New Roman" w:cs="Times New Roman"/>
          <w:szCs w:val="24"/>
        </w:rPr>
        <w:t>ε</w:t>
      </w:r>
      <w:r>
        <w:rPr>
          <w:rFonts w:eastAsia="Times New Roman" w:cs="Times New Roman"/>
          <w:szCs w:val="24"/>
        </w:rPr>
        <w:t xml:space="preserve"> δανεικά χρήματα. Θεωρώ ότι ήρθε, τουλάχιστον, η ώρα που πρέπει να αδράξουμε αυτήν την ευκαιρία και να εκμ</w:t>
      </w:r>
      <w:r>
        <w:rPr>
          <w:rFonts w:eastAsia="Times New Roman" w:cs="Times New Roman"/>
          <w:szCs w:val="24"/>
        </w:rPr>
        <w:t xml:space="preserve">εταλλευτούμε στο έπακρον αυτήν τη δυνατότητα που μας δίνεται. </w:t>
      </w:r>
    </w:p>
    <w:p w14:paraId="35A8E83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Επίσης, μια βασική διαφωνία μου στην όλη φιλοσοφία του νομοσχεδίου είναι, το γεγονός ότι το Ελληνικό Ίδρυμα Έρευνας και Καινοτομίας θα χρηματοδοτεί, κύριε Υπουργέ, εξίσου τα ελληνικά πανεπιστήμ</w:t>
      </w:r>
      <w:r>
        <w:rPr>
          <w:rFonts w:eastAsia="Times New Roman" w:cs="Times New Roman"/>
          <w:szCs w:val="24"/>
        </w:rPr>
        <w:t xml:space="preserve">ια και τα ΤΕΙ με τις ιδιωτικές επιχειρήσεις. </w:t>
      </w:r>
    </w:p>
    <w:p w14:paraId="35A8E83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Σε αυτό το σημείο, θα πρέπει να βάλετε μια ποσόστωση. </w:t>
      </w:r>
    </w:p>
    <w:p w14:paraId="35A8E832"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Δεν υπάρχει τέτοιο θέμα. </w:t>
      </w:r>
    </w:p>
    <w:p w14:paraId="35A8E833"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Έχετε βάλει ποσόστωση; Κ</w:t>
      </w:r>
      <w:r>
        <w:rPr>
          <w:rFonts w:eastAsia="Times New Roman" w:cs="Times New Roman"/>
          <w:szCs w:val="24"/>
        </w:rPr>
        <w:t>αι να μην παίρνουν μισά</w:t>
      </w:r>
      <w:r>
        <w:rPr>
          <w:rFonts w:eastAsia="Times New Roman" w:cs="Times New Roman"/>
          <w:szCs w:val="24"/>
        </w:rPr>
        <w:t>-</w:t>
      </w:r>
      <w:r>
        <w:rPr>
          <w:rFonts w:eastAsia="Times New Roman" w:cs="Times New Roman"/>
          <w:szCs w:val="24"/>
        </w:rPr>
        <w:t xml:space="preserve">μισά τα πανεπιστήμια και οι ιδιωτικές; </w:t>
      </w:r>
    </w:p>
    <w:p w14:paraId="35A8E834"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35A8E835"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lastRenderedPageBreak/>
        <w:t>ΘΕΟΔΩΡΑ ΜΕΓΑΛΟΟΙΚΟΝΟΜΟΥ:</w:t>
      </w:r>
      <w:r>
        <w:rPr>
          <w:rFonts w:eastAsia="Times New Roman" w:cs="Times New Roman"/>
          <w:szCs w:val="24"/>
        </w:rPr>
        <w:t xml:space="preserve"> Εάν το έχετε κάνει, το θεωρώ χαρά μου. Διότι θα πρέπει τα ελληνικά πα</w:t>
      </w:r>
      <w:r>
        <w:rPr>
          <w:rFonts w:eastAsia="Times New Roman" w:cs="Times New Roman"/>
          <w:szCs w:val="24"/>
        </w:rPr>
        <w:t>νεπιστήμια, τουλάχιστον, να μπορέσουν να προσελκύσουν ερευνητές και να τους φέρουμε πίσω.</w:t>
      </w:r>
    </w:p>
    <w:p w14:paraId="35A8E83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Πέραν όμως αυτών, για άλλη μια φορά, ερχόμαστε ενώπιον ενός νομοσχεδίου που παρά τα θετικά σημεία του, δίνει απεριόριστες ή και υπερβολικές αρμοδιότητες στον Υπουργό </w:t>
      </w:r>
      <w:r>
        <w:rPr>
          <w:rFonts w:eastAsia="Times New Roman" w:cs="Times New Roman"/>
          <w:szCs w:val="24"/>
        </w:rPr>
        <w:t>Παιδείας.</w:t>
      </w:r>
    </w:p>
    <w:p w14:paraId="35A8E83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Δηλαδή, με αυτό το νομοσχέδιο εσκεμμένα νομίζω, αφήνονται παραθυράκια, για να έχει ο αρμόδιος Υπουργός τον τελικό λόγο για σημαντικά ζητήματα. Δεν μπορούμε να μιλάμε για ένα λειτουργικά ανεξάρτητο </w:t>
      </w:r>
      <w:r>
        <w:rPr>
          <w:rFonts w:eastAsia="Times New Roman" w:cs="Times New Roman"/>
          <w:szCs w:val="24"/>
        </w:rPr>
        <w:t>ί</w:t>
      </w:r>
      <w:r>
        <w:rPr>
          <w:rFonts w:eastAsia="Times New Roman" w:cs="Times New Roman"/>
          <w:szCs w:val="24"/>
        </w:rPr>
        <w:t>δρυμα, όταν ο Υπουργός θα μπορεί να παύει ένα μέ</w:t>
      </w:r>
      <w:r>
        <w:rPr>
          <w:rFonts w:eastAsia="Times New Roman" w:cs="Times New Roman"/>
          <w:szCs w:val="24"/>
        </w:rPr>
        <w:t>λος της γενικής συνέλευσης για πράξεις που δεν συνάδουν με την ιδιότητά του. Και η διατύπωση είναι τόσο γενική που αφήνεται άπλετο περιθώριο στον κύριο Υπουργό Παιδείας να κρίνει κατά περίπτωση ποιος συμπεριφέρεται σωστά και ποιος όχι. Μα, τότε συνεχίζουμε</w:t>
      </w:r>
      <w:r>
        <w:rPr>
          <w:rFonts w:eastAsia="Times New Roman" w:cs="Times New Roman"/>
          <w:szCs w:val="24"/>
        </w:rPr>
        <w:t xml:space="preserve"> τις λογικές του παρελθόντος και δημιουργούμε δήθεν ανεξάρτητους οργανισμούς, τους οποίους όμως κατευθύνει η Κυβέρνηση και μόνο αυτή. </w:t>
      </w:r>
    </w:p>
    <w:p w14:paraId="35A8E838" w14:textId="77777777" w:rsidR="0078608B" w:rsidRDefault="00CA331D">
      <w:pPr>
        <w:spacing w:line="600" w:lineRule="auto"/>
        <w:ind w:firstLine="720"/>
        <w:jc w:val="both"/>
        <w:rPr>
          <w:rFonts w:eastAsia="Times New Roman" w:cs="Times New Roman"/>
          <w:szCs w:val="24"/>
        </w:rPr>
      </w:pPr>
      <w:r>
        <w:rPr>
          <w:rFonts w:eastAsia="Times New Roman" w:cs="Times New Roman"/>
          <w:szCs w:val="24"/>
        </w:rPr>
        <w:lastRenderedPageBreak/>
        <w:t xml:space="preserve">Θεωρώ απαράδεκτη τη συγκεκριμένη διάταξη και θα πρέπει σε αυτές τις περιπτώσεις να υπάρχει ένας συγκεκριμένος κατάλογος παραπτωμάτων που θα δικαιολογούν την απομάκρυνση του μέλους από τη γενική συνέλευση, όχι αυθαίρετα να απομακρύνουμε όποιον θέλουμε. </w:t>
      </w:r>
    </w:p>
    <w:p w14:paraId="35A8E839" w14:textId="77777777" w:rsidR="0078608B" w:rsidRDefault="00CA331D">
      <w:pPr>
        <w:spacing w:after="0" w:line="600" w:lineRule="auto"/>
        <w:ind w:firstLine="720"/>
        <w:jc w:val="both"/>
        <w:rPr>
          <w:rFonts w:eastAsia="Times New Roman"/>
          <w:szCs w:val="24"/>
        </w:rPr>
      </w:pPr>
      <w:r>
        <w:rPr>
          <w:rFonts w:eastAsia="Times New Roman"/>
          <w:szCs w:val="24"/>
        </w:rPr>
        <w:t>Επί</w:t>
      </w:r>
      <w:r>
        <w:rPr>
          <w:rFonts w:eastAsia="Times New Roman"/>
          <w:szCs w:val="24"/>
        </w:rPr>
        <w:t xml:space="preserve">σης, κατέκρινα έντονα στην αρμόδια </w:t>
      </w:r>
      <w:r>
        <w:rPr>
          <w:rFonts w:eastAsia="Times New Roman"/>
          <w:szCs w:val="24"/>
        </w:rPr>
        <w:t>ε</w:t>
      </w:r>
      <w:r>
        <w:rPr>
          <w:rFonts w:eastAsia="Times New Roman"/>
          <w:szCs w:val="24"/>
        </w:rPr>
        <w:t xml:space="preserve">πιτροπή τη διάταξη που επιτρέπει στο </w:t>
      </w:r>
      <w:r>
        <w:rPr>
          <w:rFonts w:eastAsia="Times New Roman"/>
          <w:szCs w:val="24"/>
        </w:rPr>
        <w:t>ί</w:t>
      </w:r>
      <w:r>
        <w:rPr>
          <w:rFonts w:eastAsia="Times New Roman"/>
          <w:szCs w:val="24"/>
        </w:rPr>
        <w:t xml:space="preserve">δρυμα να αποσπά δημοσίους υπαλλήλους, οι οποίοι θα διατηρούν την οργανική τους θέση στο Υπουργείο που ήταν, αλλά θα εργάζονται στο </w:t>
      </w:r>
      <w:r>
        <w:rPr>
          <w:rFonts w:eastAsia="Times New Roman"/>
          <w:szCs w:val="24"/>
        </w:rPr>
        <w:t>ί</w:t>
      </w:r>
      <w:r>
        <w:rPr>
          <w:rFonts w:eastAsia="Times New Roman"/>
          <w:szCs w:val="24"/>
        </w:rPr>
        <w:t xml:space="preserve">δρυμα και θα πληρώνονται από αυτό. Παρά τις </w:t>
      </w:r>
      <w:r>
        <w:rPr>
          <w:rFonts w:eastAsia="Times New Roman"/>
          <w:szCs w:val="24"/>
        </w:rPr>
        <w:t>αντιδράσεις μας, θέλετε το συγκεκριμένο άρθρο να το ψηφίσουμε ως είχε.</w:t>
      </w:r>
    </w:p>
    <w:p w14:paraId="35A8E83A" w14:textId="77777777" w:rsidR="0078608B" w:rsidRDefault="00CA331D">
      <w:pPr>
        <w:spacing w:after="0" w:line="600" w:lineRule="auto"/>
        <w:ind w:firstLine="720"/>
        <w:jc w:val="both"/>
        <w:rPr>
          <w:rFonts w:eastAsia="Times New Roman"/>
          <w:szCs w:val="24"/>
        </w:rPr>
      </w:pPr>
      <w:r>
        <w:rPr>
          <w:rFonts w:eastAsia="Times New Roman"/>
          <w:szCs w:val="24"/>
        </w:rPr>
        <w:t xml:space="preserve">Δεν υπάρχει καμμία αξιολόγηση. Αφού θα έρθουν στο </w:t>
      </w:r>
      <w:r>
        <w:rPr>
          <w:rFonts w:eastAsia="Times New Roman"/>
          <w:szCs w:val="24"/>
        </w:rPr>
        <w:t>καινούρ</w:t>
      </w:r>
      <w:r>
        <w:rPr>
          <w:rFonts w:eastAsia="Times New Roman"/>
          <w:szCs w:val="24"/>
        </w:rPr>
        <w:t>γ</w:t>
      </w:r>
      <w:r>
        <w:rPr>
          <w:rFonts w:eastAsia="Times New Roman"/>
          <w:szCs w:val="24"/>
        </w:rPr>
        <w:t xml:space="preserve">ιο </w:t>
      </w:r>
      <w:r>
        <w:rPr>
          <w:rFonts w:eastAsia="Times New Roman"/>
          <w:szCs w:val="24"/>
        </w:rPr>
        <w:t>ί</w:t>
      </w:r>
      <w:r>
        <w:rPr>
          <w:rFonts w:eastAsia="Times New Roman"/>
          <w:szCs w:val="24"/>
        </w:rPr>
        <w:t xml:space="preserve">δρυμα, κάνετε μια πελατειακή σχέση, θα πληρώνονται, θα εξοφλούνται από το </w:t>
      </w:r>
      <w:r>
        <w:rPr>
          <w:rFonts w:eastAsia="Times New Roman"/>
          <w:szCs w:val="24"/>
        </w:rPr>
        <w:t>ί</w:t>
      </w:r>
      <w:r>
        <w:rPr>
          <w:rFonts w:eastAsia="Times New Roman"/>
          <w:szCs w:val="24"/>
        </w:rPr>
        <w:t xml:space="preserve">δρυμα, οπότε δεν θα έχουν περιορισμό μισθού. Θα </w:t>
      </w:r>
      <w:r>
        <w:rPr>
          <w:rFonts w:eastAsia="Times New Roman"/>
          <w:szCs w:val="24"/>
        </w:rPr>
        <w:t>έχουμε δηλαδή με αυτό το σκεπτικό, κύριε Υπουργέ, δημοσίους υπαλλήλους δύο ταχυτήτων, τους κανονικούς, που θα πληρώνονται με το μισθολόγιο, και αυτούς που θα είναι πιο ευνοημένοι.</w:t>
      </w:r>
    </w:p>
    <w:p w14:paraId="35A8E83B" w14:textId="77777777" w:rsidR="0078608B" w:rsidRDefault="00CA331D">
      <w:pPr>
        <w:spacing w:after="0" w:line="600" w:lineRule="auto"/>
        <w:ind w:firstLine="720"/>
        <w:jc w:val="both"/>
        <w:rPr>
          <w:rFonts w:eastAsia="Times New Roman"/>
          <w:b/>
          <w:szCs w:val="24"/>
        </w:rPr>
      </w:pPr>
      <w:r>
        <w:rPr>
          <w:rFonts w:eastAsia="Times New Roman"/>
          <w:b/>
          <w:szCs w:val="24"/>
        </w:rPr>
        <w:lastRenderedPageBreak/>
        <w:t>ΚΩΝΣΤΑΝΤΙΝΟΣ ΦΩΤΑΚΗΣ (Αναπληρωτής Υπουργός Παιδείας, Έρευνας και Θρησκευμάτω</w:t>
      </w:r>
      <w:r>
        <w:rPr>
          <w:rFonts w:eastAsia="Times New Roman"/>
          <w:b/>
          <w:szCs w:val="24"/>
        </w:rPr>
        <w:t xml:space="preserve">ν): </w:t>
      </w:r>
      <w:r>
        <w:rPr>
          <w:rFonts w:eastAsia="Times New Roman"/>
          <w:szCs w:val="24"/>
        </w:rPr>
        <w:t>Το ίδιο είναι, από το ίδιο μισθολόγιο.</w:t>
      </w:r>
    </w:p>
    <w:p w14:paraId="35A8E83C" w14:textId="77777777" w:rsidR="0078608B" w:rsidRDefault="00CA331D">
      <w:pPr>
        <w:spacing w:after="0" w:line="600" w:lineRule="auto"/>
        <w:ind w:firstLine="720"/>
        <w:jc w:val="both"/>
        <w:rPr>
          <w:rFonts w:eastAsia="Times New Roman"/>
          <w:szCs w:val="24"/>
        </w:rPr>
      </w:pPr>
      <w:r>
        <w:rPr>
          <w:rFonts w:eastAsia="Times New Roman"/>
          <w:b/>
          <w:szCs w:val="24"/>
        </w:rPr>
        <w:t xml:space="preserve">ΘΕΟΔΩΡΑ </w:t>
      </w:r>
      <w:r>
        <w:rPr>
          <w:rFonts w:eastAsia="Times New Roman"/>
          <w:b/>
          <w:szCs w:val="24"/>
          <w:lang w:val="en-US"/>
        </w:rPr>
        <w:t>M</w:t>
      </w:r>
      <w:r>
        <w:rPr>
          <w:rFonts w:eastAsia="Times New Roman"/>
          <w:b/>
          <w:szCs w:val="24"/>
        </w:rPr>
        <w:t xml:space="preserve">ΕΓΑΛΟΟΙΚΟΝΟΜΟΥ: </w:t>
      </w:r>
      <w:r>
        <w:rPr>
          <w:rFonts w:eastAsia="Times New Roman"/>
          <w:szCs w:val="24"/>
        </w:rPr>
        <w:t xml:space="preserve">Μα, θα πληρώνονται από το </w:t>
      </w:r>
      <w:r>
        <w:rPr>
          <w:rFonts w:eastAsia="Times New Roman"/>
          <w:szCs w:val="24"/>
        </w:rPr>
        <w:t>ί</w:t>
      </w:r>
      <w:r>
        <w:rPr>
          <w:rFonts w:eastAsia="Times New Roman"/>
          <w:szCs w:val="24"/>
        </w:rPr>
        <w:t xml:space="preserve">δρυμα, οπότε το </w:t>
      </w:r>
      <w:r>
        <w:rPr>
          <w:rFonts w:eastAsia="Times New Roman"/>
          <w:szCs w:val="24"/>
        </w:rPr>
        <w:t>ί</w:t>
      </w:r>
      <w:r>
        <w:rPr>
          <w:rFonts w:eastAsia="Times New Roman"/>
          <w:szCs w:val="24"/>
        </w:rPr>
        <w:t>δρυμα μπορεί να τους πληρώσει όσο θέλει, δεν θα παίρνει το μισθολόγιο των δημοσίων υπαλλήλων.</w:t>
      </w:r>
    </w:p>
    <w:p w14:paraId="35A8E83D" w14:textId="77777777" w:rsidR="0078608B" w:rsidRDefault="00CA331D">
      <w:pPr>
        <w:spacing w:after="0" w:line="600" w:lineRule="auto"/>
        <w:ind w:firstLine="720"/>
        <w:jc w:val="both"/>
        <w:rPr>
          <w:rFonts w:eastAsia="Times New Roman"/>
          <w:b/>
          <w:szCs w:val="24"/>
        </w:rPr>
      </w:pPr>
      <w:r>
        <w:rPr>
          <w:rFonts w:eastAsia="Times New Roman"/>
          <w:b/>
          <w:szCs w:val="24"/>
        </w:rPr>
        <w:t>ΚΩΝΣΤΑΝΤΙΝΟΣ ΦΩΤΑΚΗΣ (Αναπληρωτής Υπουργός Παιδεία</w:t>
      </w:r>
      <w:r>
        <w:rPr>
          <w:rFonts w:eastAsia="Times New Roman"/>
          <w:b/>
          <w:szCs w:val="24"/>
        </w:rPr>
        <w:t xml:space="preserve">ς, Έρευνας και Θρησκευμάτων): </w:t>
      </w:r>
      <w:r>
        <w:rPr>
          <w:rFonts w:eastAsia="Times New Roman"/>
          <w:szCs w:val="24"/>
        </w:rPr>
        <w:t>Το ίδιο, των δημοσίων υπαλλήλων.</w:t>
      </w:r>
    </w:p>
    <w:p w14:paraId="35A8E83E" w14:textId="77777777" w:rsidR="0078608B" w:rsidRDefault="00CA331D">
      <w:pPr>
        <w:spacing w:after="0" w:line="600" w:lineRule="auto"/>
        <w:ind w:firstLine="720"/>
        <w:jc w:val="both"/>
        <w:rPr>
          <w:rFonts w:eastAsia="Times New Roman"/>
          <w:szCs w:val="24"/>
        </w:rPr>
      </w:pPr>
      <w:r>
        <w:rPr>
          <w:rFonts w:eastAsia="Times New Roman"/>
          <w:b/>
          <w:szCs w:val="24"/>
        </w:rPr>
        <w:t xml:space="preserve">ΘΕΟΔΩΡΑ </w:t>
      </w:r>
      <w:r>
        <w:rPr>
          <w:rFonts w:eastAsia="Times New Roman"/>
          <w:b/>
          <w:szCs w:val="24"/>
          <w:lang w:val="en-US"/>
        </w:rPr>
        <w:t>M</w:t>
      </w:r>
      <w:r>
        <w:rPr>
          <w:rFonts w:eastAsia="Times New Roman"/>
          <w:b/>
          <w:szCs w:val="24"/>
        </w:rPr>
        <w:t xml:space="preserve">ΕΓΑΛΟΟΙΚΟΝΟΜΟΥ: </w:t>
      </w:r>
      <w:r>
        <w:rPr>
          <w:rFonts w:eastAsia="Times New Roman"/>
          <w:szCs w:val="24"/>
        </w:rPr>
        <w:t>Μάλιστα, μακάρι. Εγώ δεν το πιστεύω, γιατί δεν μας το έχετε διευκρινίσει, δεν μας το έχετε καθορίσει αυτό. Το φέρνετε προς ψήφιση –συγγνώμη που το λέω- χωρίς να μας έχε</w:t>
      </w:r>
      <w:r>
        <w:rPr>
          <w:rFonts w:eastAsia="Times New Roman"/>
          <w:szCs w:val="24"/>
        </w:rPr>
        <w:t xml:space="preserve">τε δώσει ορισμένο άρθρο ή να μας το εξηγήσετε, το αφήνετε φλου. Για εμένα αυτό ισχύει, το </w:t>
      </w:r>
      <w:r>
        <w:rPr>
          <w:rFonts w:eastAsia="Times New Roman"/>
          <w:szCs w:val="24"/>
        </w:rPr>
        <w:t>ί</w:t>
      </w:r>
      <w:r>
        <w:rPr>
          <w:rFonts w:eastAsia="Times New Roman"/>
          <w:szCs w:val="24"/>
        </w:rPr>
        <w:t xml:space="preserve">δρυμα θα μπορεί να δώσει υψηλότερους μισθούς σε υπαλλήλους του </w:t>
      </w:r>
      <w:r>
        <w:rPr>
          <w:rFonts w:eastAsia="Times New Roman"/>
          <w:szCs w:val="24"/>
        </w:rPr>
        <w:t>δ</w:t>
      </w:r>
      <w:r>
        <w:rPr>
          <w:rFonts w:eastAsia="Times New Roman"/>
          <w:szCs w:val="24"/>
        </w:rPr>
        <w:t xml:space="preserve">ημοσίου ανεξέλεγκτα. Αποδείξτε </w:t>
      </w:r>
      <w:r>
        <w:rPr>
          <w:rFonts w:eastAsia="Times New Roman"/>
          <w:szCs w:val="24"/>
        </w:rPr>
        <w:lastRenderedPageBreak/>
        <w:t>το αντίθετο. Επίσης, θεωρώ ότι το κάνετε μόνο για ψηφοθηρικούς λόγους,</w:t>
      </w:r>
      <w:r>
        <w:rPr>
          <w:rFonts w:eastAsia="Times New Roman"/>
          <w:szCs w:val="24"/>
        </w:rPr>
        <w:t xml:space="preserve"> τίποτα άλλο. Δεν υπάρχει άλλη εξήγηση για εμένα.</w:t>
      </w:r>
    </w:p>
    <w:p w14:paraId="35A8E83F" w14:textId="77777777" w:rsidR="0078608B" w:rsidRDefault="00CA331D">
      <w:pPr>
        <w:spacing w:after="0" w:line="600" w:lineRule="auto"/>
        <w:ind w:firstLine="720"/>
        <w:jc w:val="both"/>
        <w:rPr>
          <w:rFonts w:eastAsia="Times New Roman"/>
          <w:szCs w:val="24"/>
        </w:rPr>
      </w:pPr>
      <w:r>
        <w:rPr>
          <w:rFonts w:eastAsia="Times New Roman"/>
          <w:szCs w:val="24"/>
        </w:rPr>
        <w:t xml:space="preserve">Πέραν αυτών, το νομοσχέδιο χάνει την ουσία του θέματος, διότι ο Πρόεδρος της ΠΟΣΔΕΝ συμφώνησε με τη διαδικασία ότι υπάρχει σκέψη να γίνει </w:t>
      </w:r>
      <w:r>
        <w:rPr>
          <w:rFonts w:eastAsia="Times New Roman"/>
          <w:szCs w:val="24"/>
        </w:rPr>
        <w:t>καινούρ</w:t>
      </w:r>
      <w:r>
        <w:rPr>
          <w:rFonts w:eastAsia="Times New Roman"/>
          <w:szCs w:val="24"/>
        </w:rPr>
        <w:t>γ</w:t>
      </w:r>
      <w:r>
        <w:rPr>
          <w:rFonts w:eastAsia="Times New Roman"/>
          <w:szCs w:val="24"/>
        </w:rPr>
        <w:t>ια</w:t>
      </w:r>
      <w:r>
        <w:rPr>
          <w:rFonts w:eastAsia="Times New Roman"/>
          <w:szCs w:val="24"/>
        </w:rPr>
        <w:t xml:space="preserve"> έρευνα κ.λπ., αλλά δεν μας δίνετε τα αποτελέσματα. Πώς θα</w:t>
      </w:r>
      <w:r>
        <w:rPr>
          <w:rFonts w:eastAsia="Times New Roman"/>
          <w:szCs w:val="24"/>
        </w:rPr>
        <w:t xml:space="preserve"> τα αξιολογήσουμε και πώς θα τα αξιοποιήσουμε, αυτό είναι το ζητούμενο. Παρά τις γραφειοκρατικές αγκυλώσεις που έχει το νομοσχέδιο, αυτά που θα απορρέουν από την έρευνα πώς θα εξασφαλιστούν και πώς θα μπορέσουμε να δώσουμε στα προγράμματα αυτά οντότητα, ώσ</w:t>
      </w:r>
      <w:r>
        <w:rPr>
          <w:rFonts w:eastAsia="Times New Roman"/>
          <w:szCs w:val="24"/>
        </w:rPr>
        <w:t xml:space="preserve">τε να αξιοποιηθούν; Το μετά έχει σημασία, τι θα γίνει, τι θα ακολουθήσει; Θα περάσουμε από την θεωρία στην πράξη ή θα αφήσουμε τις ιδέες των ερευνητών αναξιοποίητες χωρίς να τις εφαρμόζουμε; Το νομοσχέδιο πάσχει σε αυτήν τη ρύθμιση απολύτως. Και θεωρώ ότι </w:t>
      </w:r>
      <w:r>
        <w:rPr>
          <w:rFonts w:eastAsia="Times New Roman"/>
          <w:szCs w:val="24"/>
        </w:rPr>
        <w:t>πρέπει να δοθεί νομοθετική πρωτοβουλία να καλύπτει αυτό το κομμάτι.</w:t>
      </w:r>
    </w:p>
    <w:p w14:paraId="35A8E840" w14:textId="77777777" w:rsidR="0078608B" w:rsidRDefault="00CA331D">
      <w:pPr>
        <w:spacing w:after="0" w:line="600" w:lineRule="auto"/>
        <w:ind w:firstLine="720"/>
        <w:jc w:val="both"/>
        <w:rPr>
          <w:rFonts w:eastAsia="Times New Roman"/>
          <w:szCs w:val="24"/>
        </w:rPr>
      </w:pPr>
      <w:r>
        <w:rPr>
          <w:rFonts w:eastAsia="Times New Roman"/>
          <w:szCs w:val="24"/>
        </w:rPr>
        <w:lastRenderedPageBreak/>
        <w:t>Σε αυτό το σημείο θέλω να αφήσω τις επιμέρους ρυθμίσεις, τις οποίες εξάλλου ανέλυσε ο ειδικός αγορητής μας, ο κ. Σαρίδης, και να ασχοληθώ με κάποια ζητήματα της επικαιρότητας. Σχετικά με τ</w:t>
      </w:r>
      <w:r>
        <w:rPr>
          <w:rFonts w:eastAsia="Times New Roman"/>
          <w:szCs w:val="24"/>
        </w:rPr>
        <w:t>ις τροπολογίες του νομοσχεδίου, κατ’ αρχάς θα ήθελα να αναφερθώ στις τηλεοπτικές άδειες. Είδαμε ένα θρίλερ να εξελίσσεται τις προηγούμενες ημέρες. Ο Υπουργός Επικρατείας έφερε την περίφημη τροπολογία με αριθμό 708, με την οποία οριζόταν ότι εντός πέντε ημε</w:t>
      </w:r>
      <w:r>
        <w:rPr>
          <w:rFonts w:eastAsia="Times New Roman"/>
          <w:szCs w:val="24"/>
        </w:rPr>
        <w:t xml:space="preserve">ρών από τη δημοσίευση του ΦΕΚ για τις νέες άδειες θα πρέπει να παύσουν να λειτουργούν οι τηλεοπτικοί σταθμοί που δεν έλαβαν άδεια. Και μετά από τη γενικότερη κατακραυγή που συνέβη, ο Υπουργός απέσυρε την τροπολογία. </w:t>
      </w:r>
    </w:p>
    <w:p w14:paraId="35A8E841" w14:textId="77777777" w:rsidR="0078608B" w:rsidRDefault="00CA331D">
      <w:pPr>
        <w:spacing w:after="0" w:line="600" w:lineRule="auto"/>
        <w:ind w:firstLine="720"/>
        <w:jc w:val="both"/>
        <w:rPr>
          <w:rFonts w:eastAsia="Times New Roman"/>
          <w:szCs w:val="24"/>
        </w:rPr>
      </w:pPr>
      <w:r>
        <w:rPr>
          <w:rFonts w:eastAsia="Times New Roman"/>
          <w:szCs w:val="24"/>
        </w:rPr>
        <w:t>Δεν ξέρω αν αντιλαμβάνεστε, κύριε Υπουρ</w:t>
      </w:r>
      <w:r>
        <w:rPr>
          <w:rFonts w:eastAsia="Times New Roman"/>
          <w:szCs w:val="24"/>
        </w:rPr>
        <w:t xml:space="preserve">γέ, ότι οι ενέργειες του Υπουργού που αναφέρονται στις άδειες συνοδεύονται από σοβαρές συνέπειες. Οι εργαζόμενοι των τηλεοπτικών σταθμών που δεν έχουν αδειοδοτηθεί ζουν –αν το καταλαβαίνετε- μέσα σε μια αγωνία, μια ανασφάλεια, δεν ξέρουν τι θα γίνει αύριο </w:t>
      </w:r>
      <w:r>
        <w:rPr>
          <w:rFonts w:eastAsia="Times New Roman"/>
          <w:szCs w:val="24"/>
        </w:rPr>
        <w:t xml:space="preserve">και τους κάνετε αιφνιδιαστικές κινήσεις, φέρνοντάς τους φέρνετε σε τόσο δύσκολη θέση. Δεν μπορεί </w:t>
      </w:r>
      <w:r>
        <w:rPr>
          <w:rFonts w:eastAsia="Times New Roman"/>
          <w:szCs w:val="24"/>
        </w:rPr>
        <w:lastRenderedPageBreak/>
        <w:t xml:space="preserve">να καταλάβει ο Υπουργός την ευθύνη που έχει απέναντι σε όλον αυτόν τον κόσμο; Αυτοί ζουν με τη λαιμητόμο πάνω από το κεφάλι τους. </w:t>
      </w:r>
    </w:p>
    <w:p w14:paraId="35A8E842" w14:textId="77777777" w:rsidR="0078608B" w:rsidRDefault="00CA331D">
      <w:pPr>
        <w:spacing w:after="0" w:line="600" w:lineRule="auto"/>
        <w:ind w:firstLine="720"/>
        <w:jc w:val="both"/>
        <w:rPr>
          <w:rFonts w:eastAsia="Times New Roman" w:cs="Times New Roman"/>
          <w:szCs w:val="24"/>
        </w:rPr>
      </w:pPr>
      <w:r>
        <w:rPr>
          <w:rFonts w:eastAsia="Times New Roman"/>
          <w:szCs w:val="24"/>
        </w:rPr>
        <w:t>Προφανώς, η Ένωση Κεντρώων δ</w:t>
      </w:r>
      <w:r>
        <w:rPr>
          <w:rFonts w:eastAsia="Times New Roman"/>
          <w:szCs w:val="24"/>
        </w:rPr>
        <w:t>εν συμφωνεί να παραμένει το τοπίο των τηλεοπτικών αδειών εσαεί αρρύθμιστο. Βεβαίως, όμως, διαφωνούμε για τον βίαιο τρόπο που γίνεται αυτό και φυσικά αναμένουμε εντός των επομένων ημερών την απόφαση του Συμβουλίου Επικρατείας και δεν υπάρχει καμμία λογική ν</w:t>
      </w:r>
      <w:r>
        <w:rPr>
          <w:rFonts w:eastAsia="Times New Roman"/>
          <w:szCs w:val="24"/>
        </w:rPr>
        <w:t>α τρέχετε σε τροπολογίες. Η νομιμότητα πρέπει να τηρείται σε όλες τις διαδικασίες όχι μόνο από τους πολίτες, αλλά, θεωρώ, και από τους Υπουργούς.</w:t>
      </w:r>
    </w:p>
    <w:p w14:paraId="35A8E84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Επίσης, συμφωνώ με την τροπολογία 698, με την οποία αυξάνονται κατά τριάντα οι δικαστικοί λειτουργοί. Τα προβλ</w:t>
      </w:r>
      <w:r>
        <w:rPr>
          <w:rFonts w:eastAsia="Times New Roman" w:cs="Times New Roman"/>
          <w:szCs w:val="24"/>
        </w:rPr>
        <w:t>ήματα της καθυστέρησης της απονομής της ελληνικής δικαιοσύνης οφείλονται κυρίως στην έλλειψη ικανού αριθμού δικαστών, διότι ο όγκος των υποθέσεων είναι πάρα πολύ μεγάλος. Με αυτήν την τροπολογία δίνετε ένα βήμα. Ελπίζω να βελτιωθεί ακόμα περισσότερο η εικό</w:t>
      </w:r>
      <w:r>
        <w:rPr>
          <w:rFonts w:eastAsia="Times New Roman" w:cs="Times New Roman"/>
          <w:szCs w:val="24"/>
        </w:rPr>
        <w:t xml:space="preserve">να στα δικαστήρια, να αυξηθούν οι δικαστές οπότε να έχουμε και ταχύτερα αποτελέσματα. </w:t>
      </w:r>
    </w:p>
    <w:p w14:paraId="35A8E84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Τέλος, θα ήθελα να αναφερθώ στο θέμα που έχει προκύψει με τα Θρησκευτικά κι έχει δημιουργήσει μια κοινωνική αναταραχή. Όλη η στάση του Υπουργού Παιδείας, του κ. Φίλη, σε</w:t>
      </w:r>
      <w:r>
        <w:rPr>
          <w:rFonts w:eastAsia="Times New Roman" w:cs="Times New Roman"/>
          <w:szCs w:val="24"/>
        </w:rPr>
        <w:t xml:space="preserve"> σχέση με τον τρόπο που χειρίζεται το ζήτημα, δείχνει αλαζονεία και απρέπεια. Ο επικεφαλής του Υπουργείου Παιδείας καθορίζει το μέλλον των δικών μας παιδιών κι έπρεπε να έχει άλλη θέση στην τοποθέτησή του. Θεωρώ ότι είναι τουλάχιστον αλαζονικό, σαν άνθρωπο</w:t>
      </w:r>
      <w:r>
        <w:rPr>
          <w:rFonts w:eastAsia="Times New Roman" w:cs="Times New Roman"/>
          <w:szCs w:val="24"/>
        </w:rPr>
        <w:t xml:space="preserve">ς, σαν Υπουργός να θεωρεί ότι γνωρίζει όλα τα ζητήματα της Παιδείας και να μην δέχεται συμβουλές από άλλους. </w:t>
      </w:r>
    </w:p>
    <w:p w14:paraId="35A8E84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Κατ’ αρχάς, θεωρώ ότι θα έπρεπε να λάβει υπ’ όψιν τη θέση της Εκκλησίας, διότι ο ρόλος της Εκκλησίας είναι συνταγματικά κατοχυρωμένος κι επομένως,</w:t>
      </w:r>
      <w:r>
        <w:rPr>
          <w:rFonts w:eastAsia="Times New Roman" w:cs="Times New Roman"/>
          <w:szCs w:val="24"/>
        </w:rPr>
        <w:t xml:space="preserve"> θεσμικά σεβαστός. Και σήμερα μπορεί να είναι εκείνος Υπουργός, αύριο μπορεί να είναι κάποιος άλλος. Δεν μπορεί να αλλάζει το εκπαιδευτικό σύστημα ανάλογα με το ιδεολογικό παρελθόν του Υπουργού. Πρώτα πρέπει να είναι Υπουργός Παιδείας και μετά να είναι ΣΥΡ</w:t>
      </w:r>
      <w:r>
        <w:rPr>
          <w:rFonts w:eastAsia="Times New Roman" w:cs="Times New Roman"/>
          <w:szCs w:val="24"/>
        </w:rPr>
        <w:t xml:space="preserve">ΙΖΑ. </w:t>
      </w:r>
    </w:p>
    <w:p w14:paraId="35A8E84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Τέλος, θα κάνω μια μικρή αναφορά στο θέμα των κόκκινων δανείων, που πάντα είναι στην επικαιρότητα και αφορά τους περισσότερος Έλληνες. Η κατάσταση έχει φτάσει σε οριακά σημεία, ο κόσμος δεν έχει στην πραγματικότητα τη δυνατότητα να ανταποκριθεί στα δ</w:t>
      </w:r>
      <w:r>
        <w:rPr>
          <w:rFonts w:eastAsia="Times New Roman" w:cs="Times New Roman"/>
          <w:szCs w:val="24"/>
        </w:rPr>
        <w:t xml:space="preserve">άνεια που έχουν δοθεί σε άλλες εποχές υπό άλλες συνθήκες. Το πρόβλημα των κόκκινων δανείων διαιωνίζεται, επιβαρύνει την εθνική οικονομία, την κατάσταση των τραπεζών, αλλά κυρίως τα νοικοκυριά και τις επιχειρήσεις που πασχίζουν να επιβιώσουν. </w:t>
      </w:r>
    </w:p>
    <w:p w14:paraId="35A8E84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(Στο σημείο α</w:t>
      </w:r>
      <w:r>
        <w:rPr>
          <w:rFonts w:eastAsia="Times New Roman" w:cs="Times New Roman"/>
          <w:szCs w:val="24"/>
        </w:rPr>
        <w:t xml:space="preserve">υτό κτυπάει το κουδούνι λήξεως του χρόνου ομιλίας της κυρίας </w:t>
      </w:r>
      <w:r>
        <w:rPr>
          <w:rFonts w:eastAsia="Times New Roman" w:cs="Times New Roman"/>
          <w:szCs w:val="24"/>
        </w:rPr>
        <w:t>Βουλευτού</w:t>
      </w:r>
      <w:r>
        <w:rPr>
          <w:rFonts w:eastAsia="Times New Roman" w:cs="Times New Roman"/>
          <w:szCs w:val="24"/>
        </w:rPr>
        <w:t>)</w:t>
      </w:r>
    </w:p>
    <w:p w14:paraId="35A8E84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Μισό λεπτό, κύριε Πρόεδρε. </w:t>
      </w:r>
    </w:p>
    <w:p w14:paraId="35A8E84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Μάλιστα προ μηνών, εγώ, σε συζήτηση για την εξαγορά των δανείων από τα </w:t>
      </w:r>
      <w:r>
        <w:rPr>
          <w:rFonts w:eastAsia="Times New Roman" w:cs="Times New Roman"/>
          <w:szCs w:val="24"/>
          <w:lang w:val="en-US"/>
        </w:rPr>
        <w:t>funds</w:t>
      </w:r>
      <w:r>
        <w:rPr>
          <w:rFonts w:eastAsia="Times New Roman" w:cs="Times New Roman"/>
          <w:szCs w:val="24"/>
        </w:rPr>
        <w:t xml:space="preserve">, είχα ήδη προτείνει να μπορεί ο δανειολήπτης να εξαγοράζει το δάνειό του στην τιμή που θα πουληθεί στο </w:t>
      </w:r>
      <w:r>
        <w:rPr>
          <w:rFonts w:eastAsia="Times New Roman" w:cs="Times New Roman"/>
          <w:szCs w:val="24"/>
          <w:lang w:val="en-US"/>
        </w:rPr>
        <w:t>fund</w:t>
      </w:r>
      <w:r>
        <w:rPr>
          <w:rFonts w:eastAsia="Times New Roman" w:cs="Times New Roman"/>
          <w:szCs w:val="24"/>
        </w:rPr>
        <w:t>. Αυτό πρέπει να οριστεί σαφώς και νομοθετικά. Γι’ αυτό καλώ την Κυβέρνηση να δει σοβαρά, επιτέλους, το θέμα των κόκκινων δανείων ειδικά και να υπάρ</w:t>
      </w:r>
      <w:r>
        <w:rPr>
          <w:rFonts w:eastAsia="Times New Roman" w:cs="Times New Roman"/>
          <w:szCs w:val="24"/>
        </w:rPr>
        <w:t xml:space="preserve">ξει μια συνολική σοβαρή λύση. </w:t>
      </w:r>
    </w:p>
    <w:p w14:paraId="35A8E84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35A8E84B" w14:textId="77777777" w:rsidR="0078608B" w:rsidRDefault="00CA331D">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35A8E84C"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 Θεοδώρα Μεγαλοοικονόμου, Κοινοβουλευτική Εκπρόσωπο της Ένωσης Κεντρώων. </w:t>
      </w:r>
    </w:p>
    <w:p w14:paraId="35A8E84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στον κατάλογο των ομιλητών. </w:t>
      </w:r>
    </w:p>
    <w:p w14:paraId="35A8E84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Τον λόγο έχει επί της αρχ</w:t>
      </w:r>
      <w:r>
        <w:rPr>
          <w:rFonts w:eastAsia="Times New Roman" w:cs="Times New Roman"/>
          <w:szCs w:val="24"/>
        </w:rPr>
        <w:t xml:space="preserve">ής ο κ. Δημήτριος Μπαξεβανάκης, Βουλευτής του ΣΥΡΙΖΑ, για επτά λεπτά. </w:t>
      </w:r>
    </w:p>
    <w:p w14:paraId="35A8E84F"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ΔΗΜΗΤΡΙΟΣ ΜΠΑΞΕΒΑΝΑΚΗΣ:</w:t>
      </w:r>
      <w:r>
        <w:rPr>
          <w:rFonts w:eastAsia="Times New Roman" w:cs="Times New Roman"/>
          <w:szCs w:val="24"/>
        </w:rPr>
        <w:t xml:space="preserve"> Ευχαριστώ, κύριε Πρόεδρε, αλλά οφείλω να επισημάνω ότι ο λόγος δίνεται στους Βουλευτές τέσσερις ολόκληρες ώρες μετά την έναρξη της συζήτησης. Προηγήθηκαν οι Κοιν</w:t>
      </w:r>
      <w:r>
        <w:rPr>
          <w:rFonts w:eastAsia="Times New Roman" w:cs="Times New Roman"/>
          <w:szCs w:val="24"/>
        </w:rPr>
        <w:t xml:space="preserve">οβουλευτικοί Εκπρόσωποι, ακριβώς για να επαναλάβουν όσα οι εισηγητές των κομμάτων τους είχαν διατυπώσει λίγο πριν από αυτούς. Σε κάθε περίπτωση ευχαριστούμε τους </w:t>
      </w:r>
      <w:r>
        <w:rPr>
          <w:rFonts w:eastAsia="Times New Roman" w:cs="Times New Roman"/>
          <w:szCs w:val="24"/>
        </w:rPr>
        <w:t>ε</w:t>
      </w:r>
      <w:r>
        <w:rPr>
          <w:rFonts w:eastAsia="Times New Roman" w:cs="Times New Roman"/>
          <w:szCs w:val="24"/>
        </w:rPr>
        <w:t xml:space="preserve">ισηγητές του ΣΥΡΙΖΑ και των Ανεξάρτητων Ελλήνων, που δεν ζήτησαν τον λόγο. </w:t>
      </w:r>
    </w:p>
    <w:p w14:paraId="35A8E85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w:t>
      </w:r>
      <w:r>
        <w:rPr>
          <w:rFonts w:eastAsia="Times New Roman" w:cs="Times New Roman"/>
          <w:szCs w:val="24"/>
        </w:rPr>
        <w:t xml:space="preserve"> Βουλευτές, συζητάμε σήμερα ένα πολύ ενδιαφέρον νομοσχέδιο που φιλοδοξεί να συμβάλει στην αναζωογόνηση της επιστημονικής έρευνας στη χώρα μας. Η δημιουργία του Ελληνικού Ιδρύματος για την Έρευνα και την Καινοτομία επιδιώκει να δώσει αποφασιστική ώθηση και </w:t>
      </w:r>
      <w:r>
        <w:rPr>
          <w:rFonts w:eastAsia="Times New Roman" w:cs="Times New Roman"/>
          <w:szCs w:val="24"/>
        </w:rPr>
        <w:t xml:space="preserve">να ανοίξει νέες προοπτικές στη διαμόρφωση μιας ολοκληρωμένης στρατηγικής για την έρευνα που διεξάγουν τα πανεπιστήμια, τα ΤΕΙ και τα ερευνητικά κέντρα. </w:t>
      </w:r>
    </w:p>
    <w:p w14:paraId="35A8E85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Ο βασικός σκοπός του ΕΛΙΔΕΚ είναι η χρηματοδότηση ερευνητικών προγραμμάτων των επιστημονικών φορέων, αλλά και η χορήγηση υποτροφιών σε νέους επιστήμονες για τη διεξαγωγή διδακτορικών διατριβών, καθώς και μελετών μεταδιδακτορικών. </w:t>
      </w:r>
    </w:p>
    <w:p w14:paraId="35A8E85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Από τη δράση αυτή υπολογί</w:t>
      </w:r>
      <w:r>
        <w:rPr>
          <w:rFonts w:eastAsia="Times New Roman" w:cs="Times New Roman"/>
          <w:szCs w:val="24"/>
        </w:rPr>
        <w:t xml:space="preserve">ζεται να επωφεληθούν παραπάνω από τέσσερις χιλιάδες νέοι επιστήμονες και να υπάρξει ανάσχεση της διαρροής των νέων ανθρώπων προς το εξωτερικό κι ενδεχομένως να υπάρξει και η αρχή ενός κύματος επιστροφής νέων επιστημόνων στη χώρα, που έχουν τη διάθεση να </w:t>
      </w:r>
      <w:r>
        <w:rPr>
          <w:rFonts w:eastAsia="Times New Roman" w:cs="Times New Roman"/>
          <w:szCs w:val="24"/>
        </w:rPr>
        <w:lastRenderedPageBreak/>
        <w:t>πρ</w:t>
      </w:r>
      <w:r>
        <w:rPr>
          <w:rFonts w:eastAsia="Times New Roman" w:cs="Times New Roman"/>
          <w:szCs w:val="24"/>
        </w:rPr>
        <w:t xml:space="preserve">οσφέρουν εδώ, αρκεί να τους δοθούν οι ανάλογες δυνατότητες. Και το νομοσχέδιο αυτό, αυτές τις δυνατότητες τις προσφέρει. </w:t>
      </w:r>
    </w:p>
    <w:p w14:paraId="35A8E853" w14:textId="77777777" w:rsidR="0078608B" w:rsidRDefault="00CA331D">
      <w:pPr>
        <w:spacing w:after="0" w:line="600" w:lineRule="auto"/>
        <w:ind w:firstLine="720"/>
        <w:jc w:val="both"/>
        <w:rPr>
          <w:rFonts w:eastAsia="Times New Roman"/>
          <w:szCs w:val="24"/>
        </w:rPr>
      </w:pPr>
      <w:r>
        <w:rPr>
          <w:rFonts w:eastAsia="Times New Roman"/>
          <w:szCs w:val="24"/>
        </w:rPr>
        <w:t xml:space="preserve">Το πολύ ενδιαφέρον χαρακτηριστικό του ΕΛΙΔΕΚ είναι </w:t>
      </w:r>
      <w:r>
        <w:rPr>
          <w:rFonts w:eastAsia="Times New Roman"/>
          <w:szCs w:val="24"/>
        </w:rPr>
        <w:t>ότι οι</w:t>
      </w:r>
      <w:r>
        <w:rPr>
          <w:rFonts w:eastAsia="Times New Roman"/>
          <w:szCs w:val="24"/>
        </w:rPr>
        <w:t xml:space="preserve"> χρηματοδοτήσεις του δεν θα υπόκεινται στις δεσμεύσεις του ΕΣΠΑ, οι οποίες, ό</w:t>
      </w:r>
      <w:r>
        <w:rPr>
          <w:rFonts w:eastAsia="Times New Roman"/>
          <w:szCs w:val="24"/>
        </w:rPr>
        <w:t xml:space="preserve">πως ξέρουμε, αφορούν και τις ποσοστώσεις, αλλά και τα γεωγραφικά κριτήρια. Είναι γνωστό ότι το ΕΣΠΑ δεν χρηματοδοτεί τη βασική έρευνα, την καθαρή έρευνα, που σχετίζεται με την επιστημονική περιέργεια, όπως χρηματοδοτεί ελάχιστα και την έρευνα στους τομείς </w:t>
      </w:r>
      <w:r>
        <w:rPr>
          <w:rFonts w:eastAsia="Times New Roman"/>
          <w:szCs w:val="24"/>
        </w:rPr>
        <w:t xml:space="preserve">των ανθρωπιστικών και των κοινωνικών επιστημών. </w:t>
      </w:r>
    </w:p>
    <w:p w14:paraId="35A8E854" w14:textId="77777777" w:rsidR="0078608B" w:rsidRDefault="00CA331D">
      <w:pPr>
        <w:spacing w:after="0" w:line="600" w:lineRule="auto"/>
        <w:ind w:firstLine="720"/>
        <w:jc w:val="both"/>
        <w:rPr>
          <w:rFonts w:eastAsia="Times New Roman"/>
          <w:szCs w:val="24"/>
        </w:rPr>
      </w:pPr>
      <w:r>
        <w:rPr>
          <w:rFonts w:eastAsia="Times New Roman"/>
          <w:szCs w:val="24"/>
        </w:rPr>
        <w:t xml:space="preserve">Αυτές οι δεσμεύσεις δεν υπάρχουν στο νέο </w:t>
      </w:r>
      <w:r>
        <w:rPr>
          <w:rFonts w:eastAsia="Times New Roman"/>
          <w:szCs w:val="24"/>
        </w:rPr>
        <w:t>ί</w:t>
      </w:r>
      <w:r>
        <w:rPr>
          <w:rFonts w:eastAsia="Times New Roman"/>
          <w:szCs w:val="24"/>
        </w:rPr>
        <w:t>δρυμα. Οι κανόνες χρηματοδότησης από το ΕΛΙΔΕΚ είναι απλοί. Είναι προσαρμοσμένοι στις ιδιαιτερότητες της έρευνας και είναι απαλλαγμένοι από γραφειοκρατικές διαδικασί</w:t>
      </w:r>
      <w:r>
        <w:rPr>
          <w:rFonts w:eastAsia="Times New Roman"/>
          <w:szCs w:val="24"/>
        </w:rPr>
        <w:t xml:space="preserve">ες. Το νέο </w:t>
      </w:r>
      <w:r>
        <w:rPr>
          <w:rFonts w:eastAsia="Times New Roman"/>
          <w:szCs w:val="24"/>
        </w:rPr>
        <w:t>ί</w:t>
      </w:r>
      <w:r>
        <w:rPr>
          <w:rFonts w:eastAsia="Times New Roman"/>
          <w:szCs w:val="24"/>
        </w:rPr>
        <w:t>δρυμα, λοιπόν, θα έχει την απαιτούμενη ευελιξία για να υπερβεί τέτοιες αγκυλώσεις.</w:t>
      </w:r>
    </w:p>
    <w:p w14:paraId="35A8E855" w14:textId="77777777" w:rsidR="0078608B" w:rsidRDefault="00CA331D">
      <w:pPr>
        <w:spacing w:after="0" w:line="600" w:lineRule="auto"/>
        <w:ind w:firstLine="720"/>
        <w:jc w:val="both"/>
        <w:rPr>
          <w:rFonts w:eastAsia="Times New Roman"/>
          <w:szCs w:val="24"/>
        </w:rPr>
      </w:pPr>
      <w:r>
        <w:rPr>
          <w:rFonts w:eastAsia="Times New Roman"/>
          <w:szCs w:val="24"/>
        </w:rPr>
        <w:lastRenderedPageBreak/>
        <w:t>Σε κάθε περίπτωση, βέβαια, γνώμονας θα είναι η διασφάλιση του δημοσίου συμφέροντος και επομένως, εννοείται, όπως και τα σχετικά άρθρα προβλέπουν, ότι θα τηρούντα</w:t>
      </w:r>
      <w:r>
        <w:rPr>
          <w:rFonts w:eastAsia="Times New Roman"/>
          <w:szCs w:val="24"/>
        </w:rPr>
        <w:t>ι απαρέγκλιτα οι αρχές της διαφάνειας και της χρηστής οικονομικής διαχείρισης, όπως οφείλει κάθε δημόσιος φορέας να κάνει.</w:t>
      </w:r>
    </w:p>
    <w:p w14:paraId="35A8E856" w14:textId="77777777" w:rsidR="0078608B" w:rsidRDefault="00CA331D">
      <w:pPr>
        <w:spacing w:after="0" w:line="600" w:lineRule="auto"/>
        <w:ind w:firstLine="720"/>
        <w:jc w:val="both"/>
        <w:rPr>
          <w:rFonts w:eastAsia="Times New Roman"/>
          <w:szCs w:val="24"/>
        </w:rPr>
      </w:pPr>
      <w:r>
        <w:rPr>
          <w:rFonts w:eastAsia="Times New Roman"/>
          <w:szCs w:val="24"/>
        </w:rPr>
        <w:t xml:space="preserve">Οι πόροι που θα διαχειρίζεται το νέο </w:t>
      </w:r>
      <w:r>
        <w:rPr>
          <w:rFonts w:eastAsia="Times New Roman"/>
          <w:szCs w:val="24"/>
        </w:rPr>
        <w:t>ί</w:t>
      </w:r>
      <w:r>
        <w:rPr>
          <w:rFonts w:eastAsia="Times New Roman"/>
          <w:szCs w:val="24"/>
        </w:rPr>
        <w:t xml:space="preserve">δρυμα είναι πρόσθετοι, πέρα από αυτούς του ΕΣΠΑ. Σε πρώτη φάση, το </w:t>
      </w:r>
      <w:r>
        <w:rPr>
          <w:rFonts w:eastAsia="Times New Roman"/>
          <w:szCs w:val="24"/>
        </w:rPr>
        <w:t>ί</w:t>
      </w:r>
      <w:r>
        <w:rPr>
          <w:rFonts w:eastAsia="Times New Roman"/>
          <w:szCs w:val="24"/>
        </w:rPr>
        <w:t>δρυμα θα διαχειριστεί κονδύ</w:t>
      </w:r>
      <w:r>
        <w:rPr>
          <w:rFonts w:eastAsia="Times New Roman"/>
          <w:szCs w:val="24"/>
        </w:rPr>
        <w:t xml:space="preserve">λια ύψους 240 εκατομμυρίων ευρώ, τα τρία τέταρτα εκ των οποίων αποτελούν δάνεια απ’ την Ευρωπαϊκή Τράπεζα Επενδύσεων, με βάση τη δανειακή σύμβαση που υπέγραψε η </w:t>
      </w:r>
      <w:r>
        <w:rPr>
          <w:rFonts w:eastAsia="Times New Roman"/>
          <w:szCs w:val="24"/>
        </w:rPr>
        <w:t>τ</w:t>
      </w:r>
      <w:r>
        <w:rPr>
          <w:rFonts w:eastAsia="Times New Roman"/>
          <w:szCs w:val="24"/>
        </w:rPr>
        <w:t xml:space="preserve">ράπεζα με το ελληνικό </w:t>
      </w:r>
      <w:r>
        <w:rPr>
          <w:rFonts w:eastAsia="Times New Roman"/>
          <w:szCs w:val="24"/>
        </w:rPr>
        <w:t>δ</w:t>
      </w:r>
      <w:r>
        <w:rPr>
          <w:rFonts w:eastAsia="Times New Roman"/>
          <w:szCs w:val="24"/>
        </w:rPr>
        <w:t xml:space="preserve">ημόσιο στις 15 Ιουλίου. </w:t>
      </w:r>
    </w:p>
    <w:p w14:paraId="35A8E857" w14:textId="77777777" w:rsidR="0078608B" w:rsidRDefault="00CA331D">
      <w:pPr>
        <w:spacing w:after="0" w:line="600" w:lineRule="auto"/>
        <w:ind w:firstLine="720"/>
        <w:jc w:val="both"/>
        <w:rPr>
          <w:rFonts w:eastAsia="Times New Roman"/>
          <w:szCs w:val="24"/>
        </w:rPr>
      </w:pPr>
      <w:r>
        <w:rPr>
          <w:rFonts w:eastAsia="Times New Roman"/>
          <w:szCs w:val="24"/>
        </w:rPr>
        <w:t>Πρόκειται, λοιπόν, για πρόσθετους πόρους, πέρα</w:t>
      </w:r>
      <w:r>
        <w:rPr>
          <w:rFonts w:eastAsia="Times New Roman"/>
          <w:szCs w:val="24"/>
        </w:rPr>
        <w:t xml:space="preserve">ν εκείνων που διαχειρίζεται η Γενική Γραμματεία Έρευνας και Τεχνολογίας. Το ΕΛΙΔΕΚ, λοιπόν, θα έχει μια λειτουργία συμπληρωματική της </w:t>
      </w:r>
      <w:r>
        <w:rPr>
          <w:rFonts w:eastAsia="Times New Roman"/>
          <w:szCs w:val="24"/>
        </w:rPr>
        <w:t>γ</w:t>
      </w:r>
      <w:r>
        <w:rPr>
          <w:rFonts w:eastAsia="Times New Roman"/>
          <w:szCs w:val="24"/>
        </w:rPr>
        <w:t xml:space="preserve">ενικής </w:t>
      </w:r>
      <w:r>
        <w:rPr>
          <w:rFonts w:eastAsia="Times New Roman"/>
          <w:szCs w:val="24"/>
        </w:rPr>
        <w:t>γ</w:t>
      </w:r>
      <w:r>
        <w:rPr>
          <w:rFonts w:eastAsia="Times New Roman"/>
          <w:szCs w:val="24"/>
        </w:rPr>
        <w:t xml:space="preserve">ραμματείας. Άλλωστε, και οι δύο φορείς θα υλοποιούν την ίδια εθνική πολιτική για την έρευνα. </w:t>
      </w:r>
    </w:p>
    <w:p w14:paraId="35A8E858" w14:textId="77777777" w:rsidR="0078608B" w:rsidRDefault="00CA331D">
      <w:pPr>
        <w:spacing w:after="0" w:line="600" w:lineRule="auto"/>
        <w:ind w:firstLine="720"/>
        <w:jc w:val="both"/>
        <w:rPr>
          <w:rFonts w:eastAsia="Times New Roman"/>
          <w:szCs w:val="24"/>
        </w:rPr>
      </w:pPr>
      <w:r>
        <w:rPr>
          <w:rFonts w:eastAsia="Times New Roman"/>
          <w:szCs w:val="24"/>
        </w:rPr>
        <w:t>Επομένως, κάθε προσ</w:t>
      </w:r>
      <w:r>
        <w:rPr>
          <w:rFonts w:eastAsia="Times New Roman"/>
          <w:szCs w:val="24"/>
        </w:rPr>
        <w:t>πάθεια να δημιουργηθεί ένα κλίμα τεχνητής αντιπαράθεσης μεταξύ των δύο φορέων είναι και άσκοπη και εκτός πραγματικότητας.</w:t>
      </w:r>
    </w:p>
    <w:p w14:paraId="35A8E859" w14:textId="77777777" w:rsidR="0078608B" w:rsidRDefault="00CA331D">
      <w:pPr>
        <w:spacing w:after="0" w:line="600" w:lineRule="auto"/>
        <w:ind w:firstLine="720"/>
        <w:jc w:val="both"/>
        <w:rPr>
          <w:rFonts w:eastAsia="Times New Roman"/>
          <w:szCs w:val="24"/>
        </w:rPr>
      </w:pPr>
      <w:r>
        <w:rPr>
          <w:rFonts w:eastAsia="Times New Roman"/>
          <w:szCs w:val="24"/>
        </w:rPr>
        <w:lastRenderedPageBreak/>
        <w:t>Το δεύτερο, ιδιαίτερα σημαντικό χαρακτηριστικό του ΕΛΙΔΕΚ είναι το ότι η χρηματοδότηση των ερευνητικών προγραμμάτων θα πραγματοποιείτα</w:t>
      </w:r>
      <w:r>
        <w:rPr>
          <w:rFonts w:eastAsia="Times New Roman"/>
          <w:szCs w:val="24"/>
        </w:rPr>
        <w:t xml:space="preserve">ι με βάση την αρχή της εξαιρετικής ακαδημαϊκής επίδοσης. Αναφέρεται, σαφώς, ότι αδιαπραγμάτευτο κριτήριο για τις επιλογές του </w:t>
      </w:r>
      <w:r>
        <w:rPr>
          <w:rFonts w:eastAsia="Times New Roman"/>
          <w:szCs w:val="24"/>
        </w:rPr>
        <w:t>ι</w:t>
      </w:r>
      <w:r>
        <w:rPr>
          <w:rFonts w:eastAsia="Times New Roman"/>
          <w:szCs w:val="24"/>
        </w:rPr>
        <w:t xml:space="preserve">δρύματος είναι η επιδίωξη της επιστημονικής ποιότητας και της αριστείας. </w:t>
      </w:r>
    </w:p>
    <w:p w14:paraId="35A8E85A" w14:textId="77777777" w:rsidR="0078608B" w:rsidRDefault="00CA331D">
      <w:pPr>
        <w:spacing w:after="0" w:line="600" w:lineRule="auto"/>
        <w:ind w:firstLine="720"/>
        <w:jc w:val="both"/>
        <w:rPr>
          <w:rFonts w:eastAsia="Times New Roman"/>
          <w:szCs w:val="24"/>
        </w:rPr>
      </w:pPr>
      <w:r>
        <w:rPr>
          <w:rFonts w:eastAsia="Times New Roman"/>
          <w:szCs w:val="24"/>
        </w:rPr>
        <w:t>Το αφιερώνουμε αυτό σε όλους εκείνους που κλίνουν τη λέ</w:t>
      </w:r>
      <w:r>
        <w:rPr>
          <w:rFonts w:eastAsia="Times New Roman"/>
          <w:szCs w:val="24"/>
        </w:rPr>
        <w:t xml:space="preserve">ξη </w:t>
      </w:r>
      <w:r>
        <w:rPr>
          <w:rFonts w:eastAsia="Times New Roman"/>
          <w:szCs w:val="24"/>
        </w:rPr>
        <w:t>«</w:t>
      </w:r>
      <w:r>
        <w:rPr>
          <w:rFonts w:eastAsia="Times New Roman"/>
          <w:szCs w:val="24"/>
        </w:rPr>
        <w:t>αριστεία</w:t>
      </w:r>
      <w:r>
        <w:rPr>
          <w:rFonts w:eastAsia="Times New Roman"/>
          <w:szCs w:val="24"/>
        </w:rPr>
        <w:t>»</w:t>
      </w:r>
      <w:r>
        <w:rPr>
          <w:rFonts w:eastAsia="Times New Roman"/>
          <w:szCs w:val="24"/>
        </w:rPr>
        <w:t xml:space="preserve"> σε όλες τις πτώσεις, τόσο πια που έχει γίνει καραμέλα. Το νομοσχέδιο το σημερινό είναι η έμπρακτη απόδειξη για το ποιος στ’ αλήθεια ενδιαφέρεται για την ποιότητα και την καινοτομία.</w:t>
      </w:r>
    </w:p>
    <w:p w14:paraId="35A8E85B" w14:textId="77777777" w:rsidR="0078608B" w:rsidRDefault="00CA331D">
      <w:pPr>
        <w:spacing w:after="0" w:line="600" w:lineRule="auto"/>
        <w:ind w:firstLine="720"/>
        <w:jc w:val="both"/>
        <w:rPr>
          <w:rFonts w:eastAsia="Times New Roman"/>
          <w:szCs w:val="24"/>
        </w:rPr>
      </w:pPr>
      <w:r>
        <w:rPr>
          <w:rFonts w:eastAsia="Times New Roman"/>
          <w:szCs w:val="24"/>
        </w:rPr>
        <w:t xml:space="preserve">Το νέο επιστημονικό </w:t>
      </w:r>
      <w:r>
        <w:rPr>
          <w:rFonts w:eastAsia="Times New Roman"/>
          <w:szCs w:val="24"/>
        </w:rPr>
        <w:t>ί</w:t>
      </w:r>
      <w:r>
        <w:rPr>
          <w:rFonts w:eastAsia="Times New Roman"/>
          <w:szCs w:val="24"/>
        </w:rPr>
        <w:t xml:space="preserve">δρυμα είναι πλήρως αυτοδιοικούμενο, </w:t>
      </w:r>
      <w:r>
        <w:rPr>
          <w:rFonts w:eastAsia="Times New Roman"/>
          <w:szCs w:val="24"/>
        </w:rPr>
        <w:t>χωρίς έξ</w:t>
      </w:r>
      <w:r>
        <w:rPr>
          <w:rFonts w:eastAsia="Times New Roman"/>
          <w:szCs w:val="24"/>
        </w:rPr>
        <w:t>ωθεν</w:t>
      </w:r>
      <w:r>
        <w:rPr>
          <w:rFonts w:eastAsia="Times New Roman"/>
          <w:szCs w:val="24"/>
        </w:rPr>
        <w:t xml:space="preserve"> ή παρεμβάσεις. </w:t>
      </w:r>
      <w:r>
        <w:rPr>
          <w:rFonts w:eastAsia="Times New Roman"/>
          <w:szCs w:val="24"/>
        </w:rPr>
        <w:t xml:space="preserve">Τη </w:t>
      </w:r>
      <w:r>
        <w:rPr>
          <w:rFonts w:eastAsia="Times New Roman"/>
          <w:szCs w:val="24"/>
        </w:rPr>
        <w:t>γ</w:t>
      </w:r>
      <w:r>
        <w:rPr>
          <w:rFonts w:eastAsia="Times New Roman"/>
          <w:szCs w:val="24"/>
        </w:rPr>
        <w:t xml:space="preserve">ενική </w:t>
      </w:r>
      <w:r>
        <w:rPr>
          <w:rFonts w:eastAsia="Times New Roman"/>
          <w:szCs w:val="24"/>
        </w:rPr>
        <w:t>σ</w:t>
      </w:r>
      <w:r>
        <w:rPr>
          <w:rFonts w:eastAsia="Times New Roman"/>
          <w:szCs w:val="24"/>
        </w:rPr>
        <w:t xml:space="preserve">υνέλευση τη συγκροτούν καταξιωμένοι επιστήμονες, που ορίζονται αποκλειστικά από τα πανεπιστήμια, τα ΤΕΙ και τα ερευνητικά κέντρα. Κανένας εκπρόσωπος του Υπουργείου δεν συμμετέχει στη </w:t>
      </w:r>
      <w:r>
        <w:rPr>
          <w:rFonts w:eastAsia="Times New Roman"/>
          <w:szCs w:val="24"/>
        </w:rPr>
        <w:t>γ</w:t>
      </w:r>
      <w:r>
        <w:rPr>
          <w:rFonts w:eastAsia="Times New Roman"/>
          <w:szCs w:val="24"/>
        </w:rPr>
        <w:t xml:space="preserve">ενική </w:t>
      </w:r>
      <w:r>
        <w:rPr>
          <w:rFonts w:eastAsia="Times New Roman"/>
          <w:szCs w:val="24"/>
        </w:rPr>
        <w:t>σ</w:t>
      </w:r>
      <w:r>
        <w:rPr>
          <w:rFonts w:eastAsia="Times New Roman"/>
          <w:szCs w:val="24"/>
        </w:rPr>
        <w:t>υνέλευση.</w:t>
      </w:r>
    </w:p>
    <w:p w14:paraId="35A8E85C" w14:textId="77777777" w:rsidR="0078608B" w:rsidRDefault="00CA331D">
      <w:pPr>
        <w:spacing w:after="0" w:line="600" w:lineRule="auto"/>
        <w:ind w:firstLine="720"/>
        <w:jc w:val="both"/>
        <w:rPr>
          <w:rFonts w:eastAsia="Times New Roman"/>
          <w:szCs w:val="24"/>
        </w:rPr>
      </w:pPr>
      <w:r>
        <w:rPr>
          <w:rFonts w:eastAsia="Times New Roman"/>
          <w:szCs w:val="24"/>
        </w:rPr>
        <w:lastRenderedPageBreak/>
        <w:t>Κι ενώ το νομοσχ</w:t>
      </w:r>
      <w:r>
        <w:rPr>
          <w:rFonts w:eastAsia="Times New Roman"/>
          <w:szCs w:val="24"/>
        </w:rPr>
        <w:t xml:space="preserve">έδιο είναι απολύτως σαφές ως προς αυτό το σημείο, η Νέα Δημοκρατία επιμένει να μιλά για τις, δήθεν, υπερεξουσίες του Υπουργού, που στην πραγματικότητα είναι ανύπαρκτες. </w:t>
      </w:r>
    </w:p>
    <w:p w14:paraId="35A8E85D" w14:textId="77777777" w:rsidR="0078608B" w:rsidRDefault="00CA331D">
      <w:pPr>
        <w:spacing w:after="0" w:line="600" w:lineRule="auto"/>
        <w:ind w:firstLine="720"/>
        <w:jc w:val="both"/>
        <w:rPr>
          <w:rFonts w:eastAsia="Times New Roman"/>
          <w:szCs w:val="24"/>
        </w:rPr>
      </w:pPr>
      <w:r>
        <w:rPr>
          <w:rFonts w:eastAsia="Times New Roman"/>
          <w:szCs w:val="24"/>
        </w:rPr>
        <w:t>Οι ελάχιστες αρμοδιότητες που έδινε το αρχικό κείμενο του νομοσχεδίου στον Υπουργό έγι</w:t>
      </w:r>
      <w:r>
        <w:rPr>
          <w:rFonts w:eastAsia="Times New Roman"/>
          <w:szCs w:val="24"/>
        </w:rPr>
        <w:t xml:space="preserve">ναν ακόμη λιγότερες, καθώς ήδη αφαιρέθηκαν οι δύο δυνατότητες που είχε ο Υπουργός, δηλαδή, να ασκεί ένσταση για τη συμμετοχή κάποιου μέλους στη </w:t>
      </w:r>
      <w:r>
        <w:rPr>
          <w:rFonts w:eastAsia="Times New Roman"/>
          <w:szCs w:val="24"/>
        </w:rPr>
        <w:t>γ</w:t>
      </w:r>
      <w:r>
        <w:rPr>
          <w:rFonts w:eastAsia="Times New Roman"/>
          <w:szCs w:val="24"/>
        </w:rPr>
        <w:t xml:space="preserve">ενική </w:t>
      </w:r>
      <w:r>
        <w:rPr>
          <w:rFonts w:eastAsia="Times New Roman"/>
          <w:szCs w:val="24"/>
        </w:rPr>
        <w:t>σ</w:t>
      </w:r>
      <w:r>
        <w:rPr>
          <w:rFonts w:eastAsia="Times New Roman"/>
          <w:szCs w:val="24"/>
        </w:rPr>
        <w:t xml:space="preserve">υνέλευση ή για την επιλογή κάποιου άλλου στο </w:t>
      </w:r>
      <w:r>
        <w:rPr>
          <w:rFonts w:eastAsia="Times New Roman"/>
          <w:szCs w:val="24"/>
        </w:rPr>
        <w:t>ε</w:t>
      </w:r>
      <w:r>
        <w:rPr>
          <w:rFonts w:eastAsia="Times New Roman"/>
          <w:szCs w:val="24"/>
        </w:rPr>
        <w:t xml:space="preserve">πιστημονικό </w:t>
      </w:r>
      <w:r>
        <w:rPr>
          <w:rFonts w:eastAsia="Times New Roman"/>
          <w:szCs w:val="24"/>
        </w:rPr>
        <w:t>σ</w:t>
      </w:r>
      <w:r>
        <w:rPr>
          <w:rFonts w:eastAsia="Times New Roman"/>
          <w:szCs w:val="24"/>
        </w:rPr>
        <w:t>υμβούλιο, οι οποίες δεν ήταν ουσιαστικές αρμο</w:t>
      </w:r>
      <w:r>
        <w:rPr>
          <w:rFonts w:eastAsia="Times New Roman"/>
          <w:szCs w:val="24"/>
        </w:rPr>
        <w:t xml:space="preserve">διότητες, καθώς και στις δύο περιπτώσεις η τελευταία λέξη ανήκε στη </w:t>
      </w:r>
      <w:r>
        <w:rPr>
          <w:rFonts w:eastAsia="Times New Roman"/>
          <w:szCs w:val="24"/>
        </w:rPr>
        <w:t>γ</w:t>
      </w:r>
      <w:r>
        <w:rPr>
          <w:rFonts w:eastAsia="Times New Roman"/>
          <w:szCs w:val="24"/>
        </w:rPr>
        <w:t xml:space="preserve">ενική </w:t>
      </w:r>
      <w:r>
        <w:rPr>
          <w:rFonts w:eastAsia="Times New Roman"/>
          <w:szCs w:val="24"/>
        </w:rPr>
        <w:t>σ</w:t>
      </w:r>
      <w:r>
        <w:rPr>
          <w:rFonts w:eastAsia="Times New Roman"/>
          <w:szCs w:val="24"/>
        </w:rPr>
        <w:t xml:space="preserve">υνέλευση. Ούτως ή άλλως πάντως, αυτές οι αρμοδιότητες τώρα δεν υπάρχουν. </w:t>
      </w:r>
    </w:p>
    <w:p w14:paraId="35A8E85E" w14:textId="77777777" w:rsidR="0078608B" w:rsidRDefault="00CA331D">
      <w:pPr>
        <w:spacing w:after="0" w:line="600" w:lineRule="auto"/>
        <w:ind w:firstLine="720"/>
        <w:jc w:val="both"/>
        <w:rPr>
          <w:rFonts w:eastAsia="Times New Roman"/>
          <w:szCs w:val="24"/>
        </w:rPr>
      </w:pPr>
      <w:r>
        <w:rPr>
          <w:rFonts w:eastAsia="Times New Roman"/>
          <w:szCs w:val="24"/>
        </w:rPr>
        <w:t>Αυτή η αλλαγή είναι μία μόνο απ’ όσες έγιναν κατά τη διάρκεια της συζήτησης στην Επιτροπή Μορφωτικών Υποθέ</w:t>
      </w:r>
      <w:r>
        <w:rPr>
          <w:rFonts w:eastAsia="Times New Roman"/>
          <w:szCs w:val="24"/>
        </w:rPr>
        <w:t xml:space="preserve">σεων, όπως είναι και το γεγονός ότι βρέθηκε η καλύτερη λύση για τη συμμετοχή στη </w:t>
      </w:r>
      <w:r>
        <w:rPr>
          <w:rFonts w:eastAsia="Times New Roman"/>
          <w:szCs w:val="24"/>
        </w:rPr>
        <w:t>γ</w:t>
      </w:r>
      <w:r>
        <w:rPr>
          <w:rFonts w:eastAsia="Times New Roman"/>
          <w:szCs w:val="24"/>
        </w:rPr>
        <w:t xml:space="preserve">ενική </w:t>
      </w:r>
      <w:r>
        <w:rPr>
          <w:rFonts w:eastAsia="Times New Roman"/>
          <w:szCs w:val="24"/>
        </w:rPr>
        <w:t>σ</w:t>
      </w:r>
      <w:r>
        <w:rPr>
          <w:rFonts w:eastAsia="Times New Roman"/>
          <w:szCs w:val="24"/>
        </w:rPr>
        <w:t>υνέλευση και των ΤΕΙ, χωρίς πάντως να γίνεται η παραμικρή έκπτωση και στην ποιότητα και στην επιστημονική και ερευνητική επάρκεια.</w:t>
      </w:r>
    </w:p>
    <w:p w14:paraId="35A8E85F" w14:textId="77777777" w:rsidR="0078608B" w:rsidRDefault="00CA331D">
      <w:pPr>
        <w:spacing w:after="0" w:line="600" w:lineRule="auto"/>
        <w:ind w:firstLine="720"/>
        <w:jc w:val="both"/>
        <w:rPr>
          <w:rFonts w:eastAsia="Times New Roman"/>
          <w:szCs w:val="24"/>
        </w:rPr>
      </w:pPr>
      <w:r>
        <w:rPr>
          <w:rFonts w:eastAsia="Times New Roman"/>
          <w:szCs w:val="24"/>
        </w:rPr>
        <w:lastRenderedPageBreak/>
        <w:t>Επίσης, ακόμα και για τις απολύτως α</w:t>
      </w:r>
      <w:r>
        <w:rPr>
          <w:rFonts w:eastAsia="Times New Roman"/>
          <w:szCs w:val="24"/>
        </w:rPr>
        <w:t>ναγκαίες ενέργειες που αφορούν τη</w:t>
      </w:r>
      <w:r>
        <w:rPr>
          <w:rFonts w:eastAsia="Times New Roman"/>
          <w:szCs w:val="24"/>
        </w:rPr>
        <w:t>ν</w:t>
      </w:r>
      <w:r>
        <w:rPr>
          <w:rFonts w:eastAsia="Times New Roman"/>
          <w:szCs w:val="24"/>
        </w:rPr>
        <w:t xml:space="preserve"> </w:t>
      </w:r>
      <w:r>
        <w:rPr>
          <w:rFonts w:eastAsia="Times New Roman"/>
          <w:szCs w:val="24"/>
        </w:rPr>
        <w:t>ίδρυση</w:t>
      </w:r>
      <w:r>
        <w:rPr>
          <w:rFonts w:eastAsia="Times New Roman"/>
          <w:szCs w:val="24"/>
        </w:rPr>
        <w:t xml:space="preserve"> και την έναρξη λειτουργίας του </w:t>
      </w:r>
      <w:r>
        <w:rPr>
          <w:rFonts w:eastAsia="Times New Roman"/>
          <w:szCs w:val="24"/>
        </w:rPr>
        <w:t>ι</w:t>
      </w:r>
      <w:r>
        <w:rPr>
          <w:rFonts w:eastAsia="Times New Roman"/>
          <w:szCs w:val="24"/>
        </w:rPr>
        <w:t xml:space="preserve">δρύματος, τίθεται ένας χρονικός περιορισμός, που κατά τη γνώμη μου είναι ασφυκτικός, μόλις τριών μηνών, μέχρι 31 Ιανουαρίου 2017. </w:t>
      </w:r>
    </w:p>
    <w:p w14:paraId="35A8E860" w14:textId="77777777" w:rsidR="0078608B" w:rsidRDefault="00CA331D">
      <w:pPr>
        <w:spacing w:after="0" w:line="600" w:lineRule="auto"/>
        <w:ind w:firstLine="720"/>
        <w:jc w:val="both"/>
        <w:rPr>
          <w:rFonts w:eastAsia="Times New Roman"/>
          <w:szCs w:val="24"/>
        </w:rPr>
      </w:pPr>
      <w:r>
        <w:rPr>
          <w:rFonts w:eastAsia="Times New Roman"/>
          <w:szCs w:val="24"/>
        </w:rPr>
        <w:t>Θα ήθελα εδώ να υπογραμμίσω τη σοβαρή δουλειά που έ</w:t>
      </w:r>
      <w:r>
        <w:rPr>
          <w:rFonts w:eastAsia="Times New Roman"/>
          <w:szCs w:val="24"/>
        </w:rPr>
        <w:t>χει γίνει από το Υπουργείο στην προετοιμασία και στη</w:t>
      </w:r>
      <w:r>
        <w:rPr>
          <w:rFonts w:eastAsia="Times New Roman"/>
          <w:szCs w:val="24"/>
        </w:rPr>
        <w:t xml:space="preserve"> σύνταξη</w:t>
      </w:r>
      <w:r>
        <w:rPr>
          <w:rFonts w:eastAsia="Times New Roman"/>
          <w:szCs w:val="24"/>
        </w:rPr>
        <w:t xml:space="preserve"> του νομοσχεδίου, αλλά και την εποικοδομητική διάθεση που υπήρξε από τον Υπουργό κατά τη διαδικασία της συζήτησης στην </w:t>
      </w:r>
      <w:r>
        <w:rPr>
          <w:rFonts w:eastAsia="Times New Roman"/>
          <w:szCs w:val="24"/>
        </w:rPr>
        <w:t>ε</w:t>
      </w:r>
      <w:r>
        <w:rPr>
          <w:rFonts w:eastAsia="Times New Roman"/>
          <w:szCs w:val="24"/>
        </w:rPr>
        <w:t>πιτροπή. Έγιναν δεκτές και ενσωματωθήκαν στο νομοσχέδιο πολλές από τις παρατ</w:t>
      </w:r>
      <w:r>
        <w:rPr>
          <w:rFonts w:eastAsia="Times New Roman"/>
          <w:szCs w:val="24"/>
        </w:rPr>
        <w:t xml:space="preserve">ηρήσεις των φορέων που συμμετείχαν στη σχετική διαδικασία της ακρόασης, όπως επίσης και πολλές παρατηρήσεις Βουλευτών, αλλά και των κομμάτων της Αντιπολίτευσης. </w:t>
      </w:r>
    </w:p>
    <w:p w14:paraId="35A8E861" w14:textId="77777777" w:rsidR="0078608B" w:rsidRDefault="00CA331D">
      <w:pPr>
        <w:spacing w:after="0" w:line="600" w:lineRule="auto"/>
        <w:ind w:firstLine="720"/>
        <w:jc w:val="both"/>
        <w:rPr>
          <w:rFonts w:eastAsia="Times New Roman"/>
          <w:szCs w:val="24"/>
        </w:rPr>
      </w:pPr>
      <w:r>
        <w:rPr>
          <w:rFonts w:eastAsia="Times New Roman"/>
          <w:szCs w:val="24"/>
        </w:rPr>
        <w:t xml:space="preserve">Η εποικοδομητική αυτή στάση του Υπουργού αναγνωρίστηκε και από τους </w:t>
      </w:r>
      <w:r>
        <w:rPr>
          <w:rFonts w:eastAsia="Times New Roman"/>
          <w:szCs w:val="24"/>
        </w:rPr>
        <w:t>ε</w:t>
      </w:r>
      <w:r>
        <w:rPr>
          <w:rFonts w:eastAsia="Times New Roman"/>
          <w:szCs w:val="24"/>
        </w:rPr>
        <w:t>ισηγητές της Δημοκρατικής</w:t>
      </w:r>
      <w:r>
        <w:rPr>
          <w:rFonts w:eastAsia="Times New Roman"/>
          <w:szCs w:val="24"/>
        </w:rPr>
        <w:t xml:space="preserve"> Συμπαράταξης, του Ποταμιού και της Ένωσης </w:t>
      </w:r>
      <w:r>
        <w:rPr>
          <w:rFonts w:eastAsia="Times New Roman"/>
          <w:szCs w:val="24"/>
        </w:rPr>
        <w:t>Κ</w:t>
      </w:r>
      <w:r>
        <w:rPr>
          <w:rFonts w:eastAsia="Times New Roman"/>
          <w:szCs w:val="24"/>
        </w:rPr>
        <w:t xml:space="preserve">εντρώων στην τελευταία συνεδρίαση της </w:t>
      </w:r>
      <w:r>
        <w:rPr>
          <w:rFonts w:eastAsia="Times New Roman"/>
          <w:szCs w:val="24"/>
        </w:rPr>
        <w:t>ε</w:t>
      </w:r>
      <w:r>
        <w:rPr>
          <w:rFonts w:eastAsia="Times New Roman"/>
          <w:szCs w:val="24"/>
        </w:rPr>
        <w:t xml:space="preserve">πιτροπής, στη δεύτερη ανάγνωση και επιβεβαιώθηκε και σήμερα, όταν και οι τρεις αυτοί </w:t>
      </w:r>
      <w:r>
        <w:rPr>
          <w:rFonts w:eastAsia="Times New Roman"/>
          <w:szCs w:val="24"/>
        </w:rPr>
        <w:t>ε</w:t>
      </w:r>
      <w:r>
        <w:rPr>
          <w:rFonts w:eastAsia="Times New Roman"/>
          <w:szCs w:val="24"/>
        </w:rPr>
        <w:t>ισηγητές δήλωσαν ότι υπερψηφίζουν επί της αρχής το νομοσχέδιο.</w:t>
      </w:r>
    </w:p>
    <w:p w14:paraId="35A8E862" w14:textId="77777777" w:rsidR="0078608B" w:rsidRDefault="00CA331D">
      <w:pPr>
        <w:spacing w:after="0" w:line="600" w:lineRule="auto"/>
        <w:ind w:firstLine="720"/>
        <w:jc w:val="both"/>
        <w:rPr>
          <w:rFonts w:eastAsia="Times New Roman"/>
          <w:szCs w:val="24"/>
        </w:rPr>
      </w:pPr>
      <w:r>
        <w:rPr>
          <w:rFonts w:eastAsia="Times New Roman"/>
          <w:szCs w:val="24"/>
        </w:rPr>
        <w:lastRenderedPageBreak/>
        <w:t>Έμεινε, λοιπόν, σχεδόν μ</w:t>
      </w:r>
      <w:r>
        <w:rPr>
          <w:rFonts w:eastAsia="Times New Roman"/>
          <w:szCs w:val="24"/>
        </w:rPr>
        <w:t xml:space="preserve">όνη της η εισηγήτρια της Νέας Δημοκρατίας, εκτός τόπου και χρόνου πραγματικά, να μεταφέρει τις εμμονές και τους εφιάλτες της ηγεσίας της Αξιωματικής Αντιπολίτευσης. Στείρα άρνηση, </w:t>
      </w:r>
      <w:r>
        <w:rPr>
          <w:rFonts w:eastAsia="Times New Roman"/>
          <w:szCs w:val="24"/>
        </w:rPr>
        <w:t>καμ</w:t>
      </w:r>
      <w:r>
        <w:rPr>
          <w:rFonts w:eastAsia="Times New Roman"/>
          <w:szCs w:val="24"/>
        </w:rPr>
        <w:t>μ</w:t>
      </w:r>
      <w:r>
        <w:rPr>
          <w:rFonts w:eastAsia="Times New Roman"/>
          <w:szCs w:val="24"/>
        </w:rPr>
        <w:t>ιά</w:t>
      </w:r>
      <w:r>
        <w:rPr>
          <w:rFonts w:eastAsia="Times New Roman"/>
          <w:szCs w:val="24"/>
        </w:rPr>
        <w:t xml:space="preserve"> πρόταση, όχι σε όλα ακόμα και στα αυτονόητα και στα προφανή. </w:t>
      </w:r>
    </w:p>
    <w:p w14:paraId="35A8E863" w14:textId="77777777" w:rsidR="0078608B" w:rsidRDefault="00CA331D">
      <w:pPr>
        <w:spacing w:after="0" w:line="600" w:lineRule="auto"/>
        <w:ind w:firstLine="720"/>
        <w:jc w:val="both"/>
        <w:rPr>
          <w:rFonts w:eastAsia="Times New Roman"/>
          <w:szCs w:val="24"/>
        </w:rPr>
      </w:pPr>
      <w:r>
        <w:rPr>
          <w:rFonts w:eastAsia="Times New Roman" w:cs="Times New Roman"/>
          <w:szCs w:val="24"/>
        </w:rPr>
        <w:t>(Στο ση</w:t>
      </w:r>
      <w:r>
        <w:rPr>
          <w:rFonts w:eastAsia="Times New Roman" w:cs="Times New Roman"/>
          <w:szCs w:val="24"/>
        </w:rPr>
        <w:t xml:space="preserve">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5A8E864" w14:textId="77777777" w:rsidR="0078608B" w:rsidRDefault="00CA331D">
      <w:pPr>
        <w:spacing w:after="0" w:line="600" w:lineRule="auto"/>
        <w:ind w:firstLine="720"/>
        <w:jc w:val="both"/>
        <w:rPr>
          <w:rFonts w:eastAsia="Times New Roman"/>
          <w:szCs w:val="24"/>
        </w:rPr>
      </w:pPr>
      <w:r>
        <w:rPr>
          <w:rFonts w:eastAsia="Times New Roman"/>
          <w:szCs w:val="24"/>
        </w:rPr>
        <w:t>Χαρακτηριστικό της αμηχανίας στην οποία βρίσκεται η Νέα Δημοκρατία είναι το εξής: Από τη μια ισχυρίζονται –ψευδώς βέβαια- ότι το ΕΛΙΔΕΚ δεν είναι ανεξάρτητο, καθώς ο Υπουργός έχει</w:t>
      </w:r>
      <w:r>
        <w:rPr>
          <w:rFonts w:eastAsia="Times New Roman"/>
          <w:szCs w:val="24"/>
        </w:rPr>
        <w:t xml:space="preserve"> δήθεν υπερεξουσίες. Από την άλλη ζητούν να ανατεθεί και αυτό το έργο στη </w:t>
      </w:r>
      <w:r>
        <w:rPr>
          <w:rFonts w:eastAsia="Times New Roman"/>
          <w:szCs w:val="24"/>
        </w:rPr>
        <w:t>γ</w:t>
      </w:r>
      <w:r>
        <w:rPr>
          <w:rFonts w:eastAsia="Times New Roman"/>
          <w:szCs w:val="24"/>
        </w:rPr>
        <w:t xml:space="preserve">ενική </w:t>
      </w:r>
      <w:r>
        <w:rPr>
          <w:rFonts w:eastAsia="Times New Roman"/>
          <w:szCs w:val="24"/>
        </w:rPr>
        <w:t>γ</w:t>
      </w:r>
      <w:r>
        <w:rPr>
          <w:rFonts w:eastAsia="Times New Roman"/>
          <w:szCs w:val="24"/>
        </w:rPr>
        <w:t>ραμματεία, ένα όργανο καθαρά κυβερνητικό που φυσικά ελέγχεται απολύτως από τον Υπουργό.</w:t>
      </w:r>
    </w:p>
    <w:p w14:paraId="35A8E865" w14:textId="77777777" w:rsidR="0078608B" w:rsidRDefault="00CA331D">
      <w:pPr>
        <w:spacing w:after="0" w:line="600" w:lineRule="auto"/>
        <w:ind w:firstLine="720"/>
        <w:jc w:val="both"/>
        <w:rPr>
          <w:rFonts w:eastAsia="Times New Roman"/>
          <w:szCs w:val="24"/>
        </w:rPr>
      </w:pPr>
      <w:r>
        <w:rPr>
          <w:rFonts w:eastAsia="Times New Roman"/>
          <w:szCs w:val="24"/>
        </w:rPr>
        <w:t xml:space="preserve">Είναι καιρός να επιλέξουν: Θέλουν το έργο, για το οποίο συζητάμε, να το ασκεί ένα </w:t>
      </w:r>
      <w:r>
        <w:rPr>
          <w:rFonts w:eastAsia="Times New Roman"/>
          <w:szCs w:val="24"/>
        </w:rPr>
        <w:t>ανεξάρτητο όργανο ή η ελεγχόμενη από την κυβέρνηση Γενική Γραμματεία Έρευνας και Τεχνολογίας; Δεν γίνεται να υποστηρίζουν και τα δύο.</w:t>
      </w:r>
    </w:p>
    <w:p w14:paraId="35A8E866"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Ολοκληρώστε τη σκέψη σας παρακαλώ, κύριε Μπαξεβανάκη.</w:t>
      </w:r>
    </w:p>
    <w:p w14:paraId="35A8E867"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ΔΗΜΗΤΡΙΟΣ ΜΠΑΞΕΒΑΝΑΚΗΣ:</w:t>
      </w:r>
      <w:r>
        <w:rPr>
          <w:rFonts w:eastAsia="Times New Roman" w:cs="Times New Roman"/>
          <w:szCs w:val="24"/>
        </w:rPr>
        <w:t xml:space="preserve"> Όσο και αν</w:t>
      </w:r>
      <w:r>
        <w:rPr>
          <w:rFonts w:eastAsia="Times New Roman" w:cs="Times New Roman"/>
          <w:szCs w:val="24"/>
        </w:rPr>
        <w:t xml:space="preserve"> δυσκολεύονται, καλό θα ήταν κάποια στιγμή να επιλέξουν το είδος της αντιπολίτευσης που θέλουν να ασκούν. Αυτό που κάνουν και σήμερα είναι η αντιπολίτευση του ό,τι να’ ναι. Είναι προφανές ότι είναι απολύτως τυφλωμένοι από το σύνδρομο στέρησης που τους διακ</w:t>
      </w:r>
      <w:r>
        <w:rPr>
          <w:rFonts w:eastAsia="Times New Roman" w:cs="Times New Roman"/>
          <w:szCs w:val="24"/>
        </w:rPr>
        <w:t>ατέχει και από την απροκάλυπτη επιθυμία τους να επανέλθουν στα κυβερνητικά έδρανα, που για κάποιον, αδιευκρίνιστο λόγο θεωρούν ότι αυτοδίκαια τους ανήκουν.</w:t>
      </w:r>
    </w:p>
    <w:p w14:paraId="35A8E86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Δυστυχώς, σε αυτό δεν μπορούμε να τους βοηθήσουμε. Το μόνο που μπορούμε να του</w:t>
      </w:r>
      <w:r>
        <w:rPr>
          <w:rFonts w:eastAsia="Times New Roman" w:cs="Times New Roman"/>
          <w:szCs w:val="24"/>
        </w:rPr>
        <w:t>ς</w:t>
      </w:r>
      <w:r>
        <w:rPr>
          <w:rFonts w:eastAsia="Times New Roman" w:cs="Times New Roman"/>
          <w:szCs w:val="24"/>
        </w:rPr>
        <w:t xml:space="preserve"> συστήσουμε είναι υπο</w:t>
      </w:r>
      <w:r>
        <w:rPr>
          <w:rFonts w:eastAsia="Times New Roman" w:cs="Times New Roman"/>
          <w:szCs w:val="24"/>
        </w:rPr>
        <w:t>μονή.</w:t>
      </w:r>
    </w:p>
    <w:p w14:paraId="35A8E869" w14:textId="77777777" w:rsidR="0078608B" w:rsidRDefault="00CA331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A8E86A"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Δημήτρη Μπαξεβανάκη από τον ΣΥΡΙΖΑ.</w:t>
      </w:r>
    </w:p>
    <w:p w14:paraId="35A8E86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Βουλευτής της Νέας Δημοκρατίας, κ. Θεόδωρος Φορτσάκης.</w:t>
      </w:r>
    </w:p>
    <w:p w14:paraId="35A8E86C" w14:textId="77777777" w:rsidR="0078608B" w:rsidRDefault="00CA331D">
      <w:pPr>
        <w:spacing w:after="0"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Ευχαριστώ πολύ, κύριε Πρόεδρε.</w:t>
      </w:r>
    </w:p>
    <w:p w14:paraId="35A8E86D" w14:textId="77777777" w:rsidR="0078608B" w:rsidRDefault="00CA331D">
      <w:pPr>
        <w:spacing w:after="0" w:line="600" w:lineRule="auto"/>
        <w:ind w:firstLine="720"/>
        <w:jc w:val="both"/>
        <w:rPr>
          <w:rFonts w:eastAsia="Times New Roman"/>
          <w:szCs w:val="24"/>
        </w:rPr>
      </w:pPr>
      <w:r>
        <w:rPr>
          <w:rFonts w:eastAsia="Times New Roman"/>
          <w:szCs w:val="24"/>
        </w:rPr>
        <w:t xml:space="preserve">Κύριε Υπουργέ, κυρίες και κύριοι συνάδελφοι, συζητάμε σήμερα τη δημιουργία ενός </w:t>
      </w:r>
      <w:r>
        <w:rPr>
          <w:rFonts w:eastAsia="Times New Roman"/>
          <w:szCs w:val="24"/>
        </w:rPr>
        <w:t>καινούρ</w:t>
      </w:r>
      <w:r>
        <w:rPr>
          <w:rFonts w:eastAsia="Times New Roman"/>
          <w:szCs w:val="24"/>
        </w:rPr>
        <w:t>γ</w:t>
      </w:r>
      <w:r>
        <w:rPr>
          <w:rFonts w:eastAsia="Times New Roman"/>
          <w:szCs w:val="24"/>
        </w:rPr>
        <w:t>ιου</w:t>
      </w:r>
      <w:r>
        <w:rPr>
          <w:rFonts w:eastAsia="Times New Roman"/>
          <w:szCs w:val="24"/>
        </w:rPr>
        <w:t xml:space="preserve"> φορέα, ο οποίος προβλέφθηκε σε μια συγκεκριμένη δανειακή σύμβαση με σκοπό ως ενδιάμεσος φορέας διαχείρισης κονδυλίων έρευνας να διαχ</w:t>
      </w:r>
      <w:r>
        <w:rPr>
          <w:rFonts w:eastAsia="Times New Roman"/>
          <w:szCs w:val="24"/>
        </w:rPr>
        <w:t>ειριστεί κονδύλια συνολικού ύψους 240 εκατομμυρίων ευρώ.</w:t>
      </w:r>
    </w:p>
    <w:p w14:paraId="35A8E86E" w14:textId="77777777" w:rsidR="0078608B" w:rsidRDefault="00CA331D">
      <w:pPr>
        <w:spacing w:after="0" w:line="600" w:lineRule="auto"/>
        <w:ind w:firstLine="720"/>
        <w:jc w:val="both"/>
        <w:rPr>
          <w:rFonts w:eastAsia="Times New Roman"/>
          <w:szCs w:val="24"/>
        </w:rPr>
      </w:pPr>
      <w:r>
        <w:rPr>
          <w:rFonts w:eastAsia="Times New Roman"/>
          <w:szCs w:val="24"/>
        </w:rPr>
        <w:t xml:space="preserve">Διευκρινίζω ότι η πρωτοβουλία για τη δημιουργία του φορέα αυτού ανήκει στην ελληνική πλευρά –δεν επιβλήθηκε από κανέναν-, η οποία προτίμησε να δημιουργηθεί ένας </w:t>
      </w:r>
      <w:r>
        <w:rPr>
          <w:rFonts w:eastAsia="Times New Roman"/>
          <w:szCs w:val="24"/>
        </w:rPr>
        <w:t>καινούρ</w:t>
      </w:r>
      <w:r>
        <w:rPr>
          <w:rFonts w:eastAsia="Times New Roman"/>
          <w:szCs w:val="24"/>
        </w:rPr>
        <w:t>γ</w:t>
      </w:r>
      <w:r>
        <w:rPr>
          <w:rFonts w:eastAsia="Times New Roman"/>
          <w:szCs w:val="24"/>
        </w:rPr>
        <w:t>ιος</w:t>
      </w:r>
      <w:r>
        <w:rPr>
          <w:rFonts w:eastAsia="Times New Roman"/>
          <w:szCs w:val="24"/>
        </w:rPr>
        <w:t xml:space="preserve"> οργανισμός, παρά να ανατεθ</w:t>
      </w:r>
      <w:r>
        <w:rPr>
          <w:rFonts w:eastAsia="Times New Roman"/>
          <w:szCs w:val="24"/>
        </w:rPr>
        <w:t>εί η διαχείριση σε φορείς που ήδη υπάρχουν.</w:t>
      </w:r>
    </w:p>
    <w:p w14:paraId="35A8E86F" w14:textId="77777777" w:rsidR="0078608B" w:rsidRDefault="00CA331D">
      <w:pPr>
        <w:spacing w:after="0" w:line="600" w:lineRule="auto"/>
        <w:ind w:firstLine="720"/>
        <w:jc w:val="both"/>
        <w:rPr>
          <w:rFonts w:eastAsia="Times New Roman"/>
          <w:szCs w:val="24"/>
        </w:rPr>
      </w:pPr>
      <w:r>
        <w:rPr>
          <w:rFonts w:eastAsia="Times New Roman"/>
          <w:szCs w:val="24"/>
        </w:rPr>
        <w:t>Εγώ θα ήθελα, κύριε Υπουργέ, να σημειώσω εδώ δύο σημεία. Το πρώτο είναι ότι έχουμε μια βασική διαφωνία στο ζήτημα του πώς θα λειτουργήσει αυτός ο φορέας, διότι κατά τη δική αντίληψη πρόκειται για έναν φορέα καθαρ</w:t>
      </w:r>
      <w:r>
        <w:rPr>
          <w:rFonts w:eastAsia="Times New Roman"/>
          <w:szCs w:val="24"/>
        </w:rPr>
        <w:t xml:space="preserve">ά συγκυριακό, και δεύτερον ως προς τη γενικότερη φιλοσοφία του φορέα αυτού. Γιατί </w:t>
      </w:r>
      <w:r>
        <w:rPr>
          <w:rFonts w:eastAsia="Times New Roman"/>
          <w:szCs w:val="24"/>
        </w:rPr>
        <w:lastRenderedPageBreak/>
        <w:t xml:space="preserve">άκουσα και τον προλαλήσαντα συνάδελφο, κ. Μπαξεβανάκη, να λέει ότι δεν έχουμε </w:t>
      </w:r>
      <w:r>
        <w:rPr>
          <w:rFonts w:eastAsia="Times New Roman"/>
          <w:szCs w:val="24"/>
        </w:rPr>
        <w:t>κα</w:t>
      </w:r>
      <w:r>
        <w:rPr>
          <w:rFonts w:eastAsia="Times New Roman"/>
          <w:szCs w:val="24"/>
        </w:rPr>
        <w:t>μ</w:t>
      </w:r>
      <w:r>
        <w:rPr>
          <w:rFonts w:eastAsia="Times New Roman"/>
          <w:szCs w:val="24"/>
        </w:rPr>
        <w:t>μία</w:t>
      </w:r>
      <w:r>
        <w:rPr>
          <w:rFonts w:eastAsia="Times New Roman"/>
          <w:szCs w:val="24"/>
        </w:rPr>
        <w:t xml:space="preserve"> πρόταση. Θα ακούσετε, λοιπόν, ποια είναι η δική μας σκέψη πάνω στο σημείο αυτό.</w:t>
      </w:r>
    </w:p>
    <w:p w14:paraId="35A8E870" w14:textId="77777777" w:rsidR="0078608B" w:rsidRDefault="00CA331D">
      <w:pPr>
        <w:spacing w:after="0" w:line="600" w:lineRule="auto"/>
        <w:ind w:firstLine="720"/>
        <w:jc w:val="both"/>
        <w:rPr>
          <w:rFonts w:eastAsia="Times New Roman"/>
          <w:szCs w:val="24"/>
        </w:rPr>
      </w:pPr>
      <w:r>
        <w:rPr>
          <w:rFonts w:eastAsia="Times New Roman"/>
          <w:szCs w:val="24"/>
        </w:rPr>
        <w:t>Γιατί είν</w:t>
      </w:r>
      <w:r>
        <w:rPr>
          <w:rFonts w:eastAsia="Times New Roman"/>
          <w:szCs w:val="24"/>
        </w:rPr>
        <w:t>αι συγκυριακός ο φορέας; Διότι, παίρνουμε ένα δάνειο από την Τράπεζα Επενδύσεων και το Πρόγραμμα Δημοσίων Επενδύσεων και τα χρήματα θα διατίθενται για τη χρονική περίοδο 2016-2018. Δεν ξέρουμε τι θα γίνει μετά. Φτιάχνουμε, λοιπόν, έναν ενδιάμεσο φορέα διαχ</w:t>
      </w:r>
      <w:r>
        <w:rPr>
          <w:rFonts w:eastAsia="Times New Roman"/>
          <w:szCs w:val="24"/>
        </w:rPr>
        <w:t>είρισης, για να μπορέσει να διαχειριστεί χρήματα συγκεκριμένης περιόδου, τα οποία χρήματα είναι και αυτά συγκεκριμένα, και δεν προβλέπεται τίποτα γι’ αυτό το οποίο θα ακολουθήσει. Είναι, λοιπόν, μια λύση η οποία ανταποκρίνεται σε μια ανάγκη της στιγμής και</w:t>
      </w:r>
      <w:r>
        <w:rPr>
          <w:rFonts w:eastAsia="Times New Roman"/>
          <w:szCs w:val="24"/>
        </w:rPr>
        <w:t xml:space="preserve"> η οποία αντιμετωπίζεται καθαρά γραφειοκρατικά.</w:t>
      </w:r>
    </w:p>
    <w:p w14:paraId="35A8E871" w14:textId="77777777" w:rsidR="0078608B" w:rsidRDefault="00CA331D">
      <w:pPr>
        <w:spacing w:after="0" w:line="600" w:lineRule="auto"/>
        <w:ind w:firstLine="720"/>
        <w:jc w:val="both"/>
        <w:rPr>
          <w:rFonts w:eastAsia="Times New Roman"/>
          <w:szCs w:val="24"/>
        </w:rPr>
      </w:pPr>
      <w:r>
        <w:rPr>
          <w:rFonts w:eastAsia="Times New Roman"/>
          <w:szCs w:val="24"/>
        </w:rPr>
        <w:t>Εμάς, όμως, μας χωρίζει και μια βασική –αν θέλετε- διαφορά στη φιλοσοφία του φορέα αυτού. Πρώτα</w:t>
      </w:r>
      <w:r>
        <w:rPr>
          <w:rFonts w:eastAsia="Times New Roman"/>
          <w:szCs w:val="24"/>
        </w:rPr>
        <w:t>-</w:t>
      </w:r>
      <w:r>
        <w:rPr>
          <w:rFonts w:eastAsia="Times New Roman"/>
          <w:szCs w:val="24"/>
        </w:rPr>
        <w:t>πρώτα</w:t>
      </w:r>
      <w:r>
        <w:rPr>
          <w:rFonts w:eastAsia="Times New Roman"/>
          <w:szCs w:val="24"/>
        </w:rPr>
        <w:t>,</w:t>
      </w:r>
      <w:r>
        <w:rPr>
          <w:rFonts w:eastAsia="Times New Roman"/>
          <w:szCs w:val="24"/>
        </w:rPr>
        <w:t xml:space="preserve"> εάν θέλαμε πραγματικά να λειτουργήσει ο φορέας, θα έπρεπε να αποφασίσουμε μια γενική ανασυγκρότηση όλων τ</w:t>
      </w:r>
      <w:r>
        <w:rPr>
          <w:rFonts w:eastAsia="Times New Roman"/>
          <w:szCs w:val="24"/>
        </w:rPr>
        <w:t>ων φορέων οι οποίοι αποβλέπουν στη διαχείριση κονδυλίων έρευνας.</w:t>
      </w:r>
    </w:p>
    <w:p w14:paraId="35A8E872" w14:textId="77777777" w:rsidR="0078608B" w:rsidRDefault="00CA331D">
      <w:pPr>
        <w:spacing w:after="0" w:line="600" w:lineRule="auto"/>
        <w:ind w:firstLine="720"/>
        <w:jc w:val="both"/>
        <w:rPr>
          <w:rFonts w:eastAsia="Times New Roman"/>
          <w:szCs w:val="24"/>
        </w:rPr>
      </w:pPr>
      <w:r>
        <w:rPr>
          <w:rFonts w:eastAsia="Times New Roman"/>
          <w:szCs w:val="24"/>
        </w:rPr>
        <w:lastRenderedPageBreak/>
        <w:t xml:space="preserve">Η </w:t>
      </w:r>
      <w:r>
        <w:rPr>
          <w:rFonts w:eastAsia="Times New Roman"/>
          <w:szCs w:val="24"/>
        </w:rPr>
        <w:t>γ</w:t>
      </w:r>
      <w:r>
        <w:rPr>
          <w:rFonts w:eastAsia="Times New Roman"/>
          <w:szCs w:val="24"/>
        </w:rPr>
        <w:t xml:space="preserve">ενική </w:t>
      </w:r>
      <w:r>
        <w:rPr>
          <w:rFonts w:eastAsia="Times New Roman"/>
          <w:szCs w:val="24"/>
        </w:rPr>
        <w:t>γ</w:t>
      </w:r>
      <w:r>
        <w:rPr>
          <w:rFonts w:eastAsia="Times New Roman"/>
          <w:szCs w:val="24"/>
        </w:rPr>
        <w:t>ραμματεία έχει τα προβλήματά της, είναι σχετικώς αποδιοργανωμένη. Το ξέρουμε αυτό. Ξέρουμε ότι έχουμε δεσμευτεί από το ΕΣΠΑ, για να έχουμε αξιοκρατική και διαφανή διαχείριση των κον</w:t>
      </w:r>
      <w:r>
        <w:rPr>
          <w:rFonts w:eastAsia="Times New Roman"/>
          <w:szCs w:val="24"/>
        </w:rPr>
        <w:t xml:space="preserve">δυλίων, η οποία βεβαίως δεν υπάρχει σήμερα. Και θα μπορούσαμε, εάν θέλαμε πραγματικά να ανταποκριθούμε στην ανάγκη των πραγμάτων και λαμβάνοντας </w:t>
      </w:r>
      <w:r>
        <w:rPr>
          <w:rFonts w:eastAsia="Times New Roman"/>
          <w:szCs w:val="24"/>
        </w:rPr>
        <w:t>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ότι η έρευνα σήμερα διεξάγεται κατά τρόπο αποσπασματικό και κατακερματισμένο, να ανασυγκροτήσουμε πλήρ</w:t>
      </w:r>
      <w:r>
        <w:rPr>
          <w:rFonts w:eastAsia="Times New Roman"/>
          <w:szCs w:val="24"/>
        </w:rPr>
        <w:t>ως όλους αυτούς τους φορείς που υπάρχουν σήμερα και συνθέτουν αυτό το πλαίσιο της έρευνας και μέσα σε αυτά να τοποθετήσουμε τη διαχείριση των χρημάτων που παίρνουμε.</w:t>
      </w:r>
    </w:p>
    <w:p w14:paraId="35A8E87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Όμως, μας χωρίζει, αν θέλετε, και μία αντίληψη βαθύτερα φιλοσοφική και πολιτική, η οποία έ</w:t>
      </w:r>
      <w:r>
        <w:rPr>
          <w:rFonts w:eastAsia="Times New Roman" w:cs="Times New Roman"/>
          <w:szCs w:val="24"/>
        </w:rPr>
        <w:t>γκειται στο εξής: Κανείς δεν αμφισβητεί ότι η έρευνα χρειάζεται κρατική στήριξη. Κρατική στήριξη έχουν οι έρευνες σε όλα τα μεγάλα κράτη, και στα πιο φιλελεύθερα, και δεν είναι νοητό να υπάρξει έρευνα χωρίς κρατική στήριξη. Όμως, από την άλλη πλευρά κανείς</w:t>
      </w:r>
      <w:r>
        <w:rPr>
          <w:rFonts w:eastAsia="Times New Roman" w:cs="Times New Roman"/>
          <w:szCs w:val="24"/>
        </w:rPr>
        <w:t xml:space="preserve"> δεν διανοείται να έχουμε μία έρευνα η οποία να στηρίζεται </w:t>
      </w:r>
      <w:r>
        <w:rPr>
          <w:rFonts w:eastAsia="Times New Roman" w:cs="Times New Roman"/>
          <w:szCs w:val="24"/>
        </w:rPr>
        <w:lastRenderedPageBreak/>
        <w:t xml:space="preserve">μόνο στο κράτος. Διότι τα δύο πόδια είναι εξίσου χρήσιμα, και το κρατικό και το ιδιωτικό. Εδώ το δεύτερο σκέλος παραγνωρίζεται πλήρως. </w:t>
      </w:r>
    </w:p>
    <w:p w14:paraId="35A8E87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Εμείς θα θέλαμε να υπάρχει ένας ενιαίος φορέας, στη βάση ενός</w:t>
      </w:r>
      <w:r>
        <w:rPr>
          <w:rFonts w:eastAsia="Times New Roman" w:cs="Times New Roman"/>
          <w:szCs w:val="24"/>
        </w:rPr>
        <w:t xml:space="preserve"> ενιαίου εθνικού δικτύου έρευνας, που θα συγκέντρωνε όχι μόνο τα Ανώτατα Εκπαιδευτικά Ιδρύματα και τα ΤΕΙ αλλά και τα ερευνητικά κέντρα και ο οποίος θα διασφάλιζε τη διασύνδεση και τον συντονισμό του συνόλου της έρευνας που πραγματοποιείται και θα διευκόλυ</w:t>
      </w:r>
      <w:r>
        <w:rPr>
          <w:rFonts w:eastAsia="Times New Roman" w:cs="Times New Roman"/>
          <w:szCs w:val="24"/>
        </w:rPr>
        <w:t>νε σημαντικά την προώθησή της. Θα θέλαμε, λοιπόν, να υπάρχει ένα τέτοιο εθνικό, ενιαίο δίκτυο έρευνας και να υπάρχει και ένας φορέας ο οποίος θα το διαχειρίζεται και ο οποίος θα υλοποιεί μία ενιαία στρατηγική έρευνας. Έτσι θα είχαμε μία έρευνα στοχευμένα κ</w:t>
      </w:r>
      <w:r>
        <w:rPr>
          <w:rFonts w:eastAsia="Times New Roman" w:cs="Times New Roman"/>
          <w:szCs w:val="24"/>
        </w:rPr>
        <w:t xml:space="preserve">αινοτόμα, η οποία θα αποσκοπούσε ακριβώς στη στήριξη της καινοτόμου επιχειρηματικότητας και ο φορέας αυτός θα ήταν υπεύθυνος για τον συντονισμό της υλοποίησης της στρατηγικής για το σύνολο των οργανισμών που προανέφερα. </w:t>
      </w:r>
    </w:p>
    <w:p w14:paraId="35A8E87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Αυτός ο ενιαίος συντονισμός θα διασφάλιζε και μία τακτική αλληλεπίδραση μεταξύ των εμπλεκομένων ιδρυμάτων, θα επέτρεπε να μεγεθύνουμε τους ερευνητικούς στόχους σε επίπεδο πανελλήνιο και θα επέτρεπε συνακόλουθα να προσελκύσουμε και κεφάλαια σημαντικά και απ</w:t>
      </w:r>
      <w:r>
        <w:rPr>
          <w:rFonts w:eastAsia="Times New Roman" w:cs="Times New Roman"/>
          <w:szCs w:val="24"/>
        </w:rPr>
        <w:t xml:space="preserve">ό φορείς μη κρατικούς. </w:t>
      </w:r>
    </w:p>
    <w:p w14:paraId="35A8E87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Ο νέος αυτός φορέας θα έπρεπε να χρηματοδοτείται σε πολύ μεγάλο βαθμό από τον ιδιωτικό τομέα</w:t>
      </w:r>
      <w:r>
        <w:rPr>
          <w:rFonts w:eastAsia="Times New Roman" w:cs="Times New Roman"/>
          <w:szCs w:val="24"/>
        </w:rPr>
        <w:t>,</w:t>
      </w:r>
      <w:r>
        <w:rPr>
          <w:rFonts w:eastAsia="Times New Roman" w:cs="Times New Roman"/>
          <w:szCs w:val="24"/>
        </w:rPr>
        <w:t xml:space="preserve"> διότι έτσι θα είχαμε μία πολύ καλύτερη σύνδεση της οικονομίας με την αγορά εργασίας και θα είχαμε ένα σταθερό διάλογο ανάμεσα στους κοινων</w:t>
      </w:r>
      <w:r>
        <w:rPr>
          <w:rFonts w:eastAsia="Times New Roman" w:cs="Times New Roman"/>
          <w:szCs w:val="24"/>
        </w:rPr>
        <w:t>ικούς εταίρους της αγοράς, οι οποίοι θα συνέβαλλαν έτσι καθοριστικά στον καθορισμό των ερευνητικών στόχων. Γνωρίζουμε ότι δυστυχώς στην Ελλάδα η έρευνα δεν έχει επαρκώς χρηματοδοτηθεί από την ιδιωτική πρωτοβουλία. Θα ήταν, λοιπόν, μια ευκαιρία να δημιουργή</w:t>
      </w:r>
      <w:r>
        <w:rPr>
          <w:rFonts w:eastAsia="Times New Roman" w:cs="Times New Roman"/>
          <w:szCs w:val="24"/>
        </w:rPr>
        <w:t xml:space="preserve">σουμε τις προϋποθέσεις ώστε η ιδιωτική πρωτοβουλία να αναμειχθεί πολύ περισσότερο και να συγκαθορίσει μαζί με το κράτος τους στόχους της έρευνας. </w:t>
      </w:r>
    </w:p>
    <w:p w14:paraId="35A8E87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Η έρευνα δεν μπορεί να είναι μόνο μία έρευνα καθαρά πρακτική. Κανείς δεν αμφισβητεί ότι υπάρχει και η έρευνα </w:t>
      </w:r>
      <w:r>
        <w:rPr>
          <w:rFonts w:eastAsia="Times New Roman" w:cs="Times New Roman"/>
          <w:szCs w:val="24"/>
        </w:rPr>
        <w:t xml:space="preserve">η οποία γίνεται για την έρευνα και δίνει κάποια στιγμή αποτελέσματα τα οποία την ώρα που </w:t>
      </w:r>
      <w:r>
        <w:rPr>
          <w:rFonts w:eastAsia="Times New Roman" w:cs="Times New Roman"/>
          <w:szCs w:val="24"/>
        </w:rPr>
        <w:lastRenderedPageBreak/>
        <w:t>η έρευνα διεξάγεται δεν μπορούμε ούτε να τα υποπτευθούμε. Δεν είπε κανείς ότι πρέπει να σταματήσουμε αυτού του είδους την έρευνα. Δεν μπορεί, όμως, κανείς να δεχθεί ότ</w:t>
      </w:r>
      <w:r>
        <w:rPr>
          <w:rFonts w:eastAsia="Times New Roman" w:cs="Times New Roman"/>
          <w:szCs w:val="24"/>
        </w:rPr>
        <w:t xml:space="preserve">ι έχουμε </w:t>
      </w:r>
      <w:r>
        <w:rPr>
          <w:rFonts w:eastAsia="Times New Roman" w:cs="Times New Roman"/>
          <w:szCs w:val="24"/>
        </w:rPr>
        <w:t xml:space="preserve">μόνο </w:t>
      </w:r>
      <w:r>
        <w:rPr>
          <w:rFonts w:eastAsia="Times New Roman" w:cs="Times New Roman"/>
          <w:szCs w:val="24"/>
        </w:rPr>
        <w:t>έρευνα που δεν έχει συγκεκριμένους στόχους. Και αυτοί οι συγκεκριμένοι στόχοι εδώ δεν υπάρχουν.</w:t>
      </w:r>
    </w:p>
    <w:p w14:paraId="35A8E87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Ποια είναι η μελέτη, κύριε Υπουργέ, για την ανταποδοτικότητα των ποσών που θα διαθέσετε για την έρευνα αυτή; </w:t>
      </w:r>
    </w:p>
    <w:p w14:paraId="35A8E87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Δανειζόμαστε 240 εκατομμύρια και δεν</w:t>
      </w:r>
      <w:r>
        <w:rPr>
          <w:rFonts w:eastAsia="Times New Roman" w:cs="Times New Roman"/>
          <w:szCs w:val="24"/>
        </w:rPr>
        <w:t xml:space="preserve"> ξέρουμε πώς θα πάρουμε πίσω ούτε ένα ευρώ. Υπάρχει κάποιο σχέδιο το οποίο να μας λέει ποια θα είναι η λειτουργία και πώς θα μπορέσει να υλοποιηθεί το πρόγραμμα αυτό της καινοτόμου έρευνας, το οποίο υποτίθεται ότι ο </w:t>
      </w:r>
      <w:r>
        <w:rPr>
          <w:rFonts w:eastAsia="Times New Roman" w:cs="Times New Roman"/>
          <w:szCs w:val="24"/>
        </w:rPr>
        <w:t>καινούρ</w:t>
      </w:r>
      <w:r>
        <w:rPr>
          <w:rFonts w:eastAsia="Times New Roman" w:cs="Times New Roman"/>
          <w:szCs w:val="24"/>
        </w:rPr>
        <w:t>γ</w:t>
      </w:r>
      <w:r>
        <w:rPr>
          <w:rFonts w:eastAsia="Times New Roman" w:cs="Times New Roman"/>
          <w:szCs w:val="24"/>
        </w:rPr>
        <w:t>ιος</w:t>
      </w:r>
      <w:r>
        <w:rPr>
          <w:rFonts w:eastAsia="Times New Roman" w:cs="Times New Roman"/>
          <w:szCs w:val="24"/>
        </w:rPr>
        <w:t xml:space="preserve"> φορέας θα εξυπηρετήσει;</w:t>
      </w:r>
    </w:p>
    <w:p w14:paraId="35A8E87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Για </w:t>
      </w:r>
      <w:r>
        <w:rPr>
          <w:rFonts w:eastAsia="Times New Roman" w:cs="Times New Roman"/>
          <w:szCs w:val="24"/>
        </w:rPr>
        <w:t xml:space="preserve">εμάς, λοιπόν, η διαφορά στην πολιτική αντιμετώπιση του φορέα είναι τεράστια και βρίσκουμε ότι στο σημείο αυτό είμαστε διαμετρικά, αν θέλετε, αντίθετοι. </w:t>
      </w:r>
    </w:p>
    <w:p w14:paraId="35A8E87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Αύριο θα έχουμε την ευκαιρία να μιλήσουμε περισσότερο για τα άρθρα και για την εσωτερική συγκρότηση. Όμ</w:t>
      </w:r>
      <w:r>
        <w:rPr>
          <w:rFonts w:eastAsia="Times New Roman" w:cs="Times New Roman"/>
          <w:szCs w:val="24"/>
        </w:rPr>
        <w:t xml:space="preserve">ως, θα ήθελα από τώρα να υπογραμμίσω ότι δυστυχώς η διαφάνεια και η αξιοκρατία που </w:t>
      </w:r>
      <w:r>
        <w:rPr>
          <w:rFonts w:eastAsia="Times New Roman" w:cs="Times New Roman"/>
          <w:szCs w:val="24"/>
        </w:rPr>
        <w:lastRenderedPageBreak/>
        <w:t>επιθυμείτε να εξυπηρετήσετε με τη δημιουργία του νέου αυτού φορέα δεν εξυπηρετείται και όχι μόνο δεν εξυπηρετείται, αλλά αντίθετα βρισκόμαστε σε ένα πλαίσιο το οποίο εξυπηρε</w:t>
      </w:r>
      <w:r>
        <w:rPr>
          <w:rFonts w:eastAsia="Times New Roman" w:cs="Times New Roman"/>
          <w:szCs w:val="24"/>
        </w:rPr>
        <w:t>τεί ακριβώς το αντίθετο, δηλαδή την αδιαφάνεια και την έλλειψη αξιοκρατίας. Διότι ακόμα και εάν εσείς προσωπικά, όπως πιστεύω, δεν θα καταφύγετε σε αναξιοκρατικές επιλογές, ο κίνδυνος παραμένει να γίνουν οι επιλογές αυτές</w:t>
      </w:r>
      <w:r>
        <w:rPr>
          <w:rFonts w:eastAsia="Times New Roman" w:cs="Times New Roman"/>
          <w:szCs w:val="24"/>
        </w:rPr>
        <w:t>,</w:t>
      </w:r>
      <w:r>
        <w:rPr>
          <w:rFonts w:eastAsia="Times New Roman" w:cs="Times New Roman"/>
          <w:szCs w:val="24"/>
        </w:rPr>
        <w:t xml:space="preserve"> διότι δεν υπάρχουν οι μηχανισμοί </w:t>
      </w:r>
      <w:r>
        <w:rPr>
          <w:rFonts w:eastAsia="Times New Roman" w:cs="Times New Roman"/>
          <w:szCs w:val="24"/>
        </w:rPr>
        <w:t>οι οποίοι εγγυώνται τη διασφάλιση του αντιθέτου. Αύριο στην επιμέρους συζήτηση των άρθρων θα έχω την ευκαιρία –γιατί ο χρόνος μου έχει παρέλθει- να αναδείξω τα σημεία εκείνα στα οποία, κατά τη δική μας την άποψη, εκδηλώνεται η δυνατότητα αναξιοκρατικών και</w:t>
      </w:r>
      <w:r>
        <w:rPr>
          <w:rFonts w:eastAsia="Times New Roman" w:cs="Times New Roman"/>
          <w:szCs w:val="24"/>
        </w:rPr>
        <w:t xml:space="preserve"> αδιαφανών επιλογών.</w:t>
      </w:r>
    </w:p>
    <w:p w14:paraId="35A8E87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Κλείνω, λέγοντας ότι το συμπέρασμά μου είναι πως καταφεύγετε στη δημιουργία ενός καινούργιου γραφειοκρατικού φορέα, τον οποίο θα φορτωθούμε στην Ελλάδα με διορισμούς, προφανώς, οι οποίοι θα γίνουν στο μεταξύ, θα εξαντληθούν τα χρήματα </w:t>
      </w:r>
      <w:r>
        <w:rPr>
          <w:rFonts w:eastAsia="Times New Roman" w:cs="Times New Roman"/>
          <w:szCs w:val="24"/>
        </w:rPr>
        <w:t xml:space="preserve">τα οποία δανείζεστε, χωρίς να ξέρουμε ποια θα είναι η </w:t>
      </w:r>
      <w:r>
        <w:rPr>
          <w:rFonts w:eastAsia="Times New Roman" w:cs="Times New Roman"/>
          <w:szCs w:val="24"/>
        </w:rPr>
        <w:lastRenderedPageBreak/>
        <w:t>ανταποδοτικότητά τους και θα μείνει στο τέλος ένας οργανισμός άχρηστος, χωρίς χρήματα, με προσωπικό.</w:t>
      </w:r>
    </w:p>
    <w:p w14:paraId="35A8E87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5A8E87E" w14:textId="77777777" w:rsidR="0078608B" w:rsidRDefault="00CA331D">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35A8E87F" w14:textId="77777777" w:rsidR="0078608B" w:rsidRDefault="00CA331D">
      <w:pPr>
        <w:spacing w:after="0" w:line="600" w:lineRule="auto"/>
        <w:ind w:firstLine="720"/>
        <w:jc w:val="both"/>
        <w:rPr>
          <w:rFonts w:eastAsia="Times New Roman" w:cs="Times New Roman"/>
          <w:szCs w:val="24"/>
        </w:rPr>
      </w:pPr>
      <w:r>
        <w:rPr>
          <w:rFonts w:eastAsia="Times New Roman"/>
          <w:b/>
          <w:bCs/>
        </w:rPr>
        <w:t>ΠΡΟΕΔΡΕΥΩΝ (Αναστάσιος Κουρ</w:t>
      </w:r>
      <w:r>
        <w:rPr>
          <w:rFonts w:eastAsia="Times New Roman"/>
          <w:b/>
          <w:bCs/>
        </w:rPr>
        <w:t>άκης):</w:t>
      </w:r>
      <w:r>
        <w:rPr>
          <w:rFonts w:eastAsia="Times New Roman" w:cs="Times New Roman"/>
          <w:szCs w:val="24"/>
        </w:rPr>
        <w:t xml:space="preserve"> Ευχαριστούμε τον κ. Θεόδωρο Φορτσάκη, Βουλευτή της Νέας Δημοκρατίας.</w:t>
      </w:r>
    </w:p>
    <w:p w14:paraId="35A8E880"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Κύριε Πρόεδρε, παρακαλώ τον λόγο.</w:t>
      </w:r>
    </w:p>
    <w:p w14:paraId="35A8E881" w14:textId="77777777" w:rsidR="0078608B" w:rsidRDefault="00CA331D">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Ο κύριος Υπουργός έχει τον λόγο </w:t>
      </w:r>
      <w:r>
        <w:rPr>
          <w:rFonts w:eastAsia="Times New Roman" w:cs="Times New Roman"/>
          <w:szCs w:val="24"/>
        </w:rPr>
        <w:t>για ένα λεπτό.</w:t>
      </w:r>
    </w:p>
    <w:p w14:paraId="35A8E882"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 xml:space="preserve">Απλώς ένα σχόλιο θα ήθελα να κάνω σε αυτό το τελευταίο σημείο που έθιξε ο κ. Φορτσάκης. </w:t>
      </w:r>
    </w:p>
    <w:p w14:paraId="35A8E88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Η εγγύηση της διαφάνειας και η εγγύηση για την επιτυχία του νέου φορέα έ</w:t>
      </w:r>
      <w:r>
        <w:rPr>
          <w:rFonts w:eastAsia="Times New Roman" w:cs="Times New Roman"/>
          <w:szCs w:val="24"/>
        </w:rPr>
        <w:t>χει να κάνει με τον βαθμό ωριμότητας του ακαδημαϊκού και ερευνητικού οικοσυστήματος.</w:t>
      </w:r>
    </w:p>
    <w:p w14:paraId="35A8E88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Ουσιαστικά, αυτό που γίνεται –και θέλω να το τονίσω για ακόμη μία φορά και αυτό είναι η πρωτοτυπία- είναι ότι τα πανεπιστήμια, τα ερευνητικά κέντρα, όσα ΤΕΙ μπουν μέσα, αυ</w:t>
      </w:r>
      <w:r>
        <w:rPr>
          <w:rFonts w:eastAsia="Times New Roman" w:cs="Times New Roman"/>
          <w:szCs w:val="24"/>
        </w:rPr>
        <w:t>τοί είναι οι ιδιοκτήτες του φορέα. Αυτοί από τα κάτω, θα διαμορφώσουν το τι γίνεται.</w:t>
      </w:r>
    </w:p>
    <w:p w14:paraId="35A8E88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 Εμείς πιστεύουμε ότι υπάρχει αυτή η ωριμότητα, έχουμε αυτήν την εμπιστοσύνη. Πράγματι υπάρχει. Από την άλλη μεριά, μπορεί κάποιοι να έχουν αμφιβολία και να υπάρχει ένα ρίσκο, αλλά είναι, ουσιαστικά, ένα στοιχείο χειραφέτησης του ίδιου του συστήματος  και </w:t>
      </w:r>
      <w:r>
        <w:rPr>
          <w:rFonts w:eastAsia="Times New Roman" w:cs="Times New Roman"/>
          <w:szCs w:val="24"/>
        </w:rPr>
        <w:t xml:space="preserve">της επιστημονικής κοινότητας της χώρας. Σε αυτήν πιστεύουμε και γι’ αυτό λέμε να μην υπάρχει ο Υπουργός,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 xml:space="preserve">ραμματέας, όλη αυτή η δομή στελεχών, η οποία να αποφασίζει. Και ξέρετε καλά, κύριε Φορτσάκη, ότι οι αποφάσεις πολλές φορές δεν ήταν καθόλου </w:t>
      </w:r>
      <w:r>
        <w:rPr>
          <w:rFonts w:eastAsia="Times New Roman" w:cs="Times New Roman"/>
          <w:szCs w:val="24"/>
        </w:rPr>
        <w:t xml:space="preserve">προς τον σωστό δρόμο κι έχουμε παραδείγματα σε προγράμματα, όπως το ΑΡΙΣΤΕΙΑ, </w:t>
      </w:r>
      <w:r>
        <w:rPr>
          <w:rFonts w:eastAsia="Times New Roman" w:cs="Times New Roman"/>
          <w:szCs w:val="24"/>
        </w:rPr>
        <w:lastRenderedPageBreak/>
        <w:t xml:space="preserve">όπου ο υπεύθυνος Υπουργός, ο Υφυπουργός, ήταν αυτός που κανόνιζε το τι θα γινόταν και ο κόσμος έψαχνε να βρει τα αποτελέσματα απ’ το προσωπικό του </w:t>
      </w:r>
      <w:r>
        <w:rPr>
          <w:rFonts w:eastAsia="Times New Roman" w:cs="Times New Roman"/>
          <w:szCs w:val="24"/>
          <w:lang w:val="en-US"/>
        </w:rPr>
        <w:t>facebook</w:t>
      </w:r>
      <w:r>
        <w:rPr>
          <w:rFonts w:eastAsia="Times New Roman" w:cs="Times New Roman"/>
          <w:szCs w:val="24"/>
        </w:rPr>
        <w:t xml:space="preserve"> ή δεν ξέρω τι είχε εκε</w:t>
      </w:r>
      <w:r>
        <w:rPr>
          <w:rFonts w:eastAsia="Times New Roman" w:cs="Times New Roman"/>
          <w:szCs w:val="24"/>
        </w:rPr>
        <w:t xml:space="preserve">ί. </w:t>
      </w:r>
    </w:p>
    <w:p w14:paraId="35A8E88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Αυτά θέλουμε να αποφύγουμε και γι’ αυτό εμπιστευόμαστε την ίδια την κοινότητα, όπου ο ένας βλέπει τον άλλον στο να φτιαχτεί αυτός ο φορέας από τα κάτω και όχι από τα πάνω. </w:t>
      </w:r>
    </w:p>
    <w:p w14:paraId="35A8E887" w14:textId="77777777" w:rsidR="0078608B" w:rsidRDefault="00CA331D">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κύριε Υπουργέ.</w:t>
      </w:r>
    </w:p>
    <w:p w14:paraId="35A8E88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Η Βουλευτής της </w:t>
      </w:r>
      <w:r>
        <w:rPr>
          <w:rFonts w:eastAsia="Times New Roman" w:cs="Times New Roman"/>
          <w:szCs w:val="24"/>
        </w:rPr>
        <w:t>Δημοκρατικής Συμπαράταξης κ. Χαρά Κεφαλίδου έχει τον λόγο</w:t>
      </w:r>
      <w:r>
        <w:rPr>
          <w:rFonts w:eastAsia="Times New Roman" w:cs="Times New Roman"/>
          <w:b/>
          <w:szCs w:val="24"/>
        </w:rPr>
        <w:t xml:space="preserve"> </w:t>
      </w:r>
      <w:r>
        <w:rPr>
          <w:rFonts w:eastAsia="Times New Roman" w:cs="Times New Roman"/>
          <w:szCs w:val="24"/>
        </w:rPr>
        <w:t>για επτά λεπτά.</w:t>
      </w:r>
    </w:p>
    <w:p w14:paraId="35A8E889"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Κυρίες και κύριοι συνάδελφοι, συζητάμε σήμερα ένα σχέδιο νόμου που ποντάρει στο καλύτερο αύριο της χώρας. Προσπαθεί να κερδίσει το χαμένο έδαφος στον χώρο </w:t>
      </w:r>
      <w:r>
        <w:rPr>
          <w:rFonts w:eastAsia="Times New Roman" w:cs="Times New Roman"/>
          <w:szCs w:val="24"/>
        </w:rPr>
        <w:t>της επιστήμης, της έρευνας και της καινοτομίας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τοιχηματίζει στην ανάσχεση της αφαίμαξης της χώρας από τα καλύτερα μυαλά. Είναι θλιβερό ότι αυτή η συζήτηση γίνεται στο μολυσμένο περιβάλλον από τις δράσεις της Κυβέρνησης. Το έχω συχνά υποστηρίξει απ’ αυτά </w:t>
      </w:r>
      <w:r>
        <w:rPr>
          <w:rFonts w:eastAsia="Times New Roman" w:cs="Times New Roman"/>
          <w:szCs w:val="24"/>
        </w:rPr>
        <w:t xml:space="preserve">τα έδρανα. </w:t>
      </w:r>
    </w:p>
    <w:p w14:paraId="35A8E88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Κύριοι της Κυβέρνησης, την παραμικρή σας καλή πρόθεση την πνίγετε μόνοι σας μέσα στο βαθύ πηγάδι της ιδεοληψίας και της αλαζονείας σας. Και να θέλαμε να αγιάσουμε, δεν μας αφήνετε. Η κατάθεση και η κάθιδρη απόσυρση της γελοίας τροπολογίας –θα κ</w:t>
      </w:r>
      <w:r>
        <w:rPr>
          <w:rFonts w:eastAsia="Times New Roman" w:cs="Times New Roman"/>
          <w:szCs w:val="24"/>
        </w:rPr>
        <w:t>αταλάβετε, κύριοι συνάδελφοι, τι εννοώ- των κ</w:t>
      </w:r>
      <w:r>
        <w:rPr>
          <w:rFonts w:eastAsia="Times New Roman" w:cs="Times New Roman"/>
          <w:szCs w:val="24"/>
        </w:rPr>
        <w:t>υρίων</w:t>
      </w:r>
      <w:r>
        <w:rPr>
          <w:rFonts w:eastAsia="Times New Roman" w:cs="Times New Roman"/>
          <w:szCs w:val="24"/>
        </w:rPr>
        <w:t xml:space="preserve"> Παππά, Σπίρτζη και Τσακαλώτου, που έχει ξεπεράσει τα όρια όχι μόνο του κοινοβουλευτισμού αλλά και της λογικής, με το προσχηματικό επιχείρημα ότι θα επιδιωχθεί πρώτα η συναινετική συγκρότηση του ΕΣΡ, σκιάζε</w:t>
      </w:r>
      <w:r>
        <w:rPr>
          <w:rFonts w:eastAsia="Times New Roman" w:cs="Times New Roman"/>
          <w:szCs w:val="24"/>
        </w:rPr>
        <w:t>ι τη σημερινή μας συζήτηση. Η επιχειρούμενη από την Κυβέρνηση τροπολογία, που μαζεύτηκε άρον</w:t>
      </w:r>
      <w:r>
        <w:rPr>
          <w:rFonts w:eastAsia="Times New Roman" w:cs="Times New Roman"/>
          <w:szCs w:val="24"/>
        </w:rPr>
        <w:t xml:space="preserve"> </w:t>
      </w:r>
      <w:r>
        <w:rPr>
          <w:rFonts w:eastAsia="Times New Roman" w:cs="Times New Roman"/>
          <w:szCs w:val="24"/>
        </w:rPr>
        <w:t xml:space="preserve">άρον, προσβάλλει ευθέως το κύρος της </w:t>
      </w:r>
      <w:r>
        <w:rPr>
          <w:rFonts w:eastAsia="Times New Roman" w:cs="Times New Roman"/>
          <w:szCs w:val="24"/>
        </w:rPr>
        <w:t>δ</w:t>
      </w:r>
      <w:r>
        <w:rPr>
          <w:rFonts w:eastAsia="Times New Roman" w:cs="Times New Roman"/>
          <w:szCs w:val="24"/>
        </w:rPr>
        <w:t xml:space="preserve">ικαιοσύνης και συνιστά χτύπημα –και δεν είναι η πρώτη φορά- στην αρχή της διάκρισης των εξουσιών. </w:t>
      </w:r>
    </w:p>
    <w:p w14:paraId="35A8E88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w:t>
      </w:r>
      <w:r>
        <w:rPr>
          <w:rFonts w:eastAsia="Times New Roman" w:cs="Times New Roman"/>
          <w:szCs w:val="24"/>
        </w:rPr>
        <w:t xml:space="preserve">οι, στόχος του νομοσχεδίου θα θέλαμε και θα έπρεπε να είναι η στήριξη, η αναβάθμιση και η ανάδειξη του ερευνητικού ανθρώπινου δυναμικού της χώρας και της ποιότητας της </w:t>
      </w:r>
      <w:r>
        <w:rPr>
          <w:rFonts w:eastAsia="Times New Roman" w:cs="Times New Roman"/>
          <w:szCs w:val="24"/>
        </w:rPr>
        <w:lastRenderedPageBreak/>
        <w:t>έρευνας, ως όχημα φυγής προς τα εμπρός, αφήνοντας πίσω τις συνθήκ</w:t>
      </w:r>
      <w:r>
        <w:rPr>
          <w:rFonts w:eastAsia="Times New Roman" w:cs="Times New Roman"/>
          <w:szCs w:val="24"/>
        </w:rPr>
        <w:t>ε</w:t>
      </w:r>
      <w:r>
        <w:rPr>
          <w:rFonts w:eastAsia="Times New Roman" w:cs="Times New Roman"/>
          <w:szCs w:val="24"/>
        </w:rPr>
        <w:t>ς κρίσης και λιτότητας</w:t>
      </w:r>
      <w:r>
        <w:rPr>
          <w:rFonts w:eastAsia="Times New Roman" w:cs="Times New Roman"/>
          <w:szCs w:val="24"/>
        </w:rPr>
        <w:t xml:space="preserve"> που επικρατούν. Ακόμη, θα θέλαμε και θα έπρεπε να είναι ενταγμένο σε ένα ευρύ πλαίσιο νομοθετικών ρυθμίσεων, ως το εργαλείο για την αντιμετώπιση της φυγής νέων επιστημόνων στο εξωτερικό. </w:t>
      </w:r>
    </w:p>
    <w:p w14:paraId="35A8E88C" w14:textId="77777777" w:rsidR="0078608B" w:rsidRDefault="00CA331D">
      <w:pPr>
        <w:spacing w:after="0" w:line="600" w:lineRule="auto"/>
        <w:ind w:firstLine="567"/>
        <w:jc w:val="both"/>
        <w:rPr>
          <w:rFonts w:eastAsia="Times New Roman" w:cs="Times New Roman"/>
          <w:szCs w:val="24"/>
        </w:rPr>
      </w:pPr>
      <w:r>
        <w:rPr>
          <w:rFonts w:eastAsia="Times New Roman" w:cs="Times New Roman"/>
          <w:szCs w:val="24"/>
        </w:rPr>
        <w:t>Είναι; Και ναι και όχι. Το παρόν σχέδιο νόμου είναι, ασφαλώς, μια θ</w:t>
      </w:r>
      <w:r>
        <w:rPr>
          <w:rFonts w:eastAsia="Times New Roman" w:cs="Times New Roman"/>
          <w:szCs w:val="24"/>
        </w:rPr>
        <w:t>ετική πρωτοβουλία που προσπαθεί να αξιοποιήσει κονδύλια για τη χρηματοδότηση της έρευνας. Αποτελεί μια πραγματική προσπάθεια στήριξης της καινοτομίας, μιας και χωρίς τους απαραίτητους πόρους και χρηματοδότηση δεν μπορούμε να μιλάμε ούτε για έρευνα ούτε για</w:t>
      </w:r>
      <w:r>
        <w:rPr>
          <w:rFonts w:eastAsia="Times New Roman" w:cs="Times New Roman"/>
          <w:szCs w:val="24"/>
        </w:rPr>
        <w:t xml:space="preserve"> καινοτομία. </w:t>
      </w:r>
    </w:p>
    <w:p w14:paraId="35A8E88D" w14:textId="77777777" w:rsidR="0078608B" w:rsidRDefault="00CA331D">
      <w:pPr>
        <w:spacing w:after="0" w:line="600" w:lineRule="auto"/>
        <w:ind w:firstLine="567"/>
        <w:jc w:val="both"/>
        <w:rPr>
          <w:rFonts w:eastAsia="Times New Roman" w:cs="Times New Roman"/>
          <w:szCs w:val="24"/>
        </w:rPr>
      </w:pPr>
      <w:r>
        <w:rPr>
          <w:rFonts w:eastAsia="Times New Roman" w:cs="Times New Roman"/>
          <w:szCs w:val="24"/>
        </w:rPr>
        <w:t>Μέχρι εκεί, όμως. Απέχει πολύ από το να αποτελ</w:t>
      </w:r>
      <w:r>
        <w:rPr>
          <w:rFonts w:eastAsia="Times New Roman" w:cs="Times New Roman"/>
          <w:szCs w:val="24"/>
        </w:rPr>
        <w:t>έσει</w:t>
      </w:r>
      <w:r>
        <w:rPr>
          <w:rFonts w:eastAsia="Times New Roman" w:cs="Times New Roman"/>
          <w:szCs w:val="24"/>
        </w:rPr>
        <w:t xml:space="preserve"> την τομή, τη</w:t>
      </w:r>
      <w:r>
        <w:rPr>
          <w:rFonts w:eastAsia="Times New Roman" w:cs="Times New Roman"/>
          <w:szCs w:val="24"/>
        </w:rPr>
        <w:t>ν</w:t>
      </w:r>
      <w:r>
        <w:rPr>
          <w:rFonts w:eastAsia="Times New Roman" w:cs="Times New Roman"/>
          <w:szCs w:val="24"/>
        </w:rPr>
        <w:t xml:space="preserve"> πραγματική σημαντική μεταρρύθμιση στο ερευνητικό τοπίο. Δεν καταφέρνει να γίνει ο φορέας της ουσιαστικής εθνικής στρατηγικής για την έρευνα, παρά τις φιλόδοξες εξαγγελίες του Υπ</w:t>
      </w:r>
      <w:r>
        <w:rPr>
          <w:rFonts w:eastAsia="Times New Roman" w:cs="Times New Roman"/>
          <w:szCs w:val="24"/>
        </w:rPr>
        <w:t>ουργείου. Γι’ αυτό, κύριοι της Κυβέρνησης, μην το διαφημίζετε ως κάτι που δεν είναι. Αρκεστείτε σ’ αυτό που μπορείτε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α δημιουργήσετε τουλάχιστον το αυτονόητο εργαλείο που θα απορροφήσει χρήματα, που είναι εκεί έξω και μας περιμένουν, για έναν σκοπό </w:t>
      </w:r>
      <w:r>
        <w:rPr>
          <w:rFonts w:eastAsia="Times New Roman" w:cs="Times New Roman"/>
          <w:szCs w:val="24"/>
        </w:rPr>
        <w:lastRenderedPageBreak/>
        <w:t>που έ</w:t>
      </w:r>
      <w:r>
        <w:rPr>
          <w:rFonts w:eastAsia="Times New Roman" w:cs="Times New Roman"/>
          <w:szCs w:val="24"/>
        </w:rPr>
        <w:t xml:space="preserve">χει παραμεληθεί και συμφωνούμε όλοι για την αναγκαιότητά του, ώστε να δώσει μια ώθηση στη χώρα, που μαραζώνει κάθε ημέρα. </w:t>
      </w:r>
    </w:p>
    <w:p w14:paraId="35A8E88E" w14:textId="77777777" w:rsidR="0078608B" w:rsidRDefault="00CA331D">
      <w:pPr>
        <w:spacing w:after="0" w:line="600" w:lineRule="auto"/>
        <w:ind w:firstLine="567"/>
        <w:jc w:val="both"/>
        <w:rPr>
          <w:rFonts w:eastAsia="Times New Roman" w:cs="Times New Roman"/>
          <w:szCs w:val="24"/>
        </w:rPr>
      </w:pPr>
      <w:r>
        <w:rPr>
          <w:rFonts w:eastAsia="Times New Roman" w:cs="Times New Roman"/>
          <w:szCs w:val="24"/>
        </w:rPr>
        <w:t>Το προς ψήφιση σχέδιο νόμου παραμένει ένα επαρκές νομοθέτημα</w:t>
      </w:r>
      <w:r>
        <w:rPr>
          <w:rFonts w:eastAsia="Times New Roman" w:cs="Times New Roman"/>
          <w:szCs w:val="24"/>
        </w:rPr>
        <w:t>,</w:t>
      </w:r>
      <w:r>
        <w:rPr>
          <w:rFonts w:eastAsia="Times New Roman" w:cs="Times New Roman"/>
          <w:szCs w:val="24"/>
        </w:rPr>
        <w:t xml:space="preserve"> που εισάγει τη χειμαζόμενη έρευνα στη χώρα στη νέα εποχή, εκμεταλλεύετα</w:t>
      </w:r>
      <w:r>
        <w:rPr>
          <w:rFonts w:eastAsia="Times New Roman" w:cs="Times New Roman"/>
          <w:szCs w:val="24"/>
        </w:rPr>
        <w:t xml:space="preserve">ι προσφερόμενους πόρους και ως τέτοιο ασφαλώς είναι καλοδεχούμενο. </w:t>
      </w:r>
    </w:p>
    <w:p w14:paraId="35A8E88F" w14:textId="77777777" w:rsidR="0078608B" w:rsidRDefault="00CA331D">
      <w:pPr>
        <w:spacing w:after="0" w:line="600" w:lineRule="auto"/>
        <w:ind w:firstLine="567"/>
        <w:jc w:val="both"/>
        <w:rPr>
          <w:rFonts w:eastAsia="Times New Roman" w:cs="Times New Roman"/>
          <w:szCs w:val="24"/>
        </w:rPr>
      </w:pPr>
      <w:r>
        <w:rPr>
          <w:rFonts w:eastAsia="Times New Roman" w:cs="Times New Roman"/>
          <w:szCs w:val="24"/>
        </w:rPr>
        <w:t xml:space="preserve">Πράγματι, κύριε Υπουργέ, το ΕΛΙΔΕΚ δεν είναι ένα απλό </w:t>
      </w:r>
      <w:r>
        <w:rPr>
          <w:rFonts w:eastAsia="Times New Roman" w:cs="Times New Roman"/>
          <w:szCs w:val="24"/>
        </w:rPr>
        <w:t>ί</w:t>
      </w:r>
      <w:r>
        <w:rPr>
          <w:rFonts w:eastAsia="Times New Roman" w:cs="Times New Roman"/>
          <w:szCs w:val="24"/>
        </w:rPr>
        <w:t>δρυμα το οποίο θα διαχειρίζεται πόρους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ίναι ένα </w:t>
      </w:r>
      <w:r>
        <w:rPr>
          <w:rFonts w:eastAsia="Times New Roman" w:cs="Times New Roman"/>
          <w:szCs w:val="24"/>
        </w:rPr>
        <w:t>ί</w:t>
      </w:r>
      <w:r>
        <w:rPr>
          <w:rFonts w:eastAsia="Times New Roman" w:cs="Times New Roman"/>
          <w:szCs w:val="24"/>
        </w:rPr>
        <w:t>δρυμα το οποίο βρίσκεται στην κατεύθυνση της καλλιέργειας αυτού που λέμε «ερευνητι</w:t>
      </w:r>
      <w:r>
        <w:rPr>
          <w:rFonts w:eastAsia="Times New Roman" w:cs="Times New Roman"/>
          <w:szCs w:val="24"/>
        </w:rPr>
        <w:t xml:space="preserve">κή κουλτούρα». Για να καταφέρει, όμως, να γίνει το λιθαράκι ενός φιλόδοξου οικοδομήματος, χρειάζεται συνέχεια και συνέπεια. Χρειάζεται ένα ολόκληρο νομοθετικό περιβάλλον που θα το πλαισιώσει. </w:t>
      </w:r>
    </w:p>
    <w:p w14:paraId="35A8E890" w14:textId="77777777" w:rsidR="0078608B" w:rsidRDefault="00CA331D">
      <w:pPr>
        <w:spacing w:after="0" w:line="600" w:lineRule="auto"/>
        <w:ind w:firstLine="567"/>
        <w:jc w:val="both"/>
        <w:rPr>
          <w:rFonts w:eastAsia="Times New Roman" w:cs="Times New Roman"/>
          <w:szCs w:val="24"/>
        </w:rPr>
      </w:pPr>
      <w:r>
        <w:rPr>
          <w:rFonts w:eastAsia="Times New Roman" w:cs="Times New Roman"/>
          <w:szCs w:val="24"/>
        </w:rPr>
        <w:t xml:space="preserve">Μέχρι σήμερα τίποτα στον τρόπο </w:t>
      </w:r>
      <w:r>
        <w:rPr>
          <w:rFonts w:eastAsia="Times New Roman" w:cs="Times New Roman"/>
          <w:szCs w:val="24"/>
        </w:rPr>
        <w:t>με τον οποίο</w:t>
      </w:r>
      <w:r>
        <w:rPr>
          <w:rFonts w:eastAsia="Times New Roman" w:cs="Times New Roman"/>
          <w:szCs w:val="24"/>
        </w:rPr>
        <w:t xml:space="preserve"> χειρίζεται η Κυβέρν</w:t>
      </w:r>
      <w:r>
        <w:rPr>
          <w:rFonts w:eastAsia="Times New Roman" w:cs="Times New Roman"/>
          <w:szCs w:val="24"/>
        </w:rPr>
        <w:t xml:space="preserve">ηση τις προκλήσεις που καλείται να αντιμετωπίσει δεν μπορεί να μας κάνει αισιόδοξους ότι θα τα καταφέρει. Οι προσπάθειες του Υπουργείου είναι στον σωστό δρόμο και ο </w:t>
      </w:r>
      <w:r>
        <w:rPr>
          <w:rFonts w:eastAsia="Times New Roman" w:cs="Times New Roman"/>
          <w:szCs w:val="24"/>
        </w:rPr>
        <w:t>αναπληρωτής</w:t>
      </w:r>
      <w:r>
        <w:rPr>
          <w:rFonts w:eastAsia="Times New Roman" w:cs="Times New Roman"/>
          <w:szCs w:val="24"/>
        </w:rPr>
        <w:t xml:space="preserve"> Υπουργός είναι γνώστης και έχει όραμα και για την </w:t>
      </w:r>
      <w:r>
        <w:rPr>
          <w:rFonts w:eastAsia="Times New Roman" w:cs="Times New Roman"/>
          <w:szCs w:val="24"/>
        </w:rPr>
        <w:lastRenderedPageBreak/>
        <w:t>έρευνα και για την καινοτομία</w:t>
      </w:r>
      <w:r>
        <w:rPr>
          <w:rFonts w:eastAsia="Times New Roman" w:cs="Times New Roman"/>
          <w:szCs w:val="24"/>
        </w:rPr>
        <w:t xml:space="preserve"> στη χώρα μας. Κατά τη συζήτηση στην αρμόδια </w:t>
      </w:r>
      <w:r>
        <w:rPr>
          <w:rFonts w:eastAsia="Times New Roman" w:cs="Times New Roman"/>
          <w:szCs w:val="24"/>
        </w:rPr>
        <w:t>ε</w:t>
      </w:r>
      <w:r>
        <w:rPr>
          <w:rFonts w:eastAsia="Times New Roman" w:cs="Times New Roman"/>
          <w:szCs w:val="24"/>
        </w:rPr>
        <w:t xml:space="preserve">πιτροπή έδειξε ανοικτό μυαλό να ακούσει τις παρατηρήσεις και να δεχθεί τις βελτιώσεις που προτείναμε. Όμως, επιτρέψτε μου να σας πω, ένας κούκος δεν επαρκεί για να φέρει την άνοιξη. </w:t>
      </w:r>
    </w:p>
    <w:p w14:paraId="35A8E891" w14:textId="77777777" w:rsidR="0078608B" w:rsidRDefault="00CA331D">
      <w:pPr>
        <w:spacing w:after="0" w:line="600" w:lineRule="auto"/>
        <w:ind w:firstLine="567"/>
        <w:jc w:val="both"/>
        <w:rPr>
          <w:rFonts w:eastAsia="Times New Roman" w:cs="Times New Roman"/>
          <w:szCs w:val="24"/>
        </w:rPr>
      </w:pPr>
      <w:r>
        <w:rPr>
          <w:rFonts w:eastAsia="Times New Roman" w:cs="Times New Roman"/>
          <w:szCs w:val="24"/>
        </w:rPr>
        <w:t xml:space="preserve">Κυρίες και κύριοι συνάδελφοι, ως μια καλή προσπάθεια, λοιπόν, το παρόν σχέδιο νόμου δημιουργεί μια σύγχρονη διαδικασία και εξασφαλίζει χρηματοδότηση για τη στήριξη των νέων επιστημόνων, των νέων διδακτόρων, ώστε να ανατρέψουμε </w:t>
      </w:r>
      <w:r>
        <w:rPr>
          <w:rFonts w:eastAsia="Times New Roman" w:cs="Times New Roman"/>
          <w:szCs w:val="24"/>
        </w:rPr>
        <w:t>–</w:t>
      </w:r>
      <w:r>
        <w:rPr>
          <w:rFonts w:eastAsia="Times New Roman" w:cs="Times New Roman"/>
          <w:szCs w:val="24"/>
        </w:rPr>
        <w:t>έστω και πρόσκαιρα</w:t>
      </w:r>
      <w:r>
        <w:rPr>
          <w:rFonts w:eastAsia="Times New Roman" w:cs="Times New Roman"/>
          <w:szCs w:val="24"/>
        </w:rPr>
        <w:t>–</w:t>
      </w:r>
      <w:r>
        <w:rPr>
          <w:rFonts w:eastAsia="Times New Roman" w:cs="Times New Roman"/>
          <w:szCs w:val="24"/>
        </w:rPr>
        <w:t xml:space="preserve"> τη φυγή </w:t>
      </w:r>
      <w:r>
        <w:rPr>
          <w:rFonts w:eastAsia="Times New Roman" w:cs="Times New Roman"/>
          <w:szCs w:val="24"/>
        </w:rPr>
        <w:t xml:space="preserve">στο εξωτερικό του μεγαλύτερου εθνικού κεφαλαίου που διαθέτουμε. </w:t>
      </w:r>
    </w:p>
    <w:p w14:paraId="35A8E892" w14:textId="77777777" w:rsidR="0078608B" w:rsidRDefault="00CA331D">
      <w:pPr>
        <w:spacing w:after="0" w:line="600" w:lineRule="auto"/>
        <w:ind w:firstLine="567"/>
        <w:jc w:val="both"/>
        <w:rPr>
          <w:rFonts w:eastAsia="Times New Roman" w:cs="Times New Roman"/>
          <w:szCs w:val="24"/>
        </w:rPr>
      </w:pPr>
      <w:r>
        <w:rPr>
          <w:rFonts w:eastAsia="Times New Roman" w:cs="Times New Roman"/>
          <w:szCs w:val="24"/>
        </w:rPr>
        <w:t xml:space="preserve">Κατά </w:t>
      </w:r>
      <w:r>
        <w:rPr>
          <w:rFonts w:eastAsia="Times New Roman" w:cs="Times New Roman"/>
          <w:szCs w:val="24"/>
        </w:rPr>
        <w:t xml:space="preserve">τη συζήτηση </w:t>
      </w:r>
      <w:r>
        <w:rPr>
          <w:rFonts w:eastAsia="Times New Roman" w:cs="Times New Roman"/>
          <w:szCs w:val="24"/>
        </w:rPr>
        <w:t>στ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πιτροπή ακούστηκαν θετικές προτάσεις και πολύ χρήσιμες ιδέες από </w:t>
      </w:r>
      <w:r>
        <w:rPr>
          <w:rFonts w:eastAsia="Times New Roman" w:cs="Times New Roman"/>
          <w:szCs w:val="24"/>
        </w:rPr>
        <w:t xml:space="preserve">όλους τους </w:t>
      </w:r>
      <w:r>
        <w:rPr>
          <w:rFonts w:eastAsia="Times New Roman" w:cs="Times New Roman"/>
          <w:szCs w:val="24"/>
        </w:rPr>
        <w:t>συναδέλφους, όπως</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αυτή για τη δημιουργία του αποθετηρίου όλων των ερευνητικ</w:t>
      </w:r>
      <w:r>
        <w:rPr>
          <w:rFonts w:eastAsia="Times New Roman" w:cs="Times New Roman"/>
          <w:szCs w:val="24"/>
        </w:rPr>
        <w:t xml:space="preserve">ών προγραμμάτων που εκπονούνται, που πραγματικά αποτελούν βήματα εκσυγχρονισμού και το Υπουργείο χαίρομαι που τις συμπεριέλαβε στον σχεδιασμό του. Ένα σημαντικό ζήτημα </w:t>
      </w:r>
      <w:r>
        <w:rPr>
          <w:rFonts w:eastAsia="Times New Roman" w:cs="Times New Roman"/>
          <w:szCs w:val="24"/>
        </w:rPr>
        <w:t>που,</w:t>
      </w:r>
      <w:r>
        <w:rPr>
          <w:rFonts w:eastAsia="Times New Roman" w:cs="Times New Roman"/>
          <w:szCs w:val="24"/>
        </w:rPr>
        <w:t xml:space="preserve"> χωρίς ιδεοληψίες και παρωπίδες</w:t>
      </w:r>
      <w:r>
        <w:rPr>
          <w:rFonts w:eastAsia="Times New Roman" w:cs="Times New Roman"/>
          <w:szCs w:val="24"/>
        </w:rPr>
        <w:t>,</w:t>
      </w:r>
      <w:r>
        <w:rPr>
          <w:rFonts w:eastAsia="Times New Roman" w:cs="Times New Roman"/>
          <w:szCs w:val="24"/>
        </w:rPr>
        <w:t xml:space="preserve"> χρειάζεται να δούμε και να αποφασίσουμε, με καθαρό </w:t>
      </w:r>
      <w:r>
        <w:rPr>
          <w:rFonts w:eastAsia="Times New Roman" w:cs="Times New Roman"/>
          <w:szCs w:val="24"/>
        </w:rPr>
        <w:t xml:space="preserve">μυαλό, προς το κοινό μας </w:t>
      </w:r>
      <w:r>
        <w:rPr>
          <w:rFonts w:eastAsia="Times New Roman" w:cs="Times New Roman"/>
          <w:szCs w:val="24"/>
        </w:rPr>
        <w:lastRenderedPageBreak/>
        <w:t>εθνικό συμφέρον,</w:t>
      </w:r>
      <w:r>
        <w:rPr>
          <w:rFonts w:eastAsia="Times New Roman" w:cs="Times New Roman"/>
          <w:szCs w:val="24"/>
        </w:rPr>
        <w:t xml:space="preserve"> είναι </w:t>
      </w:r>
      <w:r>
        <w:rPr>
          <w:rFonts w:eastAsia="Times New Roman" w:cs="Times New Roman"/>
          <w:szCs w:val="24"/>
        </w:rPr>
        <w:t>η μεγαλύτερη εμπλοκή του ιδιωτικού τομέα στην έρευνα και στην καινοτομία. Το χρειάζονται οι νέοι επιστήμονες, το έχει όσο τίποτε ανάγκη ο επιχειρηματικός κόσμος και θα είναι για την Ελλάδα η μηχανή τροφοδ</w:t>
      </w:r>
      <w:r>
        <w:rPr>
          <w:rFonts w:eastAsia="Times New Roman" w:cs="Times New Roman"/>
          <w:szCs w:val="24"/>
        </w:rPr>
        <w:t>οσία</w:t>
      </w:r>
      <w:r>
        <w:rPr>
          <w:rFonts w:eastAsia="Times New Roman" w:cs="Times New Roman"/>
          <w:szCs w:val="24"/>
        </w:rPr>
        <w:t>ς</w:t>
      </w:r>
      <w:r>
        <w:rPr>
          <w:rFonts w:eastAsia="Times New Roman" w:cs="Times New Roman"/>
          <w:szCs w:val="24"/>
        </w:rPr>
        <w:t xml:space="preserve"> στην έρευνα και την καινοτομία, που θα την πάει πολύ μακρύτερα από το 2018. </w:t>
      </w:r>
    </w:p>
    <w:p w14:paraId="35A8E893" w14:textId="77777777" w:rsidR="0078608B" w:rsidRDefault="00CA331D">
      <w:pPr>
        <w:spacing w:after="0" w:line="600" w:lineRule="auto"/>
        <w:ind w:firstLine="567"/>
        <w:jc w:val="both"/>
        <w:rPr>
          <w:rFonts w:eastAsia="Times New Roman" w:cs="Times New Roman"/>
          <w:szCs w:val="24"/>
        </w:rPr>
      </w:pPr>
      <w:r>
        <w:rPr>
          <w:rFonts w:eastAsia="Times New Roman" w:cs="Times New Roman"/>
          <w:szCs w:val="24"/>
        </w:rPr>
        <w:t>Κύριε Υπουργέ, κυρίες και κύριοι συνάδελφοι, θα είναι κατάκτηση όλων μας και παράδειγμα για τον κοινοβουλευτικό μας βίο η επίτευξη συναίνεσης, κάνοντας όλοι μας την υπέρβαση από</w:t>
      </w:r>
      <w:r>
        <w:rPr>
          <w:rFonts w:eastAsia="Times New Roman" w:cs="Times New Roman"/>
          <w:szCs w:val="24"/>
        </w:rPr>
        <w:t xml:space="preserve"> τα στεγανά μας και βλέποντας με μάτι καθαρό το ελληνικό τοπίο, ξεκινώντας από την έρευνα. </w:t>
      </w:r>
    </w:p>
    <w:p w14:paraId="35A8E894" w14:textId="77777777" w:rsidR="0078608B" w:rsidRDefault="00CA331D">
      <w:pPr>
        <w:spacing w:after="0" w:line="600" w:lineRule="auto"/>
        <w:ind w:firstLine="567"/>
        <w:jc w:val="both"/>
        <w:rPr>
          <w:rFonts w:eastAsia="Times New Roman" w:cs="Times New Roman"/>
          <w:szCs w:val="24"/>
        </w:rPr>
      </w:pPr>
      <w:r>
        <w:rPr>
          <w:rFonts w:eastAsia="Times New Roman" w:cs="Times New Roman"/>
          <w:szCs w:val="24"/>
        </w:rPr>
        <w:t xml:space="preserve">Το παρόν σχέδιο νόμου θα μπορούσε να σηματοδοτήσει μια νέα αντίληψη για τον τρόπο </w:t>
      </w:r>
      <w:r>
        <w:rPr>
          <w:rFonts w:eastAsia="Times New Roman" w:cs="Times New Roman"/>
          <w:szCs w:val="24"/>
        </w:rPr>
        <w:t>με τον οποίο</w:t>
      </w:r>
      <w:r>
        <w:rPr>
          <w:rFonts w:eastAsia="Times New Roman" w:cs="Times New Roman"/>
          <w:szCs w:val="24"/>
        </w:rPr>
        <w:t xml:space="preserve"> το πολιτικό σύστημα, τα κόμματα απαντούν στην κρίση. Θα μπορούσε, εάν</w:t>
      </w:r>
      <w:r>
        <w:rPr>
          <w:rFonts w:eastAsia="Times New Roman" w:cs="Times New Roman"/>
          <w:szCs w:val="24"/>
        </w:rPr>
        <w:t xml:space="preserve"> περισσότεροι σκέπτονταν όπως ο Αναπληρωτής Υπουργός. Ελπίζουμε ότι θα καταφέρει να ξεπεράσει τους ιδεοληπτικούς σκοπέλους των συντρόφων του και </w:t>
      </w:r>
      <w:r>
        <w:rPr>
          <w:rFonts w:eastAsia="Times New Roman" w:cs="Times New Roman"/>
          <w:szCs w:val="24"/>
        </w:rPr>
        <w:t>ν</w:t>
      </w:r>
      <w:r>
        <w:rPr>
          <w:rFonts w:eastAsia="Times New Roman" w:cs="Times New Roman"/>
          <w:szCs w:val="24"/>
        </w:rPr>
        <w:t>α πλαισιώσει το σημερινό νομοθέτημα με μέτρα που θα το στηρίξουν και θα του εξασφαλίσουν την επιβίωσ</w:t>
      </w:r>
      <w:r>
        <w:rPr>
          <w:rFonts w:eastAsia="Times New Roman" w:cs="Times New Roman"/>
          <w:szCs w:val="24"/>
        </w:rPr>
        <w:t>η</w:t>
      </w:r>
      <w:r>
        <w:rPr>
          <w:rFonts w:eastAsia="Times New Roman" w:cs="Times New Roman"/>
          <w:szCs w:val="24"/>
        </w:rPr>
        <w:t xml:space="preserve"> μετά τη </w:t>
      </w:r>
      <w:r>
        <w:rPr>
          <w:rFonts w:eastAsia="Times New Roman" w:cs="Times New Roman"/>
          <w:szCs w:val="24"/>
        </w:rPr>
        <w:t xml:space="preserve">λήξη του δανείου. </w:t>
      </w:r>
    </w:p>
    <w:p w14:paraId="35A8E895" w14:textId="77777777" w:rsidR="0078608B" w:rsidRDefault="00CA331D">
      <w:pPr>
        <w:spacing w:after="0" w:line="600" w:lineRule="auto"/>
        <w:ind w:firstLine="567"/>
        <w:jc w:val="both"/>
        <w:rPr>
          <w:rFonts w:eastAsia="Times New Roman" w:cs="Times New Roman"/>
          <w:szCs w:val="24"/>
        </w:rPr>
      </w:pPr>
      <w:r>
        <w:rPr>
          <w:rFonts w:eastAsia="Times New Roman" w:cs="Times New Roman"/>
          <w:szCs w:val="24"/>
        </w:rPr>
        <w:lastRenderedPageBreak/>
        <w:t xml:space="preserve">Σε κάθε περίπτωση το παρόν σχέδιο νόμου προσφέρει ένα παράδειγμα πολιτικής συνεννόησης και δίνει ένα έναυσμα για περισσότερο και καλύτερο πολιτικό διάλογο και σε μεγάλο βαθμό αυτό επετεύχθη από τον τρόπο προσέγγισης του κυρίου Υπουργού. </w:t>
      </w:r>
      <w:r>
        <w:rPr>
          <w:rFonts w:eastAsia="Times New Roman" w:cs="Times New Roman"/>
          <w:szCs w:val="24"/>
        </w:rPr>
        <w:t>Γιατί, κακά τα ψέματα, την πρώτη και κύρια ευθύνη για το ύφος και τον τόνο της πολιτικής αντιπαράθεσης την έχει η ίδια η Κυβέρνηση. Και, όπως είπα και στην αρχή, είναι κρίμα που ένας κούκος δεν μπορεί να φέρει την άνοιξη.</w:t>
      </w:r>
    </w:p>
    <w:p w14:paraId="35A8E896" w14:textId="77777777" w:rsidR="0078608B" w:rsidRDefault="00CA331D">
      <w:pPr>
        <w:spacing w:after="0" w:line="600" w:lineRule="auto"/>
        <w:ind w:firstLine="567"/>
        <w:jc w:val="both"/>
        <w:rPr>
          <w:rFonts w:eastAsia="Times New Roman" w:cs="Times New Roman"/>
          <w:szCs w:val="24"/>
        </w:rPr>
      </w:pPr>
      <w:r>
        <w:rPr>
          <w:rFonts w:eastAsia="Times New Roman" w:cs="Times New Roman"/>
          <w:szCs w:val="24"/>
        </w:rPr>
        <w:t>Ευχαριστώ πολύ.</w:t>
      </w:r>
    </w:p>
    <w:p w14:paraId="35A8E897" w14:textId="77777777" w:rsidR="0078608B" w:rsidRDefault="00CA331D">
      <w:pPr>
        <w:spacing w:after="0" w:line="600" w:lineRule="auto"/>
        <w:ind w:firstLine="567"/>
        <w:jc w:val="both"/>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ό την πτέρυγα της Δημοκρατικής Συμπαράταξης ΠΑΣΟΚ-ΔΗΜΑΡ)</w:t>
      </w:r>
    </w:p>
    <w:p w14:paraId="35A8E898" w14:textId="77777777" w:rsidR="0078608B" w:rsidRDefault="00CA331D">
      <w:pPr>
        <w:spacing w:after="0" w:line="600" w:lineRule="auto"/>
        <w:ind w:firstLine="567"/>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Κύριε Πρόεδρε, παρακαλώ τον λόγο.</w:t>
      </w:r>
    </w:p>
    <w:p w14:paraId="35A8E899" w14:textId="77777777" w:rsidR="0078608B" w:rsidRDefault="00CA331D">
      <w:pPr>
        <w:spacing w:after="0" w:line="600" w:lineRule="auto"/>
        <w:ind w:firstLine="567"/>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szCs w:val="24"/>
        </w:rPr>
        <w:t xml:space="preserve">Κύριε Υπουργέ, έχετε τον λόγο για ένα πολύ σύντομο </w:t>
      </w:r>
      <w:r>
        <w:rPr>
          <w:rFonts w:eastAsia="Times New Roman"/>
          <w:szCs w:val="24"/>
        </w:rPr>
        <w:t>σχόλιο.</w:t>
      </w:r>
    </w:p>
    <w:p w14:paraId="35A8E89A"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ΦΩΤΑΚΗΣ (Αναπληρωτής Υπουργός Παιδείας, Έρευνας και Θρησκευμάτων): </w:t>
      </w:r>
      <w:r>
        <w:rPr>
          <w:rFonts w:eastAsia="Times New Roman" w:cs="Times New Roman"/>
          <w:szCs w:val="24"/>
        </w:rPr>
        <w:t>Θα ήθελα να κάνω ένα σχόλιο, να μην πω επί προσωπικού. Θα ήθελα να ευχαριστήσω για τα καλά τους λόγια και τον κ. Μαυρωτά</w:t>
      </w:r>
      <w:r>
        <w:rPr>
          <w:rFonts w:eastAsia="Times New Roman" w:cs="Times New Roman"/>
          <w:szCs w:val="24"/>
        </w:rPr>
        <w:t>,</w:t>
      </w:r>
      <w:r>
        <w:rPr>
          <w:rFonts w:eastAsia="Times New Roman" w:cs="Times New Roman"/>
          <w:szCs w:val="24"/>
        </w:rPr>
        <w:t xml:space="preserve"> που μίλησε προηγουμένως</w:t>
      </w:r>
      <w:r>
        <w:rPr>
          <w:rFonts w:eastAsia="Times New Roman" w:cs="Times New Roman"/>
          <w:szCs w:val="24"/>
        </w:rPr>
        <w:t>,</w:t>
      </w:r>
      <w:r>
        <w:rPr>
          <w:rFonts w:eastAsia="Times New Roman" w:cs="Times New Roman"/>
          <w:szCs w:val="24"/>
        </w:rPr>
        <w:t xml:space="preserve"> και την κ</w:t>
      </w:r>
      <w:r>
        <w:rPr>
          <w:rFonts w:eastAsia="Times New Roman" w:cs="Times New Roman"/>
          <w:szCs w:val="24"/>
        </w:rPr>
        <w:t>.</w:t>
      </w:r>
      <w:r>
        <w:rPr>
          <w:rFonts w:eastAsia="Times New Roman" w:cs="Times New Roman"/>
          <w:szCs w:val="24"/>
        </w:rPr>
        <w:t xml:space="preserve"> Κεφαλίδου.</w:t>
      </w:r>
      <w:r>
        <w:rPr>
          <w:rFonts w:eastAsia="Times New Roman" w:cs="Times New Roman"/>
          <w:szCs w:val="24"/>
        </w:rPr>
        <w:t xml:space="preserve"> Ωστόσο, θα ήθελα επίσης να τονίσω ότι υπάρχει μια συλλογικότητα στις επιλογές που γίνονται και στο Υπουργείο και στην Κυβέρνηση. </w:t>
      </w:r>
    </w:p>
    <w:p w14:paraId="35A8E89B"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Μένει να το δούμε. </w:t>
      </w:r>
    </w:p>
    <w:p w14:paraId="35A8E89C"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 xml:space="preserve">Αυτό υπάρχει. Είναι εκεί. Βέβαια, ο κάθε Υπουργός </w:t>
      </w:r>
      <w:r>
        <w:rPr>
          <w:rFonts w:eastAsia="Times New Roman" w:cs="Times New Roman"/>
          <w:szCs w:val="24"/>
        </w:rPr>
        <w:t xml:space="preserve">αναλαμβάνει </w:t>
      </w:r>
      <w:r>
        <w:rPr>
          <w:rFonts w:eastAsia="Times New Roman" w:cs="Times New Roman"/>
          <w:szCs w:val="24"/>
        </w:rPr>
        <w:t>πρωτοβουλίες, αλλά υπάρχει μια συλλογικότητα ως προς τις τελικές επιλογές και την τελική διαμόρφωση. Νομίζω, λοιπό</w:t>
      </w:r>
      <w:r>
        <w:rPr>
          <w:rFonts w:eastAsia="Times New Roman" w:cs="Times New Roman"/>
          <w:szCs w:val="24"/>
        </w:rPr>
        <w:t xml:space="preserve">ν, ότι δεν είναι σωστό, όσο τιμητικό και να είναι, να αποδίδεται σε ένα άτομο όλη αυτή η προσπάθεια. </w:t>
      </w:r>
    </w:p>
    <w:p w14:paraId="35A8E89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5A8E89E"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Καλώς. Ευχαριστούμε πολύ. </w:t>
      </w:r>
    </w:p>
    <w:p w14:paraId="35A8E89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Προχωρούμε με τον Κοινοβουλευτικό Εκπρόσωπο της Χρυσής Αυγής, τον κ. Χρήστο Χατζησάββα, ο οποίος έχει τον λόγο για δώδεκα λεπτά. </w:t>
      </w:r>
    </w:p>
    <w:p w14:paraId="35A8E8A0"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 xml:space="preserve">Ευχαριστώ, κύριε Πρόεδρε. </w:t>
      </w:r>
    </w:p>
    <w:p w14:paraId="35A8E8A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Ίδρυση του Ιδρύματος Έρευνας και Καινοτομίας λέει ο τίτλος του νομοσχεδίου, λε</w:t>
      </w:r>
      <w:r>
        <w:rPr>
          <w:rFonts w:eastAsia="Times New Roman" w:cs="Times New Roman"/>
          <w:szCs w:val="24"/>
        </w:rPr>
        <w:t>ς και τα ΙΕΚ δεν παράγουν έρευνα. Όμως, ούτως ή άλλως</w:t>
      </w:r>
      <w:r>
        <w:rPr>
          <w:rFonts w:eastAsia="Times New Roman" w:cs="Times New Roman"/>
          <w:szCs w:val="24"/>
        </w:rPr>
        <w:t>,</w:t>
      </w:r>
      <w:r>
        <w:rPr>
          <w:rFonts w:eastAsia="Times New Roman" w:cs="Times New Roman"/>
          <w:szCs w:val="24"/>
        </w:rPr>
        <w:t xml:space="preserve"> είναι παραπλανητικός, γιατί όλα τα άρθρα μέσα –εγώ δεν διάβασα κάτι για έρευνα και καινοτομία- μιλάνε για χρήμα, μιλάνε για κονδύλια, μιλάνε για ευρώ και τελικά για τη διαχείριση. Όμως, αυτά τα χρήματα</w:t>
      </w:r>
      <w:r>
        <w:rPr>
          <w:rFonts w:eastAsia="Times New Roman" w:cs="Times New Roman"/>
          <w:szCs w:val="24"/>
        </w:rPr>
        <w:t>, τα κονδύλια και τα ευρώ θα είναι από δανεισμό 180 εκατομμυρίων, τα οποία θα προστεθούν σε ένα χρέος το οποίο είναι τόσο δυσβάσταχτο</w:t>
      </w:r>
      <w:r>
        <w:rPr>
          <w:rFonts w:eastAsia="Times New Roman" w:cs="Times New Roman"/>
          <w:szCs w:val="24"/>
        </w:rPr>
        <w:t>,</w:t>
      </w:r>
      <w:r>
        <w:rPr>
          <w:rFonts w:eastAsia="Times New Roman" w:cs="Times New Roman"/>
          <w:szCs w:val="24"/>
        </w:rPr>
        <w:t xml:space="preserve"> που κάθε μέρα παίρνετε νέα μέτρα, σε έναν υπερφορολογημένο ήδη ελληνικό λαό. Και θα του ζητήσετε τώρα να πληρώσει και αυτ</w:t>
      </w:r>
      <w:r>
        <w:rPr>
          <w:rFonts w:eastAsia="Times New Roman" w:cs="Times New Roman"/>
          <w:szCs w:val="24"/>
        </w:rPr>
        <w:t xml:space="preserve">ά! </w:t>
      </w:r>
    </w:p>
    <w:p w14:paraId="35A8E8A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Βέβαια, σε αυτό το νομοσχέδιο θα έπρεπε κανονικά να συμμετέχουν μόνο ο ΣΥΡΙΖΑ, οι ΑΝΕΛ, η Νέα Δημοκρατία και το ΠΑΣΟΚ, μιας και μιλάει ξεκάθαρα για το ποιος θα ξαναμοιράσει την τράπουλα, </w:t>
      </w:r>
      <w:r>
        <w:rPr>
          <w:rFonts w:eastAsia="Times New Roman" w:cs="Times New Roman"/>
          <w:szCs w:val="24"/>
        </w:rPr>
        <w:lastRenderedPageBreak/>
        <w:t>ποιος θα διαχειριστεί τα κονδύλια που ανέφερα πριν και φυσικά ποι</w:t>
      </w:r>
      <w:r>
        <w:rPr>
          <w:rFonts w:eastAsia="Times New Roman" w:cs="Times New Roman"/>
          <w:szCs w:val="24"/>
        </w:rPr>
        <w:t>ος θα φτιάξει μεγαλύτερο και πιο σταθερό κομματικό στρατό για τις επόμενες εκλογικές αναμετρήσεις. Όμως, για τώρα διαχειριστής είναι σίγουρα η Κυβέρνηση ΣΥΡΙΖΑ και ΑΝΕΛ. Για τη διαχείρισή τους θα μπορούσε να πει κάποιος «λεφτά στην τράπεζα», αλλά τελευταία</w:t>
      </w:r>
      <w:r>
        <w:rPr>
          <w:rFonts w:eastAsia="Times New Roman" w:cs="Times New Roman"/>
          <w:szCs w:val="24"/>
        </w:rPr>
        <w:t>, συνειρμικά, οι νέες γενιές δεν θα μπορούν να πάνε σε κάτι ασφαλές</w:t>
      </w:r>
      <w:r>
        <w:rPr>
          <w:rFonts w:eastAsia="Times New Roman" w:cs="Times New Roman"/>
          <w:szCs w:val="24"/>
        </w:rPr>
        <w:t>,</w:t>
      </w:r>
      <w:r>
        <w:rPr>
          <w:rFonts w:eastAsia="Times New Roman" w:cs="Times New Roman"/>
          <w:szCs w:val="24"/>
        </w:rPr>
        <w:t xml:space="preserve"> όταν θα λένε αυτή την έκφραση, οπότε καταλαβαίνουμε τι πρόκειται να γίνει. </w:t>
      </w:r>
    </w:p>
    <w:p w14:paraId="35A8E8A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Πριν </w:t>
      </w:r>
      <w:r>
        <w:rPr>
          <w:rFonts w:eastAsia="Times New Roman" w:cs="Times New Roman"/>
          <w:szCs w:val="24"/>
        </w:rPr>
        <w:t>από</w:t>
      </w:r>
      <w:r>
        <w:rPr>
          <w:rFonts w:eastAsia="Times New Roman" w:cs="Times New Roman"/>
          <w:szCs w:val="24"/>
        </w:rPr>
        <w:t xml:space="preserve"> λίγο καιρό, βέβαια, είχε έρθει και ένα νομοσχέδιο ακόμα, κάτι συζητούσαμε πάλι σε </w:t>
      </w:r>
      <w:r>
        <w:rPr>
          <w:rFonts w:eastAsia="Times New Roman" w:cs="Times New Roman"/>
          <w:szCs w:val="24"/>
        </w:rPr>
        <w:t>ε</w:t>
      </w:r>
      <w:r>
        <w:rPr>
          <w:rFonts w:eastAsia="Times New Roman" w:cs="Times New Roman"/>
          <w:szCs w:val="24"/>
        </w:rPr>
        <w:t xml:space="preserve">πιτροπές εδώ και </w:t>
      </w:r>
      <w:r>
        <w:rPr>
          <w:rFonts w:eastAsia="Times New Roman" w:cs="Times New Roman"/>
          <w:szCs w:val="24"/>
        </w:rPr>
        <w:t>ο</w:t>
      </w:r>
      <w:r>
        <w:rPr>
          <w:rFonts w:eastAsia="Times New Roman" w:cs="Times New Roman"/>
          <w:szCs w:val="24"/>
        </w:rPr>
        <w:t>λ</w:t>
      </w:r>
      <w:r>
        <w:rPr>
          <w:rFonts w:eastAsia="Times New Roman" w:cs="Times New Roman"/>
          <w:szCs w:val="24"/>
        </w:rPr>
        <w:t>ομέλειες, για έρευνα, για τεχνολογία. Δεν ξέρατε ότι θα προκύψει και αυτό; Γιατί δεν το βάλατε μαζί; Δεν υπάρχει πρόγραμμα; Ό,τι τύχει το λύνετε εκείνη την ημέρα; Θα έπρεπε να είχε έρθει σε εκείνο το νομοσχέδιο και να τελειώναμε τότε. Έχει έρθει, λοιπόν, σ</w:t>
      </w:r>
      <w:r>
        <w:rPr>
          <w:rFonts w:eastAsia="Times New Roman" w:cs="Times New Roman"/>
          <w:szCs w:val="24"/>
        </w:rPr>
        <w:t xml:space="preserve">ήμερα αυτό το νομοσχέδιο, το οποίο έχει τροπολογίες που είναι μεγαλύτερες από ολόκληρο το νομοσχέδιο και θα έπρεπε να γίνουν από μόνες τους ξεχωριστά νομοσχέδια. </w:t>
      </w:r>
    </w:p>
    <w:p w14:paraId="35A8E8A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Υπουργός τώρα, ο Φίλης, στοχευμένα -το έχουμε πει πολλές φορές- υποβαθμίζει την </w:t>
      </w:r>
      <w:r>
        <w:rPr>
          <w:rFonts w:eastAsia="Times New Roman" w:cs="Times New Roman"/>
          <w:szCs w:val="24"/>
        </w:rPr>
        <w:t>π</w:t>
      </w:r>
      <w:r>
        <w:rPr>
          <w:rFonts w:eastAsia="Times New Roman" w:cs="Times New Roman"/>
          <w:szCs w:val="24"/>
        </w:rPr>
        <w:t>αιδεία, αλ</w:t>
      </w:r>
      <w:r>
        <w:rPr>
          <w:rFonts w:eastAsia="Times New Roman" w:cs="Times New Roman"/>
          <w:szCs w:val="24"/>
        </w:rPr>
        <w:t xml:space="preserve">λάζει, παραποιεί, αφαιρεί κομμάτια της </w:t>
      </w:r>
      <w:r>
        <w:rPr>
          <w:rFonts w:eastAsia="Times New Roman" w:cs="Times New Roman"/>
          <w:szCs w:val="24"/>
        </w:rPr>
        <w:t>ι</w:t>
      </w:r>
      <w:r>
        <w:rPr>
          <w:rFonts w:eastAsia="Times New Roman" w:cs="Times New Roman"/>
          <w:szCs w:val="24"/>
        </w:rPr>
        <w:t>στορίας, δημιουργεί συγκρούσεις με την Ορθοδοξία και τον Χριστιανισμό, όμως παρ’ όλα αυτά βγαίνει στους πρώτους στις εσωκομματικές εκλογές του ΣΥΡΙΖΑ. Γιατί βέβαια αυτός ο εθνομηδενισμός, η απεθνικοποίηση, ο επιλεκτι</w:t>
      </w:r>
      <w:r>
        <w:rPr>
          <w:rFonts w:eastAsia="Times New Roman" w:cs="Times New Roman"/>
          <w:szCs w:val="24"/>
        </w:rPr>
        <w:t xml:space="preserve">κά αντιθρησκευτικός λόγος μόνο για χριστιανούς δεν είναι ο Φίλης, είναι ολόκληρος ο ΣΥΡΙΖΑ. Αυτός είναι ο ΣΥΡΙΖΑ και δεν αλλάζει, όσα νομοσχέδια και να ψηφίσει στηρίζοντας η Νέα Δημοκρατία. Σε αυτό δεν αλλάζει ούτε με ανασχηματισμούς ούτε με διάλογο, αλλά </w:t>
      </w:r>
      <w:r>
        <w:rPr>
          <w:rFonts w:eastAsia="Times New Roman" w:cs="Times New Roman"/>
          <w:szCs w:val="24"/>
        </w:rPr>
        <w:t xml:space="preserve">μόνο με εκλογές, μιας και όλα τα στελέχη στις εφεδρείες του ΣΥΡΙΖΑ είναι σαν τον Φίλη. </w:t>
      </w:r>
    </w:p>
    <w:p w14:paraId="35A8E8A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Βέβαια, ακούσαμε εδώ και φοβερά γνωμικά και αποφθέγματα. Μας είπε η Νέα Δημοκρατία ότι το κακό με τον σοσιαλισμό είναι ότι τελειώνει όταν τελειώνουν τα λεφτά των άλλων </w:t>
      </w:r>
      <w:r>
        <w:rPr>
          <w:rFonts w:eastAsia="Times New Roman" w:cs="Times New Roman"/>
          <w:szCs w:val="24"/>
        </w:rPr>
        <w:t xml:space="preserve">και έρχεται τότε ο άκρατος καπιταλισμός και συνεχίζει και δεν σταματάει ούτε και όταν τελειώσουν τα λεφτά των άλλων. Συνεχίζει και στα μαγαζιά και στις επιχειρήσεις και στα σπίτια των άλλων, κρύβει τις ειδήσεις και τις λίστες αυτών </w:t>
      </w:r>
      <w:r>
        <w:rPr>
          <w:rFonts w:eastAsia="Times New Roman" w:cs="Times New Roman"/>
          <w:szCs w:val="24"/>
        </w:rPr>
        <w:lastRenderedPageBreak/>
        <w:t>που πηδάνε από τις ταράτ</w:t>
      </w:r>
      <w:r>
        <w:rPr>
          <w:rFonts w:eastAsia="Times New Roman" w:cs="Times New Roman"/>
          <w:szCs w:val="24"/>
        </w:rPr>
        <w:t xml:space="preserve">σες, αν και τώρα τελευταία την έχει χάσει την πρωτοκαθεδρία και ο ΣΥΡΙΖΑ εκεί που κρατούσε τα πανό για τα σπίτια που δεν θα χαρίζονταν σε τραπεζίτες και όλα αυτά, τελικά δεν βλέπω να κάνει τίποτα. </w:t>
      </w:r>
    </w:p>
    <w:p w14:paraId="35A8E8A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Βέβαια, έρχεται και μια κρίση συνείδησης -μπορεί να πει κα</w:t>
      </w:r>
      <w:r>
        <w:rPr>
          <w:rFonts w:eastAsia="Times New Roman" w:cs="Times New Roman"/>
          <w:szCs w:val="24"/>
        </w:rPr>
        <w:t>νείς- από το ΠΑΣΟΚ, το οποίο παραδέχθηκε ότι έρχονται να μας μιλήσουν σήμερα αυτοί που μας έφεραν σε αυτή τη θέση. Θετικό είναι αυτό. Μάλλον αναφέρεστε στις κυβερνήσεις του ΠΑΣΟΚ και της Νέας Δημοκρατίας και τώρα φυσικά στο ΠΑΣΟΚ, το οποίο κυβερνάει μέσω τ</w:t>
      </w:r>
      <w:r>
        <w:rPr>
          <w:rFonts w:eastAsia="Times New Roman" w:cs="Times New Roman"/>
          <w:szCs w:val="24"/>
        </w:rPr>
        <w:t xml:space="preserve">ου ΣΥΡΙΖΑ. </w:t>
      </w:r>
    </w:p>
    <w:p w14:paraId="35A8E8A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Ξεκάθαρες είναι οι θέσεις της Χρυσής Αυγής για αυτούς τους τομείς, δηλαδή σε ποιους τομείς θα πρέπει η έρευνα να επιδοτηθεί και να υπάρχει πραγματική ανάπτυξη</w:t>
      </w:r>
      <w:r>
        <w:rPr>
          <w:rFonts w:eastAsia="Times New Roman" w:cs="Times New Roman"/>
          <w:szCs w:val="24"/>
        </w:rPr>
        <w:t>.</w:t>
      </w:r>
      <w:r>
        <w:rPr>
          <w:rFonts w:eastAsia="Times New Roman" w:cs="Times New Roman"/>
          <w:szCs w:val="24"/>
        </w:rPr>
        <w:t xml:space="preserve"> Αρχικά έρευνα σχετικά με τη διαχείριση πετρελαίου και φυσικού αερίου, για να μπορούν</w:t>
      </w:r>
      <w:r>
        <w:rPr>
          <w:rFonts w:eastAsia="Times New Roman" w:cs="Times New Roman"/>
          <w:szCs w:val="24"/>
        </w:rPr>
        <w:t xml:space="preserve"> τα νοικοκυριά και οι επιχειρήσεις να έχουν φθηνότερα καύσιμα, να έχουν φθηνότερο ρεύμα. </w:t>
      </w:r>
    </w:p>
    <w:p w14:paraId="35A8E8A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πρέπει να αναπτυχθεί η </w:t>
      </w:r>
      <w:r>
        <w:rPr>
          <w:rFonts w:eastAsia="Times New Roman"/>
          <w:bCs/>
        </w:rPr>
        <w:t>έ</w:t>
      </w:r>
      <w:r>
        <w:rPr>
          <w:rFonts w:eastAsia="Times New Roman" w:cs="Times New Roman"/>
          <w:szCs w:val="24"/>
        </w:rPr>
        <w:t xml:space="preserve">ρευνα για το πετρέλαιο, το φυσικό αέριο και τους φυσικούς πόρους, για να μπορέσουμε να δώσουμε μια πραγματική επιδότηση στους αγρότες μας, </w:t>
      </w:r>
      <w:r>
        <w:rPr>
          <w:rFonts w:eastAsia="Times New Roman" w:cs="Times New Roman"/>
          <w:szCs w:val="24"/>
        </w:rPr>
        <w:t xml:space="preserve">μιας και αυτή θα </w:t>
      </w:r>
      <w:r>
        <w:rPr>
          <w:rFonts w:eastAsia="Times New Roman"/>
          <w:bCs/>
        </w:rPr>
        <w:t>είναι</w:t>
      </w:r>
      <w:r>
        <w:rPr>
          <w:rFonts w:eastAsia="Times New Roman" w:cs="Times New Roman"/>
          <w:szCs w:val="24"/>
        </w:rPr>
        <w:t xml:space="preserve"> η πραγματική ανάπτυξη και όχι η εικονική. Γιατί </w:t>
      </w:r>
      <w:r>
        <w:rPr>
          <w:rFonts w:eastAsia="Times New Roman"/>
          <w:bCs/>
        </w:rPr>
        <w:t>έ</w:t>
      </w:r>
      <w:r>
        <w:rPr>
          <w:rFonts w:eastAsia="Times New Roman" w:cs="Times New Roman"/>
          <w:szCs w:val="24"/>
        </w:rPr>
        <w:t xml:space="preserve">χουμε μπερδευτεί. Βάζουμε την οικονομία, η οποία </w:t>
      </w:r>
      <w:r>
        <w:rPr>
          <w:rFonts w:eastAsia="Times New Roman"/>
          <w:bCs/>
        </w:rPr>
        <w:t>είναι</w:t>
      </w:r>
      <w:r>
        <w:rPr>
          <w:rFonts w:eastAsia="Times New Roman" w:cs="Times New Roman"/>
          <w:szCs w:val="24"/>
        </w:rPr>
        <w:t xml:space="preserve"> θεωρητική και πρακτική, και μας έχουν πείσει όλους ότι</w:t>
      </w:r>
      <w:r>
        <w:rPr>
          <w:rFonts w:eastAsia="Times New Roman" w:cs="Times New Roman"/>
          <w:szCs w:val="24"/>
        </w:rPr>
        <w:t>,</w:t>
      </w:r>
      <w:r>
        <w:rPr>
          <w:rFonts w:eastAsia="Times New Roman" w:cs="Times New Roman"/>
          <w:szCs w:val="24"/>
        </w:rPr>
        <w:t xml:space="preserve"> άμα έχουμε αριθμούς στα βιβλιάριά μας, έχουμε και οικονομική δύναμη και α</w:t>
      </w:r>
      <w:r>
        <w:rPr>
          <w:rFonts w:eastAsia="Times New Roman" w:cs="Times New Roman"/>
          <w:szCs w:val="24"/>
        </w:rPr>
        <w:t xml:space="preserve">νάπτυξη. </w:t>
      </w:r>
    </w:p>
    <w:p w14:paraId="35A8E8A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Αν τα ράφια των σο</w:t>
      </w:r>
      <w:r>
        <w:rPr>
          <w:rFonts w:eastAsia="Times New Roman" w:cs="Times New Roman"/>
          <w:szCs w:val="24"/>
        </w:rPr>
        <w:t>υ</w:t>
      </w:r>
      <w:r>
        <w:rPr>
          <w:rFonts w:eastAsia="Times New Roman" w:cs="Times New Roman"/>
          <w:szCs w:val="24"/>
        </w:rPr>
        <w:t xml:space="preserve">περμάρκετ </w:t>
      </w:r>
      <w:r>
        <w:rPr>
          <w:rFonts w:eastAsia="Times New Roman"/>
          <w:bCs/>
        </w:rPr>
        <w:t>είναι</w:t>
      </w:r>
      <w:r>
        <w:rPr>
          <w:rFonts w:eastAsia="Times New Roman" w:cs="Times New Roman"/>
          <w:szCs w:val="24"/>
        </w:rPr>
        <w:t xml:space="preserve"> άδεια, όσα λεφτά και να έχεις στην τσέπη σου, δεν μπορείς να ταΐσεις τα παιδιά σου. Εάν, </w:t>
      </w:r>
      <w:r>
        <w:rPr>
          <w:rFonts w:eastAsia="Times New Roman" w:cs="Times New Roman"/>
          <w:bCs/>
          <w:shd w:val="clear" w:color="auto" w:fill="FFFFFF"/>
        </w:rPr>
        <w:t>όμως,</w:t>
      </w:r>
      <w:r>
        <w:rPr>
          <w:rFonts w:eastAsia="Times New Roman" w:cs="Times New Roman"/>
          <w:szCs w:val="24"/>
        </w:rPr>
        <w:t xml:space="preserve"> έχεις μια πραγματική παραγωγή στον πρωτογενή τομέα και έχεις καλλιέργεια, έχεις κτηνοτροφία, έχεις αλιεία, και ένα ευρώ να μην έχεις στην τσέπη σου, τα παιδιά </w:t>
      </w:r>
      <w:r>
        <w:rPr>
          <w:rFonts w:eastAsia="Times New Roman"/>
          <w:szCs w:val="24"/>
        </w:rPr>
        <w:t xml:space="preserve">σου </w:t>
      </w:r>
      <w:r>
        <w:rPr>
          <w:rFonts w:eastAsia="Times New Roman" w:cs="Times New Roman"/>
          <w:szCs w:val="24"/>
        </w:rPr>
        <w:t xml:space="preserve">δεν θα μείνουν ποτέ πεινασμένα. </w:t>
      </w:r>
    </w:p>
    <w:p w14:paraId="35A8E8A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Έτσι, αυτοί οι αγρότες δεν χρειάζεται να επιδοτηθούν με λάθ</w:t>
      </w:r>
      <w:r>
        <w:rPr>
          <w:rFonts w:eastAsia="Times New Roman" w:cs="Times New Roman"/>
          <w:szCs w:val="24"/>
        </w:rPr>
        <w:t xml:space="preserve">ος δρόμο στις </w:t>
      </w:r>
      <w:r>
        <w:rPr>
          <w:rFonts w:eastAsia="Times New Roman" w:cs="Times New Roman"/>
          <w:bCs/>
          <w:shd w:val="clear" w:color="auto" w:fill="FFFFFF"/>
        </w:rPr>
        <w:t>ΚΑΠ</w:t>
      </w:r>
      <w:r>
        <w:rPr>
          <w:rFonts w:eastAsia="Times New Roman" w:cs="Times New Roman"/>
          <w:szCs w:val="24"/>
        </w:rPr>
        <w:t>, που βγάζει η Ευρωπαϊκή Ένωση. Θα πρέπει να επιδοτηθούν με πραγματική βοήθεια. Δη</w:t>
      </w:r>
      <w:r>
        <w:rPr>
          <w:rFonts w:eastAsia="Times New Roman" w:cs="Times New Roman"/>
        </w:rPr>
        <w:t>λαδή, με</w:t>
      </w:r>
      <w:r>
        <w:rPr>
          <w:rFonts w:eastAsia="Times New Roman" w:cs="Times New Roman"/>
          <w:szCs w:val="24"/>
        </w:rPr>
        <w:t xml:space="preserve"> ελληνικά καύσιμα, τα οποία θα πηγαίνουν σε πολύ χαμηλή τιμή. Λιπάσματα, που θα παράγονται από τα πετρέλαια και το </w:t>
      </w:r>
      <w:r>
        <w:rPr>
          <w:rFonts w:eastAsia="Times New Roman" w:cs="Times New Roman"/>
          <w:szCs w:val="24"/>
        </w:rPr>
        <w:lastRenderedPageBreak/>
        <w:t>φυσικό αέριο, ώστε να μπορεί ο αγρ</w:t>
      </w:r>
      <w:r>
        <w:rPr>
          <w:rFonts w:eastAsia="Times New Roman" w:cs="Times New Roman"/>
          <w:szCs w:val="24"/>
        </w:rPr>
        <w:t xml:space="preserve">ότης να παράγει τα προϊόντα, για τα οποία θα υπάρχει αγορά για να τα πουλήσει και όχι να τα πετάξει στις χωματερές. </w:t>
      </w:r>
    </w:p>
    <w:p w14:paraId="35A8E8A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Θα πρέπει να επιδοτηθεί και να γίνει </w:t>
      </w:r>
      <w:r>
        <w:rPr>
          <w:rFonts w:eastAsia="Times New Roman"/>
          <w:bCs/>
        </w:rPr>
        <w:t>έ</w:t>
      </w:r>
      <w:r>
        <w:rPr>
          <w:rFonts w:eastAsia="Times New Roman" w:cs="Times New Roman"/>
          <w:szCs w:val="24"/>
        </w:rPr>
        <w:t xml:space="preserve">ρευνα και για τη φαρμακοβιομηχανία, ούτως ώστε να υπάρξει ελάφρυνση στον </w:t>
      </w:r>
      <w:r>
        <w:rPr>
          <w:rFonts w:eastAsia="Times New Roman" w:cs="Times New Roman"/>
          <w:bCs/>
          <w:shd w:val="clear" w:color="auto" w:fill="FFFFFF"/>
        </w:rPr>
        <w:t>προϋπολογισμό</w:t>
      </w:r>
      <w:r>
        <w:rPr>
          <w:rFonts w:eastAsia="Times New Roman" w:cs="Times New Roman"/>
          <w:szCs w:val="24"/>
        </w:rPr>
        <w:t xml:space="preserve"> του κράτους, ν</w:t>
      </w:r>
      <w:r>
        <w:rPr>
          <w:rFonts w:eastAsia="Times New Roman" w:cs="Times New Roman"/>
          <w:szCs w:val="24"/>
        </w:rPr>
        <w:t xml:space="preserve">α βοηθηθεί το σύστημα υγείας και να μπορέσει επιτέλους το κράτος να παρέχει δωρεάν φάρμακα και περίθαλψη στους Έλληνες πολίτες. </w:t>
      </w:r>
    </w:p>
    <w:p w14:paraId="35A8E8AC" w14:textId="77777777" w:rsidR="0078608B" w:rsidRDefault="00CA331D">
      <w:pPr>
        <w:spacing w:after="0" w:line="600" w:lineRule="auto"/>
        <w:ind w:firstLine="720"/>
        <w:jc w:val="both"/>
        <w:rPr>
          <w:rFonts w:eastAsia="Times New Roman" w:cs="Times New Roman"/>
          <w:bCs/>
          <w:shd w:val="clear" w:color="auto" w:fill="FFFFFF"/>
        </w:rPr>
      </w:pPr>
      <w:r>
        <w:rPr>
          <w:rFonts w:eastAsia="Times New Roman" w:cs="Times New Roman"/>
          <w:szCs w:val="24"/>
        </w:rPr>
        <w:t xml:space="preserve">Θα πρέπει, </w:t>
      </w:r>
      <w:r>
        <w:rPr>
          <w:rFonts w:eastAsia="Times New Roman" w:cs="Times New Roman"/>
          <w:bCs/>
          <w:shd w:val="clear" w:color="auto" w:fill="FFFFFF"/>
        </w:rPr>
        <w:t xml:space="preserve">επίσης, </w:t>
      </w:r>
      <w:r>
        <w:rPr>
          <w:rFonts w:eastAsia="Times New Roman" w:cs="Times New Roman"/>
          <w:szCs w:val="24"/>
        </w:rPr>
        <w:t xml:space="preserve">να γίνουν μεγάλα βήματα στη στρατιωτική τεχνολογία, η οποία θα ελαφρύνει πολύ τον </w:t>
      </w:r>
      <w:r>
        <w:rPr>
          <w:rFonts w:eastAsia="Times New Roman" w:cs="Times New Roman"/>
          <w:bCs/>
          <w:shd w:val="clear" w:color="auto" w:fill="FFFFFF"/>
        </w:rPr>
        <w:t>προϋπολογισμό</w:t>
      </w:r>
      <w:r>
        <w:rPr>
          <w:rFonts w:eastAsia="Times New Roman" w:cs="Times New Roman"/>
          <w:szCs w:val="24"/>
        </w:rPr>
        <w:t xml:space="preserve"> και θα μπορέ</w:t>
      </w:r>
      <w:r>
        <w:rPr>
          <w:rFonts w:eastAsia="Times New Roman" w:cs="Times New Roman"/>
          <w:szCs w:val="24"/>
        </w:rPr>
        <w:t xml:space="preserve">σουν έτσι να απορροφηθούν περισσότερα κονδύλια στην </w:t>
      </w:r>
      <w:r>
        <w:rPr>
          <w:rFonts w:eastAsia="Times New Roman" w:cs="Times New Roman"/>
          <w:szCs w:val="24"/>
        </w:rPr>
        <w:t>π</w:t>
      </w:r>
      <w:r>
        <w:rPr>
          <w:rFonts w:eastAsia="Times New Roman" w:cs="Times New Roman"/>
          <w:szCs w:val="24"/>
        </w:rPr>
        <w:t xml:space="preserve">αιδεία, </w:t>
      </w:r>
      <w:r>
        <w:rPr>
          <w:rFonts w:eastAsia="Times New Roman" w:cs="Times New Roman"/>
          <w:bCs/>
          <w:shd w:val="clear" w:color="auto" w:fill="FFFFFF"/>
        </w:rPr>
        <w:t>παραδείγματος χάρ</w:t>
      </w:r>
      <w:r>
        <w:rPr>
          <w:rFonts w:eastAsia="Times New Roman" w:cs="Times New Roman"/>
          <w:bCs/>
          <w:shd w:val="clear" w:color="auto" w:fill="FFFFFF"/>
        </w:rPr>
        <w:t>ιν</w:t>
      </w:r>
      <w:r>
        <w:rPr>
          <w:rFonts w:eastAsia="Times New Roman" w:cs="Times New Roman"/>
          <w:bCs/>
          <w:shd w:val="clear" w:color="auto" w:fill="FFFFFF"/>
        </w:rPr>
        <w:t xml:space="preserve">, και θα υπάρχει και αποτελεσματική ενίσχυση της εθνικής μας άμυνας, μιας και τώρα τελευταία στη γειτονιά μας τα πράγματα </w:t>
      </w:r>
      <w:r>
        <w:rPr>
          <w:rFonts w:eastAsia="Times New Roman"/>
          <w:bCs/>
          <w:shd w:val="clear" w:color="auto" w:fill="FFFFFF"/>
        </w:rPr>
        <w:t>είναι</w:t>
      </w:r>
      <w:r>
        <w:rPr>
          <w:rFonts w:eastAsia="Times New Roman" w:cs="Times New Roman"/>
          <w:bCs/>
          <w:shd w:val="clear" w:color="auto" w:fill="FFFFFF"/>
        </w:rPr>
        <w:t xml:space="preserve"> πολύ επικίνδυνα και πραγματικά φοβάμαι ότι θα μα</w:t>
      </w:r>
      <w:r>
        <w:rPr>
          <w:rFonts w:eastAsia="Times New Roman" w:cs="Times New Roman"/>
          <w:bCs/>
          <w:shd w:val="clear" w:color="auto" w:fill="FFFFFF"/>
        </w:rPr>
        <w:t>ς συμπαρασύρουν οι διεθνείς εξελίξεις.</w:t>
      </w:r>
    </w:p>
    <w:p w14:paraId="35A8E8AD" w14:textId="77777777" w:rsidR="0078608B" w:rsidRDefault="00CA331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Τέλος, η ηλεκτρονική και βιομηχανική τεχνολογία, που εκτός από πραγματική ανάπτυξη θα πρέπει να γίνει και μια μεγάλη αγορά, η οποία θα εξάγει προϊόντα σε όλον τον κόσμο και δεν θα διώχνει στο εξωτερικό τα μυαλά που σχ</w:t>
      </w:r>
      <w:r>
        <w:rPr>
          <w:rFonts w:eastAsia="Times New Roman" w:cs="Times New Roman"/>
          <w:bCs/>
          <w:shd w:val="clear" w:color="auto" w:fill="FFFFFF"/>
        </w:rPr>
        <w:t>εδιάζουν τα προϊόντα και τα χέρια που τα κατασκευάζουν.</w:t>
      </w:r>
    </w:p>
    <w:p w14:paraId="35A8E8AE" w14:textId="77777777" w:rsidR="0078608B" w:rsidRDefault="00CA331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Μπαίνω στον πειρασμό να σχολιάσω και κάποιες </w:t>
      </w:r>
      <w:r>
        <w:rPr>
          <w:rFonts w:eastAsia="Times New Roman"/>
          <w:bCs/>
          <w:shd w:val="clear" w:color="auto" w:fill="FFFFFF"/>
        </w:rPr>
        <w:t>τροπολογίες,</w:t>
      </w:r>
      <w:r>
        <w:rPr>
          <w:rFonts w:eastAsia="Times New Roman" w:cs="Times New Roman"/>
          <w:bCs/>
          <w:shd w:val="clear" w:color="auto" w:fill="FFFFFF"/>
        </w:rPr>
        <w:t xml:space="preserve"> αλλά θα το αφήσω μάλλον για αύριο -ειδικά για αυτές που υπάρχουν, αλλά και για αυτές που αποσύρθηκαν, γιατί θέλουμε να δούμε ποια θα </w:t>
      </w:r>
      <w:r>
        <w:rPr>
          <w:rFonts w:eastAsia="Times New Roman"/>
          <w:bCs/>
          <w:shd w:val="clear" w:color="auto" w:fill="FFFFFF"/>
        </w:rPr>
        <w:t>είναι</w:t>
      </w:r>
      <w:r>
        <w:rPr>
          <w:rFonts w:eastAsia="Times New Roman" w:cs="Times New Roman"/>
          <w:bCs/>
          <w:shd w:val="clear" w:color="auto" w:fill="FFFFFF"/>
        </w:rPr>
        <w:t xml:space="preserve"> η ε</w:t>
      </w:r>
      <w:r>
        <w:rPr>
          <w:rFonts w:eastAsia="Times New Roman" w:cs="Times New Roman"/>
          <w:bCs/>
          <w:shd w:val="clear" w:color="auto" w:fill="FFFFFF"/>
        </w:rPr>
        <w:t xml:space="preserve">ξέλιξη. </w:t>
      </w:r>
    </w:p>
    <w:p w14:paraId="35A8E8AF" w14:textId="77777777" w:rsidR="0078608B" w:rsidRDefault="00CA331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Γενικότερη, όμως, απαίτησή μας </w:t>
      </w:r>
      <w:r>
        <w:rPr>
          <w:rFonts w:eastAsia="Times New Roman"/>
          <w:bCs/>
          <w:shd w:val="clear" w:color="auto" w:fill="FFFFFF"/>
        </w:rPr>
        <w:t>είναι η εξής. Α</w:t>
      </w:r>
      <w:r>
        <w:rPr>
          <w:rFonts w:eastAsia="Times New Roman" w:cs="Times New Roman"/>
          <w:bCs/>
          <w:shd w:val="clear" w:color="auto" w:fill="FFFFFF"/>
        </w:rPr>
        <w:t xml:space="preserve">φού θέλει η </w:t>
      </w:r>
      <w:r>
        <w:rPr>
          <w:rFonts w:eastAsia="Times New Roman"/>
          <w:bCs/>
          <w:shd w:val="clear" w:color="auto" w:fill="FFFFFF"/>
        </w:rPr>
        <w:t>συγκυβέρνηση</w:t>
      </w:r>
      <w:r>
        <w:rPr>
          <w:rFonts w:eastAsia="Times New Roman" w:cs="Times New Roman"/>
          <w:bCs/>
          <w:shd w:val="clear" w:color="auto" w:fill="FFFFFF"/>
        </w:rPr>
        <w:t xml:space="preserve"> ΣΥΡΙΖΑ-ΑΝΕΛ να βοηθήσει τη χώρα και την </w:t>
      </w:r>
      <w:r>
        <w:rPr>
          <w:rFonts w:eastAsia="Times New Roman" w:cs="Times New Roman"/>
          <w:bCs/>
          <w:shd w:val="clear" w:color="auto" w:fill="FFFFFF"/>
        </w:rPr>
        <w:t>π</w:t>
      </w:r>
      <w:r>
        <w:rPr>
          <w:rFonts w:eastAsia="Times New Roman" w:cs="Times New Roman"/>
          <w:bCs/>
          <w:shd w:val="clear" w:color="auto" w:fill="FFFFFF"/>
        </w:rPr>
        <w:t xml:space="preserve">αιδεία, για να βοηθήσει την </w:t>
      </w:r>
      <w:r>
        <w:rPr>
          <w:rFonts w:eastAsia="Times New Roman" w:cs="Times New Roman"/>
          <w:bCs/>
          <w:shd w:val="clear" w:color="auto" w:fill="FFFFFF"/>
        </w:rPr>
        <w:t>π</w:t>
      </w:r>
      <w:r>
        <w:rPr>
          <w:rFonts w:eastAsia="Times New Roman" w:cs="Times New Roman"/>
          <w:bCs/>
          <w:shd w:val="clear" w:color="auto" w:fill="FFFFFF"/>
        </w:rPr>
        <w:t xml:space="preserve">αιδεία καλά θα κάνει να την αφήσει έτσι όπως </w:t>
      </w:r>
      <w:r>
        <w:rPr>
          <w:rFonts w:eastAsia="Times New Roman"/>
          <w:bCs/>
          <w:shd w:val="clear" w:color="auto" w:fill="FFFFFF"/>
        </w:rPr>
        <w:t>είναι</w:t>
      </w:r>
      <w:r>
        <w:rPr>
          <w:rFonts w:eastAsia="Times New Roman" w:cs="Times New Roman"/>
          <w:bCs/>
          <w:shd w:val="clear" w:color="auto" w:fill="FFFFFF"/>
        </w:rPr>
        <w:t xml:space="preserve"> και να μην ανακατεύεται καθόλου με την </w:t>
      </w:r>
      <w:r>
        <w:rPr>
          <w:rFonts w:eastAsia="Times New Roman" w:cs="Times New Roman"/>
          <w:bCs/>
          <w:shd w:val="clear" w:color="auto" w:fill="FFFFFF"/>
        </w:rPr>
        <w:t>π</w:t>
      </w:r>
      <w:r>
        <w:rPr>
          <w:rFonts w:eastAsia="Times New Roman" w:cs="Times New Roman"/>
          <w:bCs/>
          <w:shd w:val="clear" w:color="auto" w:fill="FFFFFF"/>
        </w:rPr>
        <w:t xml:space="preserve">αιδεία και για </w:t>
      </w:r>
      <w:r>
        <w:rPr>
          <w:rFonts w:eastAsia="Times New Roman" w:cs="Times New Roman"/>
          <w:bCs/>
          <w:shd w:val="clear" w:color="auto" w:fill="FFFFFF"/>
        </w:rPr>
        <w:t xml:space="preserve">να βοηθήσει τη χώρα, θα πρέπει να παραιτηθεί και να πάμε σε εκλογές. </w:t>
      </w:r>
    </w:p>
    <w:p w14:paraId="35A8E8B0" w14:textId="77777777" w:rsidR="0078608B" w:rsidRDefault="00CA331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w:t>
      </w:r>
    </w:p>
    <w:p w14:paraId="35A8E8B1" w14:textId="77777777" w:rsidR="0078608B" w:rsidRDefault="00CA331D">
      <w:pPr>
        <w:spacing w:after="0" w:line="600" w:lineRule="auto"/>
        <w:ind w:firstLine="709"/>
        <w:jc w:val="center"/>
        <w:rPr>
          <w:rFonts w:eastAsia="Times New Roman" w:cs="Times New Roman"/>
        </w:rPr>
      </w:pPr>
      <w:r>
        <w:rPr>
          <w:rFonts w:eastAsia="Times New Roman" w:cs="Times New Roman"/>
        </w:rPr>
        <w:t>(Χειροκροτήματα από την πτέρυγα της Χρυσής Αυγής)</w:t>
      </w:r>
    </w:p>
    <w:p w14:paraId="35A8E8B2" w14:textId="77777777" w:rsidR="0078608B" w:rsidRDefault="00CA331D">
      <w:pPr>
        <w:spacing w:after="0" w:line="600" w:lineRule="auto"/>
        <w:ind w:firstLine="720"/>
        <w:jc w:val="both"/>
        <w:rPr>
          <w:rFonts w:eastAsia="Times New Roman" w:cs="Times New Roman"/>
        </w:rPr>
      </w:pPr>
      <w:r>
        <w:rPr>
          <w:rFonts w:eastAsia="Times New Roman"/>
          <w:b/>
          <w:bCs/>
        </w:rPr>
        <w:lastRenderedPageBreak/>
        <w:t>ΠΡΟΕΔΡΕΥΩΝ (Αναστάσιος Κουράκης):</w:t>
      </w:r>
      <w:r>
        <w:rPr>
          <w:rFonts w:eastAsia="Times New Roman" w:cs="Times New Roman"/>
        </w:rPr>
        <w:t xml:space="preserve"> Προχωρούμε στην κ</w:t>
      </w:r>
      <w:r>
        <w:rPr>
          <w:rFonts w:eastAsia="Times New Roman" w:cs="Times New Roman"/>
        </w:rPr>
        <w:t>.</w:t>
      </w:r>
      <w:r>
        <w:rPr>
          <w:rFonts w:eastAsia="Times New Roman" w:cs="Times New Roman"/>
        </w:rPr>
        <w:t xml:space="preserve"> Ευσταθία Γεωργοπούλου-Σαλτάρη</w:t>
      </w:r>
      <w:r>
        <w:rPr>
          <w:rFonts w:eastAsia="Times New Roman" w:cs="Times New Roman"/>
        </w:rPr>
        <w:t xml:space="preserve">, Βουλευτή του ΣΥΡΙΖΑ, η οποία έχει τον λόγο για επτά λεπτά. </w:t>
      </w:r>
    </w:p>
    <w:p w14:paraId="35A8E8B3" w14:textId="77777777" w:rsidR="0078608B" w:rsidRDefault="00CA331D">
      <w:pPr>
        <w:spacing w:after="0" w:line="600" w:lineRule="auto"/>
        <w:ind w:firstLine="720"/>
        <w:jc w:val="both"/>
        <w:rPr>
          <w:rFonts w:eastAsia="Times New Roman" w:cs="Times New Roman"/>
        </w:rPr>
      </w:pPr>
      <w:r>
        <w:rPr>
          <w:rFonts w:eastAsia="Times New Roman" w:cs="Times New Roman"/>
          <w:b/>
        </w:rPr>
        <w:t>ΕΥΣΤΑΘΙΑ ΓΕΩΡΓΟΠΟΥΛΟΥ-ΣΑΛΤΑΡΗ:</w:t>
      </w:r>
      <w:r>
        <w:rPr>
          <w:rFonts w:eastAsia="Times New Roman" w:cs="Times New Roman"/>
        </w:rPr>
        <w:t xml:space="preserve"> Ευχαριστώ πολύ, κύριε Πρόεδρε. </w:t>
      </w:r>
    </w:p>
    <w:p w14:paraId="35A8E8B4" w14:textId="77777777" w:rsidR="0078608B" w:rsidRDefault="00CA331D">
      <w:pPr>
        <w:spacing w:after="0" w:line="600" w:lineRule="auto"/>
        <w:ind w:firstLine="720"/>
        <w:jc w:val="both"/>
        <w:rPr>
          <w:rFonts w:eastAsia="Times New Roman" w:cs="Times New Roman"/>
        </w:rPr>
      </w:pPr>
      <w:r>
        <w:rPr>
          <w:rFonts w:eastAsia="Times New Roman" w:cs="Times New Roman"/>
        </w:rPr>
        <w:t xml:space="preserve">Κύριε Υπουργέ, κυρίες και κύριοι Βουλευτές, το παρόν νομοσχέδιο αφορά την ίδρυση νομικού προσώπου με τον τίτλο </w:t>
      </w:r>
      <w:r>
        <w:rPr>
          <w:rFonts w:eastAsia="Times New Roman" w:cs="Times New Roman"/>
        </w:rPr>
        <w:t>«</w:t>
      </w:r>
      <w:r>
        <w:rPr>
          <w:rFonts w:eastAsia="Times New Roman" w:cs="Times New Roman"/>
        </w:rPr>
        <w:t>Ελληνικό Ίδρυμα Έρε</w:t>
      </w:r>
      <w:r>
        <w:rPr>
          <w:rFonts w:eastAsia="Times New Roman" w:cs="Times New Roman"/>
        </w:rPr>
        <w:t>υνας και Καινοτομίας</w:t>
      </w:r>
      <w:r>
        <w:rPr>
          <w:rFonts w:eastAsia="Times New Roman" w:cs="Times New Roman"/>
        </w:rPr>
        <w:t>»</w:t>
      </w:r>
      <w:r>
        <w:rPr>
          <w:rFonts w:eastAsia="Times New Roman" w:cs="Times New Roman"/>
        </w:rPr>
        <w:t xml:space="preserve">, το γνωστό ως ΕΛΙΔΕΚ. </w:t>
      </w:r>
    </w:p>
    <w:p w14:paraId="35A8E8B5" w14:textId="77777777" w:rsidR="0078608B" w:rsidRDefault="00CA331D">
      <w:pPr>
        <w:spacing w:after="0" w:line="600" w:lineRule="auto"/>
        <w:ind w:firstLine="720"/>
        <w:jc w:val="both"/>
        <w:rPr>
          <w:rFonts w:eastAsia="Times New Roman" w:cs="Times New Roman"/>
        </w:rPr>
      </w:pPr>
      <w:r>
        <w:rPr>
          <w:rFonts w:eastAsia="Times New Roman" w:cs="Times New Roman"/>
        </w:rPr>
        <w:t>Ο σκοπός της ίδρυσής του εστιάζεται στη χρηματοδότηση ερευνητικών προγραμμάτων και στη χορήγηση υποτροφιών για έρευνα και καινοτομία, θέματα που αναλύθηκαν επαρκώς στις συνεδριάσεις της Επιτροπής Μορφωτικών Υποθ</w:t>
      </w:r>
      <w:r>
        <w:rPr>
          <w:rFonts w:eastAsia="Times New Roman" w:cs="Times New Roman"/>
        </w:rPr>
        <w:t xml:space="preserve">έσεων το αμέσως προηγούμενο διάστημα. </w:t>
      </w:r>
    </w:p>
    <w:p w14:paraId="35A8E8B6" w14:textId="77777777" w:rsidR="0078608B" w:rsidRDefault="00CA331D">
      <w:pPr>
        <w:spacing w:after="0" w:line="600" w:lineRule="auto"/>
        <w:ind w:firstLine="720"/>
        <w:jc w:val="both"/>
        <w:rPr>
          <w:rFonts w:eastAsia="Times New Roman" w:cs="Times New Roman"/>
        </w:rPr>
      </w:pPr>
      <w:r>
        <w:rPr>
          <w:rFonts w:eastAsia="Times New Roman" w:cs="Times New Roman"/>
        </w:rPr>
        <w:t>Ωστόσο, δεν μπορώ να μην αναφερθώ στις τοποθετήσεις Βουλευτών της Νέα</w:t>
      </w:r>
      <w:r>
        <w:rPr>
          <w:rFonts w:eastAsia="Times New Roman" w:cs="Times New Roman"/>
        </w:rPr>
        <w:t>ς</w:t>
      </w:r>
      <w:r>
        <w:rPr>
          <w:rFonts w:eastAsia="Times New Roman" w:cs="Times New Roman"/>
        </w:rPr>
        <w:t xml:space="preserve"> Δημοκρατίας και του ΠΑΣΟΚ κατά την πρώτη </w:t>
      </w:r>
      <w:r>
        <w:rPr>
          <w:rFonts w:eastAsia="Times New Roman"/>
        </w:rPr>
        <w:t>συνεδρίαση</w:t>
      </w:r>
      <w:r>
        <w:rPr>
          <w:rFonts w:eastAsia="Times New Roman" w:cs="Times New Roman"/>
        </w:rPr>
        <w:t xml:space="preserve"> της </w:t>
      </w:r>
      <w:r>
        <w:rPr>
          <w:rFonts w:eastAsia="Times New Roman" w:cs="Times New Roman"/>
        </w:rPr>
        <w:t>ε</w:t>
      </w:r>
      <w:r>
        <w:rPr>
          <w:rFonts w:eastAsia="Times New Roman" w:cs="Times New Roman"/>
        </w:rPr>
        <w:t>πιτροπής. Βέβαια, αυτό είχε και συνέχεια, όπως και σήμερα ακούσαμε από αυτά τα δύο κόμματ</w:t>
      </w:r>
      <w:r>
        <w:rPr>
          <w:rFonts w:eastAsia="Times New Roman" w:cs="Times New Roman"/>
        </w:rPr>
        <w:t>α, από τα οποία περιμέναμε και ελπίζαμε ότι θα αναγν</w:t>
      </w:r>
      <w:r>
        <w:rPr>
          <w:rFonts w:eastAsia="Times New Roman" w:cs="Times New Roman"/>
        </w:rPr>
        <w:t>ώ</w:t>
      </w:r>
      <w:r>
        <w:rPr>
          <w:rFonts w:eastAsia="Times New Roman" w:cs="Times New Roman"/>
        </w:rPr>
        <w:t>ρ</w:t>
      </w:r>
      <w:r>
        <w:rPr>
          <w:rFonts w:eastAsia="Times New Roman" w:cs="Times New Roman"/>
        </w:rPr>
        <w:t>ι</w:t>
      </w:r>
      <w:r>
        <w:rPr>
          <w:rFonts w:eastAsia="Times New Roman" w:cs="Times New Roman"/>
        </w:rPr>
        <w:t xml:space="preserve">ζαν ως </w:t>
      </w:r>
      <w:r>
        <w:rPr>
          <w:rFonts w:eastAsia="Times New Roman" w:cs="Times New Roman"/>
        </w:rPr>
        <w:lastRenderedPageBreak/>
        <w:t>θετική την έκβαση και τη δυνατότητα δανεισμού από την Ευρωπαϊκή Τράπεζα Επενδύσεων και θεωρούσαμε ότι θα μπορούσαμε να συνεννοηθούμε για κάποια επείγοντα αναπτυξιακά μέτρα που περιλαμβάνονται στ</w:t>
      </w:r>
      <w:r>
        <w:rPr>
          <w:rFonts w:eastAsia="Times New Roman" w:cs="Times New Roman"/>
        </w:rPr>
        <w:t xml:space="preserve">ο παρόν νομοσχέδιο. </w:t>
      </w:r>
    </w:p>
    <w:p w14:paraId="35A8E8B7" w14:textId="77777777" w:rsidR="0078608B" w:rsidRDefault="00CA331D">
      <w:pPr>
        <w:spacing w:after="0" w:line="600" w:lineRule="auto"/>
        <w:ind w:firstLine="720"/>
        <w:jc w:val="both"/>
        <w:rPr>
          <w:rFonts w:eastAsia="Times New Roman" w:cs="Times New Roman"/>
        </w:rPr>
      </w:pPr>
      <w:r>
        <w:rPr>
          <w:rFonts w:eastAsia="Times New Roman" w:cs="Times New Roman"/>
        </w:rPr>
        <w:t xml:space="preserve">Πραγματικά, χρειάζονται τόσο υψηλοί τόνοι; Αποδείχθηκε στη συνέχεια ότι ο κύριος Υπουργός έκανε πραγματική επεξεργασία σε όσα ειπώθηκαν και ελέχθησαν στις </w:t>
      </w:r>
      <w:r>
        <w:rPr>
          <w:rFonts w:eastAsia="Times New Roman"/>
        </w:rPr>
        <w:t xml:space="preserve">συνεδριάσεις και συμπεριέλαβε πάρα πολλές προτάσεις και κομμάτων και φορέων. </w:t>
      </w:r>
    </w:p>
    <w:p w14:paraId="35A8E8B8" w14:textId="77777777" w:rsidR="0078608B" w:rsidRDefault="00CA331D">
      <w:pPr>
        <w:spacing w:after="0" w:line="600" w:lineRule="auto"/>
        <w:ind w:firstLine="720"/>
        <w:jc w:val="both"/>
        <w:rPr>
          <w:rFonts w:eastAsia="Times New Roman"/>
        </w:rPr>
      </w:pPr>
      <w:r>
        <w:rPr>
          <w:rFonts w:eastAsia="Times New Roman"/>
        </w:rPr>
        <w:t>Το</w:t>
      </w:r>
      <w:r>
        <w:rPr>
          <w:rFonts w:eastAsia="Times New Roman"/>
        </w:rPr>
        <w:t xml:space="preserve"> ΕΛΙΔΕΚ, λοιπόν, αποτελεί ένα μεταρρυθμιστικό βήμα της </w:t>
      </w:r>
      <w:r>
        <w:rPr>
          <w:rFonts w:eastAsia="Times New Roman"/>
          <w:bCs/>
        </w:rPr>
        <w:t>Κυβέρνησης</w:t>
      </w:r>
      <w:r>
        <w:rPr>
          <w:rFonts w:eastAsia="Times New Roman"/>
        </w:rPr>
        <w:t xml:space="preserve"> στον τομέα της έρευνας, της καινοτομίας και της ανάπτυξης, στην κατεύθυνση αξιοποίησης του επιστημονικού δυναμικού της χώρας μας, ένα πεδίο που ο ιδιωτικός τομέας αγνόησε σε μεγάλο βαθμό τα </w:t>
      </w:r>
      <w:r>
        <w:rPr>
          <w:rFonts w:eastAsia="Times New Roman"/>
        </w:rPr>
        <w:t xml:space="preserve">προηγούμενα χρόνια. </w:t>
      </w:r>
    </w:p>
    <w:p w14:paraId="35A8E8B9" w14:textId="77777777" w:rsidR="0078608B" w:rsidRDefault="00CA331D">
      <w:pPr>
        <w:spacing w:after="0" w:line="600" w:lineRule="auto"/>
        <w:ind w:firstLine="720"/>
        <w:jc w:val="both"/>
        <w:rPr>
          <w:rFonts w:eastAsia="Times New Roman" w:cs="Times New Roman"/>
          <w:szCs w:val="24"/>
        </w:rPr>
      </w:pPr>
      <w:r>
        <w:rPr>
          <w:rFonts w:eastAsia="Times New Roman"/>
        </w:rPr>
        <w:t>Για να πούμε και κάποιες αλήθειες, οι ευθύνες</w:t>
      </w:r>
      <w:r>
        <w:rPr>
          <w:rFonts w:eastAsia="Times New Roman"/>
        </w:rPr>
        <w:t>,</w:t>
      </w:r>
      <w:r>
        <w:rPr>
          <w:rFonts w:eastAsia="Times New Roman"/>
        </w:rPr>
        <w:t xml:space="preserve"> που </w:t>
      </w:r>
      <w:r>
        <w:rPr>
          <w:rFonts w:eastAsia="Times New Roman"/>
          <w:bCs/>
          <w:shd w:val="clear" w:color="auto" w:fill="FFFFFF"/>
        </w:rPr>
        <w:t>υπάρχουν</w:t>
      </w:r>
      <w:r>
        <w:rPr>
          <w:rFonts w:eastAsia="Times New Roman"/>
        </w:rPr>
        <w:t xml:space="preserve"> σε πάρα πολύ μεγάλο βαθμό</w:t>
      </w:r>
      <w:r>
        <w:rPr>
          <w:rFonts w:eastAsia="Times New Roman"/>
        </w:rPr>
        <w:t>,</w:t>
      </w:r>
      <w:r>
        <w:rPr>
          <w:rFonts w:eastAsia="Times New Roman"/>
        </w:rPr>
        <w:t xml:space="preserve"> πού εντοπίζονται; </w:t>
      </w:r>
      <w:r>
        <w:rPr>
          <w:rFonts w:eastAsia="Times New Roman" w:cs="Times New Roman"/>
          <w:bCs/>
          <w:shd w:val="clear" w:color="auto" w:fill="FFFFFF"/>
        </w:rPr>
        <w:t xml:space="preserve"> </w:t>
      </w:r>
    </w:p>
    <w:p w14:paraId="35A8E8B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Ευθύνεται, λοιπόν, το παρασιτικό, διαπλεκόμενο μοντέλο επιχειρηματικότητας, </w:t>
      </w:r>
      <w:r>
        <w:rPr>
          <w:rFonts w:eastAsia="Times New Roman" w:cs="Times New Roman"/>
          <w:szCs w:val="24"/>
        </w:rPr>
        <w:t>το οποίο</w:t>
      </w:r>
      <w:r>
        <w:rPr>
          <w:rFonts w:eastAsia="Times New Roman" w:cs="Times New Roman"/>
          <w:szCs w:val="24"/>
        </w:rPr>
        <w:t xml:space="preserve"> στήριξαν οι προηγούμενες κυβερνήσεις</w:t>
      </w:r>
      <w:r>
        <w:rPr>
          <w:rFonts w:eastAsia="Times New Roman" w:cs="Times New Roman"/>
          <w:szCs w:val="24"/>
        </w:rPr>
        <w:t>,</w:t>
      </w:r>
      <w:r>
        <w:rPr>
          <w:rFonts w:eastAsia="Times New Roman" w:cs="Times New Roman"/>
          <w:szCs w:val="24"/>
        </w:rPr>
        <w:t xml:space="preserve"> της Νέας Δημοκρατίας και του ΠΑΣΟΚ</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 οποίες</w:t>
      </w:r>
      <w:r>
        <w:rPr>
          <w:rFonts w:eastAsia="Times New Roman" w:cs="Times New Roman"/>
          <w:szCs w:val="24"/>
        </w:rPr>
        <w:t xml:space="preserve"> είχαν ως χαρακτηριστικά την κρατικοδίαιτη επιχειρηματικότητα μαζί με την απουσία προστιθέμενης αξίας, που προσδίδει η έρευνα και η καινοτομία σε κλαδικό και διακλαδικό επίπεδο και το μοντέλο, που συνοψίζεται σ</w:t>
      </w:r>
      <w:r>
        <w:rPr>
          <w:rFonts w:eastAsia="Times New Roman" w:cs="Times New Roman"/>
          <w:szCs w:val="24"/>
        </w:rPr>
        <w:t xml:space="preserve">τη φράση, «τα κέρδη στις επιχειρήσεις και το επιχειρηματικό ρίσκο στην πλάτη του </w:t>
      </w:r>
      <w:r>
        <w:rPr>
          <w:rFonts w:eastAsia="Times New Roman" w:cs="Times New Roman"/>
          <w:szCs w:val="24"/>
        </w:rPr>
        <w:t>δ</w:t>
      </w:r>
      <w:r>
        <w:rPr>
          <w:rFonts w:eastAsia="Times New Roman" w:cs="Times New Roman"/>
          <w:szCs w:val="24"/>
        </w:rPr>
        <w:t xml:space="preserve">ημοσίου και των φορολογουμένων». </w:t>
      </w:r>
    </w:p>
    <w:p w14:paraId="35A8E8B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Αυτές ήταν οι επιδόσεις του πάλαι ποτέ δικομματισμού στον τομέα της επιχειρηματικότητας, με αποκορύφωμα την πλέον βίαιη, συμπυκνωμένη χρονικ</w:t>
      </w:r>
      <w:r>
        <w:rPr>
          <w:rFonts w:eastAsia="Times New Roman" w:cs="Times New Roman"/>
          <w:szCs w:val="24"/>
        </w:rPr>
        <w:t xml:space="preserve">ά και σε όγκο αποεπένδυση μετά τον πόλεμο. Σωρευτικά μπορούμε να αναφέρουμε ότι είναι 65 δισεκατομμύρια ευρώ μέχρι τα τέλη του 2014, που έχουμε στοιχεία. </w:t>
      </w:r>
    </w:p>
    <w:p w14:paraId="35A8E8B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Φυσικά, την επένδυση στην έρευνα και την καινοτομία σε ένα τέτοιο περιβάλλον δεν θα μπορούσαν να την </w:t>
      </w:r>
      <w:r>
        <w:rPr>
          <w:rFonts w:eastAsia="Times New Roman" w:cs="Times New Roman"/>
          <w:szCs w:val="24"/>
        </w:rPr>
        <w:t xml:space="preserve">αντέξουν παρά ελάχιστες επιχειρήσεις, ενώ ταυτόχρονα το </w:t>
      </w:r>
      <w:r>
        <w:rPr>
          <w:rFonts w:eastAsia="Times New Roman" w:cs="Times New Roman"/>
          <w:szCs w:val="24"/>
        </w:rPr>
        <w:t>δ</w:t>
      </w:r>
      <w:r>
        <w:rPr>
          <w:rFonts w:eastAsia="Times New Roman" w:cs="Times New Roman"/>
          <w:szCs w:val="24"/>
        </w:rPr>
        <w:t xml:space="preserve">ημόσιο συμβάδισε με τα παραπάνω, </w:t>
      </w:r>
      <w:r>
        <w:rPr>
          <w:rFonts w:eastAsia="Times New Roman" w:cs="Times New Roman"/>
          <w:szCs w:val="24"/>
        </w:rPr>
        <w:lastRenderedPageBreak/>
        <w:t>διαθέτοντας πολύ χαμηλές δημόσιες επενδύσεις και χρηματοδότηση. Στο 0,5% περίπου του ΑΕΠ καθήλωσαν τον προϋπολογισμό για την έρευνα, τη στιγμή που ο ευρωπαϊκός στόχος</w:t>
      </w:r>
      <w:r>
        <w:rPr>
          <w:rFonts w:eastAsia="Times New Roman" w:cs="Times New Roman"/>
          <w:szCs w:val="24"/>
        </w:rPr>
        <w:t xml:space="preserve"> είναι 3% μέχρι το 2020. </w:t>
      </w:r>
    </w:p>
    <w:p w14:paraId="35A8E8B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Σήμερα, οι ίδιοι φορείς της παραπάνω πολιτικής είναι αυτοί που μας κατηγόρησαν για σοβιετοποίηση. Ακόμα και στο παρόν νομοσχέδιο, έπειτα από τις παραπάνω επιδόσεις, όμως, επιμένουν να αυτοαποκαλούνται «κόμματα της επιχειρηματικότη</w:t>
      </w:r>
      <w:r>
        <w:rPr>
          <w:rFonts w:eastAsia="Times New Roman" w:cs="Times New Roman"/>
          <w:szCs w:val="24"/>
        </w:rPr>
        <w:t xml:space="preserve">τας». </w:t>
      </w:r>
    </w:p>
    <w:p w14:paraId="35A8E8B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Η παραπάνω σύγχυση της Αντιπολίτευσης δεν είναι τυχαία, αλλά είναι αποτέλεσμα της έλλειψης τόσο στρατηγικής όσο και αφηγήματος. Στην προ ημερησίας διατάξεως συζήτηση για την παιδεία, ο Αρχηγός της Νέας Δημοκρατίας είπε από τη μία πλευρά ότι θα πρέπε</w:t>
      </w:r>
      <w:r>
        <w:rPr>
          <w:rFonts w:eastAsia="Times New Roman" w:cs="Times New Roman"/>
          <w:szCs w:val="24"/>
        </w:rPr>
        <w:t>ι να απελευθερωθεί η τριτοβάθμια εκπαίδευση</w:t>
      </w:r>
      <w:r>
        <w:rPr>
          <w:rFonts w:eastAsia="Times New Roman" w:cs="Times New Roman"/>
          <w:szCs w:val="24"/>
        </w:rPr>
        <w:t>,</w:t>
      </w:r>
      <w:r>
        <w:rPr>
          <w:rFonts w:eastAsia="Times New Roman" w:cs="Times New Roman"/>
          <w:szCs w:val="24"/>
        </w:rPr>
        <w:t xml:space="preserve"> με την είσοδο του ιδιωτικού τομέα</w:t>
      </w:r>
      <w:r>
        <w:rPr>
          <w:rFonts w:eastAsia="Times New Roman" w:cs="Times New Roman"/>
          <w:szCs w:val="24"/>
        </w:rPr>
        <w:t>,</w:t>
      </w:r>
      <w:r>
        <w:rPr>
          <w:rFonts w:eastAsia="Times New Roman" w:cs="Times New Roman"/>
          <w:szCs w:val="24"/>
        </w:rPr>
        <w:t xml:space="preserve"> και από την άλλη πλευρά έλεγε ότι θα πρέπει να βγάζουμε μόνο τόσους γιατρούς όσους χρειαζόμαστε. </w:t>
      </w:r>
    </w:p>
    <w:p w14:paraId="35A8E8B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Πριν από λίγο, ο κ. Φορτσάκης ανέφερε ότι δεν είναι διασφαλισμένη η λειτουργία</w:t>
      </w:r>
      <w:r>
        <w:rPr>
          <w:rFonts w:eastAsia="Times New Roman" w:cs="Times New Roman"/>
          <w:szCs w:val="24"/>
        </w:rPr>
        <w:t xml:space="preserve"> του ΕΛΙΔΕΚ. Άρα να μην κάνουμε τίποτα, επειδή δεν είναι εξασφαλισμένη η λειτουργία του στο διηνεκές. Θα πρέπει να </w:t>
      </w:r>
      <w:r>
        <w:rPr>
          <w:rFonts w:eastAsia="Times New Roman" w:cs="Times New Roman"/>
          <w:szCs w:val="24"/>
        </w:rPr>
        <w:lastRenderedPageBreak/>
        <w:t xml:space="preserve">καθίσουμε με σταυρωμένα τα χέρια. Ο κύριος Υπουργός, όμως, τοποθετήθηκε κι έβαλε τα πράγματα στη θέση τους ως ακριβώς έχουν. </w:t>
      </w:r>
    </w:p>
    <w:p w14:paraId="35A8E8C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Σε αυτό, λοιπόν</w:t>
      </w:r>
      <w:r>
        <w:rPr>
          <w:rFonts w:eastAsia="Times New Roman" w:cs="Times New Roman"/>
          <w:szCs w:val="24"/>
        </w:rPr>
        <w:t xml:space="preserve">, το νομοσχέδιο –επιστρέφω πάλι- στην πρώτη συνεδρίαση, ταυτόχρονα, από τη μία πλευρά κατηγορήσατε ότι για το συγκεκριμένο </w:t>
      </w:r>
      <w:r>
        <w:rPr>
          <w:rFonts w:eastAsia="Times New Roman" w:cs="Times New Roman"/>
          <w:szCs w:val="24"/>
        </w:rPr>
        <w:t>ί</w:t>
      </w:r>
      <w:r>
        <w:rPr>
          <w:rFonts w:eastAsia="Times New Roman" w:cs="Times New Roman"/>
          <w:szCs w:val="24"/>
        </w:rPr>
        <w:t xml:space="preserve">δρυμα όλα θα καθορίζονται από το Υπουργείο και ότι το </w:t>
      </w:r>
      <w:r>
        <w:rPr>
          <w:rFonts w:eastAsia="Times New Roman" w:cs="Times New Roman"/>
          <w:szCs w:val="24"/>
        </w:rPr>
        <w:t>ί</w:t>
      </w:r>
      <w:r>
        <w:rPr>
          <w:rFonts w:eastAsia="Times New Roman" w:cs="Times New Roman"/>
          <w:szCs w:val="24"/>
        </w:rPr>
        <w:t>δρυμα δεν θα έχει την απαραίτητη αυτονομία, ενώ</w:t>
      </w:r>
      <w:r>
        <w:rPr>
          <w:rFonts w:eastAsia="Times New Roman" w:cs="Times New Roman"/>
          <w:szCs w:val="24"/>
        </w:rPr>
        <w:t>,</w:t>
      </w:r>
      <w:r>
        <w:rPr>
          <w:rFonts w:eastAsia="Times New Roman" w:cs="Times New Roman"/>
          <w:szCs w:val="24"/>
        </w:rPr>
        <w:t xml:space="preserve"> από την άλλη πλευρά, ότι δεν</w:t>
      </w:r>
      <w:r>
        <w:rPr>
          <w:rFonts w:eastAsia="Times New Roman" w:cs="Times New Roman"/>
          <w:szCs w:val="24"/>
        </w:rPr>
        <w:t xml:space="preserve"> χρειάζεται η ίδρυσή του, αφού ήδη υπάρχει η Γενική Γραμματεία Έρευνας και Τεχνολογίας, η οποία όμως είναι οργανικά δομή του Υπουργείου. Έχουμε αφ</w:t>
      </w:r>
      <w:r>
        <w:rPr>
          <w:rFonts w:eastAsia="Times New Roman" w:cs="Times New Roman"/>
          <w:szCs w:val="24"/>
        </w:rPr>
        <w:t xml:space="preserve">’ </w:t>
      </w:r>
      <w:r>
        <w:rPr>
          <w:rFonts w:eastAsia="Times New Roman" w:cs="Times New Roman"/>
          <w:szCs w:val="24"/>
        </w:rPr>
        <w:t>ενός πλήρη παραποίηση της πραγματικότητας και αφ</w:t>
      </w:r>
      <w:r>
        <w:rPr>
          <w:rFonts w:eastAsia="Times New Roman" w:cs="Times New Roman"/>
          <w:szCs w:val="24"/>
        </w:rPr>
        <w:t xml:space="preserve">’ </w:t>
      </w:r>
      <w:r>
        <w:rPr>
          <w:rFonts w:eastAsia="Times New Roman" w:cs="Times New Roman"/>
          <w:szCs w:val="24"/>
        </w:rPr>
        <w:t>ετέρου απουσία καθαρής άποψης. Άρα κάνουμε κριτική για την</w:t>
      </w:r>
      <w:r>
        <w:rPr>
          <w:rFonts w:eastAsia="Times New Roman" w:cs="Times New Roman"/>
          <w:szCs w:val="24"/>
        </w:rPr>
        <w:t xml:space="preserve"> κριτική και πολιτικό αδιέξοδο. </w:t>
      </w:r>
    </w:p>
    <w:p w14:paraId="35A8E8C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Μας είπατε ότι ο Υπουργός δεν πρέπει να είναι σε έναν εποπτευόμενο φορέα, σε ένα νομικό πρόσωπο ιδιωτικού δικαίου και να έχει το δικαίωμα να προβάλλει μη δεσμευτική ένσταση για κάποιο μέλος της διοίκησης. Και ο Υπουργός το </w:t>
      </w:r>
      <w:r>
        <w:rPr>
          <w:rFonts w:eastAsia="Times New Roman" w:cs="Times New Roman"/>
          <w:szCs w:val="24"/>
        </w:rPr>
        <w:t xml:space="preserve">δέχθηκε αυτό. </w:t>
      </w:r>
    </w:p>
    <w:p w14:paraId="35A8E8C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Το μείζον θέμα, κατά την άποψή μου, είναι το υψηλά εξειδικευμένο επιστημονικό δυναμικό της χώρας. Κι εκεί είναι που πρέπει να εστιάσουμε. Εσείς πώς το υποστηρίξατε; Τι κάνατε τότε που η χώρα είχε τη δυνατότητα να δανείζετ</w:t>
      </w:r>
      <w:r>
        <w:rPr>
          <w:rFonts w:eastAsia="Times New Roman" w:cs="Times New Roman"/>
          <w:szCs w:val="24"/>
        </w:rPr>
        <w:t>αι</w:t>
      </w:r>
      <w:r>
        <w:rPr>
          <w:rFonts w:eastAsia="Times New Roman" w:cs="Times New Roman"/>
          <w:szCs w:val="24"/>
        </w:rPr>
        <w:t xml:space="preserve"> φθηνά από τις αγο</w:t>
      </w:r>
      <w:r>
        <w:rPr>
          <w:rFonts w:eastAsia="Times New Roman" w:cs="Times New Roman"/>
          <w:szCs w:val="24"/>
        </w:rPr>
        <w:t>ρές; Δεν κάνατε τίποτα. Και σήμερα που εμείς</w:t>
      </w:r>
      <w:r>
        <w:rPr>
          <w:rFonts w:eastAsia="Times New Roman" w:cs="Times New Roman"/>
          <w:szCs w:val="24"/>
        </w:rPr>
        <w:t>,</w:t>
      </w:r>
      <w:r>
        <w:rPr>
          <w:rFonts w:eastAsia="Times New Roman" w:cs="Times New Roman"/>
          <w:szCs w:val="24"/>
        </w:rPr>
        <w:t xml:space="preserve"> με το μαχαίρι στο</w:t>
      </w:r>
      <w:r>
        <w:rPr>
          <w:rFonts w:eastAsia="Times New Roman" w:cs="Times New Roman"/>
          <w:szCs w:val="24"/>
        </w:rPr>
        <w:t>ν</w:t>
      </w:r>
      <w:r>
        <w:rPr>
          <w:rFonts w:eastAsia="Times New Roman" w:cs="Times New Roman"/>
          <w:szCs w:val="24"/>
        </w:rPr>
        <w:t xml:space="preserve"> λαιμό και τη δημοσιονομική ασφυξία και την επιτροπεία που κληρονομήσαμε</w:t>
      </w:r>
      <w:r>
        <w:rPr>
          <w:rFonts w:eastAsia="Times New Roman" w:cs="Times New Roman"/>
          <w:szCs w:val="24"/>
        </w:rPr>
        <w:t>,</w:t>
      </w:r>
      <w:r>
        <w:rPr>
          <w:rFonts w:eastAsia="Times New Roman" w:cs="Times New Roman"/>
          <w:szCs w:val="24"/>
        </w:rPr>
        <w:t xml:space="preserve"> καταφέραμε να βρούμε εναλλακτική πηγή στοχευμένου δανεισμού με πολύ καλούς όρους, εσείς βάλλετε ομαδόν για το ότι δεν </w:t>
      </w:r>
      <w:r>
        <w:rPr>
          <w:rFonts w:eastAsia="Times New Roman" w:cs="Times New Roman"/>
          <w:szCs w:val="24"/>
        </w:rPr>
        <w:t xml:space="preserve">είχαν δημοσιοποιηθεί οι όροι της σύμβασης. </w:t>
      </w:r>
    </w:p>
    <w:p w14:paraId="35A8E8C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Επίσης, για το γεγονός ότι οι κοινωνικές επιστήμες και η βασική έρευνα δεν είναι επιλέξιμα πεδία στο νέο ΕΣΠΑ</w:t>
      </w:r>
      <w:r>
        <w:rPr>
          <w:rFonts w:eastAsia="Times New Roman" w:cs="Times New Roman"/>
          <w:szCs w:val="24"/>
        </w:rPr>
        <w:t>,</w:t>
      </w:r>
      <w:r>
        <w:rPr>
          <w:rFonts w:eastAsia="Times New Roman" w:cs="Times New Roman"/>
          <w:szCs w:val="24"/>
        </w:rPr>
        <w:t xml:space="preserve"> για διάφορους λόγους μέχρι το 2020</w:t>
      </w:r>
      <w:r>
        <w:rPr>
          <w:rFonts w:eastAsia="Times New Roman" w:cs="Times New Roman"/>
          <w:szCs w:val="24"/>
        </w:rPr>
        <w:t>,</w:t>
      </w:r>
      <w:r>
        <w:rPr>
          <w:rFonts w:eastAsia="Times New Roman" w:cs="Times New Roman"/>
          <w:szCs w:val="24"/>
        </w:rPr>
        <w:t xml:space="preserve"> δεν είχατε πρόταση. Εμείς παρουσιάζουμε αυτό το εναλλακτικό σχέδι</w:t>
      </w:r>
      <w:r>
        <w:rPr>
          <w:rFonts w:eastAsia="Times New Roman" w:cs="Times New Roman"/>
          <w:szCs w:val="24"/>
        </w:rPr>
        <w:t xml:space="preserve">ο με το </w:t>
      </w:r>
      <w:r>
        <w:rPr>
          <w:rFonts w:eastAsia="Times New Roman" w:cs="Times New Roman"/>
          <w:szCs w:val="24"/>
        </w:rPr>
        <w:t>ί</w:t>
      </w:r>
      <w:r>
        <w:rPr>
          <w:rFonts w:eastAsia="Times New Roman" w:cs="Times New Roman"/>
          <w:szCs w:val="24"/>
        </w:rPr>
        <w:t>δρυμα</w:t>
      </w:r>
      <w:r>
        <w:rPr>
          <w:rFonts w:eastAsia="Times New Roman" w:cs="Times New Roman"/>
          <w:szCs w:val="24"/>
        </w:rPr>
        <w:t>,</w:t>
      </w:r>
      <w:r>
        <w:rPr>
          <w:rFonts w:eastAsia="Times New Roman" w:cs="Times New Roman"/>
          <w:szCs w:val="24"/>
        </w:rPr>
        <w:t xml:space="preserve"> που θα μπορούν να συνεχίσουν να χρηματοδοτούνται και αυτά τα γνωστικά αντικείμενα. Βεβαίως, αν κάποιος ακούσει τις τοποθετήσεις σας, αντιλαμβάνεται ότι για εσάς έρευνα είναι μόνο και μόνο ό,τι μπορεί να αξιοποιηθεί στην παραγωγή και τη βιομ</w:t>
      </w:r>
      <w:r>
        <w:rPr>
          <w:rFonts w:eastAsia="Times New Roman" w:cs="Times New Roman"/>
          <w:szCs w:val="24"/>
        </w:rPr>
        <w:t>ηχανία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τα λόγια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βέβαια. Εμείς, όμως, μεριμνούμε ταυτόχρονα και για τη χρηματοδότηση βασικής έρευνας και για την επιχορήγηση νεοφυών επιχειρήσεων, που θα αναπτύσσουν ερευνητικά αποτελέσματα. </w:t>
      </w:r>
    </w:p>
    <w:p w14:paraId="35A8E8C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Τα προηγούμενα χρόνια και λόγω εξαετούς αδιοριστίας στην τριτο</w:t>
      </w:r>
      <w:r>
        <w:rPr>
          <w:rFonts w:eastAsia="Times New Roman" w:cs="Times New Roman"/>
          <w:szCs w:val="24"/>
        </w:rPr>
        <w:t>βάθμια εκπαίδευση συσσωρεύθηκαν στρατιές νέων με διδακτορικά και ερευνητικές ιδέες</w:t>
      </w:r>
      <w:r>
        <w:rPr>
          <w:rFonts w:eastAsia="Times New Roman" w:cs="Times New Roman"/>
          <w:szCs w:val="24"/>
        </w:rPr>
        <w:t>,</w:t>
      </w:r>
      <w:r>
        <w:rPr>
          <w:rFonts w:eastAsia="Times New Roman" w:cs="Times New Roman"/>
          <w:szCs w:val="24"/>
        </w:rPr>
        <w:t xml:space="preserve"> οι οποίοι έβλεπαν -οι νέοι επιστήμονες- παντού αδιαφάνεια, ελαστικές εργασιακές σχέσεις και μπλοκάκια, γραφειοκρατία. Αντί να βοηθήσετε να έχουν ένα περιβάλλον όπου θα μπορ</w:t>
      </w:r>
      <w:r>
        <w:rPr>
          <w:rFonts w:eastAsia="Times New Roman" w:cs="Times New Roman"/>
          <w:szCs w:val="24"/>
        </w:rPr>
        <w:t xml:space="preserve">ούν να δουλέψουν τις ιδέες τους και να προσφέρουν για το καλό της χώρας απερίσπαστα την επιστημονική τους έρευνα, εξακολουθείτε να υποστηρίζετε ότι πρέπει να διαιωνιστεί αυτό το καθεστώς. </w:t>
      </w:r>
    </w:p>
    <w:p w14:paraId="35A8E8C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Το περιέγραψε πολύ εύστοχα ο εισηγητής μας, ο κ. Γαβρόγλου</w:t>
      </w:r>
      <w:r>
        <w:rPr>
          <w:rFonts w:eastAsia="Times New Roman" w:cs="Times New Roman"/>
          <w:szCs w:val="24"/>
        </w:rPr>
        <w:t xml:space="preserve">, ότι πρόκειται για ένα κουρασμένο δυναμικό. Αυτοί είναι, μεταξύ άλλων, που φεύγουν στο εξωτερικό, για τους οποίους στα λόγια τόσο πολύ εσείς κόπτεστε. </w:t>
      </w:r>
    </w:p>
    <w:p w14:paraId="35A8E8C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Εμείς πραγματικά αυτούς τους νέους, όπως και κάθε εργαζόμενο με ελαστικές σχέσεις εργασίας, τους έχουμε</w:t>
      </w:r>
      <w:r>
        <w:rPr>
          <w:rFonts w:eastAsia="Times New Roman" w:cs="Times New Roman"/>
          <w:szCs w:val="24"/>
        </w:rPr>
        <w:t xml:space="preserve"> στον νου μας. Σε αυτή τη γενιά επενδύουμε και σε αυτούς στηριζόμαστε και γι’ αυτό τα προβλήματά τους καθοδηγούν τις πολιτικές μας. </w:t>
      </w:r>
    </w:p>
    <w:p w14:paraId="35A8E8C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Πολλοί εξ αυτών των μεταδιδακτορικών φοιτητών περίμεναν τη δυνατότητα να μπορούν να είναι επικεφαλής ερευνητικών ομάδων στα</w:t>
      </w:r>
      <w:r>
        <w:rPr>
          <w:rFonts w:eastAsia="Times New Roman" w:cs="Times New Roman"/>
          <w:szCs w:val="24"/>
        </w:rPr>
        <w:t xml:space="preserve"> πρότυπα χρηματοδοτήσεων που παρέχει το Ευρωπαϊκό Κέντρο Έρευνας. Τώρα εμείς αυτό το κάνουμε πράξη άμεσα και έτσι θα μπορούν</w:t>
      </w:r>
      <w:r>
        <w:rPr>
          <w:rFonts w:eastAsia="Times New Roman" w:cs="Times New Roman"/>
          <w:szCs w:val="24"/>
        </w:rPr>
        <w:t>,</w:t>
      </w:r>
      <w:r>
        <w:rPr>
          <w:rFonts w:eastAsia="Times New Roman" w:cs="Times New Roman"/>
          <w:szCs w:val="24"/>
        </w:rPr>
        <w:t xml:space="preserve"> μεταξύ άλλων</w:t>
      </w:r>
      <w:r>
        <w:rPr>
          <w:rFonts w:eastAsia="Times New Roman" w:cs="Times New Roman"/>
          <w:szCs w:val="24"/>
        </w:rPr>
        <w:t>,</w:t>
      </w:r>
      <w:r>
        <w:rPr>
          <w:rFonts w:eastAsia="Times New Roman" w:cs="Times New Roman"/>
          <w:szCs w:val="24"/>
        </w:rPr>
        <w:t xml:space="preserve"> να επιλέγουν και να μη δουλέψουν με μπλοκάκι, αλλά με σύμβαση ορισμένου χρόνου και τους δίνουμε τη δυνατότητα να δου</w:t>
      </w:r>
      <w:r>
        <w:rPr>
          <w:rFonts w:eastAsia="Times New Roman" w:cs="Times New Roman"/>
          <w:szCs w:val="24"/>
        </w:rPr>
        <w:t xml:space="preserve">λέψουν οι ίδιοι πάνω στις ιδέες τους και να είναι κύριοι αυτών, όπως μπορούν σήμερα τα μέλη ΔΕΠ. </w:t>
      </w:r>
    </w:p>
    <w:p w14:paraId="35A8E8C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Σε πολλές χώρες του εξωτερικού, που τόσο πολύ εσείς διαφημίζετε, κριτήριο για την ποιότητα και την επιτυχία ενός ερευνητικού εργαστηρίου αποτελεί</w:t>
      </w:r>
      <w:r>
        <w:rPr>
          <w:rFonts w:eastAsia="Times New Roman" w:cs="Times New Roman"/>
          <w:szCs w:val="24"/>
        </w:rPr>
        <w:t>,</w:t>
      </w:r>
      <w:r>
        <w:rPr>
          <w:rFonts w:eastAsia="Times New Roman" w:cs="Times New Roman"/>
          <w:szCs w:val="24"/>
        </w:rPr>
        <w:t xml:space="preserve"> μεταξύ άλλω</w:t>
      </w:r>
      <w:r>
        <w:rPr>
          <w:rFonts w:eastAsia="Times New Roman" w:cs="Times New Roman"/>
          <w:szCs w:val="24"/>
        </w:rPr>
        <w:t>ν</w:t>
      </w:r>
      <w:r>
        <w:rPr>
          <w:rFonts w:eastAsia="Times New Roman" w:cs="Times New Roman"/>
          <w:szCs w:val="24"/>
        </w:rPr>
        <w:t>,</w:t>
      </w:r>
      <w:r>
        <w:rPr>
          <w:rFonts w:eastAsia="Times New Roman" w:cs="Times New Roman"/>
          <w:szCs w:val="24"/>
        </w:rPr>
        <w:t xml:space="preserve"> και το πόσοι μεταδιδακτορικοί καταφέρνουν να γίνουν επικεφαλής ομάδων. Εσείς, αλήθεια, τόσα χρόνια αυτό γιατί δεν το κάνατε; Η κοινωνία και βλέπει και καταλαβαίνει.</w:t>
      </w:r>
    </w:p>
    <w:p w14:paraId="35A8E8C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Θα ήθελα να αναφερθώ σε ένα εξαιρετικό εγχείρημα του ελληνικού δορυφόρου </w:t>
      </w:r>
      <w:r>
        <w:rPr>
          <w:rFonts w:eastAsia="Times New Roman" w:cs="Times New Roman"/>
          <w:szCs w:val="24"/>
        </w:rPr>
        <w:t>τ</w:t>
      </w:r>
      <w:r>
        <w:rPr>
          <w:rFonts w:eastAsia="Times New Roman" w:cs="Times New Roman"/>
          <w:szCs w:val="24"/>
        </w:rPr>
        <w:t>ου Πανεπιστημί</w:t>
      </w:r>
      <w:r>
        <w:rPr>
          <w:rFonts w:eastAsia="Times New Roman" w:cs="Times New Roman"/>
          <w:szCs w:val="24"/>
        </w:rPr>
        <w:t>ου Πατρών το</w:t>
      </w:r>
      <w:r>
        <w:rPr>
          <w:rFonts w:eastAsia="Times New Roman" w:cs="Times New Roman"/>
          <w:szCs w:val="24"/>
        </w:rPr>
        <w:t>υ</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UPS</w:t>
      </w:r>
      <w:r>
        <w:rPr>
          <w:rFonts w:eastAsia="Times New Roman" w:cs="Times New Roman"/>
          <w:szCs w:val="24"/>
          <w:lang w:val="en-US"/>
        </w:rPr>
        <w:t>AT</w:t>
      </w:r>
      <w:r>
        <w:rPr>
          <w:rFonts w:eastAsia="Times New Roman" w:cs="Times New Roman"/>
          <w:szCs w:val="24"/>
        </w:rPr>
        <w:t>»</w:t>
      </w:r>
      <w:r>
        <w:rPr>
          <w:rFonts w:eastAsia="Times New Roman" w:cs="Times New Roman"/>
          <w:szCs w:val="24"/>
        </w:rPr>
        <w:t xml:space="preserve">, το οποίο δεν έχω χρόνο να αναλύσω, για να δούμε τι μπορούνε να πετύχουνε οι Έλληνες ερευνητές στα ελληνικά πανεπιστήμια, όπως και τη διάταξη του </w:t>
      </w:r>
      <w:r>
        <w:rPr>
          <w:rFonts w:eastAsia="Times New Roman" w:cs="Times New Roman"/>
          <w:szCs w:val="24"/>
        </w:rPr>
        <w:t>«</w:t>
      </w:r>
      <w:r>
        <w:rPr>
          <w:rFonts w:eastAsia="Times New Roman" w:cs="Times New Roman"/>
          <w:szCs w:val="24"/>
          <w:lang w:val="en-US"/>
        </w:rPr>
        <w:t>SEATRAC</w:t>
      </w:r>
      <w:r>
        <w:rPr>
          <w:rFonts w:eastAsia="Times New Roman" w:cs="Times New Roman"/>
          <w:szCs w:val="24"/>
        </w:rPr>
        <w:t>»</w:t>
      </w:r>
      <w:r>
        <w:rPr>
          <w:rFonts w:eastAsia="Times New Roman" w:cs="Times New Roman"/>
          <w:szCs w:val="24"/>
        </w:rPr>
        <w:t xml:space="preserve">, που πάλι είναι ένα προϊόν έρευνας του ίδιου </w:t>
      </w:r>
      <w:r>
        <w:rPr>
          <w:rFonts w:eastAsia="Times New Roman" w:cs="Times New Roman"/>
          <w:szCs w:val="24"/>
        </w:rPr>
        <w:t>πανεπιστημίου, του</w:t>
      </w:r>
      <w:r>
        <w:rPr>
          <w:rFonts w:eastAsia="Times New Roman" w:cs="Times New Roman"/>
          <w:szCs w:val="24"/>
        </w:rPr>
        <w:t xml:space="preserve"> Πανεπιστημίου </w:t>
      </w:r>
      <w:r>
        <w:rPr>
          <w:rFonts w:eastAsia="Times New Roman" w:cs="Times New Roman"/>
          <w:szCs w:val="24"/>
        </w:rPr>
        <w:t>Πατρών, το οποίο αναδεικνύει και το κοινωνικό πρόσωπο που μπορεί να έχει η καινοτομία.</w:t>
      </w:r>
    </w:p>
    <w:p w14:paraId="35A8E8C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Τέλος, κύριε Υπουργέ, θα ήθελα να εκφράσω την ικανοποίησή μου για το γεγονός ότι εξετάστηκε το θέμα της εκπροσώπησης των ΤΕΙ στη γενική συνέλευση του ΕΛΙΔΕΚ</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ας μεταφέρ</w:t>
      </w:r>
      <w:r>
        <w:rPr>
          <w:rFonts w:eastAsia="Times New Roman" w:cs="Times New Roman"/>
          <w:szCs w:val="24"/>
        </w:rPr>
        <w:t xml:space="preserve">ω σχετικά ένα παράδειγμα από το ΤΕΙ Αμαλιάδας, όπου ο υψηλής τεχνολογίας εξοπλισμός του εδαφολογικού εργαστηρίου </w:t>
      </w:r>
      <w:r>
        <w:rPr>
          <w:rFonts w:eastAsia="Times New Roman" w:cs="Times New Roman"/>
          <w:szCs w:val="24"/>
        </w:rPr>
        <w:lastRenderedPageBreak/>
        <w:t>του Τμήματος Τεχνολόγων Γεωπόνων αποτελεί υποδομή που μπορεί να βοηθήσει στην περαιτέρω ανάπτυξη και τη σημαντική έρευνα, από την οποία ο πρωτο</w:t>
      </w:r>
      <w:r>
        <w:rPr>
          <w:rFonts w:eastAsia="Times New Roman" w:cs="Times New Roman"/>
          <w:szCs w:val="24"/>
        </w:rPr>
        <w:t>γενής τομέας εν γένει και η τοπική παραγωγή μπορούν να επωφεληθούν από τα αποτελέσματ</w:t>
      </w:r>
      <w:r>
        <w:rPr>
          <w:rFonts w:eastAsia="Times New Roman" w:cs="Times New Roman"/>
          <w:szCs w:val="24"/>
        </w:rPr>
        <w:t>ά</w:t>
      </w:r>
      <w:r>
        <w:rPr>
          <w:rFonts w:eastAsia="Times New Roman" w:cs="Times New Roman"/>
          <w:szCs w:val="24"/>
        </w:rPr>
        <w:t xml:space="preserve"> της και θεωρείται πάρα πολύ υποσχόμενος μοχλός ανάπτυξης για την περιοχή.</w:t>
      </w:r>
    </w:p>
    <w:p w14:paraId="35A8E8C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Ευχαριστώ.</w:t>
      </w:r>
    </w:p>
    <w:p w14:paraId="35A8E8CC" w14:textId="77777777" w:rsidR="0078608B" w:rsidRDefault="00CA331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A8E8CD"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w:t>
      </w:r>
      <w:r>
        <w:rPr>
          <w:rFonts w:eastAsia="Times New Roman" w:cs="Times New Roman"/>
          <w:szCs w:val="24"/>
        </w:rPr>
        <w:t>στούμε την κ. Ευσταθία Γεωργοπούλου-Σαλτάρη, Βουλευτή του ΣΥΡΙΖΑ.</w:t>
      </w:r>
    </w:p>
    <w:p w14:paraId="35A8E8C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Τον λόγο έχει ο κ. Γεώργιος Στύλιος, Βουλευτής της Νέας Δημοκρατίας, για επτά λεπτά.</w:t>
      </w:r>
    </w:p>
    <w:p w14:paraId="35A8E8CF"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Ευχαριστώ πολύ, κύριε Πρόεδρε.</w:t>
      </w:r>
    </w:p>
    <w:p w14:paraId="35A8E8D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συζητούμε σήμερα το </w:t>
      </w:r>
      <w:r>
        <w:rPr>
          <w:rFonts w:eastAsia="Times New Roman" w:cs="Times New Roman"/>
          <w:szCs w:val="24"/>
        </w:rPr>
        <w:t>νομοσχέδιο</w:t>
      </w:r>
      <w:r>
        <w:rPr>
          <w:rFonts w:eastAsia="Times New Roman" w:cs="Times New Roman"/>
          <w:szCs w:val="24"/>
        </w:rPr>
        <w:t>:</w:t>
      </w:r>
      <w:r>
        <w:rPr>
          <w:rFonts w:eastAsia="Times New Roman" w:cs="Times New Roman"/>
          <w:szCs w:val="24"/>
        </w:rPr>
        <w:t xml:space="preserve"> «Ελληνικό Ίδρυμα Έρευνας και </w:t>
      </w:r>
      <w:r>
        <w:rPr>
          <w:rFonts w:eastAsia="Times New Roman" w:cs="Times New Roman"/>
          <w:szCs w:val="24"/>
        </w:rPr>
        <w:t>Καινοτομ</w:t>
      </w:r>
      <w:r>
        <w:rPr>
          <w:rFonts w:eastAsia="Times New Roman" w:cs="Times New Roman"/>
          <w:szCs w:val="24"/>
        </w:rPr>
        <w:t>ίας και άλλες διατάξεις». Θέλω να κάνω δυο γενικές παρατηρήσεις πριν προχωρήσω και αναφερθώ στο νομοσχέδιο και στα ζητήματα τα οποία θίγει και τα οποία αφορά.</w:t>
      </w:r>
    </w:p>
    <w:p w14:paraId="35A8E8D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Η πρώτη έχει να κάνει με το περιβάλλον στο οποίο</w:t>
      </w:r>
      <w:r>
        <w:rPr>
          <w:rFonts w:eastAsia="Times New Roman" w:cs="Times New Roman"/>
          <w:szCs w:val="24"/>
        </w:rPr>
        <w:t xml:space="preserve"> βρισκόμαστε. Από ό,τι φαίνεται, μπαίνουμε στον πιο βαρύ και δύσκολο οικονομικά χειμώνα της περιόδου της κρίσης. Παρά τις συνεχείς θυσίες των Ελλήνων τα τελευταία χρόνια</w:t>
      </w:r>
      <w:r>
        <w:rPr>
          <w:rFonts w:eastAsia="Times New Roman" w:cs="Times New Roman"/>
          <w:szCs w:val="24"/>
        </w:rPr>
        <w:t>,</w:t>
      </w:r>
      <w:r>
        <w:rPr>
          <w:rFonts w:eastAsia="Times New Roman" w:cs="Times New Roman"/>
          <w:szCs w:val="24"/>
        </w:rPr>
        <w:t xml:space="preserve"> βρισκόμαστε ουσιαστικά στο σημείο μηδέν. Η Κυβέρνηση ΣΥΡΙΖΑ-ΑΝΕΛ γύρισε τη χώρα πίσω </w:t>
      </w:r>
      <w:r>
        <w:rPr>
          <w:rFonts w:eastAsia="Times New Roman" w:cs="Times New Roman"/>
          <w:szCs w:val="24"/>
        </w:rPr>
        <w:t xml:space="preserve">και εκείνο το οποίο προσδοκά ως στόχο και επιδίωξη για το 2017 είναι να επιστρέψουμε στα οικονομικά στοιχεία του 2014. </w:t>
      </w:r>
      <w:r>
        <w:rPr>
          <w:rFonts w:eastAsia="Times New Roman" w:cs="Times New Roman"/>
          <w:szCs w:val="24"/>
        </w:rPr>
        <w:t>Β</w:t>
      </w:r>
      <w:r>
        <w:rPr>
          <w:rFonts w:eastAsia="Times New Roman" w:cs="Times New Roman"/>
          <w:szCs w:val="24"/>
        </w:rPr>
        <w:t xml:space="preserve">έβαια, όλα αυτά με ένα τεράστιο κόστος για τους Έλληνες πολίτες. </w:t>
      </w:r>
    </w:p>
    <w:p w14:paraId="35A8E8D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Ποιο είναι αυτό το κόστος; Τράπεζες κλειστές, τρίτο μνημόνιο, μέτρα επ</w:t>
      </w:r>
      <w:r>
        <w:rPr>
          <w:rFonts w:eastAsia="Times New Roman" w:cs="Times New Roman"/>
          <w:szCs w:val="24"/>
        </w:rPr>
        <w:t xml:space="preserve">ί μέτρων, κατάργηση του ΕΚΑΣ, περικοπές </w:t>
      </w:r>
      <w:r>
        <w:rPr>
          <w:rFonts w:eastAsia="Times New Roman" w:cs="Times New Roman"/>
          <w:szCs w:val="24"/>
        </w:rPr>
        <w:t xml:space="preserve">στις </w:t>
      </w:r>
      <w:r>
        <w:rPr>
          <w:rFonts w:eastAsia="Times New Roman" w:cs="Times New Roman"/>
          <w:szCs w:val="24"/>
        </w:rPr>
        <w:t xml:space="preserve">συντάξεις και νέες μειώσεις. </w:t>
      </w:r>
    </w:p>
    <w:p w14:paraId="35A8E8D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Τώρα</w:t>
      </w:r>
      <w:r>
        <w:rPr>
          <w:rFonts w:eastAsia="Times New Roman" w:cs="Times New Roman"/>
          <w:szCs w:val="24"/>
        </w:rPr>
        <w:t>,</w:t>
      </w:r>
      <w:r>
        <w:rPr>
          <w:rFonts w:eastAsia="Times New Roman" w:cs="Times New Roman"/>
          <w:szCs w:val="24"/>
        </w:rPr>
        <w:t xml:space="preserve"> πρόσφατα</w:t>
      </w:r>
      <w:r>
        <w:rPr>
          <w:rFonts w:eastAsia="Times New Roman" w:cs="Times New Roman"/>
          <w:szCs w:val="24"/>
        </w:rPr>
        <w:t>,</w:t>
      </w:r>
      <w:r>
        <w:rPr>
          <w:rFonts w:eastAsia="Times New Roman" w:cs="Times New Roman"/>
          <w:szCs w:val="24"/>
        </w:rPr>
        <w:t xml:space="preserve"> τι έχουμε; Έχουμε τις αποκαλύψεις του Γάλλου Προέδρου κ. Ολάντ σε σχέση με το αίτημα της Κυβέρνησης να τυπώσει στη Ρωσία άλλο νόμισμα</w:t>
      </w:r>
      <w:r>
        <w:rPr>
          <w:rFonts w:eastAsia="Times New Roman" w:cs="Times New Roman"/>
          <w:szCs w:val="24"/>
        </w:rPr>
        <w:t>,</w:t>
      </w:r>
      <w:r>
        <w:rPr>
          <w:rFonts w:eastAsia="Times New Roman" w:cs="Times New Roman"/>
          <w:szCs w:val="24"/>
        </w:rPr>
        <w:t xml:space="preserve"> πέρα από το ευρώ</w:t>
      </w:r>
      <w:r>
        <w:rPr>
          <w:rFonts w:eastAsia="Times New Roman" w:cs="Times New Roman"/>
          <w:szCs w:val="24"/>
        </w:rPr>
        <w:t>,</w:t>
      </w:r>
      <w:r>
        <w:rPr>
          <w:rFonts w:eastAsia="Times New Roman" w:cs="Times New Roman"/>
          <w:szCs w:val="24"/>
        </w:rPr>
        <w:t xml:space="preserve"> σε περίπτωση που χρειαζόταν για τη χώρα. </w:t>
      </w:r>
    </w:p>
    <w:p w14:paraId="35A8E8D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Είναι εκτεθειμένη η σημερινή Κυβέρνηση γι’ αυτές τις αποκαλύψεις και είμαστε εδώ για να τους το θυμίζουμε, γιατί ήταν άλλη η εντολή την οποία είχαν λάβει από τον ελληνικό λαό. Όμως, είναι δικαίωμά τους. Κρίνονται.</w:t>
      </w:r>
      <w:r>
        <w:rPr>
          <w:rFonts w:eastAsia="Times New Roman" w:cs="Times New Roman"/>
          <w:szCs w:val="24"/>
        </w:rPr>
        <w:t xml:space="preserve"> Οι πολίτες μ</w:t>
      </w:r>
      <w:r>
        <w:rPr>
          <w:rFonts w:eastAsia="Times New Roman" w:cs="Times New Roman"/>
          <w:szCs w:val="24"/>
        </w:rPr>
        <w:t>ά</w:t>
      </w:r>
      <w:r>
        <w:rPr>
          <w:rFonts w:eastAsia="Times New Roman" w:cs="Times New Roman"/>
          <w:szCs w:val="24"/>
        </w:rPr>
        <w:t xml:space="preserve">ς κρίνουν. </w:t>
      </w:r>
    </w:p>
    <w:p w14:paraId="35A8E8D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Επίσης, θέλω να αναφερθώ σε ένα άλλο ζήτημα, στην ολοκλήρωση της πρώτης αξιολόγησης. Πέρυσι την ίδια εποχή σε αυτή εδώ την Αίθουσα, από αυτό εδώ το Βήμα</w:t>
      </w:r>
      <w:r>
        <w:rPr>
          <w:rFonts w:eastAsia="Times New Roman" w:cs="Times New Roman"/>
          <w:szCs w:val="24"/>
        </w:rPr>
        <w:t>,</w:t>
      </w:r>
      <w:r>
        <w:rPr>
          <w:rFonts w:eastAsia="Times New Roman" w:cs="Times New Roman"/>
          <w:szCs w:val="24"/>
        </w:rPr>
        <w:t xml:space="preserve"> κορυφαία στελέχη της Κυβέρνησης διαβεβαίωναν ότι τον επόμενο μήνα, δηλαδή τέ</w:t>
      </w:r>
      <w:r>
        <w:rPr>
          <w:rFonts w:eastAsia="Times New Roman" w:cs="Times New Roman"/>
          <w:szCs w:val="24"/>
        </w:rPr>
        <w:t xml:space="preserve">λος Νοεμβρίου του 2015, θα ολοκληρωνόταν η πρώτη αξιολόγηση. Έχουμε φτάσει στον Οκτώβρη του 2016 και ακόμη δεν έχει ολοκληρωθεί η πρώτη αξιολόγηση. </w:t>
      </w:r>
    </w:p>
    <w:p w14:paraId="35A8E8D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Λέτε ότι πολύ σύντομα, μέσα στο επόμενο δίμηνο, θα ολοκληρωθεί και η δεύτερη αξιολόγηση. Ευχόμαστε</w:t>
      </w:r>
      <w:r>
        <w:rPr>
          <w:rFonts w:eastAsia="Times New Roman" w:cs="Times New Roman"/>
          <w:szCs w:val="24"/>
        </w:rPr>
        <w:t>,</w:t>
      </w:r>
      <w:r>
        <w:rPr>
          <w:rFonts w:eastAsia="Times New Roman" w:cs="Times New Roman"/>
          <w:szCs w:val="24"/>
        </w:rPr>
        <w:t xml:space="preserve"> για το </w:t>
      </w:r>
      <w:r>
        <w:rPr>
          <w:rFonts w:eastAsia="Times New Roman" w:cs="Times New Roman"/>
          <w:szCs w:val="24"/>
        </w:rPr>
        <w:t>καλό του ελληνικού λαού</w:t>
      </w:r>
      <w:r>
        <w:rPr>
          <w:rFonts w:eastAsia="Times New Roman" w:cs="Times New Roman"/>
          <w:szCs w:val="24"/>
        </w:rPr>
        <w:t>,</w:t>
      </w:r>
      <w:r>
        <w:rPr>
          <w:rFonts w:eastAsia="Times New Roman" w:cs="Times New Roman"/>
          <w:szCs w:val="24"/>
        </w:rPr>
        <w:t xml:space="preserve"> να ολοκληρωθεί και η δεύτερη αξιολόγηση πολύ σύντομα. Δυστυχώς, όμως, μας θυμίζετε τον φοιτητή ο οποίος συνεχώς έρχεται και λέει «δώστε μου μια παράταση, κύριε καθηγητά, για να ολοκληρώσω την εργασία μου». Παίρνει την παράταση και </w:t>
      </w:r>
      <w:r>
        <w:rPr>
          <w:rFonts w:eastAsia="Times New Roman" w:cs="Times New Roman"/>
          <w:szCs w:val="24"/>
        </w:rPr>
        <w:t xml:space="preserve">μετά θέλει και άλλη παράταση και δεύτερη και δεν τελειώνει ποτέ. </w:t>
      </w:r>
    </w:p>
    <w:p w14:paraId="35A8E8D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συγκεκριμένο νομοσχέδιο. Ήρθε η κυβερνητική </w:t>
      </w:r>
      <w:r>
        <w:rPr>
          <w:rFonts w:eastAsia="Times New Roman" w:cs="Times New Roman"/>
          <w:szCs w:val="24"/>
        </w:rPr>
        <w:t>π</w:t>
      </w:r>
      <w:r>
        <w:rPr>
          <w:rFonts w:eastAsia="Times New Roman" w:cs="Times New Roman"/>
          <w:szCs w:val="24"/>
        </w:rPr>
        <w:t xml:space="preserve">λειοψηφία με εξαγγελία και διατυμπάνισε στην </w:t>
      </w:r>
      <w:r>
        <w:rPr>
          <w:rFonts w:eastAsia="Times New Roman" w:cs="Times New Roman"/>
          <w:szCs w:val="24"/>
        </w:rPr>
        <w:t>ε</w:t>
      </w:r>
      <w:r>
        <w:rPr>
          <w:rFonts w:eastAsia="Times New Roman" w:cs="Times New Roman"/>
          <w:szCs w:val="24"/>
        </w:rPr>
        <w:t>πιτροπή ότι γίνεται κάτι πάρα πολύ σημαντικό και ουσιαστικό για την έρευνα, σε σχέ</w:t>
      </w:r>
      <w:r>
        <w:rPr>
          <w:rFonts w:eastAsia="Times New Roman" w:cs="Times New Roman"/>
          <w:szCs w:val="24"/>
        </w:rPr>
        <w:t xml:space="preserve">ση με όλα όσα είχαν συμβεί στον τομέα της έρευνας και της καινοτομίας τα προηγούμενα χρόνια. </w:t>
      </w:r>
    </w:p>
    <w:p w14:paraId="35A8E8D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Εμείς από την πλευρά μας</w:t>
      </w:r>
      <w:r>
        <w:rPr>
          <w:rFonts w:eastAsia="Times New Roman" w:cs="Times New Roman"/>
          <w:szCs w:val="24"/>
        </w:rPr>
        <w:t>,</w:t>
      </w:r>
      <w:r>
        <w:rPr>
          <w:rFonts w:eastAsia="Times New Roman" w:cs="Times New Roman"/>
          <w:szCs w:val="24"/>
        </w:rPr>
        <w:t xml:space="preserve"> ως Νέα Δημοκρατία</w:t>
      </w:r>
      <w:r>
        <w:rPr>
          <w:rFonts w:eastAsia="Times New Roman" w:cs="Times New Roman"/>
          <w:szCs w:val="24"/>
        </w:rPr>
        <w:t>,</w:t>
      </w:r>
      <w:r>
        <w:rPr>
          <w:rFonts w:eastAsia="Times New Roman" w:cs="Times New Roman"/>
          <w:szCs w:val="24"/>
        </w:rPr>
        <w:t xml:space="preserve"> είπαμε ότι είμαστε αντίθετοι και, έτσι όπως εξελίχθηκε η διαδικασία στην </w:t>
      </w:r>
      <w:r>
        <w:rPr>
          <w:rFonts w:eastAsia="Times New Roman" w:cs="Times New Roman"/>
          <w:szCs w:val="24"/>
        </w:rPr>
        <w:t>ε</w:t>
      </w:r>
      <w:r>
        <w:rPr>
          <w:rFonts w:eastAsia="Times New Roman" w:cs="Times New Roman"/>
          <w:szCs w:val="24"/>
        </w:rPr>
        <w:t>πιτροπή, μας δίνετε τα επιχειρήματα να πούμ</w:t>
      </w:r>
      <w:r>
        <w:rPr>
          <w:rFonts w:eastAsia="Times New Roman" w:cs="Times New Roman"/>
          <w:szCs w:val="24"/>
        </w:rPr>
        <w:t xml:space="preserve">ε για ποιους λόγους είμαστε ουσιαστικά αντίθετοι. Διότι το νομοσχέδιο αυτό το φέρατε πρόχειρα. </w:t>
      </w:r>
    </w:p>
    <w:p w14:paraId="35A8E8D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Συστήνετε έναν </w:t>
      </w:r>
      <w:r>
        <w:rPr>
          <w:rFonts w:eastAsia="Times New Roman" w:cs="Times New Roman"/>
          <w:szCs w:val="24"/>
        </w:rPr>
        <w:t>ο</w:t>
      </w:r>
      <w:r>
        <w:rPr>
          <w:rFonts w:eastAsia="Times New Roman" w:cs="Times New Roman"/>
          <w:szCs w:val="24"/>
        </w:rPr>
        <w:t>ργανισμό, η ουσία του οποίου ήταν η συγκρότηση μιας γενικής συνέλευσης, η οποία θα ορίσει ένα επιστημονικό συμβούλιο, το οποίο θα κάνει τα πάντα</w:t>
      </w:r>
      <w:r>
        <w:rPr>
          <w:rFonts w:eastAsia="Times New Roman" w:cs="Times New Roman"/>
          <w:szCs w:val="24"/>
        </w:rPr>
        <w:t xml:space="preserve">: θα βγάζει προσκλήσεις, προκηρύξεις, θα αξιολογεί προτάσεις, θα αξιολογεί ενστάσεις. Τα πάντα θα περνάνε από αυτό το επιστημονικό συμβούλιο. </w:t>
      </w:r>
    </w:p>
    <w:p w14:paraId="35A8E8D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Να δούμε τώρα πώς συγκροτείται αυτή η γενική συνέλευση. Ξεκινήσατε στην αρχή αποκλείοντας τα ΤΕΙ της χώρας. Μετά </w:t>
      </w:r>
      <w:r>
        <w:rPr>
          <w:rFonts w:eastAsia="Times New Roman" w:cs="Times New Roman"/>
          <w:szCs w:val="24"/>
        </w:rPr>
        <w:t>τη δική μας πίεση αναγκαστήκατε να υπαναχωρήσετε</w:t>
      </w:r>
      <w:r>
        <w:rPr>
          <w:rFonts w:eastAsia="Times New Roman" w:cs="Times New Roman"/>
          <w:szCs w:val="24"/>
        </w:rPr>
        <w:t>,</w:t>
      </w:r>
      <w:r>
        <w:rPr>
          <w:rFonts w:eastAsia="Times New Roman" w:cs="Times New Roman"/>
          <w:szCs w:val="24"/>
        </w:rPr>
        <w:t xml:space="preserve"> στη δεύτερη ανάγνωση. Μόλις πριν από τέσσερις</w:t>
      </w:r>
      <w:r>
        <w:rPr>
          <w:rFonts w:eastAsia="Times New Roman" w:cs="Times New Roman"/>
          <w:szCs w:val="24"/>
        </w:rPr>
        <w:t xml:space="preserve">, </w:t>
      </w:r>
      <w:r>
        <w:rPr>
          <w:rFonts w:eastAsia="Times New Roman" w:cs="Times New Roman"/>
          <w:szCs w:val="24"/>
        </w:rPr>
        <w:t xml:space="preserve">πέντε ημέρες ο Υπουργός υπαναχώρησε </w:t>
      </w:r>
      <w:r>
        <w:rPr>
          <w:rFonts w:eastAsia="Times New Roman" w:cs="Times New Roman"/>
          <w:szCs w:val="24"/>
        </w:rPr>
        <w:t>κ</w:t>
      </w:r>
      <w:r>
        <w:rPr>
          <w:rFonts w:eastAsia="Times New Roman" w:cs="Times New Roman"/>
          <w:szCs w:val="24"/>
        </w:rPr>
        <w:t xml:space="preserve">αι έρχεται και λέει ο Υπουργός θα είναι </w:t>
      </w:r>
      <w:r>
        <w:rPr>
          <w:rFonts w:eastAsia="Times New Roman" w:cs="Times New Roman"/>
          <w:szCs w:val="24"/>
        </w:rPr>
        <w:t xml:space="preserve">το ΕΣΕΚ </w:t>
      </w:r>
      <w:r>
        <w:rPr>
          <w:rFonts w:eastAsia="Times New Roman" w:cs="Times New Roman"/>
          <w:szCs w:val="24"/>
        </w:rPr>
        <w:t xml:space="preserve">αυτό που θα κρίνει και θα βάλει τα κριτήρια, με τα οποία όσοι φορείς έχουν τις προϋποθέσεις θα μπορούν να συμμετάσχουν στη γενική συνέλευση. </w:t>
      </w:r>
    </w:p>
    <w:p w14:paraId="35A8E8D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Σήμερα για άλλη μια φορά έρχεται ο Υπουργός και υπαναχωρεί </w:t>
      </w:r>
      <w:r>
        <w:rPr>
          <w:rFonts w:eastAsia="Times New Roman" w:cs="Times New Roman"/>
          <w:szCs w:val="24"/>
        </w:rPr>
        <w:t>κ</w:t>
      </w:r>
      <w:r>
        <w:rPr>
          <w:rFonts w:eastAsia="Times New Roman" w:cs="Times New Roman"/>
          <w:szCs w:val="24"/>
        </w:rPr>
        <w:t>αι λέει ότι οι φορείς που θα συμμετάσχουν στη γενική σ</w:t>
      </w:r>
      <w:r>
        <w:rPr>
          <w:rFonts w:eastAsia="Times New Roman" w:cs="Times New Roman"/>
          <w:szCs w:val="24"/>
        </w:rPr>
        <w:t xml:space="preserve">υνέλευση θα είναι τα </w:t>
      </w:r>
      <w:r>
        <w:rPr>
          <w:rFonts w:eastAsia="Times New Roman" w:cs="Times New Roman"/>
          <w:szCs w:val="24"/>
        </w:rPr>
        <w:t>πανεπιστήμια</w:t>
      </w:r>
      <w:r>
        <w:rPr>
          <w:rFonts w:eastAsia="Times New Roman" w:cs="Times New Roman"/>
          <w:szCs w:val="24"/>
        </w:rPr>
        <w:t xml:space="preserve"> και τα ΤΕΙ της χώρας και τα ερευνητικά ιδρύματα, έτσι όπως περιγράφονται στο άρθρο 13α του ν.4310/2014. </w:t>
      </w:r>
    </w:p>
    <w:p w14:paraId="35A8E8D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Οι προϋποθέσεις που έθεσε ο Υπουργός είναι τέσσερα τουλάχιστον ερευνητικά προγράμματα στις δράσεις του ΕΣΠΑ 2007-2013</w:t>
      </w:r>
      <w:r>
        <w:rPr>
          <w:rFonts w:eastAsia="Times New Roman" w:cs="Times New Roman"/>
          <w:szCs w:val="24"/>
        </w:rPr>
        <w:t>, «</w:t>
      </w:r>
      <w:r>
        <w:rPr>
          <w:rFonts w:eastAsia="Times New Roman" w:cs="Times New Roman"/>
          <w:szCs w:val="24"/>
        </w:rPr>
        <w:t>ΘΑΛΗΣ</w:t>
      </w:r>
      <w:r>
        <w:rPr>
          <w:rFonts w:eastAsia="Times New Roman" w:cs="Times New Roman"/>
          <w:szCs w:val="24"/>
        </w:rPr>
        <w:t>», «</w:t>
      </w:r>
      <w:r>
        <w:rPr>
          <w:rFonts w:eastAsia="Times New Roman" w:cs="Times New Roman"/>
          <w:szCs w:val="24"/>
        </w:rPr>
        <w:t>ΑΡΙΣΤΕΙΑ</w:t>
      </w:r>
      <w:r>
        <w:rPr>
          <w:rFonts w:eastAsia="Times New Roman" w:cs="Times New Roman"/>
          <w:szCs w:val="24"/>
        </w:rPr>
        <w:t xml:space="preserve"> Ι», «</w:t>
      </w:r>
      <w:r>
        <w:rPr>
          <w:rFonts w:eastAsia="Times New Roman" w:cs="Times New Roman"/>
          <w:szCs w:val="24"/>
        </w:rPr>
        <w:t>ΑΡΙΣΤΕΙΑ</w:t>
      </w:r>
      <w:r>
        <w:rPr>
          <w:rFonts w:eastAsia="Times New Roman" w:cs="Times New Roman"/>
          <w:szCs w:val="24"/>
        </w:rPr>
        <w:t xml:space="preserve"> ΙΙ», στις εθνικές του «</w:t>
      </w:r>
      <w:r>
        <w:rPr>
          <w:rFonts w:eastAsia="Times New Roman" w:cs="Times New Roman"/>
          <w:szCs w:val="24"/>
          <w:lang w:val="en-US"/>
        </w:rPr>
        <w:t>ERC</w:t>
      </w:r>
      <w:r>
        <w:rPr>
          <w:rFonts w:eastAsia="Times New Roman" w:cs="Times New Roman"/>
          <w:szCs w:val="24"/>
        </w:rPr>
        <w:t xml:space="preserve"> </w:t>
      </w:r>
      <w:r>
        <w:rPr>
          <w:rFonts w:eastAsia="Times New Roman" w:cs="Times New Roman"/>
          <w:szCs w:val="24"/>
          <w:lang w:val="en-US"/>
        </w:rPr>
        <w:t>G</w:t>
      </w:r>
      <w:r>
        <w:rPr>
          <w:rFonts w:eastAsia="Times New Roman" w:cs="Times New Roman"/>
          <w:szCs w:val="24"/>
          <w:lang w:val="en-US"/>
        </w:rPr>
        <w:t>rant</w:t>
      </w:r>
      <w:r>
        <w:rPr>
          <w:rFonts w:eastAsia="Times New Roman" w:cs="Times New Roman"/>
          <w:szCs w:val="24"/>
        </w:rPr>
        <w:t xml:space="preserve"> </w:t>
      </w:r>
      <w:r>
        <w:rPr>
          <w:rFonts w:eastAsia="Times New Roman" w:cs="Times New Roman"/>
          <w:szCs w:val="24"/>
          <w:lang w:val="en-US"/>
        </w:rPr>
        <w:t>S</w:t>
      </w:r>
      <w:r>
        <w:rPr>
          <w:rFonts w:eastAsia="Times New Roman" w:cs="Times New Roman"/>
          <w:szCs w:val="24"/>
          <w:lang w:val="en-US"/>
        </w:rPr>
        <w:t>kills</w:t>
      </w:r>
      <w:r>
        <w:rPr>
          <w:rFonts w:eastAsia="Times New Roman" w:cs="Times New Roman"/>
          <w:szCs w:val="24"/>
        </w:rPr>
        <w:t>» και στο πρόγραμμα «</w:t>
      </w:r>
      <w:r>
        <w:rPr>
          <w:rFonts w:eastAsia="Times New Roman" w:cs="Times New Roman"/>
          <w:szCs w:val="24"/>
          <w:lang w:val="en-US"/>
        </w:rPr>
        <w:t>HORIZON</w:t>
      </w:r>
      <w:r>
        <w:rPr>
          <w:rFonts w:eastAsia="Times New Roman" w:cs="Times New Roman"/>
          <w:szCs w:val="24"/>
        </w:rPr>
        <w:t xml:space="preserve"> 2020». </w:t>
      </w:r>
    </w:p>
    <w:p w14:paraId="35A8E8DD"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Στη μεταβατική φάση είμαστε. Τι άλλο να γίνει;</w:t>
      </w:r>
    </w:p>
    <w:p w14:paraId="35A8E8DE"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w:t>
      </w:r>
      <w:r>
        <w:rPr>
          <w:rFonts w:eastAsia="Times New Roman" w:cs="Times New Roman"/>
          <w:szCs w:val="24"/>
        </w:rPr>
        <w:t xml:space="preserve">Θέλω, λοιπόν, κύριε Υπουργέ, να πω το εξής: Στα </w:t>
      </w:r>
      <w:r>
        <w:rPr>
          <w:rFonts w:eastAsia="Times New Roman" w:cs="Times New Roman"/>
          <w:szCs w:val="24"/>
        </w:rPr>
        <w:t>πανεπιστήμια</w:t>
      </w:r>
      <w:r>
        <w:rPr>
          <w:rFonts w:eastAsia="Times New Roman" w:cs="Times New Roman"/>
          <w:szCs w:val="24"/>
        </w:rPr>
        <w:t xml:space="preserve"> και στα ΤΕΙ έχουν υπάρξει και άλλα προγράμματα, όπως είναι το «ΕΠΕΑΕΚ Ι και ΙΙ» και το «</w:t>
      </w:r>
      <w:r>
        <w:rPr>
          <w:rFonts w:eastAsia="Times New Roman" w:cs="Times New Roman"/>
          <w:szCs w:val="24"/>
        </w:rPr>
        <w:t>ΑΡΧΙΜΗΔΗΣ</w:t>
      </w:r>
      <w:r>
        <w:rPr>
          <w:rFonts w:eastAsia="Times New Roman" w:cs="Times New Roman"/>
          <w:szCs w:val="24"/>
        </w:rPr>
        <w:t xml:space="preserve"> Ι και ΙΙ».</w:t>
      </w:r>
    </w:p>
    <w:p w14:paraId="35A8E8D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Με τη διάταξη αυτή, έτσι όπως τη φέρνετε, φοβάμαι ότι πάτε να αποκλείσετε όλα τα περιφ</w:t>
      </w:r>
      <w:r>
        <w:rPr>
          <w:rFonts w:eastAsia="Times New Roman" w:cs="Times New Roman"/>
          <w:szCs w:val="24"/>
        </w:rPr>
        <w:t>ερειακά ιδρύματα της χώρας. Επίσης, εδώ τίθεται το πολύ σημαντικό ερώτημα: Ο Υπουργός πριν από πέντε ημέρες δεν γνώριζε τα κριτήρια, τα οποία ήθελε να εισαγάγει; Πώς ξαφνικά έρχεται και τα θέτει σήμερα, μετά τη δική μας πίεση, την οξεία κριτική που δέχθηκε</w:t>
      </w:r>
      <w:r>
        <w:rPr>
          <w:rFonts w:eastAsia="Times New Roman" w:cs="Times New Roman"/>
          <w:szCs w:val="24"/>
        </w:rPr>
        <w:t xml:space="preserve"> από την Αξιωματική Αντιπολίτευση, από τη Νέα Δημοκρατία και από τους εκπροσώπους των </w:t>
      </w:r>
      <w:r>
        <w:rPr>
          <w:rFonts w:eastAsia="Times New Roman" w:cs="Times New Roman"/>
          <w:szCs w:val="24"/>
        </w:rPr>
        <w:t>τ</w:t>
      </w:r>
      <w:r>
        <w:rPr>
          <w:rFonts w:eastAsia="Times New Roman" w:cs="Times New Roman"/>
          <w:szCs w:val="24"/>
        </w:rPr>
        <w:t xml:space="preserve">εχνολογικών </w:t>
      </w:r>
      <w:r>
        <w:rPr>
          <w:rFonts w:eastAsia="Times New Roman" w:cs="Times New Roman"/>
          <w:szCs w:val="24"/>
        </w:rPr>
        <w:t>ε</w:t>
      </w:r>
      <w:r>
        <w:rPr>
          <w:rFonts w:eastAsia="Times New Roman" w:cs="Times New Roman"/>
          <w:szCs w:val="24"/>
        </w:rPr>
        <w:t xml:space="preserve">κπαιδευτικών </w:t>
      </w:r>
      <w:r>
        <w:rPr>
          <w:rFonts w:eastAsia="Times New Roman" w:cs="Times New Roman"/>
          <w:szCs w:val="24"/>
        </w:rPr>
        <w:t>ι</w:t>
      </w:r>
      <w:r>
        <w:rPr>
          <w:rFonts w:eastAsia="Times New Roman" w:cs="Times New Roman"/>
          <w:szCs w:val="24"/>
        </w:rPr>
        <w:t>δρυμάτων της χώρας;</w:t>
      </w:r>
    </w:p>
    <w:p w14:paraId="35A8E8E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Άρα, κύριε Υπουργέ, μας δημιουργείτε την εντύπωση ότι αποφασίζετε πρόχειρα το πώς θα συγκροτήσετε έναν τόσο πολύ σημαντικό</w:t>
      </w:r>
      <w:r>
        <w:rPr>
          <w:rFonts w:eastAsia="Times New Roman" w:cs="Times New Roman"/>
          <w:szCs w:val="24"/>
        </w:rPr>
        <w:t xml:space="preserve"> οργανισμό</w:t>
      </w:r>
      <w:r>
        <w:rPr>
          <w:rFonts w:eastAsia="Times New Roman" w:cs="Times New Roman"/>
          <w:szCs w:val="24"/>
        </w:rPr>
        <w:t>,</w:t>
      </w:r>
      <w:r>
        <w:rPr>
          <w:rFonts w:eastAsia="Times New Roman" w:cs="Times New Roman"/>
          <w:szCs w:val="24"/>
        </w:rPr>
        <w:t xml:space="preserve"> που τον έχει πολύ μεγάλη ανάγκη η χώρα. </w:t>
      </w:r>
    </w:p>
    <w:p w14:paraId="35A8E8E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Θα ήθελα να θέσω και κάποια άλλα ερωτήματα, που τα έθεσα και στην </w:t>
      </w:r>
      <w:r>
        <w:rPr>
          <w:rFonts w:eastAsia="Times New Roman" w:cs="Times New Roman"/>
          <w:szCs w:val="24"/>
        </w:rPr>
        <w:t>ε</w:t>
      </w:r>
      <w:r>
        <w:rPr>
          <w:rFonts w:eastAsia="Times New Roman" w:cs="Times New Roman"/>
          <w:szCs w:val="24"/>
        </w:rPr>
        <w:t>πιτροπή: Γιατί πρέπει να είναι διαφορετικός αυτός ο οργανισμός από τη Γενική Γραμματεία Έρευνας και Τεχνολογίας; Στην ουσία αυτό το ερώτ</w:t>
      </w:r>
      <w:r>
        <w:rPr>
          <w:rFonts w:eastAsia="Times New Roman" w:cs="Times New Roman"/>
          <w:szCs w:val="24"/>
        </w:rPr>
        <w:t>ημα δεν έχει απαντηθεί. Γιατί πρέπει να είναι δάνειο;</w:t>
      </w:r>
    </w:p>
    <w:p w14:paraId="35A8E8E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Συγκροτείτε έναν οργανισμό. Υπάρχει επιχειρηματικό σχέδιο διαχείρισης αυτού του οργανισμού; Υπάρχει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Ποιος θα πληρώσει τον λογαριασμό στο τέλος;</w:t>
      </w:r>
    </w:p>
    <w:p w14:paraId="35A8E8E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Θα προσθέσουμε 240 εκατομμύρια στην πλάτη </w:t>
      </w:r>
      <w:r>
        <w:rPr>
          <w:rFonts w:eastAsia="Times New Roman" w:cs="Times New Roman"/>
          <w:szCs w:val="24"/>
        </w:rPr>
        <w:t>των Ελλήνων φορολογουμένων</w:t>
      </w:r>
      <w:r>
        <w:rPr>
          <w:rFonts w:eastAsia="Times New Roman" w:cs="Times New Roman"/>
          <w:szCs w:val="24"/>
        </w:rPr>
        <w:t>,</w:t>
      </w:r>
      <w:r>
        <w:rPr>
          <w:rFonts w:eastAsia="Times New Roman" w:cs="Times New Roman"/>
          <w:szCs w:val="24"/>
        </w:rPr>
        <w:t xml:space="preserve"> τα οποία θα πληρώσουν οι μελλοντικές γενιές. Υπάρχει απόδοση; Πώς μετριέται, κύριε Υπουργέ, η απόδοση από τον συγκεκριμένο οργανισμό; Ποια είναι τα έσοδα του οργανισμού σε σχέση με τη βιωσιμότητά του; Ο οργανισμός θα λειτουργήσε</w:t>
      </w:r>
      <w:r>
        <w:rPr>
          <w:rFonts w:eastAsia="Times New Roman" w:cs="Times New Roman"/>
          <w:szCs w:val="24"/>
        </w:rPr>
        <w:t xml:space="preserve">ι για τρία χρόνια και από εκεί και μετά δεν ξέρουμε τι θα συμβεί. </w:t>
      </w:r>
    </w:p>
    <w:p w14:paraId="35A8E8E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Σας περισσεύει η κριτική σε σχέση με το τι γινόταν τα προηγούμενα χρόνια και τα χρήματα που δόθηκαν για την έρευνα και την καινοτομία, όμως δεν κάνετε καμμία αυτοκριτική για το τι συνέβη, τ</w:t>
      </w:r>
      <w:r>
        <w:rPr>
          <w:rFonts w:eastAsia="Times New Roman" w:cs="Times New Roman"/>
          <w:szCs w:val="24"/>
        </w:rPr>
        <w:t>ώρα που κάνετε εσείς τη διαχείριση αυτού του οργανισμού, τον οποίο εισαγάγατε τις τελευταίες δεκαπέντε ημέρες.</w:t>
      </w:r>
    </w:p>
    <w:p w14:paraId="35A8E8E5"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μιλώ για κριτική όσον αφορά την καθυστέρηση που έχετε παρουσιάσει στην πρόσκληση και στην προκήρυξη νέων προγραμμάτων από το ΕΣΠΑ τον τελευτα</w:t>
      </w:r>
      <w:r>
        <w:rPr>
          <w:rFonts w:eastAsia="Times New Roman" w:cs="Times New Roman"/>
          <w:szCs w:val="24"/>
        </w:rPr>
        <w:t xml:space="preserve">ίο ενάμιση χρόνο που έχετε τη διακυβέρνηση της χώρας. </w:t>
      </w:r>
    </w:p>
    <w:p w14:paraId="35A8E8E6"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4825F5">
        <w:rPr>
          <w:rFonts w:eastAsia="Times New Roman" w:cs="Times New Roman"/>
          <w:b/>
          <w:szCs w:val="24"/>
        </w:rPr>
        <w:t>ΑΝΑΣΤΑΣΙΑ ΧΡΙΣΤΟΔΟΥΛΟΠΟΥΛΟΥ</w:t>
      </w:r>
      <w:r>
        <w:rPr>
          <w:rFonts w:eastAsia="Times New Roman" w:cs="Times New Roman"/>
          <w:szCs w:val="24"/>
        </w:rPr>
        <w:t>)</w:t>
      </w:r>
    </w:p>
    <w:p w14:paraId="35A8E8E7"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Θέλω, επίσης, να ρωτήσω το εξής: Τι θα συμβεί σε αυτόν τον οργανισμό; Θα συμμετέχουν ακαδημ</w:t>
      </w:r>
      <w:r>
        <w:rPr>
          <w:rFonts w:eastAsia="Times New Roman" w:cs="Times New Roman"/>
          <w:szCs w:val="24"/>
        </w:rPr>
        <w:t xml:space="preserve">αϊκοί. Θα έρθουν, λοιπόν, οι πανεπιστημιακοί για να χρηματοδοτήσουν, ώστε να φτιαχτούν </w:t>
      </w:r>
      <w:r>
        <w:rPr>
          <w:rFonts w:eastAsia="Times New Roman" w:cs="Times New Roman"/>
          <w:szCs w:val="24"/>
          <w:lang w:val="en-US"/>
        </w:rPr>
        <w:t>papers</w:t>
      </w:r>
      <w:r>
        <w:rPr>
          <w:rFonts w:eastAsia="Times New Roman" w:cs="Times New Roman"/>
          <w:szCs w:val="24"/>
        </w:rPr>
        <w:t xml:space="preserve"> και </w:t>
      </w:r>
      <w:r>
        <w:rPr>
          <w:rFonts w:eastAsia="Times New Roman" w:cs="Times New Roman"/>
          <w:szCs w:val="24"/>
        </w:rPr>
        <w:lastRenderedPageBreak/>
        <w:t>να εμπλουτίσουν τα βιογραφικά τους; Ποια είναι η σχέση αυτού του οργανισμού με την επιχειρηματικότητα, με την αγορά εργασίας, με αυτό που έχει ανάγκη σήμερα η</w:t>
      </w:r>
      <w:r>
        <w:rPr>
          <w:rFonts w:eastAsia="Times New Roman" w:cs="Times New Roman"/>
          <w:szCs w:val="24"/>
        </w:rPr>
        <w:t xml:space="preserve"> ελληνική οικονομία; </w:t>
      </w:r>
    </w:p>
    <w:p w14:paraId="35A8E8E8"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Είμαστε σε οικονομική κρίση, είμαστε σε ύφεση. Το γνωρίζουμε όλοι, το διατυπώνουμε όλοι, αλλά κρινόμαστε </w:t>
      </w:r>
      <w:r>
        <w:rPr>
          <w:rFonts w:eastAsia="Times New Roman" w:cs="Times New Roman"/>
          <w:szCs w:val="24"/>
        </w:rPr>
        <w:t>από</w:t>
      </w:r>
      <w:r>
        <w:rPr>
          <w:rFonts w:eastAsia="Times New Roman" w:cs="Times New Roman"/>
          <w:szCs w:val="24"/>
        </w:rPr>
        <w:t xml:space="preserve"> τις πράξεις και τις ενέργειες τις οποίες κάνουμε, κύριε Υπουργέ, για να ξεφύγουμε από το τέλμα.</w:t>
      </w:r>
    </w:p>
    <w:p w14:paraId="35A8E8E9"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w:t>
      </w:r>
      <w:r>
        <w:rPr>
          <w:rFonts w:eastAsia="Times New Roman" w:cs="Times New Roman"/>
          <w:szCs w:val="24"/>
        </w:rPr>
        <w:t>ουδούνι λήξεως του χρόνου ομιλίας του κυρίου Βουλευτή)</w:t>
      </w:r>
    </w:p>
    <w:p w14:paraId="35A8E8EA"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Δώστε μου μισό λεπτό ακόμη, κυρία Πρόεδρε, τελειώνω. </w:t>
      </w:r>
    </w:p>
    <w:p w14:paraId="35A8E8EB"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έλω να σας κάνω και μια κριτική. Αναφερθήκατε στα αποτελέσματα της έρευνας –και με αυτό κλείνω, κυρία Πρόεδρε- που εμφανίστηκαν το 2015, τα οποία </w:t>
      </w:r>
      <w:r>
        <w:rPr>
          <w:rFonts w:eastAsia="Times New Roman" w:cs="Times New Roman"/>
          <w:szCs w:val="24"/>
        </w:rPr>
        <w:t xml:space="preserve">έλεγαν ότι είχαμε αύξηση από την έρευνα και την καινοτομία στο ποσοστό του ΑΕΠ κατά 0,17% το 2015. Γνωρίζετε πολύ καλά, κύριε Υπουργέ, ότι όλες οι συγκρίσεις και τα αποτελέσματα αφορούν τα προηγούμενα χρόνια. Άρα αναφέρονται προφανώς </w:t>
      </w:r>
      <w:r>
        <w:rPr>
          <w:rFonts w:eastAsia="Times New Roman" w:cs="Times New Roman"/>
          <w:szCs w:val="24"/>
        </w:rPr>
        <w:lastRenderedPageBreak/>
        <w:t>στην περίοδο 2011-2014</w:t>
      </w:r>
      <w:r>
        <w:rPr>
          <w:rFonts w:eastAsia="Times New Roman" w:cs="Times New Roman"/>
          <w:szCs w:val="24"/>
        </w:rPr>
        <w:t xml:space="preserve">. Διότι κάνατε σύγκριση με τα αποτελέσματα που υπήρχαν το 2011. Εσείς θα κριθείτε, κύριε Υπουργέ, μετά από τρία χρόνια, το 2017. Εκεί θα δούμε αν έχουμε αύξηση στο ΑΕΠ. </w:t>
      </w:r>
    </w:p>
    <w:p w14:paraId="35A8E8EC"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Κυρία Πρόεδρε, ευχαριστώ πολύ. Αύριο επιφυλάσσομαι να απαντήσω στα επιμέρους και να ολοκληρώσω. </w:t>
      </w:r>
    </w:p>
    <w:p w14:paraId="35A8E8ED" w14:textId="77777777" w:rsidR="0078608B" w:rsidRDefault="00CA331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5A8E8EE" w14:textId="77777777" w:rsidR="0078608B" w:rsidRDefault="00CA331D">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A8E8EF" w14:textId="77777777" w:rsidR="0078608B" w:rsidRDefault="00CA331D">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Ευχαριστούμε. </w:t>
      </w:r>
    </w:p>
    <w:p w14:paraId="35A8E8F0" w14:textId="77777777" w:rsidR="0078608B" w:rsidRDefault="00CA331D">
      <w:pPr>
        <w:spacing w:after="0" w:line="600" w:lineRule="auto"/>
        <w:ind w:firstLine="720"/>
        <w:jc w:val="both"/>
        <w:rPr>
          <w:rFonts w:eastAsia="Times New Roman"/>
          <w:szCs w:val="24"/>
        </w:rPr>
      </w:pPr>
      <w:r>
        <w:rPr>
          <w:rFonts w:eastAsia="Times New Roman"/>
          <w:szCs w:val="24"/>
        </w:rPr>
        <w:t>Κυρίες και κύριοι συνάδελφοι,</w:t>
      </w:r>
      <w:r>
        <w:rPr>
          <w:rFonts w:eastAsia="Times New Roman"/>
          <w:szCs w:val="24"/>
        </w:rPr>
        <w:t xml:space="preserve"> πριν δώσω τον λόγο στην κ. Γεννιά από τον ΣΥΡΙΖΑ, έχω την τιμή να ανακοινώσω στο Σώμα ότι τη συνεδρίασή μας παρακολουθούν από τα άνω δυτικά θεωρεία, αφού</w:t>
      </w:r>
      <w:r>
        <w:rPr>
          <w:rFonts w:eastAsia="Times New Roman"/>
          <w:szCs w:val="24"/>
        </w:rPr>
        <w:t xml:space="preserve"> προηγουμένως</w:t>
      </w:r>
      <w:r>
        <w:rPr>
          <w:rFonts w:eastAsia="Times New Roman"/>
          <w:szCs w:val="24"/>
        </w:rPr>
        <w:t xml:space="preserve"> ενημερώθηκαν για την ιστορία του κτηρίου και τον τρόπο οργάνωσης και λειτουργίας της Βου</w:t>
      </w:r>
      <w:r>
        <w:rPr>
          <w:rFonts w:eastAsia="Times New Roman"/>
          <w:szCs w:val="24"/>
        </w:rPr>
        <w:t>λής, είκοσι έξι μαθητές και μαθήτριες, καθώς και τρεις συνοδοί εκπαιδευτικοί από το Δημοτικό Σχολείο Λιβανάτων Φθιώτιδας.</w:t>
      </w:r>
    </w:p>
    <w:p w14:paraId="35A8E8F1" w14:textId="77777777" w:rsidR="0078608B" w:rsidRDefault="00CA331D">
      <w:pPr>
        <w:spacing w:after="0" w:line="600" w:lineRule="auto"/>
        <w:ind w:firstLine="720"/>
        <w:jc w:val="both"/>
        <w:rPr>
          <w:rFonts w:eastAsia="Times New Roman"/>
          <w:szCs w:val="24"/>
        </w:rPr>
      </w:pPr>
      <w:r>
        <w:rPr>
          <w:rFonts w:eastAsia="Times New Roman"/>
          <w:szCs w:val="24"/>
        </w:rPr>
        <w:lastRenderedPageBreak/>
        <w:t xml:space="preserve">Η Βουλή σάς καλωσορίζει. </w:t>
      </w:r>
    </w:p>
    <w:p w14:paraId="35A8E8F2" w14:textId="77777777" w:rsidR="0078608B" w:rsidRDefault="00CA331D">
      <w:pPr>
        <w:spacing w:after="0"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35A8E8F3" w14:textId="77777777" w:rsidR="0078608B" w:rsidRDefault="00CA331D">
      <w:pPr>
        <w:spacing w:after="0" w:line="600" w:lineRule="auto"/>
        <w:ind w:firstLine="720"/>
        <w:jc w:val="both"/>
        <w:rPr>
          <w:rFonts w:eastAsia="Times New Roman"/>
          <w:szCs w:val="24"/>
        </w:rPr>
      </w:pPr>
      <w:r>
        <w:rPr>
          <w:rFonts w:eastAsia="Times New Roman"/>
          <w:szCs w:val="24"/>
        </w:rPr>
        <w:t xml:space="preserve">Ορίστε, κυρία Γεννιά, έχετε τον λόγο για επτά λεπτά. </w:t>
      </w:r>
    </w:p>
    <w:p w14:paraId="35A8E8F4" w14:textId="77777777" w:rsidR="0078608B" w:rsidRDefault="00CA331D">
      <w:pPr>
        <w:spacing w:after="0" w:line="600" w:lineRule="auto"/>
        <w:ind w:firstLine="720"/>
        <w:jc w:val="both"/>
        <w:rPr>
          <w:rFonts w:eastAsia="Times New Roman"/>
          <w:szCs w:val="24"/>
        </w:rPr>
      </w:pPr>
      <w:r>
        <w:rPr>
          <w:rFonts w:eastAsia="Times New Roman"/>
          <w:b/>
          <w:szCs w:val="24"/>
        </w:rPr>
        <w:t>ΚΩΝΣ</w:t>
      </w:r>
      <w:r>
        <w:rPr>
          <w:rFonts w:eastAsia="Times New Roman"/>
          <w:b/>
          <w:szCs w:val="24"/>
        </w:rPr>
        <w:t xml:space="preserve">ΤΑΝΤΙΝΟΣ ΦΩΤΑΚΗΣ (Αναπληρωτής Υπουργός Παιδείας, Έρευνας και Θρησκευμάτων): </w:t>
      </w:r>
      <w:r>
        <w:rPr>
          <w:rFonts w:eastAsia="Times New Roman"/>
          <w:szCs w:val="24"/>
        </w:rPr>
        <w:t>Κυρία Πρόεδρε, μπορώ να κάνω μια παρέμβαση για μια στιγμή;</w:t>
      </w:r>
    </w:p>
    <w:p w14:paraId="35A8E8F5" w14:textId="77777777" w:rsidR="0078608B" w:rsidRDefault="00CA331D">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Ναι, κύριε Υπουργέ.</w:t>
      </w:r>
    </w:p>
    <w:p w14:paraId="35A8E8F6" w14:textId="77777777" w:rsidR="0078608B" w:rsidRDefault="00CA331D">
      <w:pPr>
        <w:spacing w:after="0" w:line="600" w:lineRule="auto"/>
        <w:ind w:firstLine="720"/>
        <w:jc w:val="both"/>
        <w:rPr>
          <w:rFonts w:eastAsia="Times New Roman"/>
          <w:szCs w:val="24"/>
        </w:rPr>
      </w:pPr>
      <w:r>
        <w:rPr>
          <w:rFonts w:eastAsia="Times New Roman"/>
          <w:b/>
          <w:szCs w:val="24"/>
        </w:rPr>
        <w:t>ΚΩΝΣΤΑΝΤΙΝΟΣ ΦΩΤΑΚΗΣ (Αναπληρωτής Υπουργός Παιδείας, Έρευ</w:t>
      </w:r>
      <w:r>
        <w:rPr>
          <w:rFonts w:eastAsia="Times New Roman"/>
          <w:b/>
          <w:szCs w:val="24"/>
        </w:rPr>
        <w:t xml:space="preserve">νας και Θρησκευμάτων): </w:t>
      </w:r>
      <w:r>
        <w:rPr>
          <w:rFonts w:eastAsia="Times New Roman"/>
          <w:szCs w:val="24"/>
        </w:rPr>
        <w:t xml:space="preserve">Θα ήθελα να κάνω μια παρέμβαση σε αυτά που είπε ο κ. Στύλιος. Αύριο πραγματικά μπορούμε να μιλήσουμε σε έκταση. Ούτως ή άλλως, έχω προσφερθεί στην Επιτροπή Μορφωτικών Υποθέσεων να κάνω μια παρουσίαση πραγματικά του συνολικού </w:t>
      </w:r>
      <w:r>
        <w:rPr>
          <w:rFonts w:eastAsia="Times New Roman"/>
          <w:szCs w:val="24"/>
        </w:rPr>
        <w:t>αναπτυξιακού σχεδίου.</w:t>
      </w:r>
    </w:p>
    <w:p w14:paraId="35A8E8F7" w14:textId="77777777" w:rsidR="0078608B" w:rsidRDefault="00CA331D">
      <w:pPr>
        <w:spacing w:after="0" w:line="600" w:lineRule="auto"/>
        <w:ind w:firstLine="720"/>
        <w:jc w:val="both"/>
        <w:rPr>
          <w:rFonts w:eastAsia="Times New Roman"/>
          <w:szCs w:val="24"/>
        </w:rPr>
      </w:pPr>
      <w:r>
        <w:rPr>
          <w:rFonts w:eastAsia="Times New Roman"/>
          <w:szCs w:val="24"/>
        </w:rPr>
        <w:lastRenderedPageBreak/>
        <w:t xml:space="preserve">Αυτό που ήθελα να σας πω σε σχέση με τα ΤΕΙ είναι ότι είναι κάτι το οποίο συμφωνήθηκε με τα ίδια τα ΤΕΙ. Συμφωνήθηκε με εκπροσώπους, με το </w:t>
      </w:r>
      <w:r>
        <w:rPr>
          <w:rFonts w:eastAsia="Times New Roman"/>
          <w:szCs w:val="24"/>
        </w:rPr>
        <w:t>π</w:t>
      </w:r>
      <w:r>
        <w:rPr>
          <w:rFonts w:eastAsia="Times New Roman"/>
          <w:szCs w:val="24"/>
        </w:rPr>
        <w:t xml:space="preserve">ροεδρείο της </w:t>
      </w:r>
      <w:r>
        <w:rPr>
          <w:rFonts w:eastAsia="Times New Roman"/>
          <w:szCs w:val="24"/>
        </w:rPr>
        <w:t>σ</w:t>
      </w:r>
      <w:r>
        <w:rPr>
          <w:rFonts w:eastAsia="Times New Roman"/>
          <w:szCs w:val="24"/>
        </w:rPr>
        <w:t xml:space="preserve">υνόδου. Μιλάω για την περίπτωση της μεταβατικής περιόδου. </w:t>
      </w:r>
    </w:p>
    <w:p w14:paraId="35A8E8F8" w14:textId="77777777" w:rsidR="0078608B" w:rsidRDefault="00CA331D">
      <w:pPr>
        <w:spacing w:after="0" w:line="600" w:lineRule="auto"/>
        <w:ind w:firstLine="720"/>
        <w:jc w:val="both"/>
        <w:rPr>
          <w:rFonts w:eastAsia="Times New Roman" w:cs="Times New Roman"/>
          <w:szCs w:val="24"/>
        </w:rPr>
      </w:pPr>
      <w:r>
        <w:rPr>
          <w:rFonts w:eastAsia="Times New Roman"/>
          <w:szCs w:val="24"/>
        </w:rPr>
        <w:t xml:space="preserve">Το </w:t>
      </w:r>
      <w:r>
        <w:rPr>
          <w:rFonts w:eastAsia="Times New Roman" w:cs="Times New Roman"/>
          <w:szCs w:val="24"/>
        </w:rPr>
        <w:t>ΕΛΙΔ</w:t>
      </w:r>
      <w:r>
        <w:rPr>
          <w:rFonts w:eastAsia="Times New Roman" w:cs="Times New Roman"/>
          <w:szCs w:val="24"/>
        </w:rPr>
        <w:t>ΕΚ πρέπει να λ</w:t>
      </w:r>
      <w:r>
        <w:rPr>
          <w:rFonts w:eastAsia="Times New Roman" w:cs="Times New Roman"/>
          <w:szCs w:val="24"/>
        </w:rPr>
        <w:t xml:space="preserve">ειτουργήσει άμεσα, πρέπει να δοθούν άμεσα πόροι προς την ερευνητική και την ακαδημαϊκή κοινότητα. Όπως είπαμε, το θέμα επείγει, δεν μπορεί να περιμένει. Έχουμε συνθήκες κατεπείγοντος. Επομένως πρέπει κάτι να γίνει. </w:t>
      </w:r>
    </w:p>
    <w:p w14:paraId="35A8E8F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Οπότε, στην πρώτη κατ’ αρχάς γενική συνέ</w:t>
      </w:r>
      <w:r>
        <w:rPr>
          <w:rFonts w:eastAsia="Times New Roman" w:cs="Times New Roman"/>
          <w:szCs w:val="24"/>
        </w:rPr>
        <w:t>λευση</w:t>
      </w:r>
      <w:r>
        <w:rPr>
          <w:rFonts w:eastAsia="Times New Roman" w:cs="Times New Roman"/>
          <w:szCs w:val="24"/>
        </w:rPr>
        <w:t>,</w:t>
      </w:r>
      <w:r>
        <w:rPr>
          <w:rFonts w:eastAsia="Times New Roman" w:cs="Times New Roman"/>
          <w:szCs w:val="24"/>
        </w:rPr>
        <w:t xml:space="preserve"> που θα είναι στον έναν, ενάμιση χρόνο –δεν θυμάμαι πώς το έχουμε βάλει- εκεί βάζουμε κάποια κριτήρια</w:t>
      </w:r>
      <w:r>
        <w:rPr>
          <w:rFonts w:eastAsia="Times New Roman" w:cs="Times New Roman"/>
          <w:szCs w:val="24"/>
        </w:rPr>
        <w:t>,</w:t>
      </w:r>
      <w:r>
        <w:rPr>
          <w:rFonts w:eastAsia="Times New Roman" w:cs="Times New Roman"/>
          <w:szCs w:val="24"/>
        </w:rPr>
        <w:t xml:space="preserve"> τα οποία βασίζονται σε ερευνητικά προγράμματα που σχετίζονται, όσον αφορά το περιεχόμενό τους, με τα προγράμματα που εξυπηρετεί το </w:t>
      </w:r>
      <w:r>
        <w:rPr>
          <w:rFonts w:eastAsia="Times New Roman" w:cs="Times New Roman"/>
          <w:szCs w:val="24"/>
        </w:rPr>
        <w:t>ΕΛΙΔ</w:t>
      </w:r>
      <w:r>
        <w:rPr>
          <w:rFonts w:eastAsia="Times New Roman" w:cs="Times New Roman"/>
          <w:szCs w:val="24"/>
        </w:rPr>
        <w:t>ΕΚ. Γι’ αυτό</w:t>
      </w:r>
      <w:r>
        <w:rPr>
          <w:rFonts w:eastAsia="Times New Roman" w:cs="Times New Roman"/>
          <w:szCs w:val="24"/>
        </w:rPr>
        <w:t xml:space="preserve"> δεν βάλαμε το «</w:t>
      </w:r>
      <w:r>
        <w:rPr>
          <w:rFonts w:eastAsia="Times New Roman" w:cs="Times New Roman"/>
          <w:szCs w:val="24"/>
        </w:rPr>
        <w:t>ΑΡΧΙΜΗΔΗΣ</w:t>
      </w:r>
      <w:r>
        <w:rPr>
          <w:rFonts w:eastAsia="Times New Roman" w:cs="Times New Roman"/>
          <w:szCs w:val="24"/>
        </w:rPr>
        <w:t>» ή οτιδήποτε άλλο ή άλλα τεχνολογικά προγράμματα</w:t>
      </w:r>
      <w:r>
        <w:rPr>
          <w:rFonts w:eastAsia="Times New Roman" w:cs="Times New Roman"/>
          <w:szCs w:val="24"/>
        </w:rPr>
        <w:t>,</w:t>
      </w:r>
      <w:r>
        <w:rPr>
          <w:rFonts w:eastAsia="Times New Roman" w:cs="Times New Roman"/>
          <w:szCs w:val="24"/>
        </w:rPr>
        <w:t xml:space="preserve"> που θα έβαζαν μέσα και άλλους φορείς. </w:t>
      </w:r>
    </w:p>
    <w:p w14:paraId="35A8E8F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δεν σημαίνει καμμία διάκριση. </w:t>
      </w:r>
      <w:r>
        <w:rPr>
          <w:rFonts w:eastAsia="Times New Roman" w:cs="Times New Roman"/>
          <w:szCs w:val="24"/>
        </w:rPr>
        <w:t>Π</w:t>
      </w:r>
      <w:r>
        <w:rPr>
          <w:rFonts w:eastAsia="Times New Roman" w:cs="Times New Roman"/>
          <w:szCs w:val="24"/>
        </w:rPr>
        <w:t>ράγματι, από όσο θυμάμαι –δεν θυμάμαι ακριβώς, μη σας πω τον αριθμό- είναι έξι, επτά ΤΕΙ, τα οποία συμπερ</w:t>
      </w:r>
      <w:r>
        <w:rPr>
          <w:rFonts w:eastAsia="Times New Roman" w:cs="Times New Roman"/>
          <w:szCs w:val="24"/>
        </w:rPr>
        <w:t xml:space="preserve">ιλαμβάνονται εκεί και κάποια πανεπιστήμια τα οποία βγαίνουν. Είναι μεταβατικό στάδιο. Δεν γίνεται καμμία υπαναχώρηση και ήταν κάτι που είχε συζητηθεί με τους εκπροσώπους των ΤΕΙ. </w:t>
      </w:r>
    </w:p>
    <w:p w14:paraId="35A8E8F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5A8E8FC" w14:textId="77777777" w:rsidR="0078608B" w:rsidRDefault="00CA331D">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Ορίστε, κυρία Γεννιά</w:t>
      </w:r>
      <w:r>
        <w:rPr>
          <w:rFonts w:eastAsia="Times New Roman"/>
          <w:szCs w:val="24"/>
        </w:rPr>
        <w:t xml:space="preserve">, έχετε τον λόγο για επτά λεπτά. </w:t>
      </w:r>
    </w:p>
    <w:p w14:paraId="35A8E8FD" w14:textId="77777777" w:rsidR="0078608B" w:rsidRDefault="00CA331D">
      <w:pPr>
        <w:spacing w:after="0" w:line="600" w:lineRule="auto"/>
        <w:ind w:firstLine="720"/>
        <w:jc w:val="both"/>
        <w:rPr>
          <w:rFonts w:eastAsia="Times New Roman"/>
          <w:szCs w:val="24"/>
        </w:rPr>
      </w:pPr>
      <w:r>
        <w:rPr>
          <w:rFonts w:eastAsia="Times New Roman"/>
          <w:b/>
          <w:szCs w:val="24"/>
        </w:rPr>
        <w:t xml:space="preserve">ΓΕΩΡΓΙΑ ΓΕΝΝΙΑ: </w:t>
      </w:r>
      <w:r>
        <w:rPr>
          <w:rFonts w:eastAsia="Times New Roman"/>
          <w:szCs w:val="24"/>
        </w:rPr>
        <w:t>Κυρία Πρόεδρε, κύριε Υπουργέ, κυρίες και κύριοι συνάδελφοι, σήμερα συζητείται το σχέδιο νόμου για την ίδρυση του Ελληνικού Ιδρύματος Έρευνας και Καινοτομίας. Με το εν λόγω νομοσχέδιο δημιουργείται για πρώτη</w:t>
      </w:r>
      <w:r>
        <w:rPr>
          <w:rFonts w:eastAsia="Times New Roman"/>
          <w:szCs w:val="24"/>
        </w:rPr>
        <w:t xml:space="preserve"> φορά στην Ελλάδα ειδικό νομικό πρόσωπο για τη χρηματοδότηση ερευνητικών προγραμμάτων. </w:t>
      </w:r>
    </w:p>
    <w:p w14:paraId="35A8E8FE" w14:textId="77777777" w:rsidR="0078608B" w:rsidRDefault="00CA331D">
      <w:pPr>
        <w:spacing w:after="0" w:line="600" w:lineRule="auto"/>
        <w:ind w:firstLine="720"/>
        <w:jc w:val="both"/>
        <w:rPr>
          <w:rFonts w:eastAsia="Times New Roman"/>
          <w:szCs w:val="24"/>
        </w:rPr>
      </w:pPr>
      <w:r>
        <w:rPr>
          <w:rFonts w:eastAsia="Times New Roman"/>
          <w:szCs w:val="24"/>
        </w:rPr>
        <w:lastRenderedPageBreak/>
        <w:t>Γιατί είναι σημαντικό αυτό το βήμα; Διότι στοχεύουμε ακόμα μια φορά στην ενίσχυση με κάθε μέσο και διαθέσιμο πόρο των παραγωγικών δυνάμεων της χώρας, διότι προσπαθούμε</w:t>
      </w:r>
      <w:r>
        <w:rPr>
          <w:rFonts w:eastAsia="Times New Roman"/>
          <w:szCs w:val="24"/>
        </w:rPr>
        <w:t>,</w:t>
      </w:r>
      <w:r>
        <w:rPr>
          <w:rFonts w:eastAsia="Times New Roman"/>
          <w:szCs w:val="24"/>
        </w:rPr>
        <w:t xml:space="preserve"> παρά τις αντίξοες συνθήκες</w:t>
      </w:r>
      <w:r>
        <w:rPr>
          <w:rFonts w:eastAsia="Times New Roman"/>
          <w:szCs w:val="24"/>
        </w:rPr>
        <w:t>,</w:t>
      </w:r>
      <w:r>
        <w:rPr>
          <w:rFonts w:eastAsia="Times New Roman"/>
          <w:szCs w:val="24"/>
        </w:rPr>
        <w:t xml:space="preserve"> να ενθαρρύνουμε τη νέα γενιά να παραμείνει στον τόπο της, διότι στοχεύουμε στην υγιή και μακρόχρονη ανάπτυξη της χώρας με σύγχρονα εργαλεία και με ματιά στο μέλλον, διότι στηρίζουμε τους ανθρώπους με όραμα και δυνατότητες</w:t>
      </w:r>
      <w:r>
        <w:rPr>
          <w:rFonts w:eastAsia="Times New Roman"/>
          <w:szCs w:val="24"/>
        </w:rPr>
        <w:t>,</w:t>
      </w:r>
      <w:r>
        <w:rPr>
          <w:rFonts w:eastAsia="Times New Roman"/>
          <w:szCs w:val="24"/>
        </w:rPr>
        <w:t xml:space="preserve"> που </w:t>
      </w:r>
      <w:r>
        <w:rPr>
          <w:rFonts w:eastAsia="Times New Roman"/>
          <w:szCs w:val="24"/>
        </w:rPr>
        <w:t xml:space="preserve">μπορούν να προσφέρουν σημαντικά. </w:t>
      </w:r>
    </w:p>
    <w:p w14:paraId="35A8E8FF" w14:textId="77777777" w:rsidR="0078608B" w:rsidRDefault="00CA331D">
      <w:pPr>
        <w:spacing w:after="0" w:line="600" w:lineRule="auto"/>
        <w:ind w:firstLine="720"/>
        <w:jc w:val="both"/>
        <w:rPr>
          <w:rFonts w:eastAsia="Times New Roman" w:cs="Times New Roman"/>
          <w:szCs w:val="24"/>
        </w:rPr>
      </w:pPr>
      <w:r>
        <w:rPr>
          <w:rFonts w:eastAsia="Times New Roman"/>
          <w:szCs w:val="24"/>
        </w:rPr>
        <w:t>Σκοπός του εν λόγω ιδρύματος είναι κατά κύριο λόγο η χρηματοδότηση ερευνητικών προγραμμάτων και η χορήγηση υποτροφιών</w:t>
      </w:r>
      <w:r>
        <w:rPr>
          <w:rFonts w:eastAsia="Times New Roman"/>
          <w:szCs w:val="24"/>
        </w:rPr>
        <w:t>,</w:t>
      </w:r>
      <w:r>
        <w:rPr>
          <w:rFonts w:eastAsia="Times New Roman"/>
          <w:szCs w:val="24"/>
        </w:rPr>
        <w:t xml:space="preserve"> στο πλαίσιο της </w:t>
      </w:r>
      <w:r>
        <w:rPr>
          <w:rFonts w:eastAsia="Times New Roman"/>
          <w:szCs w:val="24"/>
        </w:rPr>
        <w:t>Ε</w:t>
      </w:r>
      <w:r>
        <w:rPr>
          <w:rFonts w:eastAsia="Times New Roman"/>
          <w:szCs w:val="24"/>
        </w:rPr>
        <w:t xml:space="preserve">θνικής </w:t>
      </w:r>
      <w:r>
        <w:rPr>
          <w:rFonts w:eastAsia="Times New Roman"/>
          <w:szCs w:val="24"/>
        </w:rPr>
        <w:t>Σ</w:t>
      </w:r>
      <w:r>
        <w:rPr>
          <w:rFonts w:eastAsia="Times New Roman"/>
          <w:szCs w:val="24"/>
        </w:rPr>
        <w:t xml:space="preserve">τρατηγικής για την </w:t>
      </w:r>
      <w:r>
        <w:rPr>
          <w:rFonts w:eastAsia="Times New Roman"/>
          <w:szCs w:val="24"/>
        </w:rPr>
        <w:t>Έ</w:t>
      </w:r>
      <w:r>
        <w:rPr>
          <w:rFonts w:eastAsia="Times New Roman"/>
          <w:szCs w:val="24"/>
        </w:rPr>
        <w:t xml:space="preserve">ρευνα και την </w:t>
      </w:r>
      <w:r>
        <w:rPr>
          <w:rFonts w:eastAsia="Times New Roman"/>
          <w:szCs w:val="24"/>
        </w:rPr>
        <w:t>Κ</w:t>
      </w:r>
      <w:r>
        <w:rPr>
          <w:rFonts w:eastAsia="Times New Roman"/>
          <w:szCs w:val="24"/>
        </w:rPr>
        <w:t>αινοτομία. Δικαιούχοι των χρηματοδοτήσεων θ</w:t>
      </w:r>
      <w:r>
        <w:rPr>
          <w:rFonts w:eastAsia="Times New Roman"/>
          <w:szCs w:val="24"/>
        </w:rPr>
        <w:t>α είναι τα ΑΕΙ και οι δημόσιοι ερευνητικοί και τεχνολογικοί φορείς της χώρας μας. Σε πρώτη φάση θα διαχειριστεί κονδύλια ύψους 240 εκατομμυρίων ευρώ, τα οποία θα προέ</w:t>
      </w:r>
      <w:r>
        <w:rPr>
          <w:rFonts w:eastAsia="Times New Roman"/>
          <w:szCs w:val="24"/>
        </w:rPr>
        <w:t>λ</w:t>
      </w:r>
      <w:r>
        <w:rPr>
          <w:rFonts w:eastAsia="Times New Roman"/>
          <w:szCs w:val="24"/>
        </w:rPr>
        <w:t xml:space="preserve">θουν από χρηματοδότηση από την </w:t>
      </w:r>
      <w:r w:rsidRPr="00901358">
        <w:rPr>
          <w:rFonts w:eastAsia="Times New Roman"/>
          <w:szCs w:val="24"/>
        </w:rPr>
        <w:t>Ευρωπαϊκή Τράπεζα Επενδύσεων.</w:t>
      </w:r>
      <w:r>
        <w:rPr>
          <w:rFonts w:eastAsia="Times New Roman"/>
          <w:szCs w:val="24"/>
        </w:rPr>
        <w:t xml:space="preserve"> </w:t>
      </w:r>
      <w:r>
        <w:rPr>
          <w:rFonts w:eastAsia="Times New Roman" w:cs="Times New Roman"/>
          <w:szCs w:val="24"/>
        </w:rPr>
        <w:t xml:space="preserve"> </w:t>
      </w:r>
    </w:p>
    <w:p w14:paraId="35A8E900" w14:textId="77777777" w:rsidR="0078608B" w:rsidRDefault="00CA331D">
      <w:pPr>
        <w:spacing w:after="0" w:line="600" w:lineRule="auto"/>
        <w:ind w:firstLine="720"/>
        <w:jc w:val="both"/>
        <w:rPr>
          <w:rFonts w:eastAsia="Times New Roman"/>
          <w:szCs w:val="24"/>
        </w:rPr>
      </w:pPr>
      <w:r>
        <w:rPr>
          <w:rFonts w:eastAsia="Times New Roman"/>
          <w:szCs w:val="24"/>
        </w:rPr>
        <w:lastRenderedPageBreak/>
        <w:t>Επομένως πρόκειται για πρό</w:t>
      </w:r>
      <w:r>
        <w:rPr>
          <w:rFonts w:eastAsia="Times New Roman"/>
          <w:szCs w:val="24"/>
        </w:rPr>
        <w:t xml:space="preserve">σθετους πόρους που θα έρθουν να αθροιστούν σε όλη την προσπάθεια χρηματικής ενίσχυσης του νέου αναπτυξιακού μοντέλου που επιδιώκουμε να εγκαθιδρύσουμε με σειρά νομοθετημάτων, τα οποία τρέχουν παράλληλα με τα εργαλεία του ΕΣΠΑ ή την κρατική χρηματοδότηση. </w:t>
      </w:r>
    </w:p>
    <w:p w14:paraId="35A8E901" w14:textId="77777777" w:rsidR="0078608B" w:rsidRDefault="00CA331D">
      <w:pPr>
        <w:spacing w:after="0" w:line="600" w:lineRule="auto"/>
        <w:ind w:firstLine="720"/>
        <w:jc w:val="both"/>
        <w:rPr>
          <w:rFonts w:eastAsia="Times New Roman"/>
          <w:szCs w:val="24"/>
        </w:rPr>
      </w:pPr>
      <w:r>
        <w:rPr>
          <w:rFonts w:eastAsia="Times New Roman"/>
          <w:szCs w:val="24"/>
        </w:rPr>
        <w:t>Η πολιτική βούληση της Κυβέρνησης εμφορείται σταθερά από τη φιλοσοφία να συνδυάσουμε και να ενισχύσουμε το αναπτυξιακό μοντέλο, με πυλώνα την έρευνα και την καινοτομία.</w:t>
      </w:r>
    </w:p>
    <w:p w14:paraId="35A8E902" w14:textId="77777777" w:rsidR="0078608B" w:rsidRDefault="00CA331D">
      <w:pPr>
        <w:spacing w:after="0" w:line="600" w:lineRule="auto"/>
        <w:ind w:firstLine="720"/>
        <w:jc w:val="both"/>
        <w:rPr>
          <w:rFonts w:eastAsia="Times New Roman"/>
          <w:szCs w:val="24"/>
        </w:rPr>
      </w:pPr>
      <w:r>
        <w:rPr>
          <w:rFonts w:eastAsia="Times New Roman"/>
          <w:szCs w:val="24"/>
        </w:rPr>
        <w:t xml:space="preserve">Το </w:t>
      </w:r>
      <w:r>
        <w:rPr>
          <w:rFonts w:eastAsia="Times New Roman"/>
          <w:szCs w:val="24"/>
        </w:rPr>
        <w:t>ΕΛΙΔΕΚ</w:t>
      </w:r>
      <w:r>
        <w:rPr>
          <w:rFonts w:eastAsia="Times New Roman"/>
          <w:szCs w:val="24"/>
        </w:rPr>
        <w:t xml:space="preserve"> συνιστά, επομένως, επιστέγασμα μιας προσπάθειας ανάταξης της έρευνας, των καινοτόμων δράσεων και της τόνωσης της δραστηριότητας των νέων και άξιων επιστημόνων, στην οποία συνέβαλε αποφασιστικά και ο ν.4386/2016 που ψηφίσαμε πρόσφατα. Και ο παρών νόμος στο</w:t>
      </w:r>
      <w:r>
        <w:rPr>
          <w:rFonts w:eastAsia="Times New Roman"/>
          <w:szCs w:val="24"/>
        </w:rPr>
        <w:t>χεύει στη στήριξη, στην αναβάθμιση και στην ανάδειξη του ερευνητικού ανθρωπίνου δυναμικού της χώρας και της ποιότητας της έρευνας, μέσα σε συνθήκες κρίσης και λιτότητας που επικρατούν.</w:t>
      </w:r>
    </w:p>
    <w:p w14:paraId="35A8E903" w14:textId="77777777" w:rsidR="0078608B" w:rsidRDefault="00CA331D">
      <w:pPr>
        <w:spacing w:after="0" w:line="600" w:lineRule="auto"/>
        <w:ind w:firstLine="720"/>
        <w:jc w:val="both"/>
        <w:rPr>
          <w:rFonts w:eastAsia="Times New Roman"/>
          <w:szCs w:val="24"/>
        </w:rPr>
      </w:pPr>
      <w:r>
        <w:rPr>
          <w:rFonts w:eastAsia="Times New Roman"/>
          <w:szCs w:val="24"/>
        </w:rPr>
        <w:lastRenderedPageBreak/>
        <w:t>Δυστυχώς τα τελευταία χρόνια το καλύτερο ερευνητικό δυναμικό της χώρας,</w:t>
      </w:r>
      <w:r>
        <w:rPr>
          <w:rFonts w:eastAsia="Times New Roman"/>
          <w:szCs w:val="24"/>
        </w:rPr>
        <w:t xml:space="preserve"> στην πιο παραγωγική ηλικία, αναλώνεται στην εργασιακή περιπλάνηση, ακυρώνεται από το άγχος της επιβίωσης ή ακρωτηριάζεται ψυχολογικά από την παρατεταμένη ανεργία. </w:t>
      </w:r>
    </w:p>
    <w:p w14:paraId="35A8E904" w14:textId="77777777" w:rsidR="0078608B" w:rsidRDefault="00CA331D">
      <w:pPr>
        <w:spacing w:after="0" w:line="600" w:lineRule="auto"/>
        <w:ind w:firstLine="720"/>
        <w:jc w:val="both"/>
        <w:rPr>
          <w:rFonts w:eastAsia="Times New Roman"/>
          <w:szCs w:val="24"/>
        </w:rPr>
      </w:pPr>
      <w:r>
        <w:rPr>
          <w:rFonts w:eastAsia="Times New Roman"/>
          <w:szCs w:val="24"/>
        </w:rPr>
        <w:t>Τα στοιχεία είναι αμείλικτα και αποκαρδιωτικά. Η Ελλάδα, εκτός από το ένα τέταρτο του εθνικ</w:t>
      </w:r>
      <w:r>
        <w:rPr>
          <w:rFonts w:eastAsia="Times New Roman"/>
          <w:szCs w:val="24"/>
        </w:rPr>
        <w:t>ού της πλούτου, έχασε την περίοδο 2010 – 2013 εκατόν τριάντα πέντε χιλιάδες νέους επιστήμονες στην ακμή της παραγωγικής τους ηλικίας, με το 70% εξ αυτών μάλιστα να διαθέτουν μεταπτυχιακούς και διδακτορικούς τίτλους.</w:t>
      </w:r>
    </w:p>
    <w:p w14:paraId="35A8E905" w14:textId="77777777" w:rsidR="0078608B" w:rsidRDefault="00CA331D">
      <w:pPr>
        <w:spacing w:after="0" w:line="600" w:lineRule="auto"/>
        <w:ind w:firstLine="720"/>
        <w:jc w:val="both"/>
        <w:rPr>
          <w:rFonts w:eastAsia="Times New Roman"/>
          <w:szCs w:val="24"/>
        </w:rPr>
      </w:pPr>
      <w:r>
        <w:rPr>
          <w:rFonts w:eastAsia="Times New Roman"/>
          <w:szCs w:val="24"/>
        </w:rPr>
        <w:t>Επομένως η ίδρυση και λειτουργία του ιδρ</w:t>
      </w:r>
      <w:r>
        <w:rPr>
          <w:rFonts w:eastAsia="Times New Roman"/>
          <w:szCs w:val="24"/>
        </w:rPr>
        <w:t>ύματος δεν αποσκοπεί μόνο στην υλοποίηση μιας εθνικής στρατηγικής για την έρευνα, αλλά και στην ανάσχεση της κατά συρροήν φυγής του επίλεκτου νέου επιστημονικού δυναμικού της χώρας στο εξωτερικό. Αποτελεί έτσι ένα επιπλέον καθοριστικό βήμα για την αντιμετώ</w:t>
      </w:r>
      <w:r>
        <w:rPr>
          <w:rFonts w:eastAsia="Times New Roman"/>
          <w:szCs w:val="24"/>
        </w:rPr>
        <w:t xml:space="preserve">πιση αυτής της μάστιγας. Σκοπός είναι να αντικαταστήσουμε το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xml:space="preserve"> με το </w:t>
      </w:r>
      <w:r>
        <w:rPr>
          <w:rFonts w:eastAsia="Times New Roman"/>
          <w:szCs w:val="24"/>
          <w:lang w:val="en-US"/>
        </w:rPr>
        <w:t>brain</w:t>
      </w:r>
      <w:r>
        <w:rPr>
          <w:rFonts w:eastAsia="Times New Roman"/>
          <w:szCs w:val="24"/>
        </w:rPr>
        <w:t xml:space="preserve"> </w:t>
      </w:r>
      <w:r>
        <w:rPr>
          <w:rFonts w:eastAsia="Times New Roman"/>
          <w:szCs w:val="24"/>
          <w:lang w:val="en-US"/>
        </w:rPr>
        <w:t>circulation</w:t>
      </w:r>
      <w:r>
        <w:rPr>
          <w:rFonts w:eastAsia="Times New Roman"/>
          <w:szCs w:val="24"/>
        </w:rPr>
        <w:t>. Εκτιμάται ότι μέχρι το τέλος του προγράμματος θα έχουν ωφεληθεί περισσότεροι από τέσσερις χιλιάδες νέο</w:t>
      </w:r>
      <w:r>
        <w:rPr>
          <w:rFonts w:eastAsia="Times New Roman"/>
          <w:szCs w:val="24"/>
        </w:rPr>
        <w:t>ι</w:t>
      </w:r>
      <w:r>
        <w:rPr>
          <w:rFonts w:eastAsia="Times New Roman"/>
          <w:szCs w:val="24"/>
        </w:rPr>
        <w:t xml:space="preserve"> επιστήμονες. </w:t>
      </w:r>
    </w:p>
    <w:p w14:paraId="35A8E906" w14:textId="77777777" w:rsidR="0078608B" w:rsidRDefault="00CA331D">
      <w:pPr>
        <w:spacing w:after="0" w:line="600" w:lineRule="auto"/>
        <w:ind w:firstLine="720"/>
        <w:jc w:val="both"/>
        <w:rPr>
          <w:rFonts w:eastAsia="Times New Roman"/>
          <w:szCs w:val="24"/>
        </w:rPr>
      </w:pPr>
      <w:r>
        <w:rPr>
          <w:rFonts w:eastAsia="Times New Roman"/>
          <w:szCs w:val="24"/>
        </w:rPr>
        <w:t>Και όλα αυτά θα επισυμβούν με πλήρη διαφ</w:t>
      </w:r>
      <w:r>
        <w:rPr>
          <w:rFonts w:eastAsia="Times New Roman"/>
          <w:szCs w:val="24"/>
        </w:rPr>
        <w:t>άνεια και αξιοκρατία, καθώς το ίδρυμα θα διαθέτει διοικητική και οικονομική αυτοτέλεια, η δομή του θα είναι ανεξάρτητη από αυτές των Υπουργείων και θα ορίζεται χωρίς παρεμβάσεις ή άνωθεν επιβαλλόμενες επιταγές.</w:t>
      </w:r>
    </w:p>
    <w:p w14:paraId="35A8E907" w14:textId="77777777" w:rsidR="0078608B" w:rsidRDefault="00CA331D">
      <w:pPr>
        <w:spacing w:after="0" w:line="600" w:lineRule="auto"/>
        <w:ind w:firstLine="720"/>
        <w:jc w:val="both"/>
        <w:rPr>
          <w:rFonts w:eastAsia="Times New Roman"/>
          <w:szCs w:val="24"/>
        </w:rPr>
      </w:pPr>
      <w:r>
        <w:rPr>
          <w:rFonts w:eastAsia="Times New Roman"/>
          <w:szCs w:val="24"/>
        </w:rPr>
        <w:t>Η οικονομική λειτουργία του και η εκ μέρους τ</w:t>
      </w:r>
      <w:r>
        <w:rPr>
          <w:rFonts w:eastAsia="Times New Roman"/>
          <w:szCs w:val="24"/>
        </w:rPr>
        <w:t>ου χρηματοδότηση των ερευνητικών προγραμμάτων θα πραγματοποιείται με βάση τις αρχές της εξαιρετικής ακαδημαϊκής επίδοσης, της διαφάνειας, της αξιοκρατίας και της χρηστής οικονομικής διαχείρισης. Οι κανόνες χρηματοδότησης θα είναι απλοί και απαλλαγμένοι από</w:t>
      </w:r>
      <w:r>
        <w:rPr>
          <w:rFonts w:eastAsia="Times New Roman"/>
          <w:szCs w:val="24"/>
        </w:rPr>
        <w:t xml:space="preserve"> γραφειοκρατικές διαδικασίες, πάντοτε με γνώμονα τη διασφάλιση του δημοσίου συμφέροντος. Οι δε χρηματοδοτήσεις από το ίδρυμα δεν θα υπόκεινται σε περιφερειακά κριτήρια και ποσοστώσεις, όπως ισχύει για τους πόρους του ΕΣΠΑ. Η συμπληρωματικότητα αυτή θα επιτ</w:t>
      </w:r>
      <w:r>
        <w:rPr>
          <w:rFonts w:eastAsia="Times New Roman"/>
          <w:szCs w:val="24"/>
        </w:rPr>
        <w:t xml:space="preserve">ρέψει τη βέλτιστη και αποτελεσματικότερη αξιοποίηση των διαθέσιμων πόρων, κάτι αναγκαίο στις συνθήκες κρίσης που βιώνει η χώρα σήμερα. Σε κάθε περίπτωση, αδιαπραγμάτευτο κριτήριο θα είναι η επιδίωξη της επιστημονικής ποιότητας και αριστείας. </w:t>
      </w:r>
    </w:p>
    <w:p w14:paraId="35A8E908" w14:textId="77777777" w:rsidR="0078608B" w:rsidRDefault="00CA331D">
      <w:pPr>
        <w:spacing w:after="0" w:line="600" w:lineRule="auto"/>
        <w:ind w:firstLine="720"/>
        <w:jc w:val="both"/>
        <w:rPr>
          <w:rFonts w:eastAsia="Times New Roman"/>
          <w:szCs w:val="24"/>
        </w:rPr>
      </w:pPr>
      <w:r>
        <w:rPr>
          <w:rFonts w:eastAsia="Times New Roman"/>
          <w:szCs w:val="24"/>
        </w:rPr>
        <w:t xml:space="preserve">Επομένως για </w:t>
      </w:r>
      <w:r>
        <w:rPr>
          <w:rFonts w:eastAsia="Times New Roman"/>
          <w:szCs w:val="24"/>
        </w:rPr>
        <w:t>όλα όσα ανέφερα στηρίζω αναμφίλεκτα το παρόν νομοσχέδιο, διότι πιστεύω ότι η επικείμενη ίδρυσή του διανοίγει νέες προοπτικές για τη διαμόρφωση μιας ολοκληρωμένης στρατηγικής, που θα στηρίζει την έρευνα που θα διεξάγεται στα πανεπιστήμια, τα ΤΕΙ και τα ερευ</w:t>
      </w:r>
      <w:r>
        <w:rPr>
          <w:rFonts w:eastAsia="Times New Roman"/>
          <w:szCs w:val="24"/>
        </w:rPr>
        <w:t>νητικά κέντρα όλης της επικράτειας και θα ενισχύει την αναπτυξιακή πορεία της χώρας.</w:t>
      </w:r>
    </w:p>
    <w:p w14:paraId="35A8E909" w14:textId="77777777" w:rsidR="0078608B" w:rsidRDefault="00CA331D">
      <w:pPr>
        <w:spacing w:after="0" w:line="600" w:lineRule="auto"/>
        <w:ind w:firstLine="720"/>
        <w:jc w:val="both"/>
        <w:rPr>
          <w:rFonts w:eastAsia="Times New Roman"/>
          <w:szCs w:val="24"/>
        </w:rPr>
      </w:pPr>
      <w:r>
        <w:rPr>
          <w:rFonts w:eastAsia="Times New Roman"/>
          <w:szCs w:val="24"/>
        </w:rPr>
        <w:t>Προσπαθώ, κυρίες και κύριοι συνάδελφοι της Αντιπολίτευσης, να δικαιολογήσω λόγια και πράξεις σας. Έχω οδηγηθεί σε ένα συμπέρασμα: Έχετε σκοτώσει τη συνείδησή σας. Γι’ αυτό</w:t>
      </w:r>
      <w:r>
        <w:rPr>
          <w:rFonts w:eastAsia="Times New Roman"/>
          <w:szCs w:val="24"/>
        </w:rPr>
        <w:t xml:space="preserve"> και λέτε και κάνετε όλα αυτά που κάνετε αυτό το τελευταίο διάστημα.</w:t>
      </w:r>
    </w:p>
    <w:p w14:paraId="35A8E90A" w14:textId="77777777" w:rsidR="0078608B" w:rsidRDefault="00CA331D">
      <w:pPr>
        <w:spacing w:after="0" w:line="600" w:lineRule="auto"/>
        <w:ind w:firstLine="720"/>
        <w:jc w:val="both"/>
        <w:rPr>
          <w:rFonts w:eastAsia="Times New Roman"/>
          <w:szCs w:val="24"/>
        </w:rPr>
      </w:pPr>
      <w:r>
        <w:rPr>
          <w:rFonts w:eastAsia="Times New Roman"/>
          <w:szCs w:val="24"/>
        </w:rPr>
        <w:t>Σας ευχαριστώ πολύ.</w:t>
      </w:r>
    </w:p>
    <w:p w14:paraId="35A8E90B" w14:textId="77777777" w:rsidR="0078608B" w:rsidRDefault="00CA331D">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35A8E90C" w14:textId="77777777" w:rsidR="0078608B" w:rsidRDefault="00CA331D">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w:t>
      </w:r>
    </w:p>
    <w:p w14:paraId="35A8E90D" w14:textId="77777777" w:rsidR="0078608B" w:rsidRDefault="00CA331D">
      <w:pPr>
        <w:spacing w:after="0" w:line="600" w:lineRule="auto"/>
        <w:ind w:firstLine="720"/>
        <w:jc w:val="both"/>
        <w:rPr>
          <w:rFonts w:eastAsia="Times New Roman"/>
          <w:szCs w:val="24"/>
        </w:rPr>
      </w:pPr>
      <w:r>
        <w:rPr>
          <w:rFonts w:eastAsia="Times New Roman"/>
          <w:szCs w:val="24"/>
        </w:rPr>
        <w:t>Θα μιλήσουν άλλοι τρεις συνάδελφοι Βουλευτές, γιατί έχουν γραφτεί</w:t>
      </w:r>
      <w:r>
        <w:rPr>
          <w:rFonts w:eastAsia="Times New Roman"/>
          <w:szCs w:val="24"/>
        </w:rPr>
        <w:t xml:space="preserve"> αρκετοί.</w:t>
      </w:r>
    </w:p>
    <w:p w14:paraId="35A8E90E" w14:textId="77777777" w:rsidR="0078608B" w:rsidRDefault="00CA331D">
      <w:pPr>
        <w:spacing w:after="0" w:line="600" w:lineRule="auto"/>
        <w:ind w:firstLine="720"/>
        <w:jc w:val="both"/>
        <w:rPr>
          <w:rFonts w:eastAsia="Times New Roman"/>
          <w:szCs w:val="24"/>
        </w:rPr>
      </w:pPr>
      <w:r>
        <w:rPr>
          <w:rFonts w:eastAsia="Times New Roman"/>
          <w:szCs w:val="24"/>
        </w:rPr>
        <w:t>Δίνω τώρα τον λόγο στον κ. Σπαρτινό για επτά λεπτά.</w:t>
      </w:r>
    </w:p>
    <w:p w14:paraId="35A8E90F" w14:textId="77777777" w:rsidR="0078608B" w:rsidRDefault="00CA331D">
      <w:pPr>
        <w:spacing w:after="0" w:line="600" w:lineRule="auto"/>
        <w:ind w:firstLine="720"/>
        <w:jc w:val="both"/>
        <w:rPr>
          <w:rFonts w:eastAsia="Times New Roman"/>
          <w:szCs w:val="24"/>
        </w:rPr>
      </w:pPr>
      <w:r>
        <w:rPr>
          <w:rFonts w:eastAsia="Times New Roman"/>
          <w:b/>
          <w:szCs w:val="24"/>
        </w:rPr>
        <w:t>ΚΩΝΣΤΑΝΤΙΝΟΣ ΣΠΑΡΤΙΝΟΣ:</w:t>
      </w:r>
      <w:r>
        <w:rPr>
          <w:rFonts w:eastAsia="Times New Roman"/>
          <w:szCs w:val="24"/>
        </w:rPr>
        <w:t xml:space="preserve"> Ευχαριστώ, κυρία Πρόεδρε.</w:t>
      </w:r>
    </w:p>
    <w:p w14:paraId="35A8E910" w14:textId="77777777" w:rsidR="0078608B" w:rsidRDefault="00CA331D">
      <w:pPr>
        <w:spacing w:after="0" w:line="600" w:lineRule="auto"/>
        <w:ind w:firstLine="720"/>
        <w:jc w:val="both"/>
        <w:rPr>
          <w:rFonts w:eastAsia="Times New Roman"/>
          <w:szCs w:val="24"/>
        </w:rPr>
      </w:pPr>
      <w:r>
        <w:rPr>
          <w:rFonts w:eastAsia="Times New Roman"/>
          <w:szCs w:val="24"/>
        </w:rPr>
        <w:t>Κύριε Υπουργέ, κυρίες και κύριοι συνάδελφοι, θα πίστευε κανείς ότι η συζήτηση ενός σχεδίου νόμου που αφορά την έρευνα και την καινοτομία θα ήταν</w:t>
      </w:r>
      <w:r>
        <w:rPr>
          <w:rFonts w:eastAsia="Times New Roman"/>
          <w:szCs w:val="24"/>
        </w:rPr>
        <w:t xml:space="preserve"> αντικείμενο μιας πιο ήπιας και σώφρονος, θα έλεγα, τοποθέτησης από τη μεριά της Νέας Δημοκρατίας, μιας συζήτησης πιο βαθιά στο αντικείμενο αυτού του σχεδίου νόμου. </w:t>
      </w:r>
    </w:p>
    <w:p w14:paraId="35A8E911" w14:textId="77777777" w:rsidR="0078608B" w:rsidRDefault="00CA331D">
      <w:pPr>
        <w:spacing w:after="0" w:line="600" w:lineRule="auto"/>
        <w:ind w:firstLine="720"/>
        <w:jc w:val="both"/>
        <w:rPr>
          <w:rFonts w:eastAsia="Times New Roman"/>
          <w:szCs w:val="24"/>
        </w:rPr>
      </w:pPr>
      <w:r>
        <w:rPr>
          <w:rFonts w:eastAsia="Times New Roman"/>
          <w:szCs w:val="24"/>
        </w:rPr>
        <w:t>Και σε αυτήν, όμως, τη συζήτηση γι’ αυτό το σχέδιο νόμου η Νέα Δημοκρατία, υπακούοντας στη</w:t>
      </w:r>
      <w:r>
        <w:rPr>
          <w:rFonts w:eastAsia="Times New Roman"/>
          <w:szCs w:val="24"/>
        </w:rPr>
        <w:t>ν πολιτική τακτική των τελευταίων μηνών, που δεν ξέρουμε για πόσο καιρό ακόμα θα αντέξει να την χρησιμοποιεί, είχε μια καταλυτική αρνητική τοποθέτηση.</w:t>
      </w:r>
    </w:p>
    <w:p w14:paraId="35A8E912" w14:textId="77777777" w:rsidR="0078608B" w:rsidRDefault="00CA331D">
      <w:pPr>
        <w:spacing w:after="0" w:line="600" w:lineRule="auto"/>
        <w:ind w:firstLine="720"/>
        <w:rPr>
          <w:rFonts w:eastAsia="Times New Roman" w:cs="Times New Roman"/>
          <w:szCs w:val="24"/>
        </w:rPr>
      </w:pPr>
      <w:r>
        <w:rPr>
          <w:rFonts w:eastAsia="Times New Roman"/>
          <w:szCs w:val="24"/>
        </w:rPr>
        <w:t xml:space="preserve"> </w:t>
      </w:r>
      <w:r>
        <w:rPr>
          <w:rFonts w:eastAsia="Times New Roman" w:cs="Times New Roman"/>
          <w:szCs w:val="24"/>
        </w:rPr>
        <w:t>Μου θύμισε –βοήθησε σε αυτό και το εκρηκτικό ταπεραμέντο της εισηγήτριας της, της κ. Αντωνίου- την ατάκα</w:t>
      </w:r>
      <w:r>
        <w:rPr>
          <w:rFonts w:eastAsia="Times New Roman" w:cs="Times New Roman"/>
          <w:szCs w:val="24"/>
        </w:rPr>
        <w:t xml:space="preserve"> από μια παλιά ταινία του ελληνικού κινηματογράφου, τη συμπαθέστατη Σαπφώ Νοταρά όταν φώναζε «Μπουρλότο!». Δεν ξέρω αν οι συνάδελφοι της Νέας Δημοκρατίας μπορούν να χειριστούν με κατάλληλο τρόπο αυτά τα υλικά, αλλά θα τους έλεγα να προσέχουν, διότι κα</w:t>
      </w:r>
      <w:r>
        <w:rPr>
          <w:rFonts w:eastAsia="Times New Roman" w:cs="Times New Roman"/>
          <w:szCs w:val="24"/>
        </w:rPr>
        <w:t>μ</w:t>
      </w:r>
      <w:r>
        <w:rPr>
          <w:rFonts w:eastAsia="Times New Roman" w:cs="Times New Roman"/>
          <w:szCs w:val="24"/>
        </w:rPr>
        <w:t xml:space="preserve">μιά </w:t>
      </w:r>
      <w:r>
        <w:rPr>
          <w:rFonts w:eastAsia="Times New Roman" w:cs="Times New Roman"/>
          <w:szCs w:val="24"/>
        </w:rPr>
        <w:t xml:space="preserve">φορά μπορεί να βάλουν, χωρίς να το θέλουν, φωτιά στα μπατζάκια τους. </w:t>
      </w:r>
    </w:p>
    <w:p w14:paraId="35A8E91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Από την άλλη πλευρά, κόμματα της ελάσσονος </w:t>
      </w:r>
      <w:r>
        <w:rPr>
          <w:rFonts w:eastAsia="Times New Roman" w:cs="Times New Roman"/>
          <w:szCs w:val="24"/>
        </w:rPr>
        <w:t>Α</w:t>
      </w:r>
      <w:r>
        <w:rPr>
          <w:rFonts w:eastAsia="Times New Roman" w:cs="Times New Roman"/>
          <w:szCs w:val="24"/>
        </w:rPr>
        <w:t>ντιπολίτευσης που θεώρησαν ότι είναι θετικό το νομοσχέδιο και μίλησαν επί της αρχής θετικά, όπως το Ποτάμι και η Δημοκρατική Συμπαράταξη, θεώρ</w:t>
      </w:r>
      <w:r>
        <w:rPr>
          <w:rFonts w:eastAsia="Times New Roman" w:cs="Times New Roman"/>
          <w:szCs w:val="24"/>
        </w:rPr>
        <w:t xml:space="preserve">ησαν υποχρέωσή τους να αφιερώσουν πολύ μεγάλο κομμάτι των τοποθετήσεών τους στο να κατακεραυνώσουν την Κυβέρνηση για διάφορα άλλα θέματα, τελείως άσχετα με το αντικείμενο που συζητάμε σήμερα. </w:t>
      </w:r>
    </w:p>
    <w:p w14:paraId="35A8E91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Δεν ξέρω αν αυτό έγινε γιατί θεωρούν υποχρέωσή τους να μην εκτί</w:t>
      </w:r>
      <w:r>
        <w:rPr>
          <w:rFonts w:eastAsia="Times New Roman" w:cs="Times New Roman"/>
          <w:szCs w:val="24"/>
        </w:rPr>
        <w:t xml:space="preserve">θενται πάρα πολύ απέναντι στη Νέα Δημοκρατία, ώστε λέγοντας μια θετική κουβέντα για ένα νομοσχέδιο της Κυβέρνησης, πρέπει ταυτόχρονα να πουν και πάρα πολλά άλλα αρνητικά για την Κυβέρνηση συνολικά. </w:t>
      </w:r>
    </w:p>
    <w:p w14:paraId="35A8E91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Τι είναι όμως το σχέδιο νόμου που συζητάμε σήμερα, για να</w:t>
      </w:r>
      <w:r>
        <w:rPr>
          <w:rFonts w:eastAsia="Times New Roman" w:cs="Times New Roman"/>
          <w:szCs w:val="24"/>
        </w:rPr>
        <w:t xml:space="preserve"> μιλήσουμε λίγο επί της ουσίας; Πολύ συνοπτικά, σαν τίτλους κεφαλαίων, θα έλεγα ότι αυτοί οι πόροι των 240 εκατομμυρίων ευρώ που θα διατεθούν για αυτή την πρώτη τριετία, θα πάνε αποκλειστικά σε χρηματοδότηση υποτροφιών υποψηφίων διδακτόρων, στήριξη επιστημ</w:t>
      </w:r>
      <w:r>
        <w:rPr>
          <w:rFonts w:eastAsia="Times New Roman" w:cs="Times New Roman"/>
          <w:szCs w:val="24"/>
        </w:rPr>
        <w:t>όνων σε μεταδιδακτορικό επίπεδο, χρηματοδότηση ερευνητικών προγραμμάτων καθηγητών ΑΕΙ και ερευνητών όλων των βαθμίδων, αναβάθμιση επιστημονικού εξοπλισμού στα ΑΕΙ και τα ερευνητικά ιδρύματα, δράσεις προβολής της επιστήμης στην κοινωνία, άμεση προκήρυξη περ</w:t>
      </w:r>
      <w:r>
        <w:rPr>
          <w:rFonts w:eastAsia="Times New Roman" w:cs="Times New Roman"/>
          <w:szCs w:val="24"/>
        </w:rPr>
        <w:t>ισσότερων από διακόσιες πενήντα υποτροφίες για υποψήφιους διδάκτορες, διάρκειας από ένα έως τρία έτη με μηνιαίο ύψος υποτροφίας 900 ευρώ, άμεση προκήρυξη ερευνητικών έργων πριν από το τέλος του 2016 για μεταδιδάκτορες, διάρκειας από δύο έως τρία έτη με μέγ</w:t>
      </w:r>
      <w:r>
        <w:rPr>
          <w:rFonts w:eastAsia="Times New Roman" w:cs="Times New Roman"/>
          <w:szCs w:val="24"/>
        </w:rPr>
        <w:t>ιστη συνολική χρηματοδότηση 200.000 ευρώ ανά έργο και μετά την ίδρυση του ΕΛΙΔΕΚ, προκήρυξη ερευνητικών δράσεων για μέλη ΔΕΠ των ΑΕΙ και ερευνητές, διάρκειας δύο ή τριών ετών τυπικού κόστους 250.000 ευρώ, για να ξέρουμε ποια είναι τα βασικά σημεία στα οποί</w:t>
      </w:r>
      <w:r>
        <w:rPr>
          <w:rFonts w:eastAsia="Times New Roman" w:cs="Times New Roman"/>
          <w:szCs w:val="24"/>
        </w:rPr>
        <w:t xml:space="preserve">α συζητάμε. </w:t>
      </w:r>
    </w:p>
    <w:p w14:paraId="35A8E91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Ως αποτέλεσμα αυτών των δράσεων αναμένεται ότι περισσότεροι από τέσσερις χιλιάδες επιστήμονες θα ωφεληθούν συνολικά από τις δράσεις αυτές κατά τα τρία πρώτα χρόνια της λειτουργίας του </w:t>
      </w:r>
      <w:r>
        <w:rPr>
          <w:rFonts w:eastAsia="Times New Roman" w:cs="Times New Roman"/>
          <w:szCs w:val="24"/>
        </w:rPr>
        <w:t>Ι</w:t>
      </w:r>
      <w:r>
        <w:rPr>
          <w:rFonts w:eastAsia="Times New Roman" w:cs="Times New Roman"/>
          <w:szCs w:val="24"/>
        </w:rPr>
        <w:t>νστιτούτου. Μιλάμε για ένα εργαλείο ανάσχεσης της φυγής τω</w:t>
      </w:r>
      <w:r>
        <w:rPr>
          <w:rFonts w:eastAsia="Times New Roman" w:cs="Times New Roman"/>
          <w:szCs w:val="24"/>
        </w:rPr>
        <w:t xml:space="preserve">ν νέων επιστημόνων στο εξωτερικό, διατήρησης εδώ στη χώρα του σημαντικότερου κεφαλαίου της ελληνικής οικονομίας, του ανθρώπινου κεφαλαίου. </w:t>
      </w:r>
    </w:p>
    <w:p w14:paraId="35A8E91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Η έρευνα και κυρίως η χρηματοδότησή της αποτελεί θεμέλιο για τη γνώση και την εξέλιξή της και ένα από τα θεμέλια της</w:t>
      </w:r>
      <w:r>
        <w:rPr>
          <w:rFonts w:eastAsia="Times New Roman" w:cs="Times New Roman"/>
          <w:szCs w:val="24"/>
        </w:rPr>
        <w:t xml:space="preserve"> ανάπτυξης και της παραγωγικής ανασυγκρότησης της χώρας.</w:t>
      </w:r>
    </w:p>
    <w:p w14:paraId="35A8E91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Το σχέδιο νόμου, όπως είπε πολύ εύστοχα ο εισηγητής μας Κώστας Γαβρόγλου, θέλει να χαράξει μια τέτοια προοπτική. Δεν θέλει να διαχειριστεί την κρίση. Είναι ένα σχέδιο νόμου που θέλει να βλέπει και στ</w:t>
      </w:r>
      <w:r>
        <w:rPr>
          <w:rFonts w:eastAsia="Times New Roman" w:cs="Times New Roman"/>
          <w:szCs w:val="24"/>
        </w:rPr>
        <w:t>ην επόμενη μέρα μετά την κρίση και κάποιοι που δεν πιστεύουν ίσως ότι μπορεί να υπάρξει επόμενη μέρα, καλό θα ήταν τουλάχιστον να μην βάζουν μπουρλότο στα θεμέλια αυτής της προσπάθειας.</w:t>
      </w:r>
    </w:p>
    <w:p w14:paraId="35A8E91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Μέσα από εργαστήρια ξεπήδησε τόσο ο σύγχρονος πολιτισμός μας όσο και η</w:t>
      </w:r>
      <w:r>
        <w:rPr>
          <w:rFonts w:eastAsia="Times New Roman" w:cs="Times New Roman"/>
          <w:szCs w:val="24"/>
        </w:rPr>
        <w:t xml:space="preserve"> ποιότητα ζωής που έχουμε σήμερα. Αυτό έγινε σε πάρα πολλές περιπτώσεις στ</w:t>
      </w:r>
      <w:r>
        <w:rPr>
          <w:rFonts w:eastAsia="Times New Roman" w:cs="Times New Roman"/>
          <w:szCs w:val="24"/>
        </w:rPr>
        <w:t>ο</w:t>
      </w:r>
      <w:r>
        <w:rPr>
          <w:rFonts w:eastAsia="Times New Roman" w:cs="Times New Roman"/>
          <w:szCs w:val="24"/>
        </w:rPr>
        <w:t xml:space="preserve"> πλαίσ</w:t>
      </w:r>
      <w:r>
        <w:rPr>
          <w:rFonts w:eastAsia="Times New Roman" w:cs="Times New Roman"/>
          <w:szCs w:val="24"/>
        </w:rPr>
        <w:t>ιο της</w:t>
      </w:r>
      <w:r>
        <w:rPr>
          <w:rFonts w:eastAsia="Times New Roman" w:cs="Times New Roman"/>
          <w:szCs w:val="24"/>
        </w:rPr>
        <w:t xml:space="preserve"> καπιταλιστικής οικονομίας, διότι η έρευνα και η επιστήμη έδωσαν αποτελέσματα που είχαν κοινωνικό όφελος και εφαρμόστηκαν με κοινωνικό όφελος, παρ</w:t>
      </w:r>
      <w:r>
        <w:rPr>
          <w:rFonts w:eastAsia="Times New Roman" w:cs="Times New Roman"/>
          <w:szCs w:val="24"/>
        </w:rPr>
        <w:t xml:space="preserve">’ </w:t>
      </w:r>
      <w:r>
        <w:rPr>
          <w:rFonts w:eastAsia="Times New Roman" w:cs="Times New Roman"/>
          <w:szCs w:val="24"/>
        </w:rPr>
        <w:t xml:space="preserve">όλο που δρούσαν μέσα </w:t>
      </w:r>
      <w:r>
        <w:rPr>
          <w:rFonts w:eastAsia="Times New Roman" w:cs="Times New Roman"/>
          <w:szCs w:val="24"/>
        </w:rPr>
        <w:t>σε καπιταλιστικό περιβάλλον.</w:t>
      </w:r>
    </w:p>
    <w:p w14:paraId="35A8E91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Αλίμονο αν υποστηρίξουμε ότι όσο θα έχουμε καπιταλισμό δεν πρέπει να προσπαθούμε να εκμεταλλευόμαστε τα θετικά αποτελέσματα της γνώσης και της έρευνας. Αλίμονο αν υποστηρίξουμε και πούμε «για έρευνα θα μιλάμε τώρα; Αφήστε πρώτα να γίνει σοσιαλισμός και μετ</w:t>
      </w:r>
      <w:r>
        <w:rPr>
          <w:rFonts w:eastAsia="Times New Roman" w:cs="Times New Roman"/>
          <w:szCs w:val="24"/>
        </w:rPr>
        <w:t xml:space="preserve">ά τα κουβεντιάζουμε». Εμείς έχουμε μια ριζικά αντίθετη αντίληψη από αυτή. </w:t>
      </w:r>
    </w:p>
    <w:p w14:paraId="35A8E91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Η έρευνα όμως δεν είναι κάτι που θα καταλήξει ντετερμινιστικά σε άμεσο ή και αξιοποιήσιμο αποτέλεσμα. Για τον λόγο αυτό η ιδιωτική πρωτοβουλία ελάχιστα συμμετέχει και μάλιστα σε χώρ</w:t>
      </w:r>
      <w:r>
        <w:rPr>
          <w:rFonts w:eastAsia="Times New Roman" w:cs="Times New Roman"/>
          <w:szCs w:val="24"/>
        </w:rPr>
        <w:t xml:space="preserve">ες, όπως η Ελλάδα, με το χαμηλό ιδιωτικό και εν πολλοίς μέχρι τώρα κρατικοεξαρτώμενο παραγωγικό δυναμικό. </w:t>
      </w:r>
    </w:p>
    <w:p w14:paraId="35A8E91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Άλλα κονδύλια τα οποία καλείται το κράτος να διανείμει μέσω της Γενικής Γραμματείας Έρευνας και Τεχνολογίας έχουν, λόγω της φύσης της χρηματοδότησή</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τους από ευρωπαϊκά κονδύλια, σημαντικά σημεία αιρεσιμότητας. </w:t>
      </w:r>
    </w:p>
    <w:p w14:paraId="35A8E91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Αυτό δεν επιτρέπει να χαράσσεται μια εθνική πολιτική για την έρευνα, πέραν από τις ευρωπαϊκές οδηγίες και κατευθύνσεις. Και αυτό πρέπει να βρούμε έναν άλλον τρόπο να το ξεπεράσουμε. Αυτό κάνει α</w:t>
      </w:r>
      <w:r>
        <w:rPr>
          <w:rFonts w:eastAsia="Times New Roman" w:cs="Times New Roman"/>
          <w:szCs w:val="24"/>
        </w:rPr>
        <w:t>υτό το σχέδιο νόμου.</w:t>
      </w:r>
    </w:p>
    <w:p w14:paraId="35A8E91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Επίσης, δεν προβλέπεται χρηματοδότηση μέχρι σήμερα εκτός του πλαισίου της έξυπνης εξειδίκευσης. Επίσης, δεν προβλέπεται τίποτα από αυτά τα προγράμματα για ανθρωπιστικές επιστήμες, έναν τομέα που στην Ελλάδα θα μπορούσε και θα έπρεπε να</w:t>
      </w:r>
      <w:r>
        <w:rPr>
          <w:rFonts w:eastAsia="Times New Roman" w:cs="Times New Roman"/>
          <w:szCs w:val="24"/>
        </w:rPr>
        <w:t xml:space="preserve"> έχει ανάπτυξη και θα έφερνε σημαντικά αποτελέσματα, τα οποία θα ήταν αξιοποιήσιμα, και γι’ αυτούς που ενδιαφέρονται μόνο για το </w:t>
      </w:r>
      <w:r>
        <w:rPr>
          <w:rFonts w:eastAsia="Times New Roman" w:cs="Times New Roman"/>
          <w:szCs w:val="24"/>
        </w:rPr>
        <w:t>«</w:t>
      </w:r>
      <w:r>
        <w:rPr>
          <w:rFonts w:eastAsia="Times New Roman" w:cs="Times New Roman"/>
          <w:szCs w:val="24"/>
        </w:rPr>
        <w:t>τι θα μείνει στο ταμείο</w:t>
      </w:r>
      <w:r>
        <w:rPr>
          <w:rFonts w:eastAsia="Times New Roman" w:cs="Times New Roman"/>
          <w:szCs w:val="24"/>
        </w:rPr>
        <w:t>»</w:t>
      </w:r>
      <w:r>
        <w:rPr>
          <w:rFonts w:eastAsia="Times New Roman" w:cs="Times New Roman"/>
          <w:szCs w:val="24"/>
        </w:rPr>
        <w:t>, θα άφηναν και θετικό αποτέλεσμα στο ταμείο.</w:t>
      </w:r>
    </w:p>
    <w:p w14:paraId="35A8E91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Υπάρχουν, λοιπόν, και άλλες αιρεσιμότητες που προσπαθεί </w:t>
      </w:r>
      <w:r>
        <w:rPr>
          <w:rFonts w:eastAsia="Times New Roman" w:cs="Times New Roman"/>
          <w:szCs w:val="24"/>
        </w:rPr>
        <w:t xml:space="preserve">να προσπεράσει αυτό το σχέδιο νόμου, όπως είναι οι περιορισμοί των ευρωπαϊκών προγραμμάτων που έχουν σχέση με την περιφερειακότητα. </w:t>
      </w:r>
    </w:p>
    <w:p w14:paraId="35A8E920" w14:textId="77777777" w:rsidR="0078608B" w:rsidRDefault="00CA331D">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35A8E92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Ολοκληρώνω, κυρία Πρόεδρε.</w:t>
      </w:r>
    </w:p>
    <w:p w14:paraId="35A8E92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Ακριβώς αυτά</w:t>
      </w:r>
      <w:r>
        <w:rPr>
          <w:rFonts w:eastAsia="Times New Roman" w:cs="Times New Roman"/>
          <w:szCs w:val="24"/>
        </w:rPr>
        <w:t xml:space="preserve"> τα ζητήματα έρχεται να αντιμετωπίσει το ΕΛΙΔΕΚ, κυρίως της υλοποίησης μιας εθνικής στρατηγικής για την έρευνα και την καινοτομία, χωρίς να αναιρεί, όπως ήδη αναλυτικά εξηγήθηκε, τον ρόλο της Γενικής Γραμματείας Έρευνας και Τεχνολογίας.</w:t>
      </w:r>
    </w:p>
    <w:p w14:paraId="35A8E92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Τέλος, πολύ σημαντι</w:t>
      </w:r>
      <w:r>
        <w:rPr>
          <w:rFonts w:eastAsia="Times New Roman" w:cs="Times New Roman"/>
          <w:szCs w:val="24"/>
        </w:rPr>
        <w:t>κό είναι ότι η διαχείριση θα ανήκει στα ίδια τα εκπαιδευτικά και ερευνητικά ιδρύματα, τα οποία με δημοκρατικό τρόπο θα κατανέμουν τους πόρους για να χρηματοδοτήσουν τόσο ερευνητικές δραστηριότητες όσο και υγιείς επιχειρηματικές δραστηριότητες που θα εκμετα</w:t>
      </w:r>
      <w:r>
        <w:rPr>
          <w:rFonts w:eastAsia="Times New Roman" w:cs="Times New Roman"/>
          <w:szCs w:val="24"/>
        </w:rPr>
        <w:t>λλεύονται τα αποτελέσματα της έρευνας.</w:t>
      </w:r>
    </w:p>
    <w:p w14:paraId="35A8E92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Τελειώνοντας, θέλω να πω για όσους και όσες ανησυχούν για τους όρους του δανεισμού, τι κοστίζει, πόσο θα πληρώνουμε και γιατί έγινε αυτός ο δανεισμός, ότι αυτός ο δανεισμός, όπως λέει ο λαός, «θα τα πιάσει τα λεφτά το</w:t>
      </w:r>
      <w:r>
        <w:rPr>
          <w:rFonts w:eastAsia="Times New Roman" w:cs="Times New Roman"/>
          <w:szCs w:val="24"/>
        </w:rPr>
        <w:t xml:space="preserve">υ», γιατί θα πάει συγκεκριμένα σε δράσεις τις οποίες θα ξέρουμε ποιες είναι και θα ξέρουμε πού πηγαίνουν </w:t>
      </w:r>
      <w:r>
        <w:rPr>
          <w:rFonts w:eastAsia="Times New Roman" w:cs="Times New Roman"/>
          <w:szCs w:val="24"/>
        </w:rPr>
        <w:t xml:space="preserve">οι πόροι </w:t>
      </w:r>
      <w:r>
        <w:rPr>
          <w:rFonts w:eastAsia="Times New Roman" w:cs="Times New Roman"/>
          <w:szCs w:val="24"/>
        </w:rPr>
        <w:t xml:space="preserve">και πώς ελέγχονται. </w:t>
      </w:r>
    </w:p>
    <w:p w14:paraId="35A8E92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Ο δανεισμός αυτός δεν έχει σχέση με τα θαλασσοδάνεια</w:t>
      </w:r>
      <w:r>
        <w:rPr>
          <w:rFonts w:eastAsia="Times New Roman" w:cs="Times New Roman"/>
          <w:szCs w:val="24"/>
        </w:rPr>
        <w:t>,</w:t>
      </w:r>
      <w:r>
        <w:rPr>
          <w:rFonts w:eastAsia="Times New Roman" w:cs="Times New Roman"/>
          <w:szCs w:val="24"/>
        </w:rPr>
        <w:t xml:space="preserve"> που πολλοί μέχρι τώρα είχαν συνηθίσει έτσι </w:t>
      </w:r>
      <w:r>
        <w:rPr>
          <w:rFonts w:eastAsia="Times New Roman" w:cs="Times New Roman"/>
          <w:szCs w:val="24"/>
        </w:rPr>
        <w:t xml:space="preserve">να </w:t>
      </w:r>
      <w:r>
        <w:rPr>
          <w:rFonts w:eastAsia="Times New Roman" w:cs="Times New Roman"/>
          <w:szCs w:val="24"/>
        </w:rPr>
        <w:t>λειτουργούν και να τα</w:t>
      </w:r>
      <w:r>
        <w:rPr>
          <w:rFonts w:eastAsia="Times New Roman" w:cs="Times New Roman"/>
          <w:szCs w:val="24"/>
        </w:rPr>
        <w:t xml:space="preserve"> έχουν στο μυαλό τους και αυτά θα πρέπει να μας προβληματίσουν πότε και με ποιον τρόπο θα αποπληρωθούν.</w:t>
      </w:r>
    </w:p>
    <w:p w14:paraId="35A8E92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5A8E927" w14:textId="77777777" w:rsidR="0078608B" w:rsidRDefault="00CA331D">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35A8E928" w14:textId="77777777" w:rsidR="0078608B" w:rsidRDefault="00CA331D">
      <w:pPr>
        <w:spacing w:after="0" w:line="600" w:lineRule="auto"/>
        <w:ind w:firstLine="720"/>
        <w:jc w:val="both"/>
        <w:rPr>
          <w:rFonts w:eastAsia="Times New Roman"/>
          <w:b/>
          <w:bCs/>
        </w:rPr>
      </w:pPr>
      <w:r>
        <w:rPr>
          <w:rFonts w:eastAsia="Times New Roman"/>
          <w:b/>
          <w:bCs/>
        </w:rPr>
        <w:t xml:space="preserve">ΠΡΟΕΔΡΕΥΟΥΣΑ (Αναστασία Χριστοδουλοπούλου): </w:t>
      </w:r>
      <w:r>
        <w:rPr>
          <w:rFonts w:eastAsia="Times New Roman" w:cs="Times New Roman"/>
          <w:szCs w:val="24"/>
        </w:rPr>
        <w:t>Ευχαριστούμε.</w:t>
      </w:r>
    </w:p>
    <w:p w14:paraId="35A8E92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Τώρα τον λόγο έχει ο</w:t>
      </w:r>
      <w:r>
        <w:rPr>
          <w:rFonts w:eastAsia="Times New Roman" w:cs="Times New Roman"/>
          <w:szCs w:val="24"/>
        </w:rPr>
        <w:t xml:space="preserve"> κ. Ακριώτης</w:t>
      </w:r>
      <w:r>
        <w:rPr>
          <w:rFonts w:eastAsia="Times New Roman" w:cs="Times New Roman"/>
          <w:szCs w:val="24"/>
        </w:rPr>
        <w:t>. Τ</w:t>
      </w:r>
      <w:r>
        <w:rPr>
          <w:rFonts w:eastAsia="Times New Roman" w:cs="Times New Roman"/>
          <w:szCs w:val="24"/>
        </w:rPr>
        <w:t>ελευταίος ομιλητής θα είναι ο κ. Σεβαστάκης.</w:t>
      </w:r>
    </w:p>
    <w:p w14:paraId="35A8E92A"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ΓΕΩΡΓΙΟΣ ΑΚΡΙΩΤΗΣ:</w:t>
      </w:r>
      <w:r>
        <w:rPr>
          <w:rFonts w:eastAsia="Times New Roman" w:cs="Times New Roman"/>
          <w:szCs w:val="24"/>
        </w:rPr>
        <w:t xml:space="preserve"> Ευχαριστώ, κ</w:t>
      </w:r>
      <w:r>
        <w:rPr>
          <w:rFonts w:eastAsia="Times New Roman" w:cs="Times New Roman"/>
          <w:szCs w:val="24"/>
        </w:rPr>
        <w:t>υρία</w:t>
      </w:r>
      <w:r>
        <w:rPr>
          <w:rFonts w:eastAsia="Times New Roman" w:cs="Times New Roman"/>
          <w:szCs w:val="24"/>
        </w:rPr>
        <w:t xml:space="preserve"> Πρόεδρε.</w:t>
      </w:r>
    </w:p>
    <w:p w14:paraId="35A8E92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σήμερα ένα ακόμη νομοσχέδιο του Υπουργείου Παιδείας και Έρευνας. Για μια ακόμη φορά, όπως συνέβη και με τα προηγούμενα, περισσεύει η υποκρισία και η επιχείρηση διαστρέβλωσης από την πλευρά της </w:t>
      </w:r>
      <w:r>
        <w:rPr>
          <w:rFonts w:eastAsia="Times New Roman" w:cs="Times New Roman"/>
          <w:szCs w:val="24"/>
        </w:rPr>
        <w:t>Α</w:t>
      </w:r>
      <w:r>
        <w:rPr>
          <w:rFonts w:eastAsia="Times New Roman" w:cs="Times New Roman"/>
          <w:szCs w:val="24"/>
        </w:rPr>
        <w:t>ντιπολίτευσης.</w:t>
      </w:r>
    </w:p>
    <w:p w14:paraId="35A8E92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Το σημε</w:t>
      </w:r>
      <w:r>
        <w:rPr>
          <w:rFonts w:eastAsia="Times New Roman" w:cs="Times New Roman"/>
          <w:szCs w:val="24"/>
        </w:rPr>
        <w:t xml:space="preserve">ρινό νομοσχέδιο συζητήθηκε διεξοδικά στην Επιτροπή Μορφωτικών Υποθέσεων της Βουλής, </w:t>
      </w:r>
      <w:r>
        <w:rPr>
          <w:rFonts w:eastAsia="Times New Roman" w:cs="Times New Roman"/>
          <w:szCs w:val="24"/>
        </w:rPr>
        <w:t>στην οποία</w:t>
      </w:r>
      <w:r>
        <w:rPr>
          <w:rFonts w:eastAsia="Times New Roman" w:cs="Times New Roman"/>
          <w:szCs w:val="24"/>
        </w:rPr>
        <w:t xml:space="preserve"> είχαμε την ευκαιρία, ακούγοντας την εισηγήτρια και άλλους Βουλευτές της Νέας Δημοκρατίας, να διαπιστώσουμε για πολλοστή φορά τι σημαίνει γύμνια επιχειρημάτων, κα</w:t>
      </w:r>
      <w:r>
        <w:rPr>
          <w:rFonts w:eastAsia="Times New Roman" w:cs="Times New Roman"/>
          <w:szCs w:val="24"/>
        </w:rPr>
        <w:t>τευθυνόμενη ασυνεννοησία και πρόκληση σκόπιμης σύγχυσης.</w:t>
      </w:r>
    </w:p>
    <w:p w14:paraId="35A8E92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Το σημειώνω αυτό διότι ομολογώ ότι δεν περίμενα τόση αντίδραση για ένα νομοσχέδιο που επιχειρεί να θεσπίσει έναν νέο φορέα στα πρότυπα άλλων εθνικών οργανισμών χρηματοδότησης της έρευνας. Δεν πρόκειτ</w:t>
      </w:r>
      <w:r>
        <w:rPr>
          <w:rFonts w:eastAsia="Times New Roman" w:cs="Times New Roman"/>
          <w:szCs w:val="24"/>
        </w:rPr>
        <w:t xml:space="preserve">αι, θέλω να πω, για κάποιο νομοθέτημα που φέρει μια βαριά ιδεολογική σφραγίδα, ένα διακριτό πολιτικό και ιδεολογικό στίγμα, τέτοιο που να μην επιτρέπει συναινέσεις και συμφωνίες. </w:t>
      </w:r>
    </w:p>
    <w:p w14:paraId="35A8E92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Πρόκειται για τη σύσταση ενός ιδρύματος ανάλογου με αυτά που υπάρχουν διεθνώ</w:t>
      </w:r>
      <w:r>
        <w:rPr>
          <w:rFonts w:eastAsia="Times New Roman" w:cs="Times New Roman"/>
          <w:szCs w:val="24"/>
        </w:rPr>
        <w:t xml:space="preserve">ς και μάλιστα, σε προηγμένες ερευνητικά χώρες για τη χρηματοδότηση της έρευνας. Και θα περίμενε κανείς μια πιο εποικοδομητική στάση της Αξιωματικής Αντιπολίτευσης, ανάλογη με αυτή που επέδειξαν οι συνάδελφοι άλλων μικρότερων κομμάτων της </w:t>
      </w:r>
      <w:r>
        <w:rPr>
          <w:rFonts w:eastAsia="Times New Roman" w:cs="Times New Roman"/>
          <w:szCs w:val="24"/>
        </w:rPr>
        <w:t>Α</w:t>
      </w:r>
      <w:r>
        <w:rPr>
          <w:rFonts w:eastAsia="Times New Roman" w:cs="Times New Roman"/>
          <w:szCs w:val="24"/>
        </w:rPr>
        <w:t>ντιπολίτευσης.</w:t>
      </w:r>
    </w:p>
    <w:p w14:paraId="35A8E92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Αν</w:t>
      </w:r>
      <w:r>
        <w:rPr>
          <w:rFonts w:eastAsia="Times New Roman" w:cs="Times New Roman"/>
          <w:szCs w:val="24"/>
        </w:rPr>
        <w:t>τ’ αυτού, ακούσαμε και πάλι τις τετριμμένες πλέον κατηγορίες ότι επιχειρούμε τάχα να δημιουργήσουμε μια νέα κατηγορία ομήρων, αλλά και αοριστίες περί μικροκομματικών σκοπιμοτήτων και άλλων υστερόβουλων στοχεύσεων, ίσως επειδή έτσι είχατε συνηθίσει να συμβα</w:t>
      </w:r>
      <w:r>
        <w:rPr>
          <w:rFonts w:eastAsia="Times New Roman" w:cs="Times New Roman"/>
          <w:szCs w:val="24"/>
        </w:rPr>
        <w:t>ίνει επί των ημερών σας.</w:t>
      </w:r>
    </w:p>
    <w:p w14:paraId="35A8E93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Από τη μια πλευρά, χαρακτηρίσατε το ΕΛΙΔΕΚ υπουργοκεντρικό, επειδή ο Υπουργός θα διατηρήσει μια εποπτεία.</w:t>
      </w:r>
    </w:p>
    <w:p w14:paraId="35A8E93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Από την άλλη, μας είπατε ότι η ίδρυση του ΕΛΙΔΕΚ είναι αχρείαστη, αφού υπάρχει η Γενική Γραμματεία Έρευνας και Τεχνολογίας, π</w:t>
      </w:r>
      <w:r>
        <w:rPr>
          <w:rFonts w:eastAsia="Times New Roman" w:cs="Times New Roman"/>
          <w:szCs w:val="24"/>
        </w:rPr>
        <w:t>ου μπορεί να αναλάβει το σύνολο των χρηματοδοτήσεων και ότι αυτή η Γενική Γραμματεία είναι υπηρεσιακή δομή του Υπουργείου, με τον Γενικό Γραμματέα επικεφαλής και τον Υπουργό από πάνω. Μια στο καρφί και μια στο πέταλο! Μένει να απορεί κανείς τι θέλετε επιτέ</w:t>
      </w:r>
      <w:r>
        <w:rPr>
          <w:rFonts w:eastAsia="Times New Roman" w:cs="Times New Roman"/>
          <w:szCs w:val="24"/>
        </w:rPr>
        <w:t>λους: Να παραμείνουν τα πράγματα όπως είναι, να μην αλλάξει τίποτε, να μη γίνει καμ</w:t>
      </w:r>
      <w:r>
        <w:rPr>
          <w:rFonts w:eastAsia="Times New Roman" w:cs="Times New Roman"/>
          <w:szCs w:val="24"/>
        </w:rPr>
        <w:t>μ</w:t>
      </w:r>
      <w:r>
        <w:rPr>
          <w:rFonts w:eastAsia="Times New Roman" w:cs="Times New Roman"/>
          <w:szCs w:val="24"/>
        </w:rPr>
        <w:t xml:space="preserve">ιά προσπάθεια να ανακοπεί η αιμορραγία από τη φυγή Ελλήνων επιστημόνων στο εξωτερικό; Τι ρεσιτάλ </w:t>
      </w:r>
      <w:r>
        <w:rPr>
          <w:rFonts w:eastAsia="Times New Roman" w:cs="Times New Roman"/>
          <w:szCs w:val="24"/>
        </w:rPr>
        <w:t xml:space="preserve">παραδοξοτήτων </w:t>
      </w:r>
      <w:r>
        <w:rPr>
          <w:rFonts w:eastAsia="Times New Roman" w:cs="Times New Roman"/>
          <w:szCs w:val="24"/>
        </w:rPr>
        <w:t>είναι αυτό;</w:t>
      </w:r>
    </w:p>
    <w:p w14:paraId="35A8E93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Στην ανάγκη σας να κάνετε αντιπολίτευση πάση θυσί</w:t>
      </w:r>
      <w:r>
        <w:rPr>
          <w:rFonts w:eastAsia="Times New Roman" w:cs="Times New Roman"/>
          <w:szCs w:val="24"/>
        </w:rPr>
        <w:t>α, φάσκετε και αντιφάσκετε, συνάδελφοι της Νέας Δημοκρατίας και αλληλοαναιρείστε συνεχώς για ένα νομοσχέδιο που αποδέχεται όλη η ερευνητική κοινότητα.</w:t>
      </w:r>
    </w:p>
    <w:p w14:paraId="35A8E93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Συνάδελφοι, με το σημερινό νομοσχέδιο γίνεται ένα σημαντικό βήμα για να αναβαθμίσουμε και να αναπτύξουμε </w:t>
      </w:r>
      <w:r>
        <w:rPr>
          <w:rFonts w:eastAsia="Times New Roman" w:cs="Times New Roman"/>
          <w:szCs w:val="24"/>
        </w:rPr>
        <w:t xml:space="preserve">το ανθρώπινο δυναμικό της χώρας. Με την ίδρυση του ΕΛΙΔΕΚ ανοίγονται νέες προοπτικές για να διαμορφωθεί μια ολοκληρωμένη στρατηγική για την έρευνα που διεξάγεται στα πανεπιστήμια, στα ΤΕΙ και στα ερευνητικά κέντρα της χώρας. Θέλουμε να αναζωογονήσουμε την </w:t>
      </w:r>
      <w:r>
        <w:rPr>
          <w:rFonts w:eastAsia="Times New Roman" w:cs="Times New Roman"/>
          <w:szCs w:val="24"/>
        </w:rPr>
        <w:t>έρευνα και να διευκολύνουμε την ανάπτυξη μιας πραγματικής οικονομίας της γνώσης που θα συμβάλει στην παραγωγική ανασυγκρότηση της χώρας.</w:t>
      </w:r>
    </w:p>
    <w:p w14:paraId="35A8E93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Καλά είναι τα ΕΣΠΑ, αγαπητοί συνάδελφοι, αλλά τα ΕΣΠΑ έχουν περιορισμούς και αγκυλώσεις, έχουν γραφειοκρατία, έχουν </w:t>
      </w:r>
      <w:r>
        <w:rPr>
          <w:rFonts w:eastAsia="Times New Roman" w:cs="Times New Roman"/>
          <w:szCs w:val="24"/>
        </w:rPr>
        <w:t>περιφερειακές ποσοστώσεις. Τα ΕΣΠΑ δεν χρηματοδοτούν κοινωνικές, οικονομικές, ανθρωπιστικές επιστήμες. Δεν χρηματοδοτούν αυτό που λέμε καθαρή έρευνα, που προκύπτει από την επιστημονική περιέργεια.</w:t>
      </w:r>
    </w:p>
    <w:p w14:paraId="35A8E93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Εμείς θέλουμε να στηρίξουμε και τους δύο τύπους έρευνας και</w:t>
      </w:r>
      <w:r>
        <w:rPr>
          <w:rFonts w:eastAsia="Times New Roman" w:cs="Times New Roman"/>
          <w:szCs w:val="24"/>
        </w:rPr>
        <w:t xml:space="preserve"> αυτόν που συνδέεται με την αγορά, που έχει έναν ορίζοντα δύο-τρία χρόνια και αυτόν που έχει να κάνει με την επιστημονική περιέργεια. Το ΕΛΙΔΕΚ έχει να κάνει με την επιστημονική περιέργεια και το ΕΣΠΑ με την εθνική αγορά. Γι’ αυτό λέμε ότι κάνουμε εθνική π</w:t>
      </w:r>
      <w:r>
        <w:rPr>
          <w:rFonts w:eastAsia="Times New Roman" w:cs="Times New Roman"/>
          <w:szCs w:val="24"/>
        </w:rPr>
        <w:t>ολιτική και αναφέρουμε αυτά και τα δύο μαζί.</w:t>
      </w:r>
    </w:p>
    <w:p w14:paraId="35A8E93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Ακούστηκε το επιχείρημα ότι πρόκειται για έναν θνησιγενή θεσμό, διότι δημιουργήθηκε, λέει, μόνο και μόνο επειδή υπήρξε η δανειακή σύμβαση με την Ευρωπαϊκή Τράπεζα και για να διαχειριστεί το χρήμα που θα εισρεύσε</w:t>
      </w:r>
      <w:r>
        <w:rPr>
          <w:rFonts w:eastAsia="Times New Roman" w:cs="Times New Roman"/>
          <w:szCs w:val="24"/>
        </w:rPr>
        <w:t>ι τα επόμενα τρία χρόνια για την έρευνα στη χώρα. «Και μετά τι;», αναρωτηθήκατε μερικοί.</w:t>
      </w:r>
    </w:p>
    <w:p w14:paraId="35A8E93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Εμείς επιζητούμε -και αυτό εισάγουμε με αυτό το νομοσχέδιο- μια θεσμική παρέμβαση μακράς πνοής, μια ρηξικέλευθη αλλαγή στον τρόπο και στα μέσα που ασκείται η έρευνα, μ</w:t>
      </w:r>
      <w:r>
        <w:rPr>
          <w:rFonts w:eastAsia="Times New Roman" w:cs="Times New Roman"/>
          <w:szCs w:val="24"/>
        </w:rPr>
        <w:t xml:space="preserve">ε το να παραδίδουμε ουσιαστικά αυτή την αρμοδιότητα στους ίδιους τους ανθρώπους που την υπηρετούν, στην ίδια την επιστημονική κοινότητα. Όπως τόνισε και ο Υπουργός, σκοπός μας είναι να στηρίξουμε το </w:t>
      </w:r>
      <w:r>
        <w:rPr>
          <w:rFonts w:eastAsia="Times New Roman" w:cs="Times New Roman"/>
          <w:szCs w:val="24"/>
        </w:rPr>
        <w:t>«</w:t>
      </w:r>
      <w:r>
        <w:rPr>
          <w:rFonts w:eastAsia="Times New Roman" w:cs="Times New Roman"/>
          <w:szCs w:val="24"/>
        </w:rPr>
        <w:t>καύσιμο</w:t>
      </w:r>
      <w:r>
        <w:rPr>
          <w:rFonts w:eastAsia="Times New Roman" w:cs="Times New Roman"/>
          <w:szCs w:val="24"/>
        </w:rPr>
        <w:t>»</w:t>
      </w:r>
      <w:r>
        <w:rPr>
          <w:rFonts w:eastAsia="Times New Roman" w:cs="Times New Roman"/>
          <w:szCs w:val="24"/>
        </w:rPr>
        <w:t xml:space="preserve"> για αυτό που λέμε ανάπτυξη και το </w:t>
      </w:r>
      <w:r>
        <w:rPr>
          <w:rFonts w:eastAsia="Times New Roman" w:cs="Times New Roman"/>
          <w:szCs w:val="24"/>
        </w:rPr>
        <w:t>«</w:t>
      </w:r>
      <w:r>
        <w:rPr>
          <w:rFonts w:eastAsia="Times New Roman" w:cs="Times New Roman"/>
          <w:szCs w:val="24"/>
        </w:rPr>
        <w:t>καύσιμο</w:t>
      </w:r>
      <w:r>
        <w:rPr>
          <w:rFonts w:eastAsia="Times New Roman" w:cs="Times New Roman"/>
          <w:szCs w:val="24"/>
        </w:rPr>
        <w:t>»</w:t>
      </w:r>
      <w:r>
        <w:rPr>
          <w:rFonts w:eastAsia="Times New Roman" w:cs="Times New Roman"/>
          <w:szCs w:val="24"/>
        </w:rPr>
        <w:t xml:space="preserve"> αυτ</w:t>
      </w:r>
      <w:r>
        <w:rPr>
          <w:rFonts w:eastAsia="Times New Roman" w:cs="Times New Roman"/>
          <w:szCs w:val="24"/>
        </w:rPr>
        <w:t>ό είναι οι άνθρωποι, είναι οι γνώσεις που παράγουν οι άνθρωποι μέσα από την έρευνα. Αυτό κάνει αυτό το νομοσχέδιο.</w:t>
      </w:r>
    </w:p>
    <w:p w14:paraId="35A8E93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Το τι θα γίνει μετά από τρία χρόνια θα εξαρτηθεί από τα αποτελέσματα που θα έχουμε καταφέρει να πετύχουμε, </w:t>
      </w:r>
      <w:r>
        <w:rPr>
          <w:rFonts w:eastAsia="Times New Roman" w:cs="Times New Roman"/>
          <w:szCs w:val="24"/>
        </w:rPr>
        <w:t>ά</w:t>
      </w:r>
      <w:r>
        <w:rPr>
          <w:rFonts w:eastAsia="Times New Roman" w:cs="Times New Roman"/>
          <w:szCs w:val="24"/>
        </w:rPr>
        <w:t>λλ</w:t>
      </w:r>
      <w:r>
        <w:rPr>
          <w:rFonts w:eastAsia="Times New Roman" w:cs="Times New Roman"/>
          <w:szCs w:val="24"/>
        </w:rPr>
        <w:t>ω</w:t>
      </w:r>
      <w:r>
        <w:rPr>
          <w:rFonts w:eastAsia="Times New Roman" w:cs="Times New Roman"/>
          <w:szCs w:val="24"/>
        </w:rPr>
        <w:t>ς υπάρχει πρόβλεψη για συνέχισ</w:t>
      </w:r>
      <w:r>
        <w:rPr>
          <w:rFonts w:eastAsia="Times New Roman" w:cs="Times New Roman"/>
          <w:szCs w:val="24"/>
        </w:rPr>
        <w:t>η αυτού του τύπου δανεισμού με εξαιρετικούς όρους, ο οποίος είναι και για πολύ καλό σκοπό. Δεν είναι ούτε για θαλασσοδάνεια ούτε για άλλου τύπου έργα που έχουν γίνει και τα οποία αλλάζουν συνέχεια τους όρους δανεισμού.</w:t>
      </w:r>
    </w:p>
    <w:p w14:paraId="35A8E93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Θα ήθελα να αναφερθώ σε λίγες ρυθμίσε</w:t>
      </w:r>
      <w:r>
        <w:rPr>
          <w:rFonts w:eastAsia="Times New Roman" w:cs="Times New Roman"/>
          <w:szCs w:val="24"/>
        </w:rPr>
        <w:t xml:space="preserve">ις του νομοσχεδίου από κάποια άρθρα. Το άρθρο 3 αναφέρεται στην απευθείας καταβολή των χρηματοδοτήσεων σε ειδικό λογαριασμό στην Τράπεζα της Ελλάδας, εξασφαλίζοντας με αυτόν τον τρόπο διαφάνεια στη διαχείριση των πόρων του </w:t>
      </w:r>
      <w:r>
        <w:rPr>
          <w:rFonts w:eastAsia="Times New Roman" w:cs="Times New Roman"/>
          <w:szCs w:val="24"/>
        </w:rPr>
        <w:t>ι</w:t>
      </w:r>
      <w:r>
        <w:rPr>
          <w:rFonts w:eastAsia="Times New Roman" w:cs="Times New Roman"/>
          <w:szCs w:val="24"/>
        </w:rPr>
        <w:t>δρύματος.</w:t>
      </w:r>
    </w:p>
    <w:p w14:paraId="35A8E93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Υπάρχουν στο άρθρο 4 α</w:t>
      </w:r>
      <w:r>
        <w:rPr>
          <w:rFonts w:eastAsia="Times New Roman" w:cs="Times New Roman"/>
          <w:szCs w:val="24"/>
        </w:rPr>
        <w:t>σφαλιστικές δικλίδες οι οποίες εξασφαλίζουν τη διαφάνεια, την υποχρεωτική τήρηση παραστατικών, τη σύνταξη ετήσιας έκθεσης οικονομικού απολογισμού, τον τακτικό έλεγχο από δύο ορκωτούς λογιστές, καθώς και έκτακτο έλεγχο οποτεδήποτε κρίνει ο Υπουργός ότι απαι</w:t>
      </w:r>
      <w:r>
        <w:rPr>
          <w:rFonts w:eastAsia="Times New Roman" w:cs="Times New Roman"/>
          <w:szCs w:val="24"/>
        </w:rPr>
        <w:t xml:space="preserve">τείται. Το </w:t>
      </w:r>
      <w:r>
        <w:rPr>
          <w:rFonts w:eastAsia="Times New Roman" w:cs="Times New Roman"/>
          <w:szCs w:val="24"/>
        </w:rPr>
        <w:t>ί</w:t>
      </w:r>
      <w:r>
        <w:rPr>
          <w:rFonts w:eastAsia="Times New Roman" w:cs="Times New Roman"/>
          <w:szCs w:val="24"/>
        </w:rPr>
        <w:t>δρυμα θα έχει οικονομική-διοικητική αυτοτέλεια και θα εποπτεύεται από τον Υπουργό. Κατά τα πρότυπα άλλων εθνικών οργανισμών χρηματοδότησης της έρευνας, η δομή του ΕΛΙΔΕΚ θα είναι ανεξάρτητη από αυτή των Υπουργείων και θα ορίζεται από τους εν δυ</w:t>
      </w:r>
      <w:r>
        <w:rPr>
          <w:rFonts w:eastAsia="Times New Roman" w:cs="Times New Roman"/>
          <w:szCs w:val="24"/>
        </w:rPr>
        <w:t>νάμει δικαιούχους τους, δηλαδή τα ΑΕΙ και τα ερευνητικά κέντρα, χωρίς παρεμβάσεις ή άνωθεν επιβαλλόμενες επιλογές. Πώς αλλιώς θα έπρεπε να γίνεται;</w:t>
      </w:r>
    </w:p>
    <w:p w14:paraId="35A8E93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Συνάδελφοι, η σύσταση και η λειτουργία του </w:t>
      </w:r>
      <w:r>
        <w:rPr>
          <w:rFonts w:eastAsia="Times New Roman" w:cs="Times New Roman"/>
          <w:szCs w:val="24"/>
        </w:rPr>
        <w:t>ι</w:t>
      </w:r>
      <w:r>
        <w:rPr>
          <w:rFonts w:eastAsia="Times New Roman" w:cs="Times New Roman"/>
          <w:szCs w:val="24"/>
        </w:rPr>
        <w:t>δρύματος δημιουργεί προστιθέμενη αξία ίσως όχι σε άμεσο οικονομι</w:t>
      </w:r>
      <w:r>
        <w:rPr>
          <w:rFonts w:eastAsia="Times New Roman" w:cs="Times New Roman"/>
          <w:szCs w:val="24"/>
        </w:rPr>
        <w:t>κό αποτέλεσμα, αλλά σίγουρα προστιθέμενη αξία σε νέο ανθρώπινο επιστημονικό δυναμικό, αλλά και σε ερευνητικό αποτέλεσμα που θα βοηθήσει την τόσο αναγκαία ανασυγκρότηση της χώρας μας.</w:t>
      </w:r>
    </w:p>
    <w:p w14:paraId="35A8E93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Όσο για την κριτική από τη Νέα Δημοκρατία και το ΠΑΣΟΚ, αρκεί μόνο να θυμ</w:t>
      </w:r>
      <w:r>
        <w:rPr>
          <w:rFonts w:eastAsia="Times New Roman" w:cs="Times New Roman"/>
          <w:szCs w:val="24"/>
        </w:rPr>
        <w:t>ηθούμε ότι κάθε σύσταση ανάλογων οργανισμών κατά το παρελθόν έβριθε σκανδάλων, πελατειοκρατίας και αδιαφανών διευθετήσεων.</w:t>
      </w:r>
    </w:p>
    <w:p w14:paraId="35A8E93D"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επιτρέψτε μου να ολοκληρώσω με μία γενικότερη πολιτική παρατήρηση με αφορμή το περιβάλλον εντός του </w:t>
      </w:r>
      <w:r>
        <w:rPr>
          <w:rFonts w:eastAsia="Times New Roman" w:cs="Times New Roman"/>
          <w:szCs w:val="24"/>
        </w:rPr>
        <w:t>οποίου γίνεται ο δημόσιος διάλογος και η πολιτική αντιπαράθεση, αφότου ο ΣΥΡΙΖΑ ανέλαβε τη διακυβέρνηση. Είναι η πρώτη φορά που μία κυβέρνηση έχει απέναντί της να την πολεμά καθημερινά με σφοδρότητα το σύνολο του μιντιακού συστήματος, η κατεστημένη πολιτικ</w:t>
      </w:r>
      <w:r>
        <w:rPr>
          <w:rFonts w:eastAsia="Times New Roman" w:cs="Times New Roman"/>
          <w:szCs w:val="24"/>
        </w:rPr>
        <w:t>ή τάξη, επιχειρηματικά και οικονομικά συμφέροντα που χρόνια λυμαίνονταν ανεξέλεγκτα τον τόπο και τις δυνάμεις του. Αρκεί για μία ημέρα να δει κανείς τηλεόραση ή να περιηγηθεί στο διαδίκτυο για να αντιληφθεί ότι δεν πρόκειται για μία πολιτική περίοδο από τι</w:t>
      </w:r>
      <w:r>
        <w:rPr>
          <w:rFonts w:eastAsia="Times New Roman" w:cs="Times New Roman"/>
          <w:szCs w:val="24"/>
        </w:rPr>
        <w:t xml:space="preserve">ς συνηθισμένες. Η επίθεση έχει προσλάβει τις διαστάσεις ενός ολοκληρωτικού πολέμου. </w:t>
      </w:r>
    </w:p>
    <w:p w14:paraId="35A8E93E"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Ιδιαίτερα θα ήθελα να τονίσω την πολιτική αντιπαράθεση μεταξύ </w:t>
      </w:r>
      <w:r>
        <w:rPr>
          <w:rFonts w:eastAsia="Times New Roman" w:cs="Times New Roman"/>
          <w:szCs w:val="24"/>
        </w:rPr>
        <w:t xml:space="preserve">των </w:t>
      </w:r>
      <w:r>
        <w:rPr>
          <w:rFonts w:eastAsia="Times New Roman" w:cs="Times New Roman"/>
          <w:szCs w:val="24"/>
        </w:rPr>
        <w:t>πολιτικών δυνάμεων. Το ήθος και το ύφος με υβριστικές εκφράσεις έχει φτάσει σε ανώτατο σημείο εξαχρείωσης</w:t>
      </w:r>
      <w:r>
        <w:rPr>
          <w:rFonts w:eastAsia="Times New Roman" w:cs="Times New Roman"/>
          <w:szCs w:val="24"/>
        </w:rPr>
        <w:t xml:space="preserve"> και αυτόν τον ρόλο, δυστυχώς, τον έχουν αναλάβει και οι Πρόεδροι των Κοινοβουλευτικών Ομάδων, από τη Νέα Δημοκρατία μέχρι το ΚΚΕ. </w:t>
      </w:r>
    </w:p>
    <w:p w14:paraId="35A8E93F"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Μέσα σ</w:t>
      </w:r>
      <w:r>
        <w:rPr>
          <w:rFonts w:eastAsia="Times New Roman" w:cs="Times New Roman"/>
          <w:szCs w:val="24"/>
        </w:rPr>
        <w:t>ε</w:t>
      </w:r>
      <w:r>
        <w:rPr>
          <w:rFonts w:eastAsia="Times New Roman" w:cs="Times New Roman"/>
          <w:szCs w:val="24"/>
        </w:rPr>
        <w:t xml:space="preserve"> αυτό το κλίμα θέλω να δηλώσω τη θέλησή μας, επιδεικνύοντας το κατάλληλο ήθος, ότι οι Βουλευτές της Συμπολίτευσης μέν</w:t>
      </w:r>
      <w:r>
        <w:rPr>
          <w:rFonts w:eastAsia="Times New Roman" w:cs="Times New Roman"/>
          <w:szCs w:val="24"/>
        </w:rPr>
        <w:t>ουμε αταλάντευτοι και προσηλωμένοι στον στόχο μας, ανεπηρέαστοι από κάθε λογής κακοπροαίρετη κριτική, γιατί είμαστε κομμάτι αυτού του ιστορικού εγχειρήματος και θα φέρουμε το καλύτερο αποτέλεσμα για τον ελληνικό λαό.</w:t>
      </w:r>
    </w:p>
    <w:p w14:paraId="35A8E940"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5A8E941" w14:textId="77777777" w:rsidR="0078608B" w:rsidRDefault="00CA331D">
      <w:pPr>
        <w:spacing w:after="0" w:line="600" w:lineRule="auto"/>
        <w:ind w:firstLine="720"/>
        <w:jc w:val="center"/>
        <w:rPr>
          <w:rFonts w:eastAsia="Times New Roman"/>
          <w:bCs/>
        </w:rPr>
      </w:pPr>
      <w:r>
        <w:rPr>
          <w:rFonts w:eastAsia="Times New Roman"/>
          <w:bCs/>
        </w:rPr>
        <w:t>(Χειροκροτήματα από την</w:t>
      </w:r>
      <w:r>
        <w:rPr>
          <w:rFonts w:eastAsia="Times New Roman"/>
          <w:bCs/>
        </w:rPr>
        <w:t xml:space="preserve"> πτέρυγα του ΣΥΡΙΖΑ)</w:t>
      </w:r>
    </w:p>
    <w:p w14:paraId="35A8E942"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πολύ.</w:t>
      </w:r>
    </w:p>
    <w:p w14:paraId="35A8E943"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Τελευταίος ομιλητής είναι ο κ. Σεβαστάκης. </w:t>
      </w:r>
    </w:p>
    <w:p w14:paraId="35A8E944"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Ορίστε, κύριε Σεβαστάκη, έχετε τον λόγο.</w:t>
      </w:r>
    </w:p>
    <w:p w14:paraId="35A8E945"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ΔΗΜΗΤΡΙΟΣ ΣΕΒΑΣΤΑΚΗΣ:</w:t>
      </w:r>
      <w:r>
        <w:rPr>
          <w:rFonts w:eastAsia="Times New Roman" w:cs="Times New Roman"/>
          <w:szCs w:val="24"/>
        </w:rPr>
        <w:t xml:space="preserve"> Ευχαριστώ πολύ. </w:t>
      </w:r>
    </w:p>
    <w:p w14:paraId="35A8E946"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Θέλω να εκφράσω την έκπληξή μου γιατί ένα τόσο </w:t>
      </w:r>
      <w:r>
        <w:rPr>
          <w:rFonts w:eastAsia="Times New Roman" w:cs="Times New Roman"/>
          <w:szCs w:val="24"/>
        </w:rPr>
        <w:t xml:space="preserve">σοβαρό νομοσχέδιο δεν έχει μεγάλη δημοφιλία ή δεν τυγχάνει του υψηλού ενδιαφέροντος πολλών συναδέλφων. </w:t>
      </w:r>
    </w:p>
    <w:p w14:paraId="35A8E947"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Θέλω να πω ότι με πρόφαση αυτό το νομοσχέδιο, ακριβώς και λόγω της σοβαρότητάς του, εκφράζονται οι ιδεολογικές διήκουσες που διατρέχουν το πολιτικό Σώμα</w:t>
      </w:r>
      <w:r>
        <w:rPr>
          <w:rFonts w:eastAsia="Times New Roman" w:cs="Times New Roman"/>
          <w:szCs w:val="24"/>
        </w:rPr>
        <w:t xml:space="preserve"> και τις παρατάξεις, αλλά και τις αντιλήψεις που διατρέχουν τις παρατάξεις και ενίοτε τις διασχίζουν. </w:t>
      </w:r>
    </w:p>
    <w:p w14:paraId="35A8E948"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μία άποψη, η οποία εκφράζεται από τα κόμματα κυρίως του αστικού χώρου και της Νέας Δημοκρατίας, θεωρεί την έρευνα ως έναν μηχανισμό με τον οποίο μπορεί</w:t>
      </w:r>
      <w:r>
        <w:rPr>
          <w:rFonts w:eastAsia="Times New Roman" w:cs="Times New Roman"/>
          <w:szCs w:val="24"/>
        </w:rPr>
        <w:t xml:space="preserve"> η αγορά να εκλογικευτεί. Είναι μία αμήχανη άποψη, γιατί δεν υπάρχει αγορά. Το ξέρουμε πολύ καλά. Η Ελλάδα χρηματοδότησε τη σκέψη, τον οργανωμένο στοχασμό και στο ερευνητικό και στο εκπαιδευτικό πεδίο, ενώ η αγορά έχει μία τεράστια υστέρηση και σαν ποιότητ</w:t>
      </w:r>
      <w:r>
        <w:rPr>
          <w:rFonts w:eastAsia="Times New Roman" w:cs="Times New Roman"/>
          <w:szCs w:val="24"/>
        </w:rPr>
        <w:t xml:space="preserve">α και σαν σύστημα ερωτηματοθεσιών. </w:t>
      </w:r>
    </w:p>
    <w:p w14:paraId="35A8E949"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μία ανάγνωση, λοιπόν, είναι αυτή. Προσπάθησε να τη μετριάσει στην ομιλία του ο συνάδελφος κ. Φορτσάκης, αλλά η ηγεμονική άποψη είναι ότι πρέπει το ερευνητικό γεγονός να συντελείται κατά παραγγελία των επιθυμιών της αγο</w:t>
      </w:r>
      <w:r>
        <w:rPr>
          <w:rFonts w:eastAsia="Times New Roman" w:cs="Times New Roman"/>
          <w:szCs w:val="24"/>
        </w:rPr>
        <w:t>ράς, λες και η αγορά είναι μία αυτοσύστατη οντότητα η οποία εξελίσσεται, θέτει τα ερωτήματα και καλούνται οι διάφοροι μηχανισμοί σκέψης να απαντήσουν σ</w:t>
      </w:r>
      <w:r>
        <w:rPr>
          <w:rFonts w:eastAsia="Times New Roman" w:cs="Times New Roman"/>
          <w:szCs w:val="24"/>
        </w:rPr>
        <w:t>ε</w:t>
      </w:r>
      <w:r>
        <w:rPr>
          <w:rFonts w:eastAsia="Times New Roman" w:cs="Times New Roman"/>
          <w:szCs w:val="24"/>
        </w:rPr>
        <w:t xml:space="preserve"> αυτά τα ερωτήματα συμμορφούμενοι.</w:t>
      </w:r>
    </w:p>
    <w:p w14:paraId="35A8E94A"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άλλη άποψη, η άλλη ιδεολογική θεώρηση, εκφράστηκε πολύ καθαρά από τ</w:t>
      </w:r>
      <w:r>
        <w:rPr>
          <w:rFonts w:eastAsia="Times New Roman" w:cs="Times New Roman"/>
          <w:szCs w:val="24"/>
        </w:rPr>
        <w:t>ο Κομμουνιστικό Κόμμα Ελλάδας και εκφράζεται σε κάθε ευκαιρία. Είναι ότι η έρευνα δεν μπορεί ν</w:t>
      </w:r>
      <w:r>
        <w:rPr>
          <w:rFonts w:eastAsia="Times New Roman" w:cs="Times New Roman"/>
          <w:szCs w:val="24"/>
        </w:rPr>
        <w:t>α</w:t>
      </w:r>
      <w:r>
        <w:rPr>
          <w:rFonts w:eastAsia="Times New Roman" w:cs="Times New Roman"/>
          <w:szCs w:val="24"/>
        </w:rPr>
        <w:t xml:space="preserve"> ουσιωθεί στο καπιταλιστικό περικείμενο. Δηλαδή, εντός του πλαισίου του καπιταλιστικού τρόπου ανάπτυξης η έρευνα δεν μπορεί να ουσιωθεί. Βρήκα αυτή τη λέξη. Όμως</w:t>
      </w:r>
      <w:r>
        <w:rPr>
          <w:rFonts w:eastAsia="Times New Roman" w:cs="Times New Roman"/>
          <w:szCs w:val="24"/>
        </w:rPr>
        <w:t xml:space="preserve">, απάντηση ευκρινή δεν έχω ακούσει. </w:t>
      </w:r>
    </w:p>
    <w:p w14:paraId="35A8E94B" w14:textId="77777777" w:rsidR="0078608B" w:rsidRDefault="00CA331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τρίτη άποψη που εκφράζει αυτό το νομοσχέδιο, όπως και τα προηγούμενα –και ελπίζω και τα επόμενα, κύριε Φωτάκη- είναι ότι η έρευνα νοείται ως αυταξία</w:t>
      </w:r>
      <w:r>
        <w:rPr>
          <w:rFonts w:eastAsia="Times New Roman" w:cs="Times New Roman"/>
          <w:szCs w:val="24"/>
        </w:rPr>
        <w:t>, ως παραγωγική δηλαδή διαδικασία, ως διαδικασία που δικαιώνει τον παραγωγικό της χαρακτήρα και το αξιακό της φορτίο.</w:t>
      </w:r>
    </w:p>
    <w:p w14:paraId="35A8E94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Η έρευνα δηλαδή νοείται ως μηχανισμός με τον οποίο η συνολική συνείδηση μπορεί να οργανώσει τα ερωτήματά της. Από αυτή τη σκοπιά νομίζω ότ</w:t>
      </w:r>
      <w:r>
        <w:rPr>
          <w:rFonts w:eastAsia="Times New Roman" w:cs="Times New Roman"/>
          <w:szCs w:val="24"/>
        </w:rPr>
        <w:t xml:space="preserve">ι προσπαθεί να συνθέσει και τις υπόλοιπες αναγνώσεις και την ανάγνωση της Νέας Δημοκρατίας ή του αστικού χώρου. </w:t>
      </w:r>
    </w:p>
    <w:p w14:paraId="35A8E94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Όμως, με μια τελείως διαφορετική αξιολόγηση της αγορά</w:t>
      </w:r>
      <w:r>
        <w:rPr>
          <w:rFonts w:eastAsia="Times New Roman" w:cs="Times New Roman"/>
          <w:szCs w:val="24"/>
        </w:rPr>
        <w:t>ς</w:t>
      </w:r>
      <w:r>
        <w:rPr>
          <w:rFonts w:eastAsia="Times New Roman" w:cs="Times New Roman"/>
          <w:szCs w:val="24"/>
        </w:rPr>
        <w:t xml:space="preserve"> και της έννοιας της αγοράς, η έρευνα παραγγέλ</w:t>
      </w:r>
      <w:r>
        <w:rPr>
          <w:rFonts w:eastAsia="Times New Roman" w:cs="Times New Roman"/>
          <w:szCs w:val="24"/>
        </w:rPr>
        <w:t>ν</w:t>
      </w:r>
      <w:r>
        <w:rPr>
          <w:rFonts w:eastAsia="Times New Roman" w:cs="Times New Roman"/>
          <w:szCs w:val="24"/>
        </w:rPr>
        <w:t>ει και μορφοποιεί την αγορά, δεν υποκύπτει</w:t>
      </w:r>
      <w:r>
        <w:rPr>
          <w:rFonts w:eastAsia="Times New Roman" w:cs="Times New Roman"/>
          <w:szCs w:val="24"/>
        </w:rPr>
        <w:t xml:space="preserve"> στις αξιωματικές της αγοράς. Η ίδια η έρευνα, είτε στην εκπαιδευτική της διάσταση είτε στην αμιγή ερευνητική, θέτει τα ερωτήματα, παραγγέλ</w:t>
      </w:r>
      <w:r>
        <w:rPr>
          <w:rFonts w:eastAsia="Times New Roman" w:cs="Times New Roman"/>
          <w:szCs w:val="24"/>
        </w:rPr>
        <w:t>ν</w:t>
      </w:r>
      <w:r>
        <w:rPr>
          <w:rFonts w:eastAsia="Times New Roman" w:cs="Times New Roman"/>
          <w:szCs w:val="24"/>
        </w:rPr>
        <w:t>ει, καθοδηγεί, μορφοποιεί την αγορά. Αυτή η επιθετική εξωστρεφής εκδοχή της έρευνας νομίζω ότι αποτελεί ένα από τα σ</w:t>
      </w:r>
      <w:r>
        <w:rPr>
          <w:rFonts w:eastAsia="Times New Roman" w:cs="Times New Roman"/>
          <w:szCs w:val="24"/>
        </w:rPr>
        <w:t xml:space="preserve">ημαντικά στοιχεία που πυρηνικά διατρέχουν το νομοσχέδιο. </w:t>
      </w:r>
    </w:p>
    <w:p w14:paraId="35A8E94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Η άλλη πλευρά είναι ότι υπάρχει μια υφέρπουσα εσωτερική λαϊκότητα, διότι όταν χειραφετήσεις την έρευνα από τις μονοδιάστατες «παραγγελίες» της αγοράς νομίζω ότι της προσδίδεις αυτό που πραγματικά έχ</w:t>
      </w:r>
      <w:r>
        <w:rPr>
          <w:rFonts w:eastAsia="Times New Roman" w:cs="Times New Roman"/>
          <w:szCs w:val="24"/>
        </w:rPr>
        <w:t>ει: την επαν</w:t>
      </w:r>
      <w:r>
        <w:rPr>
          <w:rFonts w:eastAsia="Times New Roman" w:cs="Times New Roman"/>
          <w:szCs w:val="24"/>
        </w:rPr>
        <w:t>εγ</w:t>
      </w:r>
      <w:r>
        <w:rPr>
          <w:rFonts w:eastAsia="Times New Roman" w:cs="Times New Roman"/>
          <w:szCs w:val="24"/>
        </w:rPr>
        <w:t>καθιστάς ως λαϊκό κτήμα, ως δημόσιο αγαθό.</w:t>
      </w:r>
    </w:p>
    <w:p w14:paraId="35A8E94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Νομίζω ότι και η ανακατάληψη του δημόσιου χώρου, της σκέψης δηλαδή, και η επίδραση της έρευνας πάνω στην πραγματικότητα, και τα δ</w:t>
      </w:r>
      <w:r>
        <w:rPr>
          <w:rFonts w:eastAsia="Times New Roman" w:cs="Times New Roman"/>
          <w:szCs w:val="24"/>
        </w:rPr>
        <w:t>ύ</w:t>
      </w:r>
      <w:r>
        <w:rPr>
          <w:rFonts w:eastAsia="Times New Roman" w:cs="Times New Roman"/>
          <w:szCs w:val="24"/>
        </w:rPr>
        <w:t>ο διαβήματα, ενυπάρχουν στις προθέσεις του νομοσχεδίου.</w:t>
      </w:r>
    </w:p>
    <w:p w14:paraId="35A8E95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 λοιπόν, την έννοια, εκεί θα περίμενα την αιμοδότηση της συζήτησης από τη σκέψη των συναδέλφων, θα την περίμενα και θα την ήθελα. Ελπίζω αύριο στην κατ’ άρθρο</w:t>
      </w:r>
      <w:r>
        <w:rPr>
          <w:rFonts w:eastAsia="Times New Roman" w:cs="Times New Roman"/>
          <w:szCs w:val="24"/>
        </w:rPr>
        <w:t>ν</w:t>
      </w:r>
      <w:r>
        <w:rPr>
          <w:rFonts w:eastAsia="Times New Roman" w:cs="Times New Roman"/>
          <w:szCs w:val="24"/>
        </w:rPr>
        <w:t xml:space="preserve"> συζήτηση να υπάρξει. </w:t>
      </w:r>
    </w:p>
    <w:p w14:paraId="35A8E95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Τώρα, τα πανεπιστήμια </w:t>
      </w:r>
      <w:r>
        <w:rPr>
          <w:rFonts w:eastAsia="Times New Roman" w:cs="Times New Roman"/>
          <w:szCs w:val="24"/>
        </w:rPr>
        <w:t xml:space="preserve">νοούνται </w:t>
      </w:r>
      <w:r>
        <w:rPr>
          <w:rFonts w:eastAsia="Times New Roman" w:cs="Times New Roman"/>
          <w:szCs w:val="24"/>
        </w:rPr>
        <w:t>περίπου ως χώροι μιας, ας πούμε, εκφώνησης</w:t>
      </w:r>
      <w:r>
        <w:rPr>
          <w:rFonts w:eastAsia="Times New Roman" w:cs="Times New Roman"/>
          <w:szCs w:val="24"/>
        </w:rPr>
        <w:t>, ενός εκφωνητικού πεδίου, και λιγότερο ως χώροι όπου παράγεται αμιγής έρευνα. Νομίζω ότι το νομοσχέδιο εισηγείται ένα σύστημα με το οποίο όλο αυτό το αδιευθέτητο και σκόρπιο -αν θέλετε- ερευνητικό παραγόμενο θα μπορέσει να συντεθεί, θα μπορέσει να διασταυ</w:t>
      </w:r>
      <w:r>
        <w:rPr>
          <w:rFonts w:eastAsia="Times New Roman" w:cs="Times New Roman"/>
          <w:szCs w:val="24"/>
        </w:rPr>
        <w:t xml:space="preserve">ρωθεί και έτσι να δημιουργήσει ένα υπόστρωμα μεγάλης ερευνητικής έντασης, που την έχουμε πραγματικά ανάγκη ως χώρα. </w:t>
      </w:r>
    </w:p>
    <w:p w14:paraId="35A8E95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Επιπλέον, αυτό στέφεται και από το γεγονός ότι προσπαθεί να επανεντάξει το ανομιμοποίητο πνευματικό υλικό που έχουμε, τους νέους πνευματικο</w:t>
      </w:r>
      <w:r>
        <w:rPr>
          <w:rFonts w:eastAsia="Times New Roman" w:cs="Times New Roman"/>
          <w:szCs w:val="24"/>
        </w:rPr>
        <w:t xml:space="preserve">ύς ανθρώπους που είναι ανένταχτοι και είναι εκτός συστήματος -είναι πιασμένες οι θέσεις!- και </w:t>
      </w:r>
      <w:r>
        <w:rPr>
          <w:rFonts w:eastAsia="Times New Roman"/>
          <w:szCs w:val="24"/>
        </w:rPr>
        <w:t>οι οποίοι</w:t>
      </w:r>
      <w:r>
        <w:rPr>
          <w:rFonts w:eastAsia="Times New Roman" w:cs="Times New Roman"/>
          <w:szCs w:val="24"/>
        </w:rPr>
        <w:t xml:space="preserve"> φεύγουν στο εξωτερικό, προσπαθεί να τους επανανομιμοποιήσει και να τους επανεντάξει ως οργανικά κομμάτια μιας κοινωνίας, η οποία ούτως ή άλλως, και υπό </w:t>
      </w:r>
      <w:r>
        <w:rPr>
          <w:rFonts w:eastAsia="Times New Roman" w:cs="Times New Roman"/>
          <w:szCs w:val="24"/>
        </w:rPr>
        <w:t>το καθεστώς μιας σκοτεινής κρίσης, έχει θρυμματιστεί.</w:t>
      </w:r>
    </w:p>
    <w:p w14:paraId="35A8E95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ότι τα ερωτήματα που έχουν τεθεί και που θα συνεχίσουν να τίθενται είναι επείγοντα, όχι μόνο για λόγους κομματικής αντιμαχίας, αλλά κυρίως γιατί υπάρχει ένα ερώτημα ιστορικού </w:t>
      </w:r>
      <w:r>
        <w:rPr>
          <w:rFonts w:eastAsia="Times New Roman" w:cs="Times New Roman"/>
          <w:szCs w:val="24"/>
        </w:rPr>
        <w:t>προσανατολισμού στην πατρίδα μας, στον χώρο μας, στον λαό μας. Και νομίζω ότι έτσι, με αυτή την ανοι</w:t>
      </w:r>
      <w:r>
        <w:rPr>
          <w:rFonts w:eastAsia="Times New Roman" w:cs="Times New Roman"/>
          <w:szCs w:val="24"/>
        </w:rPr>
        <w:t>κ</w:t>
      </w:r>
      <w:r>
        <w:rPr>
          <w:rFonts w:eastAsia="Times New Roman" w:cs="Times New Roman"/>
          <w:szCs w:val="24"/>
        </w:rPr>
        <w:t>τή θέαση, πρέπει να το δούμε, να το αντιμετωπίσουμε και να σταθούμε και εμείς απέναντί του, να ενταχθούμε και εμείς απέναντί του, αναθεωρώντας τις δικές μα</w:t>
      </w:r>
      <w:r>
        <w:rPr>
          <w:rFonts w:eastAsia="Times New Roman" w:cs="Times New Roman"/>
          <w:szCs w:val="24"/>
        </w:rPr>
        <w:t>ς πνευματικές αποσκευές και τα δικά μας ηθικά διλήμματα.</w:t>
      </w:r>
    </w:p>
    <w:p w14:paraId="35A8E954" w14:textId="77777777" w:rsidR="0078608B" w:rsidRDefault="00CA331D">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35A8E955" w14:textId="77777777" w:rsidR="0078608B" w:rsidRDefault="00CA331D">
      <w:pPr>
        <w:spacing w:after="0" w:line="600" w:lineRule="auto"/>
        <w:ind w:firstLine="709"/>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Ε</w:t>
      </w:r>
      <w:r>
        <w:rPr>
          <w:rFonts w:eastAsia="Times New Roman" w:cs="Times New Roman"/>
          <w:szCs w:val="24"/>
        </w:rPr>
        <w:t>υχαριστούμε.</w:t>
      </w:r>
    </w:p>
    <w:p w14:paraId="35A8E95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Κύριε Υπουργέ, θέλετε να πείτε κάτι γιατί κλείνει η σημερινή συζήτηση;</w:t>
      </w:r>
    </w:p>
    <w:p w14:paraId="35A8E957"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ΚΩΝΣΤΑΝΤΙΝΟΣ ΦΩΤΑΚΗΣ (Αναπ</w:t>
      </w:r>
      <w:r>
        <w:rPr>
          <w:rFonts w:eastAsia="Times New Roman" w:cs="Times New Roman"/>
          <w:b/>
          <w:szCs w:val="24"/>
        </w:rPr>
        <w:t xml:space="preserve">ληρωτής Υπουργός Παιδείας, Έρευνας και Θρησκευμάτων): </w:t>
      </w:r>
      <w:r>
        <w:rPr>
          <w:rFonts w:eastAsia="Times New Roman" w:cs="Times New Roman"/>
          <w:szCs w:val="24"/>
        </w:rPr>
        <w:t>Να ευχαριστήσω όλους τους αγορητές για τ</w:t>
      </w:r>
      <w:r>
        <w:rPr>
          <w:rFonts w:eastAsia="Times New Roman" w:cs="Times New Roman"/>
          <w:szCs w:val="24"/>
        </w:rPr>
        <w:t>η</w:t>
      </w:r>
      <w:r>
        <w:rPr>
          <w:rFonts w:eastAsia="Times New Roman" w:cs="Times New Roman"/>
          <w:szCs w:val="24"/>
        </w:rPr>
        <w:t xml:space="preserve"> συνεισφορ</w:t>
      </w:r>
      <w:r>
        <w:rPr>
          <w:rFonts w:eastAsia="Times New Roman" w:cs="Times New Roman"/>
          <w:szCs w:val="24"/>
        </w:rPr>
        <w:t>ά τους</w:t>
      </w:r>
      <w:r>
        <w:rPr>
          <w:rFonts w:eastAsia="Times New Roman" w:cs="Times New Roman"/>
          <w:szCs w:val="24"/>
        </w:rPr>
        <w:t xml:space="preserve">. </w:t>
      </w:r>
    </w:p>
    <w:p w14:paraId="35A8E95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Πολλά από όσα ακούστηκαν τα έχουμε λάβει υπ’ όψιν. Ήταν ιδιαίτερα ενδιαφέρων ο τρόπος με τον οποίο ανεδείχθησαν ιδεολογικές διαφορές και είναι</w:t>
      </w:r>
      <w:r>
        <w:rPr>
          <w:rFonts w:eastAsia="Times New Roman" w:cs="Times New Roman"/>
          <w:szCs w:val="24"/>
        </w:rPr>
        <w:t xml:space="preserve"> πολύ σημαντικό αυτό να γίνεται.</w:t>
      </w:r>
    </w:p>
    <w:p w14:paraId="35A8E959" w14:textId="77777777" w:rsidR="0078608B" w:rsidRDefault="00CA331D">
      <w:pPr>
        <w:spacing w:after="0" w:line="600" w:lineRule="auto"/>
        <w:ind w:firstLine="720"/>
        <w:jc w:val="both"/>
        <w:rPr>
          <w:rFonts w:eastAsia="Times New Roman"/>
          <w:szCs w:val="24"/>
        </w:rPr>
      </w:pPr>
      <w:r>
        <w:rPr>
          <w:rFonts w:eastAsia="Times New Roman"/>
          <w:szCs w:val="24"/>
        </w:rPr>
        <w:t xml:space="preserve">Για μας το προϊόν της έρευνας είναι ένα, η γνώση. Και η γνώση έχει έναν πολλαπλό χαρακτήρα. Κατ’ αρχάς, η γνώση ως αυταξία διευρύνει τους πνευματικούς ορίζοντες της κοινωνίας, κάτι που δεν πρέπει να παραγνωρίζουμε καθόλου. </w:t>
      </w:r>
    </w:p>
    <w:p w14:paraId="35A8E95A" w14:textId="77777777" w:rsidR="0078608B" w:rsidRDefault="00CA331D">
      <w:pPr>
        <w:spacing w:after="0" w:line="600" w:lineRule="auto"/>
        <w:ind w:firstLine="720"/>
        <w:jc w:val="both"/>
        <w:rPr>
          <w:rFonts w:eastAsia="Times New Roman"/>
          <w:szCs w:val="24"/>
        </w:rPr>
      </w:pPr>
      <w:r>
        <w:rPr>
          <w:rFonts w:eastAsia="Times New Roman"/>
          <w:szCs w:val="24"/>
        </w:rPr>
        <w:t>Δεύτερον, η γνώση μπορεί να στηρίζει τη σημερινή οικονομία, αλλά ταυτόχρονα να μετασχηματίζει την οικονομία που έρχεται. Νομίζω ότι λίγ</w:t>
      </w:r>
      <w:r>
        <w:rPr>
          <w:rFonts w:eastAsia="Times New Roman"/>
          <w:szCs w:val="24"/>
        </w:rPr>
        <w:t>ο</w:t>
      </w:r>
      <w:r>
        <w:rPr>
          <w:rFonts w:eastAsia="Times New Roman"/>
          <w:szCs w:val="24"/>
        </w:rPr>
        <w:t xml:space="preserve">-πολύ αυτό συμπυκνώνει αυτό που προσπαθούμε να κάνουμε. </w:t>
      </w:r>
    </w:p>
    <w:p w14:paraId="35A8E95B" w14:textId="77777777" w:rsidR="0078608B" w:rsidRDefault="00CA331D">
      <w:pPr>
        <w:spacing w:after="0" w:line="600" w:lineRule="auto"/>
        <w:ind w:firstLine="720"/>
        <w:jc w:val="both"/>
        <w:rPr>
          <w:rFonts w:eastAsia="Times New Roman"/>
          <w:szCs w:val="24"/>
        </w:rPr>
      </w:pPr>
      <w:r>
        <w:rPr>
          <w:rFonts w:eastAsia="Times New Roman"/>
          <w:szCs w:val="24"/>
        </w:rPr>
        <w:t>Και επειδή ξέρω ότι τουλάχιστον από τη μεριά της Αξιωματικής Α</w:t>
      </w:r>
      <w:r>
        <w:rPr>
          <w:rFonts w:eastAsia="Times New Roman"/>
          <w:szCs w:val="24"/>
        </w:rPr>
        <w:t>ντιπολίτευσης η έννοια της επιχειρηματικότητας γίνεται καθαρά με μια προσέγγιση χρηστικότητας, που δεν εξυπηρετεί καν τον σκοπό που υποτίθεται ότι θέλει να εξυπηρετήσει, δηλαδή τον σκοπό της επιχειρηματικότητας, θα ήθελα να κλείσω πολύ σύντομα -αφού μου δί</w:t>
      </w:r>
      <w:r>
        <w:rPr>
          <w:rFonts w:eastAsia="Times New Roman"/>
          <w:szCs w:val="24"/>
        </w:rPr>
        <w:t>νετε την ευκαιρία- με μια πολύ χαρακτηριστική ιστορία, την οποία δεν ξέρω αν έχετε ακούσει ξανά.</w:t>
      </w:r>
    </w:p>
    <w:p w14:paraId="35A8E95C" w14:textId="77777777" w:rsidR="0078608B" w:rsidRDefault="00CA331D">
      <w:pPr>
        <w:spacing w:after="0" w:line="600" w:lineRule="auto"/>
        <w:ind w:firstLine="720"/>
        <w:jc w:val="both"/>
        <w:rPr>
          <w:rFonts w:eastAsia="Times New Roman"/>
          <w:szCs w:val="24"/>
        </w:rPr>
      </w:pPr>
      <w:r>
        <w:rPr>
          <w:rFonts w:eastAsia="Times New Roman"/>
          <w:szCs w:val="24"/>
        </w:rPr>
        <w:t>Όταν ο γνωστός φυσικός Φάραντεϊ έκανε στο Κέιμπριτζ πειράματα για τον ηλεκτρισμό στα μέσα του 19</w:t>
      </w:r>
      <w:r>
        <w:rPr>
          <w:rFonts w:eastAsia="Times New Roman"/>
          <w:szCs w:val="24"/>
          <w:vertAlign w:val="superscript"/>
        </w:rPr>
        <w:t>ου</w:t>
      </w:r>
      <w:r>
        <w:rPr>
          <w:rFonts w:eastAsia="Times New Roman"/>
          <w:szCs w:val="24"/>
        </w:rPr>
        <w:t xml:space="preserve"> αιώνα, τον επισκέφτηκε ο τότε Πρωθυπουργός της Αγγλίας, ο Λό</w:t>
      </w:r>
      <w:r>
        <w:rPr>
          <w:rFonts w:eastAsia="Times New Roman"/>
          <w:szCs w:val="24"/>
        </w:rPr>
        <w:t>ρδος Πάλμερστον, που με τον γνωστό φλεγματικό τρόπο τον κοίταξε και είπε: «Ποια είναι η χρησιμότητα αυτών των πραγμάτων που κάνεις εδώ;»</w:t>
      </w:r>
      <w:r>
        <w:rPr>
          <w:rFonts w:eastAsia="Times New Roman"/>
          <w:szCs w:val="24"/>
        </w:rPr>
        <w:t>.</w:t>
      </w:r>
      <w:r>
        <w:rPr>
          <w:rFonts w:eastAsia="Times New Roman"/>
          <w:szCs w:val="24"/>
        </w:rPr>
        <w:t xml:space="preserve"> Μπήκε μέσα σε ένα εργαστήριο είδε καλώδια κ</w:t>
      </w:r>
      <w:r>
        <w:rPr>
          <w:rFonts w:eastAsia="Times New Roman"/>
          <w:szCs w:val="24"/>
        </w:rPr>
        <w:t>.</w:t>
      </w:r>
      <w:r>
        <w:rPr>
          <w:rFonts w:eastAsia="Times New Roman"/>
          <w:szCs w:val="24"/>
        </w:rPr>
        <w:t xml:space="preserve">λπ. και είπε: «Τι χρησιμότητα έχουν όλα αυτά;» Τον κοιτάει ο Φάραντεϊ και </w:t>
      </w:r>
      <w:r>
        <w:rPr>
          <w:rFonts w:eastAsia="Times New Roman"/>
          <w:szCs w:val="24"/>
        </w:rPr>
        <w:t>του είπε το εξής: «</w:t>
      </w:r>
      <w:r>
        <w:rPr>
          <w:rFonts w:eastAsia="Times New Roman"/>
          <w:szCs w:val="24"/>
        </w:rPr>
        <w:t>Δες το</w:t>
      </w:r>
      <w:r>
        <w:rPr>
          <w:rFonts w:eastAsia="Times New Roman"/>
          <w:szCs w:val="24"/>
        </w:rPr>
        <w:t xml:space="preserve"> σαν ένα νεογέννητο, </w:t>
      </w:r>
      <w:r>
        <w:rPr>
          <w:rFonts w:eastAsia="Times New Roman"/>
          <w:szCs w:val="24"/>
        </w:rPr>
        <w:t xml:space="preserve">που </w:t>
      </w:r>
      <w:r>
        <w:rPr>
          <w:rFonts w:eastAsia="Times New Roman"/>
          <w:szCs w:val="24"/>
        </w:rPr>
        <w:t xml:space="preserve">μια μέρα θα το φορολογήσεις». Και ήταν το θέμα του ηλεκτρισμού. Και ξέρουμε τι γίνεται σήμερα με τη ΔΕΗ. Και αυτό είναι που λέμε «ο μετασχηματισμός της οικονομίας», αυτό είναι που λέμε «η έρευνα που </w:t>
      </w:r>
      <w:r>
        <w:rPr>
          <w:rFonts w:eastAsia="Times New Roman"/>
          <w:szCs w:val="24"/>
        </w:rPr>
        <w:t>προέρχεται από επιστημονική περιέργεια». Υπάρχουν και πολλά άλλα παραδείγματα και πολλές άλλες ιστορίες. Ελπίζω μέχρι το 2019 -πότε είναι!- να έχουμε την ευκαιρία να τα λέμε.</w:t>
      </w:r>
    </w:p>
    <w:p w14:paraId="35A8E95D" w14:textId="77777777" w:rsidR="0078608B" w:rsidRDefault="00CA331D">
      <w:pPr>
        <w:spacing w:after="0" w:line="600" w:lineRule="auto"/>
        <w:ind w:firstLine="720"/>
        <w:jc w:val="both"/>
        <w:rPr>
          <w:rFonts w:eastAsia="Times New Roman"/>
          <w:szCs w:val="24"/>
        </w:rPr>
      </w:pPr>
      <w:r>
        <w:rPr>
          <w:rFonts w:eastAsia="Times New Roman"/>
          <w:szCs w:val="24"/>
        </w:rPr>
        <w:t>Σας ευχαριστώ.</w:t>
      </w:r>
    </w:p>
    <w:p w14:paraId="35A8E95E"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και εμείς</w:t>
      </w:r>
      <w:r>
        <w:rPr>
          <w:rFonts w:eastAsia="Times New Roman" w:cs="Times New Roman"/>
          <w:szCs w:val="24"/>
        </w:rPr>
        <w:t>, κύριε Υπουργέ.</w:t>
      </w:r>
    </w:p>
    <w:p w14:paraId="35A8E95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του νομοσχεδίου του Υπουργείου Παιδείας, Έρευνας και Θρησκευμάτων</w:t>
      </w:r>
      <w:r>
        <w:rPr>
          <w:rFonts w:eastAsia="Times New Roman" w:cs="Times New Roman"/>
          <w:szCs w:val="24"/>
        </w:rPr>
        <w:t>:</w:t>
      </w:r>
      <w:r>
        <w:rPr>
          <w:rFonts w:eastAsia="Times New Roman" w:cs="Times New Roman"/>
          <w:szCs w:val="24"/>
        </w:rPr>
        <w:t xml:space="preserve"> «Ελληνικό Ίδρυμα Έρευνας και Καινοτομίας και άλλες διατάξεις».</w:t>
      </w:r>
    </w:p>
    <w:p w14:paraId="35A8E96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w:t>
      </w:r>
      <w:r>
        <w:rPr>
          <w:rFonts w:eastAsia="Times New Roman" w:cs="Times New Roman"/>
          <w:szCs w:val="24"/>
        </w:rPr>
        <w:t>το νομοσχέδιο επί της αρχής;</w:t>
      </w:r>
    </w:p>
    <w:p w14:paraId="35A8E961"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w:t>
      </w:r>
      <w:r>
        <w:rPr>
          <w:rFonts w:eastAsia="Times New Roman" w:cs="Times New Roman"/>
          <w:szCs w:val="24"/>
        </w:rPr>
        <w:t xml:space="preserve"> Ναι.</w:t>
      </w:r>
    </w:p>
    <w:p w14:paraId="35A8E962"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Όχι.</w:t>
      </w:r>
    </w:p>
    <w:p w14:paraId="35A8E963"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35A8E964"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5A8E965"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35A8E966"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A8E967"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ΑΘΑΝΑΣΙΟΣ ΠΑΠΑΧΡ</w:t>
      </w:r>
      <w:r>
        <w:rPr>
          <w:rFonts w:eastAsia="Times New Roman" w:cs="Times New Roman"/>
          <w:b/>
          <w:szCs w:val="24"/>
        </w:rPr>
        <w:t>Ι</w:t>
      </w:r>
      <w:r>
        <w:rPr>
          <w:rFonts w:eastAsia="Times New Roman" w:cs="Times New Roman"/>
          <w:b/>
          <w:szCs w:val="24"/>
        </w:rPr>
        <w:t>ΣΤΟΠΟΥΛΟΣ:</w:t>
      </w:r>
      <w:r>
        <w:rPr>
          <w:rFonts w:eastAsia="Times New Roman" w:cs="Times New Roman"/>
          <w:szCs w:val="24"/>
        </w:rPr>
        <w:t xml:space="preserve"> Ναι.</w:t>
      </w:r>
    </w:p>
    <w:p w14:paraId="35A8E968"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35A8E969"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το νομοσχέδιο του Υπουργείου Παιδείας, Έρευνας και Θρησκευμάτων</w:t>
      </w:r>
      <w:r>
        <w:rPr>
          <w:rFonts w:eastAsia="Times New Roman" w:cs="Times New Roman"/>
          <w:szCs w:val="24"/>
        </w:rPr>
        <w:t>:</w:t>
      </w:r>
      <w:r>
        <w:rPr>
          <w:rFonts w:eastAsia="Times New Roman" w:cs="Times New Roman"/>
          <w:szCs w:val="24"/>
        </w:rPr>
        <w:t xml:space="preserve"> «Ελληνικό Ίδρυμα Έρευνας και Καινοτομίας και άλλες διατάξεις» έγινε δεκτό </w:t>
      </w:r>
      <w:r>
        <w:rPr>
          <w:rFonts w:eastAsia="Times New Roman" w:cs="Times New Roman"/>
          <w:szCs w:val="24"/>
        </w:rPr>
        <w:t xml:space="preserve">επί της αρχής </w:t>
      </w:r>
      <w:r>
        <w:rPr>
          <w:rFonts w:eastAsia="Times New Roman" w:cs="Times New Roman"/>
          <w:szCs w:val="24"/>
        </w:rPr>
        <w:t xml:space="preserve">κατά πλειοψηφία </w:t>
      </w:r>
      <w:r>
        <w:rPr>
          <w:rFonts w:eastAsia="Times New Roman" w:cs="Times New Roman"/>
          <w:szCs w:val="24"/>
        </w:rPr>
        <w:t>.</w:t>
      </w:r>
    </w:p>
    <w:p w14:paraId="35A8E96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πρι</w:t>
      </w:r>
      <w:r>
        <w:rPr>
          <w:rFonts w:eastAsia="Times New Roman" w:cs="Times New Roman"/>
          <w:szCs w:val="24"/>
        </w:rPr>
        <w:t xml:space="preserve">ν </w:t>
      </w:r>
      <w:r>
        <w:rPr>
          <w:rFonts w:eastAsia="Times New Roman" w:cs="Times New Roman"/>
          <w:szCs w:val="24"/>
        </w:rPr>
        <w:t xml:space="preserve">εισέλθουμε στον </w:t>
      </w:r>
      <w:r>
        <w:rPr>
          <w:rFonts w:eastAsia="Times New Roman" w:cs="Times New Roman"/>
          <w:szCs w:val="24"/>
        </w:rPr>
        <w:t>κ</w:t>
      </w:r>
      <w:r>
        <w:rPr>
          <w:rFonts w:eastAsia="Times New Roman" w:cs="Times New Roman"/>
          <w:szCs w:val="24"/>
        </w:rPr>
        <w:t>οινοβουλευτικ</w:t>
      </w:r>
      <w:r>
        <w:rPr>
          <w:rFonts w:eastAsia="Times New Roman" w:cs="Times New Roman"/>
          <w:szCs w:val="24"/>
        </w:rPr>
        <w:t>ό</w:t>
      </w:r>
      <w:r>
        <w:rPr>
          <w:rFonts w:eastAsia="Times New Roman" w:cs="Times New Roman"/>
          <w:szCs w:val="24"/>
        </w:rPr>
        <w:t xml:space="preserve"> </w:t>
      </w:r>
      <w:r>
        <w:rPr>
          <w:rFonts w:eastAsia="Times New Roman" w:cs="Times New Roman"/>
          <w:szCs w:val="24"/>
        </w:rPr>
        <w:t>έ</w:t>
      </w:r>
      <w:r>
        <w:rPr>
          <w:rFonts w:eastAsia="Times New Roman" w:cs="Times New Roman"/>
          <w:szCs w:val="24"/>
        </w:rPr>
        <w:t>λ</w:t>
      </w:r>
      <w:r>
        <w:rPr>
          <w:rFonts w:eastAsia="Times New Roman" w:cs="Times New Roman"/>
          <w:szCs w:val="24"/>
        </w:rPr>
        <w:t>ε</w:t>
      </w:r>
      <w:r>
        <w:rPr>
          <w:rFonts w:eastAsia="Times New Roman" w:cs="Times New Roman"/>
          <w:szCs w:val="24"/>
        </w:rPr>
        <w:t xml:space="preserve">γχο, θα ήθελα να σας ανακοινώσω ότι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w:t>
      </w:r>
      <w:r>
        <w:rPr>
          <w:rFonts w:eastAsia="Times New Roman" w:cs="Times New Roman"/>
          <w:szCs w:val="24"/>
        </w:rPr>
        <w:t>ισχύει, στις 14 Οκτωβρίου 2016 ποινική δικογραφία που αφορά στον Υπουργό Παιδείας, Έρευνας και Θρησκευμάτων, κ. Νικόλαο Φίλη.</w:t>
      </w:r>
    </w:p>
    <w:p w14:paraId="35A8E96B" w14:textId="77777777" w:rsidR="0078608B" w:rsidRDefault="00CA331D">
      <w:pPr>
        <w:spacing w:after="0" w:line="600" w:lineRule="auto"/>
        <w:ind w:firstLine="720"/>
        <w:jc w:val="center"/>
        <w:rPr>
          <w:rFonts w:eastAsia="Times New Roman" w:cs="Times New Roman"/>
          <w:color w:val="FF0000"/>
          <w:szCs w:val="24"/>
        </w:rPr>
      </w:pPr>
      <w:r w:rsidRPr="00177FE1">
        <w:rPr>
          <w:rFonts w:eastAsia="Times New Roman" w:cs="Times New Roman"/>
          <w:color w:val="FF0000"/>
          <w:szCs w:val="24"/>
        </w:rPr>
        <w:t>(</w:t>
      </w:r>
      <w:r w:rsidRPr="00177FE1">
        <w:rPr>
          <w:rFonts w:eastAsia="Times New Roman" w:cs="Times New Roman"/>
          <w:color w:val="FF0000"/>
          <w:szCs w:val="24"/>
        </w:rPr>
        <w:t>ΑΛΛΑΓΗ ΣΕΛΙΔΑΣ ΛΟΓΩ ΑΛΛΑΓΗΣ ΘΕΜΑΤΟΣ</w:t>
      </w:r>
      <w:r w:rsidRPr="00177FE1">
        <w:rPr>
          <w:rFonts w:eastAsia="Times New Roman" w:cs="Times New Roman"/>
          <w:color w:val="FF0000"/>
          <w:szCs w:val="24"/>
        </w:rPr>
        <w:t>)</w:t>
      </w:r>
    </w:p>
    <w:p w14:paraId="35A8E96C" w14:textId="77777777" w:rsidR="0078608B" w:rsidRDefault="0078608B">
      <w:pPr>
        <w:spacing w:after="0"/>
        <w:rPr>
          <w:rFonts w:eastAsia="Times New Roman" w:cs="Times New Roman"/>
          <w:szCs w:val="24"/>
        </w:rPr>
      </w:pPr>
    </w:p>
    <w:p w14:paraId="35A8E96D"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Εισερχόμαστε στην ημερήσια διάταξη των </w:t>
      </w:r>
    </w:p>
    <w:p w14:paraId="35A8E96E" w14:textId="77777777" w:rsidR="0078608B" w:rsidRDefault="00CA331D">
      <w:pPr>
        <w:spacing w:after="0" w:line="600" w:lineRule="auto"/>
        <w:ind w:firstLine="720"/>
        <w:jc w:val="center"/>
        <w:rPr>
          <w:rFonts w:eastAsia="Times New Roman" w:cs="Times New Roman"/>
          <w:b/>
          <w:szCs w:val="24"/>
        </w:rPr>
      </w:pPr>
      <w:r>
        <w:rPr>
          <w:rFonts w:eastAsia="Times New Roman" w:cs="Times New Roman"/>
          <w:b/>
          <w:szCs w:val="24"/>
        </w:rPr>
        <w:t>ΕΠΙΚΑΙΡ</w:t>
      </w:r>
      <w:r>
        <w:rPr>
          <w:rFonts w:eastAsia="Times New Roman" w:cs="Times New Roman"/>
          <w:b/>
          <w:szCs w:val="24"/>
        </w:rPr>
        <w:t>ΩΝ ΕΡΩΤΗΣΕΩΝ</w:t>
      </w:r>
    </w:p>
    <w:p w14:paraId="35A8E96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Κατά τη σημερινή συνεδρίαση θα συζητηθούν μόνο δύο ερωτήσεις.</w:t>
      </w:r>
    </w:p>
    <w:p w14:paraId="35A8E97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Η δεύτερη με αριθμό 65/10-10-2016 επίκαιρη ερώτηση πρώτου κύκλου του Βουλευτή Λακωνίας της Νέας Δημοκρατίας κ. Αθανασίου Δαβάκη προς τον Υπουργό Υποδομών, Μεταφορών και Δικτύων, σχε</w:t>
      </w:r>
      <w:r>
        <w:rPr>
          <w:rFonts w:eastAsia="Times New Roman" w:cs="Times New Roman"/>
          <w:szCs w:val="24"/>
        </w:rPr>
        <w:t>τικά με την επίλυση του προβλήματος που έχει δημιουργηθεί με την εφαρμογή του ν.4412/2016 με τον οποίο τίθενται νέοι κανόνες σύναψης, ανάθεσης και εκτέλεσης δημοσίων συμβάσεων, δεν θα συζητηθεί λόγω αναρμοδιότητας. Αρμόδιο Υπουργείο είναι το Υπουργείο Οικο</w:t>
      </w:r>
      <w:r>
        <w:rPr>
          <w:rFonts w:eastAsia="Times New Roman" w:cs="Times New Roman"/>
          <w:szCs w:val="24"/>
        </w:rPr>
        <w:t>νομίας, Ανάπτυξης και Τουρισμού.</w:t>
      </w:r>
    </w:p>
    <w:p w14:paraId="35A8E97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Επίσης, δεν θα συζητηθεί λόγω απουσίας της αρμόδιας Αναπληρώτριας Υπουργού στο εξωτερικό κ. Έλενας Κουντουρά η πρώτη με αριθμό 77/11-10-2016 επίκαιρη ερώτηση πρώτου κύκλου της Βουλευτού Αιτωλοακαρνανίας του Συνασπισμού Ριζο</w:t>
      </w:r>
      <w:r>
        <w:rPr>
          <w:rFonts w:eastAsia="Times New Roman" w:cs="Times New Roman"/>
          <w:szCs w:val="24"/>
        </w:rPr>
        <w:t xml:space="preserve">σπαστικής Αριστεράς κ. Μαρίας Τριανταφύλλου προς τον Υπουργό Οικονομίας, Ανάπτυξης και Τουρισμού, σχετικά με την ολοκλήρωση του έργου της </w:t>
      </w:r>
      <w:r>
        <w:rPr>
          <w:rFonts w:eastAsia="Times New Roman" w:cs="Times New Roman"/>
          <w:szCs w:val="24"/>
        </w:rPr>
        <w:t>μ</w:t>
      </w:r>
      <w:r>
        <w:rPr>
          <w:rFonts w:eastAsia="Times New Roman" w:cs="Times New Roman"/>
          <w:szCs w:val="24"/>
        </w:rPr>
        <w:t>αρίνας Μεσολογγίου.</w:t>
      </w:r>
    </w:p>
    <w:p w14:paraId="35A8E97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Θα συζητηθεί τώρα η πέμπτη με αριθμό 84/11-10-2016 επίκαιρη ερώτηση πρώτου κύκλου του Βουλευτή Ηρ</w:t>
      </w:r>
      <w:r>
        <w:rPr>
          <w:rFonts w:eastAsia="Times New Roman" w:cs="Times New Roman"/>
          <w:szCs w:val="24"/>
        </w:rPr>
        <w:t xml:space="preserve">ακλείου </w:t>
      </w:r>
      <w:r>
        <w:rPr>
          <w:rFonts w:eastAsia="Times New Roman" w:cs="Times New Roman"/>
          <w:szCs w:val="24"/>
        </w:rPr>
        <w:t xml:space="preserve">του Κομμουνιστικού Κόμματος Ελλάδας </w:t>
      </w:r>
      <w:r>
        <w:rPr>
          <w:rFonts w:eastAsia="Times New Roman" w:cs="Times New Roman"/>
          <w:szCs w:val="24"/>
        </w:rPr>
        <w:t>κ. Εμμανουήλ Συντυχάκη προς τον Υπουργό Υγείας, σχετικά με τα προβλήματα στο Κέντρο Υγείας Μοιρών του Δήμου Φαιστού Ηρακλείου Κρήτης.</w:t>
      </w:r>
    </w:p>
    <w:p w14:paraId="35A8E97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Υγείας, κ. Ανδρέας Ξανθός.</w:t>
      </w:r>
    </w:p>
    <w:p w14:paraId="35A8E97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r>
        <w:rPr>
          <w:rFonts w:eastAsia="Times New Roman" w:cs="Times New Roman"/>
          <w:szCs w:val="24"/>
        </w:rPr>
        <w:t>Συντυχάκη, έχετε τον λόγο για δύο λεπτά.</w:t>
      </w:r>
    </w:p>
    <w:p w14:paraId="35A8E975"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κυρία Πρόεδρε.</w:t>
      </w:r>
    </w:p>
    <w:p w14:paraId="35A8E97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Κύριε Υπουργέ, τον Ιούνιο του 2015 είχαμε συζητήσει για τα προβλήματα υποστελέχωσης και υποχρηματοδότησης του Κέντρου Υγείας Μοιρών, του Πολυδύναμου Ιατρείου Τυμπακίου</w:t>
      </w:r>
      <w:r>
        <w:rPr>
          <w:rFonts w:eastAsia="Times New Roman" w:cs="Times New Roman"/>
          <w:szCs w:val="24"/>
        </w:rPr>
        <w:t>, τις ελλείψεις υλικοτεχνικής υποδομής και τα σοβαρά κτηριακά προβλήματα. Τότε μας είχατε πει ότι, όντως, τα προβλήματα είναι έτσι όπως σας τα είπαμε και, κατά την άποψή σας, θα δικαιολογούσε μία πιο αναβαθμισμένη δομή πρωτοβάθμιας φροντίδας με καλύτερη στ</w:t>
      </w:r>
      <w:r>
        <w:rPr>
          <w:rFonts w:eastAsia="Times New Roman" w:cs="Times New Roman"/>
          <w:szCs w:val="24"/>
        </w:rPr>
        <w:t xml:space="preserve">ελέχωση και περισσότερες ειδικότητες. </w:t>
      </w:r>
    </w:p>
    <w:p w14:paraId="35A8E97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Σήμερα, όμως, σχεδόν μετά από ενάμισ</w:t>
      </w:r>
      <w:r>
        <w:rPr>
          <w:rFonts w:eastAsia="Times New Roman" w:cs="Times New Roman"/>
          <w:szCs w:val="24"/>
        </w:rPr>
        <w:t>η</w:t>
      </w:r>
      <w:r>
        <w:rPr>
          <w:rFonts w:eastAsia="Times New Roman" w:cs="Times New Roman"/>
          <w:szCs w:val="24"/>
        </w:rPr>
        <w:t xml:space="preserve"> χρόνο, η κατάσταση παραμένει η ίδια, σαν να μην πέρασε ούτε μία μέρα. Συγκεκριμένα, από τις είκοσι τέσσερις οργανικές θέσεις σε γιατρούς, υπάρχουν δεκαέξι κενά εκ των οποίων οι οκ</w:t>
      </w:r>
      <w:r>
        <w:rPr>
          <w:rFonts w:eastAsia="Times New Roman" w:cs="Times New Roman"/>
          <w:szCs w:val="24"/>
        </w:rPr>
        <w:t>τώ είναι παθολόγοι, ενώ για το υπόλοιπο προσωπικό από τις πενήντα εννέα οργανικές θέσεις, τα κενά είναι τριάντα τέσσερα, ενώ πέντε τουλάχιστον υπηρετούντες νοσηλευτές και άλλο προσωπικό εξυπηρετούν άλλα κέντρα υγείας και ανάγκες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μετακινήσεω</w:t>
      </w:r>
      <w:r>
        <w:rPr>
          <w:rFonts w:eastAsia="Times New Roman" w:cs="Times New Roman"/>
          <w:szCs w:val="24"/>
        </w:rPr>
        <w:t xml:space="preserve">ν, μετακινήσεις, τις οποίες, βέβαια, τις έχετε αναγάγει σε βασική σας πολιτική. </w:t>
      </w:r>
    </w:p>
    <w:p w14:paraId="35A8E97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Αυτή η υποστελέχωση, λοιπόν, έχει δημιουργήσει πολύ σοβαρά προβλήματα. Μάλιστα, κάποια τμήματα δεν μπορούν να λειτουργήσουν. Το </w:t>
      </w:r>
      <w:r>
        <w:rPr>
          <w:rFonts w:eastAsia="Times New Roman" w:cs="Times New Roman"/>
          <w:szCs w:val="24"/>
        </w:rPr>
        <w:t>μ</w:t>
      </w:r>
      <w:r>
        <w:rPr>
          <w:rFonts w:eastAsia="Times New Roman" w:cs="Times New Roman"/>
          <w:szCs w:val="24"/>
        </w:rPr>
        <w:t xml:space="preserve">ικροβιολογικό </w:t>
      </w:r>
      <w:r>
        <w:rPr>
          <w:rFonts w:eastAsia="Times New Roman" w:cs="Times New Roman"/>
          <w:szCs w:val="24"/>
        </w:rPr>
        <w:t>τμήμα</w:t>
      </w:r>
      <w:r>
        <w:rPr>
          <w:rFonts w:eastAsia="Times New Roman" w:cs="Times New Roman"/>
          <w:szCs w:val="24"/>
        </w:rPr>
        <w:t xml:space="preserve"> οδηγείται σε κλείσιμο. Ο μ</w:t>
      </w:r>
      <w:r>
        <w:rPr>
          <w:rFonts w:eastAsia="Times New Roman" w:cs="Times New Roman"/>
          <w:szCs w:val="24"/>
        </w:rPr>
        <w:t xml:space="preserve">ικροβιολόγος δεν πρόλαβε να διοριστεί και μετακινήθηκε στο νοσοκομείο. Στο </w:t>
      </w:r>
      <w:r>
        <w:rPr>
          <w:rFonts w:eastAsia="Times New Roman" w:cs="Times New Roman"/>
          <w:szCs w:val="24"/>
        </w:rPr>
        <w:t>α</w:t>
      </w:r>
      <w:r>
        <w:rPr>
          <w:rFonts w:eastAsia="Times New Roman" w:cs="Times New Roman"/>
          <w:szCs w:val="24"/>
        </w:rPr>
        <w:t xml:space="preserve">κτινολογικό </w:t>
      </w:r>
      <w:r>
        <w:rPr>
          <w:rFonts w:eastAsia="Times New Roman" w:cs="Times New Roman"/>
          <w:szCs w:val="24"/>
        </w:rPr>
        <w:t>τμήμα</w:t>
      </w:r>
      <w:r>
        <w:rPr>
          <w:rFonts w:eastAsia="Times New Roman" w:cs="Times New Roman"/>
          <w:szCs w:val="24"/>
        </w:rPr>
        <w:t xml:space="preserve"> δεν υπάρχει ακτινολόγος, όπως επίσης και για τους φυσικοθεραπευτές. Στο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γείας ενώ υπήρχε υπερηχογράφος, τον πήρε η </w:t>
      </w:r>
      <w:r>
        <w:rPr>
          <w:rFonts w:eastAsia="Times New Roman" w:cs="Times New Roman"/>
          <w:szCs w:val="24"/>
        </w:rPr>
        <w:t>υ</w:t>
      </w:r>
      <w:r>
        <w:rPr>
          <w:rFonts w:eastAsia="Times New Roman" w:cs="Times New Roman"/>
          <w:szCs w:val="24"/>
        </w:rPr>
        <w:t xml:space="preserve">γειονομική </w:t>
      </w:r>
      <w:r>
        <w:rPr>
          <w:rFonts w:eastAsia="Times New Roman" w:cs="Times New Roman"/>
          <w:szCs w:val="24"/>
        </w:rPr>
        <w:t>π</w:t>
      </w:r>
      <w:r>
        <w:rPr>
          <w:rFonts w:eastAsia="Times New Roman" w:cs="Times New Roman"/>
          <w:szCs w:val="24"/>
        </w:rPr>
        <w:t xml:space="preserve">εριφέρεια και τον διέθεσε αλλού. </w:t>
      </w:r>
    </w:p>
    <w:p w14:paraId="35A8E97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Επίσης, υπάρχουν προβλήματα στο θυρωρείο και στο τηλεφωνείο. Αδυνατούν να βγάλουν τις βάρδιες και αναγκάζονται οι γιατροί και οι νοσηλευτές, το εφημερεύον, δηλαδή, προσωπικό, να παίζει και αυτόν τον ρόλο. </w:t>
      </w:r>
    </w:p>
    <w:p w14:paraId="35A8E97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Οι συνθήκες εργα</w:t>
      </w:r>
      <w:r>
        <w:rPr>
          <w:rFonts w:eastAsia="Times New Roman" w:cs="Times New Roman"/>
          <w:szCs w:val="24"/>
        </w:rPr>
        <w:t xml:space="preserve">σίας των εργαζομένων είναι εξαντλητικές και επιπλέον, συχνά απειλείται η ασφάλεια και η ακεραιότητά τους. </w:t>
      </w:r>
    </w:p>
    <w:p w14:paraId="35A8E97B" w14:textId="77777777" w:rsidR="0078608B" w:rsidRDefault="00CA331D">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35A8E97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Όσον αφορά το κτηριακό: Έχει κριθεί ακατάλληλο από το 1998 και χρησιμοποιείται με ευθύνη των εργαζομένων αφού δεν έχουν άλλη επιλογή. Υπάρχει η υπόσχεση εδώ και αρκετό χρονικό διάστημα, όμως, δεν γίνεται τίποτα σε σχέση με το κτηριακό, μέχρι τουλάχιστον σή</w:t>
      </w:r>
      <w:r>
        <w:rPr>
          <w:rFonts w:eastAsia="Times New Roman" w:cs="Times New Roman"/>
          <w:szCs w:val="24"/>
        </w:rPr>
        <w:t xml:space="preserve">μερα. </w:t>
      </w:r>
    </w:p>
    <w:p w14:paraId="35A8E97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Το Πολυδύναμο Ιατρείο Τυμπακίου αντιμετωπίζει αντίστοιχα προβλήματα. Λειτουργεί μόνο μέχρι το μεσημέρι και υπάρχει ένας </w:t>
      </w:r>
      <w:r>
        <w:rPr>
          <w:rFonts w:eastAsia="Times New Roman" w:cs="Times New Roman"/>
          <w:szCs w:val="24"/>
        </w:rPr>
        <w:t>ε</w:t>
      </w:r>
      <w:r>
        <w:rPr>
          <w:rFonts w:eastAsia="Times New Roman" w:cs="Times New Roman"/>
          <w:szCs w:val="24"/>
        </w:rPr>
        <w:t xml:space="preserve">πιμελητής Α΄ του Ιατρείου της Γρηγοριάς που καλύπτει και το Τυμπάκι και ειδικά, όταν παίρνει άδειες ή στα ρεπό του γιατρού του </w:t>
      </w:r>
      <w:r>
        <w:rPr>
          <w:rFonts w:eastAsia="Times New Roman" w:cs="Times New Roman"/>
          <w:szCs w:val="24"/>
        </w:rPr>
        <w:t>π</w:t>
      </w:r>
      <w:r>
        <w:rPr>
          <w:rFonts w:eastAsia="Times New Roman" w:cs="Times New Roman"/>
          <w:szCs w:val="24"/>
        </w:rPr>
        <w:t>ολυδύναμου</w:t>
      </w:r>
      <w:r>
        <w:rPr>
          <w:rFonts w:eastAsia="Times New Roman" w:cs="Times New Roman"/>
          <w:szCs w:val="24"/>
        </w:rPr>
        <w:t xml:space="preserve"> ιατρείου</w:t>
      </w:r>
      <w:r>
        <w:rPr>
          <w:rFonts w:eastAsia="Times New Roman" w:cs="Times New Roman"/>
          <w:szCs w:val="24"/>
        </w:rPr>
        <w:t xml:space="preserve">. </w:t>
      </w:r>
    </w:p>
    <w:p w14:paraId="35A8E97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Δραματική είναι η εικόνα και στο Κέντρο Περίθαλψης Παιδιών με Ειδικές Ανάγκες όπου δεν υπάρχουν γιατροί, παιδίατροι, καθαρίστριες. Το ΕΚΑΒ έχει, επίσης, σοβαρό πρόβλημα. Δεν υπάρχει ασθενοφόρο. Ειδικά, το καλοκαίρι, κατά την τουριστικ</w:t>
      </w:r>
      <w:r>
        <w:rPr>
          <w:rFonts w:eastAsia="Times New Roman" w:cs="Times New Roman"/>
          <w:szCs w:val="24"/>
        </w:rPr>
        <w:t xml:space="preserve">ή περίοδο, τα προβλήματα είναι σοβαρά. </w:t>
      </w:r>
    </w:p>
    <w:p w14:paraId="35A8E97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Κατά συνέπεια ερωτάσθε, κύριε Υπουργέ, για δεύτερη φορά, μετά από ενάμιση χρόνο πάλι τα εξής: </w:t>
      </w:r>
    </w:p>
    <w:p w14:paraId="35A8E98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Πρώτον, γιατί δεν έχετε υλοποιήσει τις δεσμεύσεις που εσείς ο ίδιος μας είχατε πει ότι μέσα σε εύλογο χρονικό διάστημα θα</w:t>
      </w:r>
      <w:r>
        <w:rPr>
          <w:rFonts w:eastAsia="Times New Roman" w:cs="Times New Roman"/>
          <w:szCs w:val="24"/>
        </w:rPr>
        <w:t xml:space="preserve"> υλοποιήσετε; </w:t>
      </w:r>
    </w:p>
    <w:p w14:paraId="35A8E98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Δεύτερον, πότε, πώς και με ποιο δεσμευτικό χρονοδιάγραμμα θα γίνουν οι απαραίτητες προσλήψεις μόνιμου ιατρικού, νοσηλευτικού και βοηθητικού προσωπικού για την πλήρωση των θέσεων στο Κέντρο Υγείας Μοιρών και του Πολυδύναμου Ιατρείου Τυμπακίου</w:t>
      </w:r>
      <w:r>
        <w:rPr>
          <w:rFonts w:eastAsia="Times New Roman" w:cs="Times New Roman"/>
          <w:szCs w:val="24"/>
        </w:rPr>
        <w:t xml:space="preserve"> για να σταματήσουν αυτές οι εμβαλωματικές μετακινήσεις του </w:t>
      </w:r>
      <w:r>
        <w:rPr>
          <w:rFonts w:eastAsia="Times New Roman" w:cs="Times New Roman"/>
          <w:szCs w:val="24"/>
        </w:rPr>
        <w:t>κ</w:t>
      </w:r>
      <w:r>
        <w:rPr>
          <w:rFonts w:eastAsia="Times New Roman" w:cs="Times New Roman"/>
          <w:szCs w:val="24"/>
        </w:rPr>
        <w:t>έ</w:t>
      </w:r>
      <w:r>
        <w:rPr>
          <w:rFonts w:eastAsia="Times New Roman" w:cs="Times New Roman"/>
          <w:szCs w:val="24"/>
        </w:rPr>
        <w:t>ν</w:t>
      </w:r>
      <w:r>
        <w:rPr>
          <w:rFonts w:eastAsia="Times New Roman" w:cs="Times New Roman"/>
          <w:szCs w:val="24"/>
        </w:rPr>
        <w:t xml:space="preserve">τρου </w:t>
      </w:r>
      <w:r>
        <w:rPr>
          <w:rFonts w:eastAsia="Times New Roman" w:cs="Times New Roman"/>
          <w:szCs w:val="24"/>
        </w:rPr>
        <w:t>υ</w:t>
      </w:r>
      <w:r>
        <w:rPr>
          <w:rFonts w:eastAsia="Times New Roman" w:cs="Times New Roman"/>
          <w:szCs w:val="24"/>
        </w:rPr>
        <w:t xml:space="preserve">γείας; </w:t>
      </w:r>
    </w:p>
    <w:p w14:paraId="35A8E98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Τρίτον, θα χρηματοδοτήσετε επαρκώς από το κράτος την πλήρη και επαρκή τροφοδοσία του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υ</w:t>
      </w:r>
      <w:r>
        <w:rPr>
          <w:rFonts w:eastAsia="Times New Roman" w:cs="Times New Roman"/>
          <w:szCs w:val="24"/>
        </w:rPr>
        <w:t>γείας σε φάρμακα, εμβόλια, υγειονομικό, αναλώσιμο υλικό, υπερηχογράφο, αντιδραστήρια</w:t>
      </w:r>
      <w:r>
        <w:rPr>
          <w:rFonts w:eastAsia="Times New Roman" w:cs="Times New Roman"/>
          <w:szCs w:val="24"/>
        </w:rPr>
        <w:t xml:space="preserve"> </w:t>
      </w:r>
      <w:r>
        <w:rPr>
          <w:rFonts w:eastAsia="Times New Roman" w:cs="Times New Roman"/>
          <w:szCs w:val="24"/>
        </w:rPr>
        <w:t>και τα λοιπά</w:t>
      </w:r>
      <w:r>
        <w:rPr>
          <w:rFonts w:eastAsia="Times New Roman" w:cs="Times New Roman"/>
          <w:szCs w:val="24"/>
        </w:rPr>
        <w:t xml:space="preserve">; </w:t>
      </w:r>
    </w:p>
    <w:p w14:paraId="35A8E98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Τέλος, πότε θα προχωρήσουν, επιτέλους, οι απαιτούμενες και κατάλληλες κτηριακές υποδομές του Κέντρου Υγείας Μοιρών, του Πολυδύναμου Ιατρείου Τυμπακίου με κρατική μέριμνα και χρηματοδότηση; </w:t>
      </w:r>
    </w:p>
    <w:p w14:paraId="35A8E98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κυρία Πρόεδρε, και για την ανοχή. </w:t>
      </w:r>
    </w:p>
    <w:p w14:paraId="35A8E985" w14:textId="77777777" w:rsidR="0078608B" w:rsidRDefault="00CA331D">
      <w:pPr>
        <w:spacing w:after="0" w:line="600" w:lineRule="auto"/>
        <w:ind w:firstLine="720"/>
        <w:jc w:val="both"/>
        <w:rPr>
          <w:rFonts w:eastAsia="Times New Roman" w:cs="Times New Roman"/>
          <w:szCs w:val="24"/>
        </w:rPr>
      </w:pPr>
      <w:r>
        <w:rPr>
          <w:rFonts w:eastAsia="Times New Roman"/>
          <w:b/>
          <w:bCs/>
        </w:rPr>
        <w:t>Π</w:t>
      </w:r>
      <w:r>
        <w:rPr>
          <w:rFonts w:eastAsia="Times New Roman"/>
          <w:b/>
          <w:bCs/>
        </w:rPr>
        <w:t>ΡΟΕΔΡΕΥΟΥΣΑ (Αναστασία Χριστοδουλοπούλου):</w:t>
      </w:r>
      <w:r>
        <w:rPr>
          <w:rFonts w:eastAsia="Times New Roman" w:cs="Times New Roman"/>
          <w:szCs w:val="24"/>
        </w:rPr>
        <w:t xml:space="preserve"> Ελπίζω στη δευτερολογία να είστε ακριβής. </w:t>
      </w:r>
    </w:p>
    <w:p w14:paraId="35A8E98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Τον λόγο έχει ο Υπουργός κ. Ξανθός για τρία λεπτά.</w:t>
      </w:r>
    </w:p>
    <w:p w14:paraId="35A8E987" w14:textId="77777777" w:rsidR="0078608B" w:rsidRDefault="00CA331D">
      <w:pPr>
        <w:spacing w:after="0" w:line="600" w:lineRule="auto"/>
        <w:ind w:firstLine="720"/>
        <w:jc w:val="both"/>
        <w:rPr>
          <w:rFonts w:eastAsia="Times New Roman" w:cs="Times New Roman"/>
          <w:szCs w:val="24"/>
        </w:rPr>
      </w:pPr>
      <w:r w:rsidRPr="00932B1C">
        <w:rPr>
          <w:rFonts w:eastAsia="Times New Roman" w:cs="Times New Roman"/>
          <w:b/>
          <w:color w:val="000000" w:themeColor="text1"/>
          <w:szCs w:val="24"/>
        </w:rPr>
        <w:t xml:space="preserve">ΑΝΔΡΕΑΣ ΞΑΝΘΟΣ (Υπουργός Υγείας): </w:t>
      </w:r>
      <w:r w:rsidRPr="00932B1C">
        <w:rPr>
          <w:rFonts w:eastAsia="Times New Roman" w:cs="Times New Roman"/>
          <w:color w:val="000000" w:themeColor="text1"/>
          <w:szCs w:val="24"/>
        </w:rPr>
        <w:t>Αγαπητέ συνάδελφε, προφανώς δεν έχω σκοπό να αναιρέσω την περσινή μου τοποθέτηση. Όντ</w:t>
      </w:r>
      <w:r w:rsidRPr="00932B1C">
        <w:rPr>
          <w:rFonts w:eastAsia="Times New Roman" w:cs="Times New Roman"/>
          <w:color w:val="000000" w:themeColor="text1"/>
          <w:szCs w:val="24"/>
        </w:rPr>
        <w:t>ως πληθυσμιακά η περιοχή</w:t>
      </w:r>
      <w:r w:rsidRPr="00932B1C">
        <w:rPr>
          <w:rFonts w:eastAsia="Times New Roman" w:cs="Times New Roman"/>
          <w:color w:val="000000" w:themeColor="text1"/>
          <w:szCs w:val="24"/>
        </w:rPr>
        <w:t>,</w:t>
      </w:r>
      <w:r w:rsidRPr="00932B1C">
        <w:rPr>
          <w:rFonts w:eastAsia="Times New Roman" w:cs="Times New Roman"/>
          <w:color w:val="000000" w:themeColor="text1"/>
          <w:szCs w:val="24"/>
        </w:rPr>
        <w:t xml:space="preserve"> την οποία καλύπτει το Κέντρο Υγείας Μοιρών</w:t>
      </w:r>
      <w:r w:rsidRPr="00932B1C">
        <w:rPr>
          <w:rFonts w:eastAsia="Times New Roman" w:cs="Times New Roman"/>
          <w:color w:val="000000" w:themeColor="text1"/>
          <w:szCs w:val="24"/>
        </w:rPr>
        <w:t>,</w:t>
      </w:r>
      <w:r w:rsidRPr="00932B1C">
        <w:rPr>
          <w:rFonts w:eastAsia="Times New Roman" w:cs="Times New Roman"/>
          <w:color w:val="000000" w:themeColor="text1"/>
          <w:szCs w:val="24"/>
        </w:rPr>
        <w:t xml:space="preserve"> είναι</w:t>
      </w:r>
      <w:r>
        <w:rPr>
          <w:rFonts w:eastAsia="Times New Roman" w:cs="Times New Roman"/>
          <w:szCs w:val="24"/>
        </w:rPr>
        <w:t xml:space="preserve"> πάρα πολύ μεγάλη και υπάρχουν αυξημένες ανάγκες. Έχουμε κάνει μία προσπάθεια να αναβαθμίσουμε το Πολυδύναμο Περιφερειακό Ιατρείο Τυμπακίου</w:t>
      </w:r>
      <w:r>
        <w:rPr>
          <w:rFonts w:eastAsia="Times New Roman" w:cs="Times New Roman"/>
          <w:szCs w:val="24"/>
        </w:rPr>
        <w:t>. Προσθέσαμε άλλη μία θέση αγροτικού ιατρού, η οποία προκηρύχθηκε στην τελευταία πρόσκληση των αγροτικών ιατρών όλης της χώρας και έχουμε προκηρύξει και μία θέση ειδικευμένου γενικού γιατρού σε αυτές τις επτακόσιες εξήντα θέσεις που προκηρύξαμε σε όλη τη χ</w:t>
      </w:r>
      <w:r>
        <w:rPr>
          <w:rFonts w:eastAsia="Times New Roman" w:cs="Times New Roman"/>
          <w:szCs w:val="24"/>
        </w:rPr>
        <w:t xml:space="preserve">ώρα, μόνιμου, δηλαδή, ιατρού του ΕΣΥ. </w:t>
      </w:r>
    </w:p>
    <w:p w14:paraId="35A8E98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Τα κενά είναι σημαντικά. Όμως, έχουν γίνει αρκετές μετακινήσεις στο Κέντρο Υγείας Μοιρών. Δεν είναι μόνο, δηλαδή, οι υπηρετούντες. Απ’ ό,τι με ενημέρωσε η ΥΠΕ, έχουν μετακινηθεί και επιπλέον έντεκα άτομα, προσωπικό, τ</w:t>
      </w:r>
      <w:r>
        <w:rPr>
          <w:rFonts w:eastAsia="Times New Roman" w:cs="Times New Roman"/>
          <w:szCs w:val="24"/>
        </w:rPr>
        <w:t xml:space="preserve">α οποία έχουν ενισχύσει </w:t>
      </w:r>
      <w:r>
        <w:rPr>
          <w:rFonts w:eastAsia="Times New Roman" w:cs="Times New Roman"/>
          <w:szCs w:val="24"/>
        </w:rPr>
        <w:t>-</w:t>
      </w:r>
      <w:r>
        <w:rPr>
          <w:rFonts w:eastAsia="Times New Roman" w:cs="Times New Roman"/>
          <w:szCs w:val="24"/>
        </w:rPr>
        <w:t>πέραν των είκοσι τριών</w:t>
      </w:r>
      <w:r>
        <w:rPr>
          <w:rFonts w:eastAsia="Times New Roman" w:cs="Times New Roman"/>
          <w:szCs w:val="24"/>
        </w:rPr>
        <w:t>-</w:t>
      </w:r>
      <w:r>
        <w:rPr>
          <w:rFonts w:eastAsia="Times New Roman" w:cs="Times New Roman"/>
          <w:szCs w:val="24"/>
        </w:rPr>
        <w:t xml:space="preserve"> ό</w:t>
      </w:r>
      <w:r>
        <w:rPr>
          <w:rFonts w:eastAsia="Times New Roman" w:cs="Times New Roman"/>
          <w:szCs w:val="24"/>
        </w:rPr>
        <w:t>λες</w:t>
      </w:r>
      <w:r>
        <w:rPr>
          <w:rFonts w:eastAsia="Times New Roman" w:cs="Times New Roman"/>
          <w:szCs w:val="24"/>
        </w:rPr>
        <w:t xml:space="preserve"> τ</w:t>
      </w:r>
      <w:r>
        <w:rPr>
          <w:rFonts w:eastAsia="Times New Roman" w:cs="Times New Roman"/>
          <w:szCs w:val="24"/>
        </w:rPr>
        <w:t>ις</w:t>
      </w:r>
      <w:r>
        <w:rPr>
          <w:rFonts w:eastAsia="Times New Roman" w:cs="Times New Roman"/>
          <w:szCs w:val="24"/>
        </w:rPr>
        <w:t xml:space="preserve"> ειδικ</w:t>
      </w:r>
      <w:r>
        <w:rPr>
          <w:rFonts w:eastAsia="Times New Roman" w:cs="Times New Roman"/>
          <w:szCs w:val="24"/>
        </w:rPr>
        <w:t>ότητες,</w:t>
      </w:r>
      <w:r>
        <w:rPr>
          <w:rFonts w:eastAsia="Times New Roman" w:cs="Times New Roman"/>
          <w:szCs w:val="24"/>
        </w:rPr>
        <w:t xml:space="preserve"> πλην των γιατρών που υπηρετούν. </w:t>
      </w:r>
    </w:p>
    <w:p w14:paraId="35A8E98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Στους γιατρούς η εικόνα έχει σημαντικά ελλείμματα, ειδικά όσον αφορά τους γενικούς γιατρούς-παθολόγους. Εκεί υπάρχει το μεγάλο κενό. Υπάρχουν, όμως, αρκ</w:t>
      </w:r>
      <w:r>
        <w:rPr>
          <w:rFonts w:eastAsia="Times New Roman" w:cs="Times New Roman"/>
          <w:szCs w:val="24"/>
        </w:rPr>
        <w:t xml:space="preserve">ετές σημαντικές ειδικότητες. Υπάρχει παιδίατρος, υπάρχει καρδιολόγος, υπάρχει δερματολόγος. Αυτοί ήταν πρώην γιατροί του ΕΟΠΥΥ που μετακινήθηκαν μετά στο </w:t>
      </w:r>
      <w:r>
        <w:rPr>
          <w:rFonts w:eastAsia="Times New Roman" w:cs="Times New Roman"/>
          <w:szCs w:val="24"/>
        </w:rPr>
        <w:t>κέντρο υ</w:t>
      </w:r>
      <w:r>
        <w:rPr>
          <w:rFonts w:eastAsia="Times New Roman" w:cs="Times New Roman"/>
          <w:szCs w:val="24"/>
        </w:rPr>
        <w:t>γείας. Υπάρχουν τρεις οδοντίατροι.</w:t>
      </w:r>
    </w:p>
    <w:p w14:paraId="35A8E98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Όσον αφορά στα εργαστήρια</w:t>
      </w:r>
      <w:r>
        <w:rPr>
          <w:rFonts w:eastAsia="Times New Roman" w:cs="Times New Roman"/>
          <w:szCs w:val="24"/>
        </w:rPr>
        <w:t>,</w:t>
      </w:r>
      <w:r>
        <w:rPr>
          <w:rFonts w:eastAsia="Times New Roman" w:cs="Times New Roman"/>
          <w:szCs w:val="24"/>
        </w:rPr>
        <w:t xml:space="preserve"> στα οποία αναφερθήκατε, δεν υπάρ</w:t>
      </w:r>
      <w:r>
        <w:rPr>
          <w:rFonts w:eastAsia="Times New Roman" w:cs="Times New Roman"/>
          <w:szCs w:val="24"/>
        </w:rPr>
        <w:t>χει κα</w:t>
      </w:r>
      <w:r>
        <w:rPr>
          <w:rFonts w:eastAsia="Times New Roman" w:cs="Times New Roman"/>
          <w:szCs w:val="24"/>
        </w:rPr>
        <w:t>μ</w:t>
      </w:r>
      <w:r>
        <w:rPr>
          <w:rFonts w:eastAsia="Times New Roman" w:cs="Times New Roman"/>
          <w:szCs w:val="24"/>
        </w:rPr>
        <w:t>μία τέτοια εικόνα, ότι δηλαδή οδεύει προς κλείσιμο. Από πού προκύπτει αυτό; Υπάρχει παρασκευαστής και υπάρχει και βιοχημικός στο εργαστήριο. Βεβαίως, υπήρχε και ένας επικουρικός μικροβιολόγος, ο οποίος για λειτουργικούς λόγους και για λόγους κάλυψης</w:t>
      </w:r>
      <w:r>
        <w:rPr>
          <w:rFonts w:eastAsia="Times New Roman" w:cs="Times New Roman"/>
          <w:szCs w:val="24"/>
        </w:rPr>
        <w:t xml:space="preserve"> αναγκών εφημερίας μετακινήθηκε στο «Βενιζέλειο». Το εργαστήριο, όμως, λειτουργεί κανονικά. Δεν έχουμε εικόνα για ελλείψεις σε αντιδραστήρια και αναλώσιμα. Αντίστοιχα, λειτουργεί κανονικά και το ακτινολογικό εργαστήριο. Άλλωστε ξέρουμε ότι σχεδόν όλα τα ακ</w:t>
      </w:r>
      <w:r>
        <w:rPr>
          <w:rFonts w:eastAsia="Times New Roman" w:cs="Times New Roman"/>
          <w:szCs w:val="24"/>
        </w:rPr>
        <w:t>τινολογικά εργαστήρια των κέντρων υγείας της χώρας λειτουργούν χωρίς ακτινολόγο. Λειτουργούν με χειριστές.</w:t>
      </w:r>
    </w:p>
    <w:p w14:paraId="35A8E98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Η εικόνα, λοιπόν, είναι ότι οι βασικές ανάγκες εργαστηριακής υποστήριξης και στελέχωσης με τις κρίσιμες ειδικότητες καλύπτονται. Προφανώς, επειδή ακρ</w:t>
      </w:r>
      <w:r>
        <w:rPr>
          <w:rFonts w:eastAsia="Times New Roman" w:cs="Times New Roman"/>
          <w:szCs w:val="24"/>
        </w:rPr>
        <w:t xml:space="preserve">ιβώς η πληθυσμιακή αναφορά του </w:t>
      </w:r>
      <w:r>
        <w:rPr>
          <w:rFonts w:eastAsia="Times New Roman" w:cs="Times New Roman"/>
          <w:szCs w:val="24"/>
        </w:rPr>
        <w:t>κέντρου υ</w:t>
      </w:r>
      <w:r>
        <w:rPr>
          <w:rFonts w:eastAsia="Times New Roman" w:cs="Times New Roman"/>
          <w:szCs w:val="24"/>
        </w:rPr>
        <w:t>γείας είναι αρκετά σημαντική και πολύ μεγάλη, χρειάζεται επιπλέον ενίσχυση.</w:t>
      </w:r>
    </w:p>
    <w:p w14:paraId="35A8E98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Ελπίζουμε οι θέσεις που προκηρύσσουμε αυτή την περίοδο, των αγροτικών γιατρών, να καλυφθούν από ειδικευμένους γενικούς γιατρούς. Ούτως ή άλλ</w:t>
      </w:r>
      <w:r>
        <w:rPr>
          <w:rFonts w:eastAsia="Times New Roman" w:cs="Times New Roman"/>
          <w:szCs w:val="24"/>
        </w:rPr>
        <w:t xml:space="preserve">ως είμαστε σε μία φάση που υπάρχει ένας σχεδιασμός επιπλέον προκήρυξης περίπου δύο χιλιάδων θέσεων ειδικευμένων γιατρών συνολικά για το σύστημα </w:t>
      </w:r>
      <w:r>
        <w:rPr>
          <w:rFonts w:eastAsia="Times New Roman" w:cs="Times New Roman"/>
          <w:szCs w:val="24"/>
        </w:rPr>
        <w:t>υ</w:t>
      </w:r>
      <w:r>
        <w:rPr>
          <w:rFonts w:eastAsia="Times New Roman" w:cs="Times New Roman"/>
          <w:szCs w:val="24"/>
        </w:rPr>
        <w:t xml:space="preserve">γείας, </w:t>
      </w:r>
      <w:r>
        <w:rPr>
          <w:rFonts w:eastAsia="Times New Roman" w:cs="Times New Roman"/>
          <w:szCs w:val="24"/>
        </w:rPr>
        <w:t xml:space="preserve">από τις οποίες </w:t>
      </w:r>
      <w:r>
        <w:rPr>
          <w:rFonts w:eastAsia="Times New Roman" w:cs="Times New Roman"/>
          <w:szCs w:val="24"/>
        </w:rPr>
        <w:t>ένα πολύ σημαντικό κομμάτι θα είναι στην πρωτοβάθμια φροντίδα.</w:t>
      </w:r>
    </w:p>
    <w:p w14:paraId="35A8E98D"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Μέχρι τώρα όλο το βάρος δό</w:t>
      </w:r>
      <w:r>
        <w:rPr>
          <w:rFonts w:eastAsia="Times New Roman" w:cs="Times New Roman"/>
          <w:szCs w:val="24"/>
        </w:rPr>
        <w:t>θηκε στα νοσοκομεία και σωστά. Εκεί πέρυσι ήταν η μεγάλη πίεση, εκεί ήταν η μεγάλη ζήτηση. Η πρωτοβάθμια φροντίδα έμεινε λίγο πίσω. Με τη σταθεροποίηση που πετύχαμε στη λειτουργία των νοσοκομείων και με την ενίσχυση της χρηματοδότησής τους τώρα έχουμε το π</w:t>
      </w:r>
      <w:r>
        <w:rPr>
          <w:rFonts w:eastAsia="Times New Roman" w:cs="Times New Roman"/>
          <w:szCs w:val="24"/>
        </w:rPr>
        <w:t>εριθώριο εκτός από το να προχωρήσουμε με πιο γρήγορα βήματα -τα έχουμε πει αυτά και σε μια πρόσφατη επίκαιρη επερώτηση- τον σχεδιασμό για την πρωτοβάθμια φροντίδα, να ενισχύουμε τις σημερινές δομές και του ΠΕΔY και των κέντρων υγείας αγροτικού τύπου.</w:t>
      </w:r>
    </w:p>
    <w:p w14:paraId="35A8E98E"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Υπό χ</w:t>
      </w:r>
      <w:r>
        <w:rPr>
          <w:rFonts w:eastAsia="Times New Roman" w:cs="Times New Roman"/>
          <w:szCs w:val="24"/>
        </w:rPr>
        <w:t xml:space="preserve">ρηματοδότηση παραμένει στο σύστημα </w:t>
      </w:r>
      <w:r>
        <w:rPr>
          <w:rFonts w:eastAsia="Times New Roman" w:cs="Times New Roman"/>
          <w:szCs w:val="24"/>
        </w:rPr>
        <w:t>υ</w:t>
      </w:r>
      <w:r>
        <w:rPr>
          <w:rFonts w:eastAsia="Times New Roman" w:cs="Times New Roman"/>
          <w:szCs w:val="24"/>
        </w:rPr>
        <w:t>γείας, αλλά έχει ανακοπεί η εξαετής πτωτική τάση των προϋπολογισμών. Αυτό οφείλετε να το αναγνωρίσετε. Για πρώτη φορά μετά από έξι χρόνια έχουμε αυξημένη χρηματοδότηση στο δημόσιο σύστημα Υγείας. Στην πρωτοβάθμια φροντίδ</w:t>
      </w:r>
      <w:r>
        <w:rPr>
          <w:rFonts w:eastAsia="Times New Roman" w:cs="Times New Roman"/>
          <w:szCs w:val="24"/>
        </w:rPr>
        <w:t>α από 112 εκατομμύρια που ήταν στον προϋπολογισμό του 2015, φέτος είναι 150 εκατομμύρια. Αυξήσαμε από 12 εκατομμύρια σε 20 εκατομμύρια τον προϋπολογισμό για επικουρικούς γιατρούς στην πρωτοβάθμια φροντίδα, έχουμε προσλάβει πάρα πολλούς και έχουμε καλύψει κ</w:t>
      </w:r>
      <w:r>
        <w:rPr>
          <w:rFonts w:eastAsia="Times New Roman" w:cs="Times New Roman"/>
          <w:szCs w:val="24"/>
        </w:rPr>
        <w:t>ενά σε πάρα πολλά κέντρα υγείας της χώρας. Ειδικά για την 7</w:t>
      </w:r>
      <w:r>
        <w:rPr>
          <w:rFonts w:eastAsia="Times New Roman" w:cs="Times New Roman"/>
          <w:szCs w:val="24"/>
          <w:vertAlign w:val="superscript"/>
        </w:rPr>
        <w:t>η</w:t>
      </w:r>
      <w:r>
        <w:rPr>
          <w:rFonts w:eastAsia="Times New Roman" w:cs="Times New Roman"/>
          <w:szCs w:val="24"/>
        </w:rPr>
        <w:t xml:space="preserve"> ΥΠΕ ο προϋπολογισμός για την πρωτοβάθμια φροντίδα από 2.195.000 που ήταν το 2015, φέτος έχει πάει στα 2,7 εκατομμύρια.</w:t>
      </w:r>
    </w:p>
    <w:p w14:paraId="35A8E98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Άρα το ερώτημα δεν είναι αν έχουν καλυφθεί όλες οι ανάγκες. Προφανώς δεν μπο</w:t>
      </w:r>
      <w:r>
        <w:rPr>
          <w:rFonts w:eastAsia="Times New Roman" w:cs="Times New Roman"/>
          <w:szCs w:val="24"/>
        </w:rPr>
        <w:t xml:space="preserve">ρούν να καλυφθούν άμεσα. Το ερώτημα είναι αν κινούμαστε προς μία κατεύθυνση στήριξης και βελτίωσης του συστήματος </w:t>
      </w:r>
      <w:r>
        <w:rPr>
          <w:rFonts w:eastAsia="Times New Roman" w:cs="Times New Roman"/>
          <w:szCs w:val="24"/>
        </w:rPr>
        <w:t>υ</w:t>
      </w:r>
      <w:r>
        <w:rPr>
          <w:rFonts w:eastAsia="Times New Roman" w:cs="Times New Roman"/>
          <w:szCs w:val="24"/>
        </w:rPr>
        <w:t>γείας. Νομίζω ότι αυτό</w:t>
      </w:r>
      <w:r>
        <w:rPr>
          <w:rFonts w:eastAsia="Times New Roman" w:cs="Times New Roman"/>
          <w:szCs w:val="24"/>
        </w:rPr>
        <w:t>,</w:t>
      </w:r>
      <w:r>
        <w:rPr>
          <w:rFonts w:eastAsia="Times New Roman" w:cs="Times New Roman"/>
          <w:szCs w:val="24"/>
        </w:rPr>
        <w:t xml:space="preserve"> το οποίο αποτυπώνεται ως πραγματικότητα πλέον και όχι ως εξαγγελίες και γίνεται αισθητό στην καθημερινότητα και των ε</w:t>
      </w:r>
      <w:r>
        <w:rPr>
          <w:rFonts w:eastAsia="Times New Roman" w:cs="Times New Roman"/>
          <w:szCs w:val="24"/>
        </w:rPr>
        <w:t>ργαζομένων στο σύστημα</w:t>
      </w:r>
      <w:r>
        <w:rPr>
          <w:rFonts w:eastAsia="Times New Roman" w:cs="Times New Roman"/>
          <w:szCs w:val="24"/>
        </w:rPr>
        <w:t xml:space="preserve"> υγείας </w:t>
      </w:r>
      <w:r>
        <w:rPr>
          <w:rFonts w:eastAsia="Times New Roman" w:cs="Times New Roman"/>
          <w:szCs w:val="24"/>
        </w:rPr>
        <w:t>αλλά και των πολιτών, είναι μια σταδιακή, δύσκολη, αργή, βασανιστική αλλά σταδιακή βελτίωση αυτής της καθημερινότητας.</w:t>
      </w:r>
    </w:p>
    <w:p w14:paraId="35A8E990"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Γενικά με τον χρόνο είμαστε όλοι πληθωρικοί.</w:t>
      </w:r>
    </w:p>
    <w:p w14:paraId="35A8E99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Κύριε Συντυχάκη, έχετε τον λόγο για τρία λεπτά τώρα. </w:t>
      </w:r>
    </w:p>
    <w:p w14:paraId="35A8E992" w14:textId="77777777" w:rsidR="0078608B" w:rsidRDefault="00CA331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Ευχαριστώ, κυρία Πρόεδρε.</w:t>
      </w:r>
    </w:p>
    <w:p w14:paraId="35A8E993" w14:textId="77777777" w:rsidR="0078608B" w:rsidRDefault="00CA331D">
      <w:pPr>
        <w:spacing w:after="0" w:line="600" w:lineRule="auto"/>
        <w:ind w:firstLine="720"/>
        <w:jc w:val="both"/>
        <w:rPr>
          <w:rFonts w:eastAsia="Times New Roman"/>
          <w:szCs w:val="24"/>
        </w:rPr>
      </w:pPr>
      <w:r>
        <w:rPr>
          <w:rFonts w:eastAsia="Times New Roman"/>
          <w:szCs w:val="24"/>
        </w:rPr>
        <w:t xml:space="preserve">Κύριε Υπουργέ, αντιλαμβάνεστε και εσείς ο ίδιος ότι το μέγεθος των προβλημάτων για ένα </w:t>
      </w:r>
      <w:r>
        <w:rPr>
          <w:rFonts w:eastAsia="Times New Roman"/>
          <w:szCs w:val="24"/>
        </w:rPr>
        <w:t xml:space="preserve">τέτοιο κέντρο υγείας, </w:t>
      </w:r>
      <w:r>
        <w:rPr>
          <w:rFonts w:eastAsia="Times New Roman"/>
          <w:szCs w:val="24"/>
        </w:rPr>
        <w:t>που καλύπτει όλη τη Μεσσαρά κι ένα πολύ μεγάλ</w:t>
      </w:r>
      <w:r>
        <w:rPr>
          <w:rFonts w:eastAsia="Times New Roman"/>
          <w:szCs w:val="24"/>
        </w:rPr>
        <w:t>ο μέρος του Νομού Ρεθύμνου, δεν μπορούν να καλυφθούν από αυτά τα οποία μας είπατε πριν από λίγο, δηλαδή με την πρόσληψη δύο γιατρών, έναν στο Πολυδύναμο Τυμπακίου κ</w:t>
      </w:r>
      <w:r>
        <w:rPr>
          <w:rFonts w:eastAsia="Times New Roman"/>
          <w:szCs w:val="24"/>
        </w:rPr>
        <w:t>.</w:t>
      </w:r>
      <w:r>
        <w:rPr>
          <w:rFonts w:eastAsia="Times New Roman"/>
          <w:szCs w:val="24"/>
        </w:rPr>
        <w:t>λπ., ή αυτά, εν πάση περιπτώσει, που υπόσχεστε ότι θα γίνουν στο μέλλον. Αυτά είχατε υποσχε</w:t>
      </w:r>
      <w:r>
        <w:rPr>
          <w:rFonts w:eastAsia="Times New Roman"/>
          <w:szCs w:val="24"/>
        </w:rPr>
        <w:t>θεί και πριν από ενάμισ</w:t>
      </w:r>
      <w:r>
        <w:rPr>
          <w:rFonts w:eastAsia="Times New Roman"/>
          <w:szCs w:val="24"/>
        </w:rPr>
        <w:t>η</w:t>
      </w:r>
      <w:r>
        <w:rPr>
          <w:rFonts w:eastAsia="Times New Roman"/>
          <w:szCs w:val="24"/>
        </w:rPr>
        <w:t xml:space="preserve"> χρόνο. Γενικά, όμως, οι εξαγγελίες σας δίνουν και παίρνουν</w:t>
      </w:r>
      <w:r>
        <w:rPr>
          <w:rFonts w:eastAsia="Times New Roman"/>
          <w:szCs w:val="24"/>
        </w:rPr>
        <w:t>!</w:t>
      </w:r>
    </w:p>
    <w:p w14:paraId="35A8E994" w14:textId="77777777" w:rsidR="0078608B" w:rsidRDefault="00CA331D">
      <w:pPr>
        <w:spacing w:after="0" w:line="600" w:lineRule="auto"/>
        <w:ind w:firstLine="720"/>
        <w:jc w:val="both"/>
        <w:rPr>
          <w:rFonts w:eastAsia="Times New Roman"/>
          <w:szCs w:val="24"/>
        </w:rPr>
      </w:pPr>
      <w:r>
        <w:rPr>
          <w:rFonts w:eastAsia="Times New Roman"/>
          <w:szCs w:val="24"/>
        </w:rPr>
        <w:t>Όμως, προσέξτε: Εγώ σας είπα ότι το μικροβιολογικό οδηγείται σε κλείσιμο. Και σας επιχειρηματολόγησα. Ο βιοχημικός συνταξιοδοτείται. Ο μικροβιολόγος δεν πρόλαβε να διοριστ</w:t>
      </w:r>
      <w:r>
        <w:rPr>
          <w:rFonts w:eastAsia="Times New Roman"/>
          <w:szCs w:val="24"/>
        </w:rPr>
        <w:t xml:space="preserve">εί και έχει μετακινηθεί στο </w:t>
      </w:r>
      <w:r>
        <w:rPr>
          <w:rFonts w:eastAsia="Times New Roman"/>
          <w:szCs w:val="24"/>
        </w:rPr>
        <w:t>ν</w:t>
      </w:r>
      <w:r>
        <w:rPr>
          <w:rFonts w:eastAsia="Times New Roman"/>
          <w:szCs w:val="24"/>
        </w:rPr>
        <w:t>οσοκομείο. Ε, π</w:t>
      </w:r>
      <w:r>
        <w:rPr>
          <w:rFonts w:eastAsia="Times New Roman"/>
          <w:szCs w:val="24"/>
        </w:rPr>
        <w:t>είτε</w:t>
      </w:r>
      <w:r>
        <w:rPr>
          <w:rFonts w:eastAsia="Times New Roman"/>
          <w:szCs w:val="24"/>
        </w:rPr>
        <w:t xml:space="preserve"> μου, πώς θα λειτουργήσει το μικροβιολογικό; Είναι πολύ πρακτικό το ζήτημα. Στο ακτινολογικό σ</w:t>
      </w:r>
      <w:r>
        <w:rPr>
          <w:rFonts w:eastAsia="Times New Roman"/>
          <w:szCs w:val="24"/>
        </w:rPr>
        <w:t>ά</w:t>
      </w:r>
      <w:r>
        <w:rPr>
          <w:rFonts w:eastAsia="Times New Roman"/>
          <w:szCs w:val="24"/>
        </w:rPr>
        <w:t>ς είπα ότι δεν υπάρχει ακτινολόγος, ενώ ο ένας εκ των δύο χειριστών εξυπηρετεί άλλα κέντρα υγείας και ο άλλος δεν</w:t>
      </w:r>
      <w:r>
        <w:rPr>
          <w:rFonts w:eastAsia="Times New Roman"/>
          <w:szCs w:val="24"/>
        </w:rPr>
        <w:t xml:space="preserve"> μπορεί να κάνει γνωματεύσεις και ο κόσμος αναγκαστικά προσφεύγει στον ιδιώτη γιατρό. Και υπάρχουν κι ένα σωρό άλλα, αυτά δηλαδή που σας είπα, για τα οποία δεν μας δώσατε απάντηση επαρκή ή άλλα ζητήματα που δεν τα πιάσατε καθόλου.</w:t>
      </w:r>
    </w:p>
    <w:p w14:paraId="35A8E995" w14:textId="77777777" w:rsidR="0078608B" w:rsidRDefault="00CA331D">
      <w:pPr>
        <w:spacing w:after="0" w:line="600" w:lineRule="auto"/>
        <w:ind w:firstLine="720"/>
        <w:jc w:val="both"/>
        <w:rPr>
          <w:rFonts w:eastAsia="Times New Roman"/>
          <w:szCs w:val="24"/>
        </w:rPr>
      </w:pPr>
      <w:r>
        <w:rPr>
          <w:rFonts w:eastAsia="Times New Roman"/>
          <w:szCs w:val="24"/>
        </w:rPr>
        <w:t xml:space="preserve">Εγώ θα σας πω την εικόνα </w:t>
      </w:r>
      <w:r>
        <w:rPr>
          <w:rFonts w:eastAsia="Times New Roman"/>
          <w:szCs w:val="24"/>
        </w:rPr>
        <w:t>που έχω. Μάλιστα, θα καταθέσω και στα Πρακτικά την αναφορά προβλημάτων για τα προβλήματα υγείας στην Μεσσαρά από φορείς και πολίτες της Μεσσαράς. Εκεί αναφέρονται ποια είναι ακριβώς τα προβλήματα.</w:t>
      </w:r>
    </w:p>
    <w:p w14:paraId="35A8E996" w14:textId="77777777" w:rsidR="0078608B" w:rsidRDefault="00CA331D">
      <w:pPr>
        <w:spacing w:after="0" w:line="600" w:lineRule="auto"/>
        <w:ind w:firstLine="720"/>
        <w:jc w:val="both"/>
        <w:rPr>
          <w:rFonts w:eastAsia="Times New Roman"/>
          <w:szCs w:val="24"/>
        </w:rPr>
      </w:pPr>
      <w:r>
        <w:rPr>
          <w:rFonts w:eastAsia="Times New Roman"/>
          <w:szCs w:val="24"/>
        </w:rPr>
        <w:t>(Στο σημείο αυτό ο Βουλευτής κ. Εμμανουήλ Συντυχάκης καταθέ</w:t>
      </w:r>
      <w:r>
        <w:rPr>
          <w:rFonts w:eastAsia="Times New Roman"/>
          <w:szCs w:val="24"/>
        </w:rPr>
        <w:t>τει για τα Πρακτικά την προαναφερθείσα αναφορά, η οποία βρίσκεται στο αρχείο του Τμήματος Γραμματείας της Διεύθυνσης Στενογραφίας και  Πρακτικών της Βουλής)</w:t>
      </w:r>
    </w:p>
    <w:p w14:paraId="35A8E997" w14:textId="77777777" w:rsidR="0078608B" w:rsidRDefault="00CA331D">
      <w:pPr>
        <w:spacing w:after="0" w:line="600" w:lineRule="auto"/>
        <w:ind w:firstLine="720"/>
        <w:jc w:val="both"/>
        <w:rPr>
          <w:rFonts w:eastAsia="Times New Roman"/>
          <w:szCs w:val="24"/>
        </w:rPr>
      </w:pPr>
      <w:r>
        <w:rPr>
          <w:rFonts w:eastAsia="Times New Roman"/>
          <w:szCs w:val="24"/>
        </w:rPr>
        <w:t>Όμως, αυτό που εσείς κάνατε στον ενάμισ</w:t>
      </w:r>
      <w:r>
        <w:rPr>
          <w:rFonts w:eastAsia="Times New Roman"/>
          <w:szCs w:val="24"/>
        </w:rPr>
        <w:t>η</w:t>
      </w:r>
      <w:r>
        <w:rPr>
          <w:rFonts w:eastAsia="Times New Roman"/>
          <w:szCs w:val="24"/>
        </w:rPr>
        <w:t xml:space="preserve"> αυτό</w:t>
      </w:r>
      <w:r>
        <w:rPr>
          <w:rFonts w:eastAsia="Times New Roman"/>
          <w:szCs w:val="24"/>
        </w:rPr>
        <w:t>ν</w:t>
      </w:r>
      <w:r>
        <w:rPr>
          <w:rFonts w:eastAsia="Times New Roman"/>
          <w:szCs w:val="24"/>
        </w:rPr>
        <w:t xml:space="preserve"> χρόνο ήταν το εξής: Μετά από προκήρυξη της 7</w:t>
      </w:r>
      <w:r>
        <w:rPr>
          <w:rFonts w:eastAsia="Times New Roman"/>
          <w:szCs w:val="24"/>
          <w:vertAlign w:val="superscript"/>
        </w:rPr>
        <w:t>ης</w:t>
      </w:r>
      <w:r>
        <w:rPr>
          <w:rFonts w:eastAsia="Times New Roman"/>
          <w:szCs w:val="24"/>
        </w:rPr>
        <w:t xml:space="preserve"> Υγειονομικής Περιφέρειας ανέλαβε υπηρεσία μια καθαρίστρια με εργολαβικό συνεργείο καθαριότητας και</w:t>
      </w:r>
      <w:r>
        <w:rPr>
          <w:rFonts w:eastAsia="Times New Roman"/>
          <w:szCs w:val="24"/>
        </w:rPr>
        <w:t>,</w:t>
      </w:r>
      <w:r>
        <w:rPr>
          <w:rFonts w:eastAsia="Times New Roman"/>
          <w:szCs w:val="24"/>
        </w:rPr>
        <w:t xml:space="preserve"> δεύτερον, από το</w:t>
      </w:r>
      <w:r>
        <w:rPr>
          <w:rFonts w:eastAsia="Times New Roman"/>
          <w:szCs w:val="24"/>
        </w:rPr>
        <w:t>ν</w:t>
      </w:r>
      <w:r>
        <w:rPr>
          <w:rFonts w:eastAsia="Times New Roman"/>
          <w:szCs w:val="24"/>
        </w:rPr>
        <w:t xml:space="preserve"> διαγωνισμό των επιτυχόντων του ΑΣΕΠ του ’98 διορίστηκαν δύο διοικητικοί</w:t>
      </w:r>
      <w:r>
        <w:rPr>
          <w:rFonts w:eastAsia="Times New Roman"/>
          <w:szCs w:val="24"/>
        </w:rPr>
        <w:t>,</w:t>
      </w:r>
      <w:r>
        <w:rPr>
          <w:rFonts w:eastAsia="Times New Roman"/>
          <w:szCs w:val="24"/>
        </w:rPr>
        <w:t xml:space="preserve"> που ωστόσο δεν έχουν αναλάβει ακόμα υπηρεσία. Αυτό έχετε κάνει. </w:t>
      </w:r>
      <w:r>
        <w:rPr>
          <w:rFonts w:eastAsia="Times New Roman"/>
          <w:szCs w:val="24"/>
        </w:rPr>
        <w:t>Δεν έχετε κάνει κάτι άλλο.</w:t>
      </w:r>
    </w:p>
    <w:p w14:paraId="35A8E998" w14:textId="77777777" w:rsidR="0078608B" w:rsidRDefault="00CA331D">
      <w:pPr>
        <w:spacing w:after="0" w:line="600" w:lineRule="auto"/>
        <w:ind w:firstLine="720"/>
        <w:jc w:val="both"/>
        <w:rPr>
          <w:rFonts w:eastAsia="Times New Roman"/>
          <w:szCs w:val="24"/>
        </w:rPr>
      </w:pPr>
      <w:r>
        <w:rPr>
          <w:rFonts w:eastAsia="Times New Roman"/>
          <w:szCs w:val="24"/>
        </w:rPr>
        <w:t xml:space="preserve">Από εκεί και μετά, οι υποσχέσεις είναι ένα άλλο ζήτημα. Ξέρετε, όταν η υποσχεσιολογία συνεχίζεται επ’ άπειρον, κάποια στιγμή καταντάει και κοροϊδία. </w:t>
      </w:r>
      <w:r>
        <w:rPr>
          <w:rFonts w:eastAsia="Times New Roman"/>
          <w:szCs w:val="24"/>
        </w:rPr>
        <w:t>Οι</w:t>
      </w:r>
      <w:r>
        <w:rPr>
          <w:rFonts w:eastAsia="Times New Roman"/>
          <w:szCs w:val="24"/>
        </w:rPr>
        <w:t xml:space="preserve"> εξαγγελίες, δε, για προσλήψεις κ</w:t>
      </w:r>
      <w:r>
        <w:rPr>
          <w:rFonts w:eastAsia="Times New Roman"/>
          <w:szCs w:val="24"/>
        </w:rPr>
        <w:t>.</w:t>
      </w:r>
      <w:r>
        <w:rPr>
          <w:rFonts w:eastAsia="Times New Roman"/>
          <w:szCs w:val="24"/>
        </w:rPr>
        <w:t xml:space="preserve">λπ., με συγχωρείτε αλλά έχουν χάσει και την </w:t>
      </w:r>
      <w:r>
        <w:rPr>
          <w:rFonts w:eastAsia="Times New Roman"/>
          <w:szCs w:val="24"/>
        </w:rPr>
        <w:t xml:space="preserve">αξία τους από ένα σημείο και μετά. </w:t>
      </w:r>
    </w:p>
    <w:p w14:paraId="35A8E999" w14:textId="77777777" w:rsidR="0078608B" w:rsidRDefault="00CA331D">
      <w:pPr>
        <w:spacing w:after="0" w:line="600" w:lineRule="auto"/>
        <w:ind w:firstLine="720"/>
        <w:jc w:val="both"/>
        <w:rPr>
          <w:rFonts w:eastAsia="Times New Roman"/>
          <w:szCs w:val="24"/>
        </w:rPr>
      </w:pPr>
      <w:r>
        <w:rPr>
          <w:rFonts w:eastAsia="Times New Roman"/>
          <w:szCs w:val="24"/>
        </w:rPr>
        <w:t>Ο Πρωθυπουργός ανακοίνωσε προχθές δέκα χιλιάδες γιατρούς και νοσηλευτές στο ΕΣΥ, που, βέβαια, αποτελούν σταγόνα στον ωκεανό, γιατί οι πραγματικές ελλείψεις είναι πολύ μεγαλύτερες. Απαιτούνται τριάντα χιλιάδες νοσηλευτές.</w:t>
      </w:r>
      <w:r>
        <w:rPr>
          <w:rFonts w:eastAsia="Times New Roman"/>
          <w:szCs w:val="24"/>
        </w:rPr>
        <w:t xml:space="preserve"> Σας θυμίζω τις τέσσερις χιλιάδες νοσηλευτικό και παραϊατρικό προσωπικό που υποσχεθήκατε, που αφορούν βέβαια την κοινωφελή εργασία κι έχουν μια διάρκεια δώδεκα μηνών. Και μετά τι; Τίποτα απολύτως. Ξανά πάλι η ίδια κατάσταση.</w:t>
      </w:r>
    </w:p>
    <w:p w14:paraId="35A8E99A" w14:textId="77777777" w:rsidR="0078608B" w:rsidRDefault="00CA331D">
      <w:pPr>
        <w:spacing w:after="0" w:line="600" w:lineRule="auto"/>
        <w:ind w:firstLine="720"/>
        <w:jc w:val="both"/>
        <w:rPr>
          <w:rFonts w:eastAsia="Times New Roman"/>
          <w:szCs w:val="24"/>
        </w:rPr>
      </w:pPr>
      <w:r>
        <w:rPr>
          <w:rFonts w:eastAsia="Times New Roman"/>
          <w:szCs w:val="24"/>
        </w:rPr>
        <w:t>Είχατε εξαγγείλει τρεις χιλιάδε</w:t>
      </w:r>
      <w:r>
        <w:rPr>
          <w:rFonts w:eastAsia="Times New Roman"/>
          <w:szCs w:val="24"/>
        </w:rPr>
        <w:t xml:space="preserve">ς συνολικά προσωπικό -γιατρούς, νοσηλευτές, μαίες, κοινωνικούς λειτουργούς, επισκέπτες υγείας- για να ενισχυθεί η πρωτοβάθμια φροντίδα υγείας. Σας πληροφορώ ότι από το 2012 έως το 2014 μειώθηκαν κατά πέντε χιλιάδες περίπου οι γιατροί στα κέντρα υγείας και </w:t>
      </w:r>
      <w:r>
        <w:rPr>
          <w:rFonts w:eastAsia="Times New Roman"/>
          <w:szCs w:val="24"/>
        </w:rPr>
        <w:t>στον ΕΟΠΥΥ. Και, βέβαια, σήμερα είναι ακόμα χειρότερη η κατάσταση.</w:t>
      </w:r>
    </w:p>
    <w:p w14:paraId="35A8E99B" w14:textId="77777777" w:rsidR="0078608B" w:rsidRDefault="00CA331D">
      <w:pPr>
        <w:spacing w:after="0"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14:paraId="35A8E99C" w14:textId="77777777" w:rsidR="0078608B" w:rsidRDefault="00CA331D">
      <w:pPr>
        <w:spacing w:after="0" w:line="600" w:lineRule="auto"/>
        <w:ind w:firstLine="720"/>
        <w:jc w:val="both"/>
        <w:rPr>
          <w:rFonts w:eastAsia="Times New Roman"/>
          <w:szCs w:val="24"/>
        </w:rPr>
      </w:pPr>
      <w:r>
        <w:rPr>
          <w:rFonts w:eastAsia="Times New Roman"/>
          <w:szCs w:val="24"/>
        </w:rPr>
        <w:t>Πέρα, όμως, απ’ αυτό, μπορούν να λυθούν τα προβλήματα με μετακινήσεις ή με την πρόσληψη επι</w:t>
      </w:r>
      <w:r>
        <w:rPr>
          <w:rFonts w:eastAsia="Times New Roman"/>
          <w:szCs w:val="24"/>
        </w:rPr>
        <w:t>κουρικού προσωπικού ή μέσω κοινωφελούς εργασίας; Αυτά δεν είναι μπαλώματα; Αυτό έχει ανάγκη σήμερα η πρωτοβάθμια φροντίδα υγείας;</w:t>
      </w:r>
    </w:p>
    <w:p w14:paraId="35A8E99D" w14:textId="77777777" w:rsidR="0078608B" w:rsidRDefault="00CA331D">
      <w:pPr>
        <w:spacing w:after="0" w:line="600" w:lineRule="auto"/>
        <w:ind w:firstLine="720"/>
        <w:jc w:val="both"/>
        <w:rPr>
          <w:rFonts w:eastAsia="Times New Roman"/>
          <w:szCs w:val="24"/>
        </w:rPr>
      </w:pPr>
      <w:r>
        <w:rPr>
          <w:rFonts w:eastAsia="Times New Roman"/>
          <w:szCs w:val="24"/>
        </w:rPr>
        <w:t>Δεν θα τοποθετηθώ για τις εξαγγελίες που έχετε κάνει για το μοντέλο της πρωτοβάθμιας φροντίδας υγείας, που πρόκειται για ένα σ</w:t>
      </w:r>
      <w:r>
        <w:rPr>
          <w:rFonts w:eastAsia="Times New Roman"/>
          <w:szCs w:val="24"/>
        </w:rPr>
        <w:t>κορποχώρι τοπικών σημείων υγείας που απλά παρέχουν κάποιου τύπου πρωτοβάθμια φροντίδα υγείας και εναρμονίζεται απόλυτα με το μανιφέστο της αυτοφροντίδας του Συνδέσμου Εταιρειών Φαρμάκων Ευρείας Χρήσης</w:t>
      </w:r>
      <w:r>
        <w:rPr>
          <w:rFonts w:eastAsia="Times New Roman"/>
          <w:szCs w:val="24"/>
        </w:rPr>
        <w:t>,</w:t>
      </w:r>
      <w:r>
        <w:rPr>
          <w:rFonts w:eastAsia="Times New Roman"/>
          <w:szCs w:val="24"/>
        </w:rPr>
        <w:t xml:space="preserve"> που είναι κατεύθυνση της Ευρωπαϊκής Ένωσης και που, φυ</w:t>
      </w:r>
      <w:r>
        <w:rPr>
          <w:rFonts w:eastAsia="Times New Roman"/>
          <w:szCs w:val="24"/>
        </w:rPr>
        <w:t xml:space="preserve">σικά, υπηρετεί στην εξυπηρέτηση του μη μισθολογικού κόστους -γιατί εκεί χτυπάει η καμπάνα- και αφορά και ασθενείς, αφορά και γιατρούς, αφορά και άλλο προσωπικό. </w:t>
      </w:r>
    </w:p>
    <w:p w14:paraId="35A8E99E" w14:textId="77777777" w:rsidR="0078608B" w:rsidRDefault="00CA331D">
      <w:pPr>
        <w:spacing w:after="0" w:line="600" w:lineRule="auto"/>
        <w:ind w:firstLine="720"/>
        <w:jc w:val="both"/>
        <w:rPr>
          <w:rFonts w:eastAsia="Times New Roman"/>
          <w:szCs w:val="24"/>
        </w:rPr>
      </w:pPr>
      <w:r>
        <w:rPr>
          <w:rFonts w:eastAsia="Times New Roman"/>
          <w:szCs w:val="24"/>
        </w:rPr>
        <w:t>Κατά συνέπεια οι εμβαλωματικές λύσεις δεν λύνουν τα προβλήματα και κάθε ενάμισ</w:t>
      </w:r>
      <w:r>
        <w:rPr>
          <w:rFonts w:eastAsia="Times New Roman"/>
          <w:szCs w:val="24"/>
        </w:rPr>
        <w:t>η</w:t>
      </w:r>
      <w:r>
        <w:rPr>
          <w:rFonts w:eastAsia="Times New Roman"/>
          <w:szCs w:val="24"/>
        </w:rPr>
        <w:t xml:space="preserve"> χρόνο</w:t>
      </w:r>
      <w:r>
        <w:rPr>
          <w:rFonts w:eastAsia="Times New Roman"/>
          <w:szCs w:val="24"/>
        </w:rPr>
        <w:t>,</w:t>
      </w:r>
      <w:r>
        <w:rPr>
          <w:rFonts w:eastAsia="Times New Roman"/>
          <w:szCs w:val="24"/>
        </w:rPr>
        <w:t xml:space="preserve"> που θα ερχόμαστε εδώ, θα είναι ακόμα χειρότερη η κατάσταση.</w:t>
      </w:r>
    </w:p>
    <w:p w14:paraId="35A8E99F" w14:textId="77777777" w:rsidR="0078608B" w:rsidRDefault="00CA331D">
      <w:pPr>
        <w:spacing w:after="0" w:line="600" w:lineRule="auto"/>
        <w:ind w:firstLine="720"/>
        <w:jc w:val="both"/>
        <w:rPr>
          <w:rFonts w:eastAsia="Times New Roman"/>
          <w:szCs w:val="24"/>
        </w:rPr>
      </w:pPr>
      <w:r>
        <w:rPr>
          <w:rFonts w:eastAsia="Times New Roman"/>
          <w:szCs w:val="24"/>
        </w:rPr>
        <w:t>Γι’ αυτό</w:t>
      </w:r>
      <w:r>
        <w:rPr>
          <w:rFonts w:eastAsia="Times New Roman"/>
          <w:szCs w:val="24"/>
        </w:rPr>
        <w:t>,</w:t>
      </w:r>
      <w:r>
        <w:rPr>
          <w:rFonts w:eastAsia="Times New Roman"/>
          <w:szCs w:val="24"/>
        </w:rPr>
        <w:t xml:space="preserve"> λοιπόν, εμείς σας λέμε πολύ καθαρά ότι το να διεκδικεί σήμερα ο λαός -και είναι</w:t>
      </w:r>
      <w:r>
        <w:rPr>
          <w:rFonts w:eastAsia="Times New Roman"/>
          <w:szCs w:val="24"/>
        </w:rPr>
        <w:t xml:space="preserve">, </w:t>
      </w:r>
      <w:r>
        <w:rPr>
          <w:rFonts w:eastAsia="Times New Roman"/>
          <w:szCs w:val="24"/>
        </w:rPr>
        <w:t>αν θέλετε</w:t>
      </w:r>
      <w:r>
        <w:rPr>
          <w:rFonts w:eastAsia="Times New Roman"/>
          <w:szCs w:val="24"/>
        </w:rPr>
        <w:t>,</w:t>
      </w:r>
      <w:r>
        <w:rPr>
          <w:rFonts w:eastAsia="Times New Roman"/>
          <w:szCs w:val="24"/>
        </w:rPr>
        <w:t xml:space="preserve"> διεκδίκηση του ΚΚΕ αυτό- να αναπτυχθεί πλήρως ένα κρατικό μοντέλο με απόλυτα δωρεάν σύστημα υ</w:t>
      </w:r>
      <w:r>
        <w:rPr>
          <w:rFonts w:eastAsia="Times New Roman"/>
          <w:szCs w:val="24"/>
        </w:rPr>
        <w:t>γείας και πρωτοβάθμια φροντίδα υγείας, με κέντρα υγείας με πλήρη στελέχωση μόνιμου προσωπικού, γιατρών άλλων ειδικοτήτων, οικογενειακών γιατρών κ</w:t>
      </w:r>
      <w:r>
        <w:rPr>
          <w:rFonts w:eastAsia="Times New Roman"/>
          <w:szCs w:val="24"/>
        </w:rPr>
        <w:t>.</w:t>
      </w:r>
      <w:r>
        <w:rPr>
          <w:rFonts w:eastAsia="Times New Roman"/>
          <w:szCs w:val="24"/>
        </w:rPr>
        <w:t>λπ., που να καλύπτει τις πραγματικές λαϊκές ανάγκες είκοσι τέσσερις ώρες το εικοσιτετράωρο κι όχι κάποιες ώρες</w:t>
      </w:r>
      <w:r>
        <w:rPr>
          <w:rFonts w:eastAsia="Times New Roman"/>
          <w:szCs w:val="24"/>
        </w:rPr>
        <w:t xml:space="preserve"> της ημέρας</w:t>
      </w:r>
      <w:r>
        <w:rPr>
          <w:rFonts w:eastAsia="Times New Roman"/>
          <w:szCs w:val="24"/>
        </w:rPr>
        <w:t>,</w:t>
      </w:r>
      <w:r>
        <w:rPr>
          <w:rFonts w:eastAsia="Times New Roman"/>
          <w:szCs w:val="24"/>
        </w:rPr>
        <w:t xml:space="preserve"> που είναι το δικό σας το μοντέλο, απαιτεί φυσικά άρνηση, σύγκρουση με τις επιταγές, με τις πολιτικές, με τις οδηγίες της Ευρωπαϊκής Ένωσης</w:t>
      </w:r>
      <w:r>
        <w:rPr>
          <w:rFonts w:eastAsia="Times New Roman"/>
          <w:szCs w:val="24"/>
        </w:rPr>
        <w:t>,</w:t>
      </w:r>
      <w:r>
        <w:rPr>
          <w:rFonts w:eastAsia="Times New Roman"/>
          <w:szCs w:val="24"/>
        </w:rPr>
        <w:t xml:space="preserve"> που είναι απόλυτα εναρμονισμένη η πολιτική για την υγεία και συνολικά η πολιτική της Κυβέρνησης.</w:t>
      </w:r>
    </w:p>
    <w:p w14:paraId="35A8E9A0" w14:textId="77777777" w:rsidR="0078608B" w:rsidRDefault="00CA331D">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ΕΥΟΥΣΑ (Αναστασία Χριστοδουλοπούλου):</w:t>
      </w:r>
      <w:r>
        <w:rPr>
          <w:rFonts w:eastAsia="Times New Roman"/>
          <w:szCs w:val="24"/>
        </w:rPr>
        <w:t xml:space="preserve"> Ελάτε, κύριε Συντυχάκη, ολοκληρώστε.</w:t>
      </w:r>
    </w:p>
    <w:p w14:paraId="35A8E9A1" w14:textId="77777777" w:rsidR="0078608B" w:rsidRDefault="00CA331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Και φυσικά εμείς καλούμε τον κόσμο σε σύγκρουση με αυτή την πολιτική που εφαρμόζεται σήμερα, που είναι μοίρασμα της φτώχ</w:t>
      </w:r>
      <w:r>
        <w:rPr>
          <w:rFonts w:eastAsia="Times New Roman"/>
          <w:szCs w:val="24"/>
        </w:rPr>
        <w:t>ε</w:t>
      </w:r>
      <w:r>
        <w:rPr>
          <w:rFonts w:eastAsia="Times New Roman"/>
          <w:szCs w:val="24"/>
        </w:rPr>
        <w:t>ιας και τίποτα άλλο.</w:t>
      </w:r>
    </w:p>
    <w:p w14:paraId="35A8E9A2" w14:textId="77777777" w:rsidR="0078608B" w:rsidRDefault="00CA331D">
      <w:pPr>
        <w:spacing w:after="0" w:line="600" w:lineRule="auto"/>
        <w:ind w:firstLine="720"/>
        <w:jc w:val="both"/>
        <w:rPr>
          <w:rFonts w:eastAsia="Times New Roman"/>
          <w:szCs w:val="24"/>
        </w:rPr>
      </w:pPr>
      <w:r>
        <w:rPr>
          <w:rFonts w:eastAsia="Times New Roman"/>
          <w:b/>
          <w:szCs w:val="24"/>
        </w:rPr>
        <w:t>ΠΡΟΕΔΡΕΥΟΥΣΑ (Ανα</w:t>
      </w:r>
      <w:r>
        <w:rPr>
          <w:rFonts w:eastAsia="Times New Roman"/>
          <w:b/>
          <w:szCs w:val="24"/>
        </w:rPr>
        <w:t>στασία Χριστοδουλοπούλου):</w:t>
      </w:r>
      <w:r>
        <w:rPr>
          <w:rFonts w:eastAsia="Times New Roman"/>
          <w:szCs w:val="24"/>
        </w:rPr>
        <w:t xml:space="preserve"> Κύριε Υπουργέ, έχετε τον λόγο.</w:t>
      </w:r>
    </w:p>
    <w:p w14:paraId="35A8E9A3" w14:textId="77777777" w:rsidR="0078608B" w:rsidRDefault="00CA331D">
      <w:pPr>
        <w:spacing w:after="0"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Τα έχουμε πει πολλές φορές. Το πολιτικό σχέδιο της συνειδητής εγκατάλειψης, απαξίωσης και διάλυσης της δημόσιας περίθαλψης τελείωσε. Σχέδιο απορρύθμισης του ΕΣΥ και</w:t>
      </w:r>
      <w:r>
        <w:rPr>
          <w:rFonts w:eastAsia="Times New Roman"/>
          <w:szCs w:val="24"/>
        </w:rPr>
        <w:t xml:space="preserve"> εκχώρησης λειτουργιών του στον ιδιωτικό τομέα, όπως υπήρχε όλη την προηγούμενη μνημονιακή περίοδο, δεν υπάρχει. Και αυτό δεν μπορεί να αμφισβητηθεί. Γίνεται μία συστηματική προσπάθεια να καλύψουμε ένα μέρος, φυσικά, από τα τεράστια κενά. Δίνουμε μια μεγάλ</w:t>
      </w:r>
      <w:r>
        <w:rPr>
          <w:rFonts w:eastAsia="Times New Roman"/>
          <w:szCs w:val="24"/>
        </w:rPr>
        <w:t>η μάχη με τον χρόνο και με τις αντοχές των ανθρώπων και του συστήματος υγείας και φυσικά των πολιτών.</w:t>
      </w:r>
    </w:p>
    <w:p w14:paraId="35A8E9A4" w14:textId="77777777" w:rsidR="0078608B" w:rsidRDefault="00CA331D">
      <w:pPr>
        <w:spacing w:after="0" w:line="600" w:lineRule="auto"/>
        <w:ind w:firstLine="720"/>
        <w:jc w:val="both"/>
        <w:rPr>
          <w:rFonts w:eastAsia="Times New Roman"/>
          <w:szCs w:val="24"/>
        </w:rPr>
      </w:pPr>
      <w:r>
        <w:rPr>
          <w:rFonts w:eastAsia="Times New Roman"/>
          <w:szCs w:val="24"/>
        </w:rPr>
        <w:t>Οι πρώτοι μόνιμοι εργαζόμενοι μετά από έξι χρόνια έχουν προσληφθεί και δουλεύουν αυτόν τον καιρό στα νοσοκομεία. Απλώς, για να αντιληφθείτε με ποιο κράτος</w:t>
      </w:r>
      <w:r>
        <w:rPr>
          <w:rFonts w:eastAsia="Times New Roman"/>
          <w:szCs w:val="24"/>
        </w:rPr>
        <w:t xml:space="preserve"> έχουμε να κάνουμε και με ποια δημόσια διοίκηση, η προκήρυξη έγινε πέρυσι τέτοιο</w:t>
      </w:r>
      <w:r>
        <w:rPr>
          <w:rFonts w:eastAsia="Times New Roman"/>
          <w:szCs w:val="24"/>
        </w:rPr>
        <w:t>ν</w:t>
      </w:r>
      <w:r>
        <w:rPr>
          <w:rFonts w:eastAsia="Times New Roman"/>
          <w:szCs w:val="24"/>
        </w:rPr>
        <w:t xml:space="preserve"> καιρό, στα μέσα του Οκτώβρη του 2015, και ολοκληρώνεται αυτή την περίοδο, μετά από ένα</w:t>
      </w:r>
      <w:r>
        <w:rPr>
          <w:rFonts w:eastAsia="Times New Roman"/>
          <w:szCs w:val="24"/>
        </w:rPr>
        <w:t>ν</w:t>
      </w:r>
      <w:r>
        <w:rPr>
          <w:rFonts w:eastAsia="Times New Roman"/>
          <w:szCs w:val="24"/>
        </w:rPr>
        <w:t xml:space="preserve"> χρόνο. Με αυτούς τους ρυθμούς λειτουργεί το σύστημα προσλήψεων όχι μόνο για τους γιατρ</w:t>
      </w:r>
      <w:r>
        <w:rPr>
          <w:rFonts w:eastAsia="Times New Roman"/>
          <w:szCs w:val="24"/>
        </w:rPr>
        <w:t xml:space="preserve">ούς, αλλά και για το υπόλοιπο προσωπικό. Για τους γιατρούς είναι ακόμα χειρότερα τα πράγματα. </w:t>
      </w:r>
    </w:p>
    <w:p w14:paraId="35A8E9A5" w14:textId="77777777" w:rsidR="0078608B" w:rsidRDefault="00CA331D">
      <w:pPr>
        <w:spacing w:after="0" w:line="600" w:lineRule="auto"/>
        <w:ind w:firstLine="720"/>
        <w:jc w:val="both"/>
        <w:rPr>
          <w:rFonts w:eastAsia="Times New Roman"/>
          <w:szCs w:val="24"/>
        </w:rPr>
      </w:pPr>
      <w:r>
        <w:rPr>
          <w:rFonts w:eastAsia="Times New Roman"/>
          <w:szCs w:val="24"/>
        </w:rPr>
        <w:t>Το έχω πει πάρα πολλές φορές: Ακόμα κι αν είχαμε τη δυνατότητα να προκηρύξουμε ταυτόχρονα όλες τις κενές οργανικές θέσεις στο δημόσιο σύστημα υγείας, με τους ρυθ</w:t>
      </w:r>
      <w:r>
        <w:rPr>
          <w:rFonts w:eastAsia="Times New Roman"/>
          <w:szCs w:val="24"/>
        </w:rPr>
        <w:t xml:space="preserve">μούς που κινούνται οι διαδικασίες θα θέλαμε μια δεκαετία για να τους πάρουμε. Και έχουμε ευθύνη, βεβαίως, εμείς να το αλλάξουμε αυτό το σύστημα. Κι έχουμε ανοίξει έναν σοβαρό διάλογο με τους νοσοκομειακούς γιατρούς, για να πάμε σε ένα άλλο μοντέλο κρίσεων </w:t>
      </w:r>
      <w:r>
        <w:rPr>
          <w:rFonts w:eastAsia="Times New Roman"/>
          <w:szCs w:val="24"/>
        </w:rPr>
        <w:t>στο σύστημα υγείας, που θα διασφαλίζει, βεβαίως, την αξιοκρατία και την αντικειμενικότητα, αλλά ταυτόχρονα θα επιταχύνει τις διαδικασίες.</w:t>
      </w:r>
    </w:p>
    <w:p w14:paraId="35A8E9A6" w14:textId="77777777" w:rsidR="0078608B" w:rsidRDefault="00CA331D">
      <w:pPr>
        <w:spacing w:after="0" w:line="600" w:lineRule="auto"/>
        <w:ind w:firstLine="720"/>
        <w:jc w:val="both"/>
        <w:rPr>
          <w:rFonts w:eastAsia="Times New Roman"/>
          <w:szCs w:val="24"/>
        </w:rPr>
      </w:pPr>
      <w:r>
        <w:rPr>
          <w:rFonts w:eastAsia="Times New Roman"/>
          <w:szCs w:val="24"/>
        </w:rPr>
        <w:t xml:space="preserve">Η συζήτηση περί κενών οργανικών θέσεων στο σύστημα υγείας δεν έχει νόημα. Κενές οργανικές θέσεις υπήρχαν και πριν την </w:t>
      </w:r>
      <w:r>
        <w:rPr>
          <w:rFonts w:eastAsia="Times New Roman"/>
          <w:szCs w:val="24"/>
        </w:rPr>
        <w:t>κρίση και πριν το μνημόνιο. Ποτέ δεν ήταν καλυμμένες όλες οι θέσεις στο δημόσιο σύστημα υγείας. Τα λειτουργικά κενά είναι το ζήτημα και όντως, την τελευταία εξαετία υπήρχε μια σταδιακή αιμορραγία ανθρώπινου δυναμικού λόγω συνταξιοδότησης χωρίς αντικατάστασ</w:t>
      </w:r>
      <w:r>
        <w:rPr>
          <w:rFonts w:eastAsia="Times New Roman"/>
          <w:szCs w:val="24"/>
        </w:rPr>
        <w:t xml:space="preserve">η. </w:t>
      </w:r>
    </w:p>
    <w:p w14:paraId="35A8E9A7" w14:textId="77777777" w:rsidR="0078608B" w:rsidRDefault="00CA331D">
      <w:pPr>
        <w:spacing w:after="0" w:line="600" w:lineRule="auto"/>
        <w:ind w:firstLine="720"/>
        <w:jc w:val="both"/>
        <w:rPr>
          <w:rFonts w:eastAsia="Times New Roman"/>
          <w:szCs w:val="24"/>
        </w:rPr>
      </w:pPr>
      <w:r>
        <w:rPr>
          <w:rFonts w:eastAsia="Times New Roman"/>
          <w:szCs w:val="24"/>
        </w:rPr>
        <w:t>Αυτό σιγά-σιγά το αντιμετωπίζουμε. Υπάρχει δεύτερη δέσμη προσλήψεων χιλίων εξακοσίων ατόμων, νοσηλευτικού και λοιπού προσωπικού. Ακολουθεί παράρτημά της, χίλιες διακόσιες ακόμα. Επίσης, σας είπα και προηγουμένως ότι σχεδιάζουμε μια νέα, μεγάλη ενίσχυση</w:t>
      </w:r>
      <w:r>
        <w:rPr>
          <w:rFonts w:eastAsia="Times New Roman"/>
          <w:szCs w:val="24"/>
        </w:rPr>
        <w:t xml:space="preserve"> με δύο χιλιάδες θέσεις μόνιμων γιατρών ΕΣΥ. Αυτή η ενίσχυση στο δημόσιο σύστημα υγείας με μαζικό τρόπο έχει να γίνει δεκαπέντε χρόνια. Αυτή είναι η αλήθεια. Δεν έχει υλοποιηθεί ακόμα. Βεβαίως. Είμαστε σε μια φάση υλοποίησης, αλλά νομίζω ότι η τάση και το </w:t>
      </w:r>
      <w:r>
        <w:rPr>
          <w:rFonts w:eastAsia="Times New Roman"/>
          <w:szCs w:val="24"/>
        </w:rPr>
        <w:t xml:space="preserve">πολιτικό σήμα έχει δοθεί. </w:t>
      </w:r>
    </w:p>
    <w:p w14:paraId="35A8E9A8" w14:textId="77777777" w:rsidR="0078608B" w:rsidRDefault="00CA331D">
      <w:pPr>
        <w:spacing w:after="0" w:line="600" w:lineRule="auto"/>
        <w:ind w:firstLine="720"/>
        <w:jc w:val="both"/>
        <w:rPr>
          <w:rFonts w:eastAsia="Times New Roman"/>
          <w:szCs w:val="24"/>
        </w:rPr>
      </w:pPr>
      <w:r>
        <w:rPr>
          <w:rFonts w:eastAsia="Times New Roman"/>
          <w:szCs w:val="24"/>
        </w:rPr>
        <w:t>Η υποχρηματοδότηση έχει αρχίσει να αντιστρέφεται. Φυσικά υπάρχουν δημοσιονομικοί περιορισμοί. Υπάρχει το μεσοπρόθεσμο που το αυξήσαμε. Αυξήσαμε 300 εκατομμύρια το μεσοπρόθεσμο της προηγούμενης κυβέρνησης</w:t>
      </w:r>
      <w:r>
        <w:rPr>
          <w:rFonts w:eastAsia="Times New Roman"/>
          <w:szCs w:val="24"/>
        </w:rPr>
        <w:t>,</w:t>
      </w:r>
      <w:r>
        <w:rPr>
          <w:rFonts w:eastAsia="Times New Roman"/>
          <w:szCs w:val="24"/>
        </w:rPr>
        <w:t xml:space="preserve"> όσον αφορά τη χρηματοδότ</w:t>
      </w:r>
      <w:r>
        <w:rPr>
          <w:rFonts w:eastAsia="Times New Roman"/>
          <w:szCs w:val="24"/>
        </w:rPr>
        <w:t>ηση των λειτουργικών δαπανών του Εθνικού Συστήματος Υγείας. Και αυτές οι τέσσερις χιλιάδες προσλήψεις</w:t>
      </w:r>
      <w:r>
        <w:rPr>
          <w:rFonts w:eastAsia="Times New Roman"/>
          <w:szCs w:val="24"/>
        </w:rPr>
        <w:t>,</w:t>
      </w:r>
      <w:r>
        <w:rPr>
          <w:rFonts w:eastAsia="Times New Roman"/>
          <w:szCs w:val="24"/>
        </w:rPr>
        <w:t xml:space="preserve"> που θα κάνουμε το 2017, με δωδεκάμηνες συμβάσεις, προφανώς δεν είναι η μόνιμη λύση που θα θέλαμε κι εμείς, αλλά είναι μια σημαντικότατη ένεση ανθρώπινου </w:t>
      </w:r>
      <w:r>
        <w:rPr>
          <w:rFonts w:eastAsia="Times New Roman"/>
          <w:szCs w:val="24"/>
        </w:rPr>
        <w:t>δυναμικού που θα μας δώσει την ανάσα και το περιθώριο να ολοκληρώσουμε το</w:t>
      </w:r>
      <w:r>
        <w:rPr>
          <w:rFonts w:eastAsia="Times New Roman"/>
          <w:szCs w:val="24"/>
        </w:rPr>
        <w:t>ν</w:t>
      </w:r>
      <w:r>
        <w:rPr>
          <w:rFonts w:eastAsia="Times New Roman"/>
          <w:szCs w:val="24"/>
        </w:rPr>
        <w:t xml:space="preserve"> σχεδιασμό των μόνιμων προσλήψεων. </w:t>
      </w:r>
    </w:p>
    <w:p w14:paraId="35A8E9A9" w14:textId="77777777" w:rsidR="0078608B" w:rsidRDefault="00CA331D">
      <w:pPr>
        <w:spacing w:after="0" w:line="600" w:lineRule="auto"/>
        <w:ind w:firstLine="720"/>
        <w:jc w:val="both"/>
        <w:rPr>
          <w:rFonts w:eastAsia="Times New Roman"/>
          <w:szCs w:val="24"/>
        </w:rPr>
      </w:pPr>
      <w:r>
        <w:rPr>
          <w:rFonts w:eastAsia="Times New Roman"/>
          <w:szCs w:val="24"/>
        </w:rPr>
        <w:t>Χωρίς να ολοκληρωθούν όλες οι προσλήψεις για τις μονάδες της εντατικής θεραπείας μέσω του ΚΕΕΛΠΝΟ, έχουμε ανοίξει πενήντα κλειστά κρεβάτια εντατικ</w:t>
      </w:r>
      <w:r>
        <w:rPr>
          <w:rFonts w:eastAsia="Times New Roman"/>
          <w:szCs w:val="24"/>
        </w:rPr>
        <w:t xml:space="preserve">ής. Από διακόσια πήγαν στα εκατόν πενήντα τα κλειστά. Και στο </w:t>
      </w:r>
      <w:r>
        <w:rPr>
          <w:rFonts w:eastAsia="Times New Roman"/>
          <w:szCs w:val="24"/>
        </w:rPr>
        <w:t>Λ</w:t>
      </w:r>
      <w:r>
        <w:rPr>
          <w:rFonts w:eastAsia="Times New Roman"/>
          <w:szCs w:val="24"/>
        </w:rPr>
        <w:t xml:space="preserve">εκανοπέδιο που υπάρχει λίστα, από τα πενήντα πέντε πήγαν στα τριάντα δύο. Αυτές είναι αισθητές βελτιώσεις στην καθημερινότητα των ανθρώπων. Στο «Σωτηρία» με μια παρέμβαση της </w:t>
      </w:r>
      <w:r>
        <w:rPr>
          <w:rFonts w:eastAsia="Times New Roman"/>
          <w:szCs w:val="24"/>
        </w:rPr>
        <w:t>δ</w:t>
      </w:r>
      <w:r>
        <w:rPr>
          <w:rFonts w:eastAsia="Times New Roman"/>
          <w:szCs w:val="24"/>
        </w:rPr>
        <w:t>ιοίκησης τις προη</w:t>
      </w:r>
      <w:r>
        <w:rPr>
          <w:rFonts w:eastAsia="Times New Roman"/>
          <w:szCs w:val="24"/>
        </w:rPr>
        <w:t xml:space="preserve">γούμενες μέρες, άνοιξαν δώδεκα κλειστά κρεβάτια εντατικής θεραπείας σε τρεις ειδικές μονάδες. </w:t>
      </w:r>
    </w:p>
    <w:p w14:paraId="35A8E9AA" w14:textId="77777777" w:rsidR="0078608B" w:rsidRDefault="00CA331D">
      <w:pPr>
        <w:spacing w:after="0" w:line="600" w:lineRule="auto"/>
        <w:ind w:firstLine="720"/>
        <w:jc w:val="both"/>
        <w:rPr>
          <w:rFonts w:eastAsia="Times New Roman"/>
          <w:szCs w:val="24"/>
        </w:rPr>
      </w:pPr>
      <w:r>
        <w:rPr>
          <w:rFonts w:eastAsia="Times New Roman"/>
          <w:szCs w:val="24"/>
        </w:rPr>
        <w:t>Μετά, λοιπόν, από μια περίοδο εγνωσμένης απαξίωσης και εγκατάλειψης αντιστρέφεται σιγά-σιγά το κλίμα. Προφανώς οι ανάγκες είναι περισσότερες και προφανώς υπάρχου</w:t>
      </w:r>
      <w:r>
        <w:rPr>
          <w:rFonts w:eastAsia="Times New Roman"/>
          <w:szCs w:val="24"/>
        </w:rPr>
        <w:t>ν προβλήματα. Το πιο εύκολο πράγμα σε αυτή τη χώρα είναι να προβάλει κ</w:t>
      </w:r>
      <w:r>
        <w:rPr>
          <w:rFonts w:eastAsia="Times New Roman"/>
          <w:szCs w:val="24"/>
        </w:rPr>
        <w:t>άποιος</w:t>
      </w:r>
      <w:r>
        <w:rPr>
          <w:rFonts w:eastAsia="Times New Roman"/>
          <w:szCs w:val="24"/>
        </w:rPr>
        <w:t xml:space="preserve"> τα προβλήματα στο σύστημα υγείας. Και στο ΕΚΑΒ υπάρχουν προβλήματα και παντού. Με τις προσλήψεις αυτές των τεσσάρων χιλιάδων και με την πρόσληψη ενός μόνο οδηγού, θα έχουμε δύο ασ</w:t>
      </w:r>
      <w:r>
        <w:rPr>
          <w:rFonts w:eastAsia="Times New Roman"/>
          <w:szCs w:val="24"/>
        </w:rPr>
        <w:t>θενοφόρα σε βάρδιες στην περιοχή, από ένα με ενάμισ</w:t>
      </w:r>
      <w:r>
        <w:rPr>
          <w:rFonts w:eastAsia="Times New Roman"/>
          <w:szCs w:val="24"/>
        </w:rPr>
        <w:t>ι,</w:t>
      </w:r>
      <w:r>
        <w:rPr>
          <w:rFonts w:eastAsia="Times New Roman"/>
          <w:szCs w:val="24"/>
        </w:rPr>
        <w:t xml:space="preserve"> κατά μέσο όρο</w:t>
      </w:r>
      <w:r>
        <w:rPr>
          <w:rFonts w:eastAsia="Times New Roman"/>
          <w:szCs w:val="24"/>
        </w:rPr>
        <w:t>,</w:t>
      </w:r>
      <w:r>
        <w:rPr>
          <w:rFonts w:eastAsia="Times New Roman"/>
          <w:szCs w:val="24"/>
        </w:rPr>
        <w:t xml:space="preserve"> που είναι τώρα. Δεν ισχύει ότι το ΕΚΑΒ δεν καλύπτει τις ανάγκες. Υπάρχει τομέας του ΕΚΑΒ στις Μοίρες, ο οποίος καλύπτει την ευρύτερη περιοχή. </w:t>
      </w:r>
    </w:p>
    <w:p w14:paraId="35A8E9AB" w14:textId="77777777" w:rsidR="0078608B" w:rsidRDefault="00CA331D">
      <w:pPr>
        <w:spacing w:after="0" w:line="600" w:lineRule="auto"/>
        <w:ind w:firstLine="720"/>
        <w:jc w:val="both"/>
        <w:rPr>
          <w:rFonts w:eastAsia="Times New Roman"/>
          <w:szCs w:val="24"/>
        </w:rPr>
      </w:pPr>
      <w:r>
        <w:rPr>
          <w:rFonts w:eastAsia="Times New Roman"/>
          <w:szCs w:val="24"/>
        </w:rPr>
        <w:t>Το κτηριακό πρόβλημα είναι υπόθεση δεκαετίας</w:t>
      </w:r>
      <w:r>
        <w:rPr>
          <w:rFonts w:eastAsia="Times New Roman"/>
          <w:szCs w:val="24"/>
        </w:rPr>
        <w:t xml:space="preserve">. Το 2008 υπήρξε μελέτη που αποδείκνυε ότι υπήρχαν στατικά προβλήματα. Πέρασε ένα ολόκληρο ΕΣΠΑ χωρίς να γίνει μια σοβαρή παρέμβαση, τότε που το Πρόγραμμα Δημοσίων Επενδύσεων και το πρόγραμμα των υποδομών του ΠΕΠ ήταν αρκετό. Τώρα έχουμε τα ¾ του επόμενου </w:t>
      </w:r>
      <w:r>
        <w:rPr>
          <w:rFonts w:eastAsia="Times New Roman"/>
          <w:szCs w:val="24"/>
        </w:rPr>
        <w:t xml:space="preserve">ΕΣΠΑ για τις υποδομές να είναι κατειλημμένα από συνεχιζόμενα έργα. Φυσικά, αν καταφέρουν η έβδομη ΥΠΕ και η </w:t>
      </w:r>
      <w:r>
        <w:rPr>
          <w:rFonts w:eastAsia="Times New Roman"/>
          <w:szCs w:val="24"/>
        </w:rPr>
        <w:t>Π</w:t>
      </w:r>
      <w:r>
        <w:rPr>
          <w:rFonts w:eastAsia="Times New Roman"/>
          <w:szCs w:val="24"/>
        </w:rPr>
        <w:t>εριφέρεια Κρήτης να έχουν μια έκπτωση στα έργα που θα εντάξουν, θα βρούμε τρόπο να καλύψουμε και αυτή την ανάγκη. Υπάρχει μια μελέτη εφαρμογής περίπου επτακοσίων χιλιάδων ευρώ. Νομίζω ότι μπορούμε να το καταφέρουμε αυτό, ώστε να λυθεί και το κτηριακό ζήτημ</w:t>
      </w:r>
      <w:r>
        <w:rPr>
          <w:rFonts w:eastAsia="Times New Roman"/>
          <w:szCs w:val="24"/>
        </w:rPr>
        <w:t xml:space="preserve">α και να είναι πολύ πιο ασφαλής η στέγαση και η λειτουργία του </w:t>
      </w:r>
      <w:r>
        <w:rPr>
          <w:rFonts w:eastAsia="Times New Roman"/>
          <w:szCs w:val="24"/>
        </w:rPr>
        <w:t>κέντρου υ</w:t>
      </w:r>
      <w:r>
        <w:rPr>
          <w:rFonts w:eastAsia="Times New Roman"/>
          <w:szCs w:val="24"/>
        </w:rPr>
        <w:t xml:space="preserve">γείας. </w:t>
      </w:r>
    </w:p>
    <w:p w14:paraId="35A8E9AC" w14:textId="77777777" w:rsidR="0078608B" w:rsidRDefault="00CA331D">
      <w:pPr>
        <w:spacing w:after="0" w:line="600" w:lineRule="auto"/>
        <w:ind w:firstLine="720"/>
        <w:jc w:val="both"/>
        <w:rPr>
          <w:rFonts w:eastAsia="Times New Roman"/>
          <w:szCs w:val="24"/>
        </w:rPr>
      </w:pPr>
      <w:r>
        <w:rPr>
          <w:rFonts w:eastAsia="Times New Roman"/>
          <w:szCs w:val="24"/>
        </w:rPr>
        <w:t>Δεν ισχυρίζομαι κάτι άλλο –και τελειώνω μ’ αυτό- και δεν θέλουμε να ωραιοποιήσουμε την κατάσταση. Δεν έχουμε κανένα</w:t>
      </w:r>
      <w:r>
        <w:rPr>
          <w:rFonts w:eastAsia="Times New Roman"/>
          <w:szCs w:val="24"/>
        </w:rPr>
        <w:t>ν</w:t>
      </w:r>
      <w:r>
        <w:rPr>
          <w:rFonts w:eastAsia="Times New Roman"/>
          <w:szCs w:val="24"/>
        </w:rPr>
        <w:t xml:space="preserve"> λόγο να το κάνουμε αυτό. Την κατάσταση την ξέρει ο κόσμος σ</w:t>
      </w:r>
      <w:r>
        <w:rPr>
          <w:rFonts w:eastAsia="Times New Roman"/>
          <w:szCs w:val="24"/>
        </w:rPr>
        <w:t xml:space="preserve">την καθημερινότητά του. </w:t>
      </w:r>
    </w:p>
    <w:p w14:paraId="35A8E9AD" w14:textId="77777777" w:rsidR="0078608B" w:rsidRDefault="00CA331D">
      <w:pPr>
        <w:spacing w:after="0" w:line="600" w:lineRule="auto"/>
        <w:ind w:firstLine="720"/>
        <w:jc w:val="both"/>
        <w:rPr>
          <w:rFonts w:eastAsia="Times New Roman"/>
          <w:szCs w:val="24"/>
        </w:rPr>
      </w:pPr>
      <w:r>
        <w:rPr>
          <w:rFonts w:eastAsia="Times New Roman"/>
          <w:szCs w:val="24"/>
        </w:rPr>
        <w:t>Μιλάτε για «μπαλώματα». Μετά από έξι χρόνια συστηματικού «ξηλώματος», και το «μπάλωμα» έχει τη σημασία του. Αυτές οι παρεμβάσεις που κάνουμε έχουν ένα συνεκτικό στοιχείο. Δίνουν την προτεραιότητα που πρέπει στη δημόσια περίθαλψη. Α</w:t>
      </w:r>
      <w:r>
        <w:rPr>
          <w:rFonts w:eastAsia="Times New Roman"/>
          <w:szCs w:val="24"/>
        </w:rPr>
        <w:t xml:space="preserve">ναδιοργανώνουν το δημόσιο σύστημα με επίκεντρο την πρωτοβάθμια φροντίδα. Από πουθενά δεν προκύπτουν αυτά που λέτε. </w:t>
      </w:r>
    </w:p>
    <w:p w14:paraId="35A8E9AE" w14:textId="77777777" w:rsidR="0078608B" w:rsidRDefault="00CA331D">
      <w:pPr>
        <w:spacing w:after="0" w:line="600" w:lineRule="auto"/>
        <w:ind w:firstLine="720"/>
        <w:jc w:val="both"/>
        <w:rPr>
          <w:rFonts w:eastAsia="Times New Roman"/>
          <w:szCs w:val="24"/>
        </w:rPr>
      </w:pPr>
      <w:r>
        <w:rPr>
          <w:rFonts w:eastAsia="Times New Roman"/>
          <w:szCs w:val="24"/>
        </w:rPr>
        <w:t>Το μοντέλο που προωθούμε και που ελπίζουμε ότι θα είμαστε σε θέση να νομοθετήσουμε μέσα στο 2016 είναι ένα σύγχρονο μοντέλο αποκεντρωμένων δ</w:t>
      </w:r>
      <w:r>
        <w:rPr>
          <w:rFonts w:eastAsia="Times New Roman"/>
          <w:szCs w:val="24"/>
        </w:rPr>
        <w:t xml:space="preserve">ομών πρωτοβάθμιας φροντίδας. Δουλεύει εξαιρετικά σε πάρα πολλές χώρες της Ευρώπης, όπως η Πορτογαλία αλλά και σε άλλες χώρες, ακόμα και βόρειες χώρες, στη Σκωτία, σε σκανδιναβικές χώρες. Στηρίζεται στον οικογενειακό γιατρό. Προσφέρει καθολική, ισότιμη και </w:t>
      </w:r>
      <w:r>
        <w:rPr>
          <w:rFonts w:eastAsia="Times New Roman"/>
          <w:szCs w:val="24"/>
        </w:rPr>
        <w:t>ποιοτική φροντίδα. Αυτή είναι η απάντηση στην κρίση των συστημάτων υγείας σήμερα και όχι φυσικά ένα μοντέλο εκχώρησης λειτουργιών στον ιδιωτικό τομέα, το οποίο ούτε το πιστεύουμε</w:t>
      </w:r>
      <w:r>
        <w:rPr>
          <w:rFonts w:eastAsia="Times New Roman"/>
          <w:szCs w:val="24"/>
        </w:rPr>
        <w:t xml:space="preserve"> </w:t>
      </w:r>
      <w:r>
        <w:rPr>
          <w:rFonts w:eastAsia="Times New Roman"/>
          <w:szCs w:val="24"/>
        </w:rPr>
        <w:t xml:space="preserve">ούτε και το υπηρετούμε. </w:t>
      </w:r>
    </w:p>
    <w:p w14:paraId="35A8E9AF" w14:textId="77777777" w:rsidR="0078608B" w:rsidRDefault="00CA331D">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Ευχαριστ</w:t>
      </w:r>
      <w:r>
        <w:rPr>
          <w:rFonts w:eastAsia="Times New Roman"/>
          <w:szCs w:val="24"/>
        </w:rPr>
        <w:t>ούμε, κύριε Υπουργέ.</w:t>
      </w:r>
    </w:p>
    <w:p w14:paraId="35A8E9B0" w14:textId="77777777" w:rsidR="0078608B" w:rsidRDefault="00CA331D">
      <w:pPr>
        <w:spacing w:after="0" w:line="600" w:lineRule="auto"/>
        <w:ind w:firstLine="720"/>
        <w:jc w:val="both"/>
        <w:rPr>
          <w:rFonts w:eastAsia="Times New Roman"/>
          <w:szCs w:val="24"/>
        </w:rPr>
      </w:pPr>
      <w:r>
        <w:rPr>
          <w:rFonts w:eastAsia="Times New Roman"/>
          <w:szCs w:val="24"/>
        </w:rPr>
        <w:t>Η τρίτη με αριθμό 61/10-10-2016 επίκαιρη ερώτηση πρώτου κύκλου του Βουλευτή Α΄ Πειραι</w:t>
      </w:r>
      <w:r>
        <w:rPr>
          <w:rFonts w:eastAsia="Times New Roman"/>
          <w:szCs w:val="24"/>
        </w:rPr>
        <w:t>ώς</w:t>
      </w:r>
      <w:r>
        <w:rPr>
          <w:rFonts w:eastAsia="Times New Roman"/>
          <w:szCs w:val="24"/>
        </w:rPr>
        <w:t xml:space="preserve"> του Λαϊκού Συνδέσμου – Χρυσή Αυγή κ. Νικολάου Κούζηλου προς τον Υπουργό Εργασίας, Κοινωνικής Ασφάλισης και Κοινωνικής Αλληλεγγύης, σχετικά με τον υ</w:t>
      </w:r>
      <w:r>
        <w:rPr>
          <w:rFonts w:eastAsia="Times New Roman"/>
          <w:szCs w:val="24"/>
        </w:rPr>
        <w:t>πολογισμό των κύριων συντάξεων του Ναυτικού Απομαχικού Ταμείου (ΝΑΤ), δεν θα συζητηθεί λόγω κωλύματος του αρμόδιου Υπουργού και θα επαναπροσδιοριστεί για συζήτηση.</w:t>
      </w:r>
    </w:p>
    <w:p w14:paraId="35A8E9B1" w14:textId="77777777" w:rsidR="0078608B" w:rsidRDefault="00CA331D">
      <w:pPr>
        <w:spacing w:after="0" w:line="600" w:lineRule="auto"/>
        <w:ind w:firstLine="720"/>
        <w:jc w:val="both"/>
        <w:rPr>
          <w:rFonts w:eastAsia="Times New Roman"/>
          <w:szCs w:val="24"/>
        </w:rPr>
      </w:pPr>
      <w:r>
        <w:rPr>
          <w:rFonts w:eastAsia="Times New Roman"/>
          <w:szCs w:val="24"/>
        </w:rPr>
        <w:t>Η τέταρτη με αριθμό 44/4-10-2016 επίκαιρη ερώτηση πρώτου κύκλου του Βουλευτή Σερρών της Δημο</w:t>
      </w:r>
      <w:r>
        <w:rPr>
          <w:rFonts w:eastAsia="Times New Roman"/>
          <w:szCs w:val="24"/>
        </w:rPr>
        <w:t>κρατικής Συμπαράταξης ΠΑΣΟΚ – ΔΗΜΑΡ κ. Μιχαήλ Τζελέπη προς τον Υπουργό Εσωτερικών και Διοικητικής Ανασυγκρότησης, σχετικά με την υποστελέχωση της Διεύθυνσης της Αστυνομίας Σερρών, δεν θα συζητηθεί λόγω κωλύματος του Υπουργού κ. Τόσκα λόγω ανειλημμένων υποχ</w:t>
      </w:r>
      <w:r>
        <w:rPr>
          <w:rFonts w:eastAsia="Times New Roman"/>
          <w:szCs w:val="24"/>
        </w:rPr>
        <w:t>ρεώσεων.</w:t>
      </w:r>
    </w:p>
    <w:p w14:paraId="35A8E9B2" w14:textId="77777777" w:rsidR="0078608B" w:rsidRDefault="00CA331D">
      <w:pPr>
        <w:spacing w:after="0" w:line="600" w:lineRule="auto"/>
        <w:ind w:firstLine="720"/>
        <w:jc w:val="both"/>
        <w:rPr>
          <w:rFonts w:eastAsia="Times New Roman"/>
          <w:szCs w:val="24"/>
        </w:rPr>
      </w:pPr>
      <w:r>
        <w:rPr>
          <w:rFonts w:eastAsia="Times New Roman"/>
          <w:szCs w:val="24"/>
        </w:rPr>
        <w:t>Η δεύτερη με αριθμό 66/10-10-2016 επίκαιρη ερώτηση</w:t>
      </w:r>
      <w:r>
        <w:rPr>
          <w:rFonts w:eastAsia="Times New Roman"/>
          <w:szCs w:val="24"/>
        </w:rPr>
        <w:t xml:space="preserve"> </w:t>
      </w:r>
      <w:r>
        <w:rPr>
          <w:rFonts w:eastAsia="Times New Roman"/>
          <w:szCs w:val="24"/>
        </w:rPr>
        <w:t>δεύτερου κύκλου της Βουλευτού Β΄ Αθηνών της Νέας Δημοκρατίας κ</w:t>
      </w:r>
      <w:r>
        <w:rPr>
          <w:rFonts w:eastAsia="Times New Roman"/>
          <w:szCs w:val="24"/>
        </w:rPr>
        <w:t>.</w:t>
      </w:r>
      <w:r>
        <w:rPr>
          <w:rFonts w:eastAsia="Times New Roman"/>
          <w:szCs w:val="24"/>
        </w:rPr>
        <w:t xml:space="preserve"> Αικατερίνης Παπακώστα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Σιδηροπούλου προς τον Υπουργό Δικαιοσύνης, Διαφάνειας και Ανθρωπίνων Δικαιωμάτων, σχετικά με το αίτημα κάλυψ</w:t>
      </w:r>
      <w:r>
        <w:rPr>
          <w:rFonts w:eastAsia="Times New Roman"/>
          <w:szCs w:val="24"/>
        </w:rPr>
        <w:t>ης των κενών οργανικών θέσεων από την Ένωση Δικαστών και Εισαγγελέων, δεν θα συζητηθεί λόγω σύσκεψης στο Μέγαρο Μαξίμου για το νομοθετικό έργο.</w:t>
      </w:r>
    </w:p>
    <w:p w14:paraId="35A8E9B3" w14:textId="77777777" w:rsidR="0078608B" w:rsidRDefault="00CA331D">
      <w:pPr>
        <w:spacing w:after="0" w:line="600" w:lineRule="auto"/>
        <w:ind w:firstLine="720"/>
        <w:jc w:val="both"/>
        <w:rPr>
          <w:rFonts w:eastAsia="Times New Roman"/>
          <w:szCs w:val="24"/>
        </w:rPr>
      </w:pPr>
      <w:r>
        <w:rPr>
          <w:rFonts w:eastAsia="Times New Roman"/>
          <w:szCs w:val="24"/>
        </w:rPr>
        <w:t>Η τέταρτη με αριθμό 85/11-10-2016 επίκαιρη ερώτηση</w:t>
      </w:r>
      <w:r>
        <w:rPr>
          <w:rFonts w:eastAsia="Times New Roman"/>
          <w:szCs w:val="24"/>
        </w:rPr>
        <w:t xml:space="preserve"> </w:t>
      </w:r>
      <w:r>
        <w:rPr>
          <w:rFonts w:eastAsia="Times New Roman"/>
          <w:szCs w:val="24"/>
        </w:rPr>
        <w:t xml:space="preserve">δεύτερου κύκλου του Βουλευτή Β΄ Θεσσαλονίκης του </w:t>
      </w:r>
      <w:r>
        <w:rPr>
          <w:rFonts w:eastAsia="Times New Roman"/>
          <w:szCs w:val="24"/>
        </w:rPr>
        <w:t>Κομμουνιστικού Κόμματος Ελλάδ</w:t>
      </w:r>
      <w:r>
        <w:rPr>
          <w:rFonts w:eastAsia="Times New Roman"/>
          <w:szCs w:val="24"/>
        </w:rPr>
        <w:t>α</w:t>
      </w:r>
      <w:r>
        <w:rPr>
          <w:rFonts w:eastAsia="Times New Roman"/>
          <w:szCs w:val="24"/>
        </w:rPr>
        <w:t xml:space="preserve">ς κ. Σάκη Βαρδαλή προς τον Υπουργό Υγείας, σχετικά με τα προβλήματα λειτουργίας του </w:t>
      </w:r>
      <w:r>
        <w:rPr>
          <w:rFonts w:eastAsia="Times New Roman"/>
          <w:szCs w:val="24"/>
        </w:rPr>
        <w:t>Α</w:t>
      </w:r>
      <w:r>
        <w:rPr>
          <w:rFonts w:eastAsia="Times New Roman"/>
          <w:szCs w:val="24"/>
        </w:rPr>
        <w:t xml:space="preserve">ντικαρκινικού Νοσοκομείου «Θεαγένειο» στην Περιφερειακή Ενότητα Θεσσαλονίκης, δεν θα συζητηθεί λόγω κωλύματος του Αναπληρωτή Υπουργού Υγείας </w:t>
      </w:r>
      <w:r>
        <w:rPr>
          <w:rFonts w:eastAsia="Times New Roman"/>
          <w:szCs w:val="24"/>
        </w:rPr>
        <w:t xml:space="preserve">κ. Παύλου Πολάκη λόγω φόρτου εργασίας. </w:t>
      </w:r>
    </w:p>
    <w:p w14:paraId="35A8E9B4" w14:textId="77777777" w:rsidR="0078608B" w:rsidRDefault="00CA331D">
      <w:pPr>
        <w:spacing w:after="0" w:line="600" w:lineRule="auto"/>
        <w:ind w:firstLine="720"/>
        <w:jc w:val="both"/>
        <w:rPr>
          <w:rFonts w:eastAsia="Times New Roman"/>
          <w:szCs w:val="24"/>
        </w:rPr>
      </w:pPr>
      <w:r>
        <w:rPr>
          <w:rFonts w:eastAsia="Times New Roman"/>
          <w:szCs w:val="24"/>
        </w:rPr>
        <w:t xml:space="preserve">Τέλος, η τρίτη με αριθμό 62/10-10-2016 επίκαιρη ερώτηση δεύτερου κύκλου του Βουλευτή Εύβοιας του Λαϊκού Συνδέσμου – Χρυσή Αυγή κ. Νικολάου Μίχου προς τον Υπουργό Εσωτερικών και Διοικητικής Ανασυγκρότησης, σχετικά με </w:t>
      </w:r>
      <w:r>
        <w:rPr>
          <w:rFonts w:eastAsia="Times New Roman"/>
          <w:szCs w:val="24"/>
        </w:rPr>
        <w:t xml:space="preserve">την «εκτόπιση </w:t>
      </w:r>
      <w:r>
        <w:rPr>
          <w:rFonts w:eastAsia="Times New Roman"/>
          <w:szCs w:val="24"/>
        </w:rPr>
        <w:t>τριάντα έξι χιλιάδων επτακοσίων εξήντα εννέα</w:t>
      </w:r>
      <w:r>
        <w:rPr>
          <w:rFonts w:eastAsia="Times New Roman"/>
          <w:szCs w:val="24"/>
        </w:rPr>
        <w:t xml:space="preserve"> τέκνων Ελλήνων από τους βρεφονηπιακούς σταθμούς</w:t>
      </w:r>
      <w:r>
        <w:rPr>
          <w:rFonts w:eastAsia="Times New Roman"/>
          <w:szCs w:val="24"/>
        </w:rPr>
        <w:t>»</w:t>
      </w:r>
      <w:r>
        <w:rPr>
          <w:rFonts w:eastAsia="Times New Roman"/>
          <w:szCs w:val="24"/>
        </w:rPr>
        <w:t>, δεν θα συζητηθεί λόγω κωλύματος του Υπουργού Εσωτερικών κ. Παναγιώτη Κουρουμπλή λόγω ανειλημμένων υποχρεώσεων.</w:t>
      </w:r>
    </w:p>
    <w:p w14:paraId="35A8E9B5" w14:textId="77777777" w:rsidR="0078608B" w:rsidRDefault="00CA331D">
      <w:pPr>
        <w:spacing w:after="0"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Κυρία Πρόεδρε, θα ή</w:t>
      </w:r>
      <w:r>
        <w:rPr>
          <w:rFonts w:eastAsia="Times New Roman"/>
          <w:szCs w:val="24"/>
        </w:rPr>
        <w:t>θελα τον λόγο.</w:t>
      </w:r>
    </w:p>
    <w:p w14:paraId="35A8E9B6" w14:textId="77777777" w:rsidR="0078608B" w:rsidRDefault="00CA331D">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Τι θέλετε, κύριε Τζελέπη;</w:t>
      </w:r>
    </w:p>
    <w:p w14:paraId="35A8E9B7" w14:textId="77777777" w:rsidR="0078608B" w:rsidRDefault="00CA331D">
      <w:pPr>
        <w:spacing w:after="0"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Κυρία Πρόεδρε, θα ήθελα να πω ότι είναι σύνηθες Υπουργοί να έχουν ανειλημμένες υποχρεώσεις, αλλά πρέπει να ειδοποιούνται οι Βουλευτές. Δεν ενημερώθηκα ούτ</w:t>
      </w:r>
      <w:r>
        <w:rPr>
          <w:rFonts w:eastAsia="Times New Roman"/>
          <w:szCs w:val="24"/>
        </w:rPr>
        <w:t>ε από τον Αναπληρωτή Υπουργό Εσωτερικών κ. Τόσκα, ούτε ενημερώθηκε η Κοινοβουλευτική μου Ομάδα ότι σήμερα δεν θα συζητηθεί η επίκαιρη ερώτησή μου. Θεωρώ ότι αυτή ήταν μια σκόπιμη ενέργεια υποβάθμισης του κοινοβουλευτικού ελέγχου του Βουλευτή από την πλευρά</w:t>
      </w:r>
      <w:r>
        <w:rPr>
          <w:rFonts w:eastAsia="Times New Roman"/>
          <w:szCs w:val="24"/>
        </w:rPr>
        <w:t xml:space="preserve"> του Υπουργού. Αν είναι δυνατόν! Είμαι Βουλευτής της περιφέρειας…</w:t>
      </w:r>
    </w:p>
    <w:p w14:paraId="35A8E9B8" w14:textId="77777777" w:rsidR="0078608B" w:rsidRDefault="00CA331D">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Και προφανώς ήρθατε γι’ αυτόν τον λόγο.</w:t>
      </w:r>
    </w:p>
    <w:p w14:paraId="35A8E9B9" w14:textId="77777777" w:rsidR="0078608B" w:rsidRDefault="00CA331D">
      <w:pPr>
        <w:spacing w:after="0" w:line="600" w:lineRule="auto"/>
        <w:ind w:firstLine="720"/>
        <w:jc w:val="both"/>
        <w:rPr>
          <w:rFonts w:eastAsia="Times New Roman"/>
          <w:b/>
          <w:szCs w:val="24"/>
        </w:rPr>
      </w:pPr>
      <w:r>
        <w:rPr>
          <w:rFonts w:eastAsia="Times New Roman"/>
          <w:b/>
          <w:szCs w:val="24"/>
        </w:rPr>
        <w:t xml:space="preserve">ΜΙΧΑΗΛ ΤΖΕΛΕΠΗΣ: </w:t>
      </w:r>
      <w:r>
        <w:rPr>
          <w:rFonts w:eastAsia="Times New Roman"/>
          <w:szCs w:val="24"/>
        </w:rPr>
        <w:t>Και δεν ενημερώθηκα καν.</w:t>
      </w:r>
    </w:p>
    <w:p w14:paraId="35A8E9BA"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Εδώ, σύμφωνα με πληροφορίες που έχει το Προεδρείο, ενημερώθηκε η Κοινοβουλευτική σας Ομάδα εγκαίρως. </w:t>
      </w:r>
    </w:p>
    <w:p w14:paraId="35A8E9BB"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ΜΙΧΑΗΛ ΤΣΕΛΕΠΗΣ: </w:t>
      </w:r>
      <w:r>
        <w:rPr>
          <w:rFonts w:eastAsia="Times New Roman" w:cs="Times New Roman"/>
          <w:szCs w:val="24"/>
        </w:rPr>
        <w:t xml:space="preserve">Δεν ενημερώθηκε η Κοινοβουλευτική Ομάδα, τώρα ανέβηκα επάνω, ούτε ενημερώθηκα εγώ προσωπικά. </w:t>
      </w:r>
    </w:p>
    <w:p w14:paraId="35A8E9BC"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Έχουμε και τα ονόματα να σας τα δώσουμε. Μην τα πούμε δημόσια. </w:t>
      </w:r>
    </w:p>
    <w:p w14:paraId="35A8E9BD"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ΜΙΧΑΗΛ ΤΣΕΛΕΠΗΣ: </w:t>
      </w:r>
      <w:r>
        <w:rPr>
          <w:rFonts w:eastAsia="Times New Roman" w:cs="Times New Roman"/>
          <w:szCs w:val="24"/>
        </w:rPr>
        <w:t>Είχα και άλλη επίκαιρη ερώτηση στον Υπουργό Αγροτικής Ανάπτυξης, αλλά ενημερώθηκα. Φαίνεται ότι ο κ. Τόσκας θεωρεί περιττό τον κοινοβουλευτικό έλεγχο των Βουλευτών. Δεν υπάρχ</w:t>
      </w:r>
      <w:r>
        <w:rPr>
          <w:rFonts w:eastAsia="Times New Roman" w:cs="Times New Roman"/>
          <w:szCs w:val="24"/>
        </w:rPr>
        <w:t xml:space="preserve">ει άλλη εξήγηση. </w:t>
      </w:r>
    </w:p>
    <w:p w14:paraId="35A8E9BE"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Η διαδικασία είναι να ενημερώνει η Γραμματεία την Κοινοβουλευτική Ομάδα, γιατί δεν μπορούμε να κυνηγάμε τους Βουλευτές, επειδή προφανώς έχουν εργασίες ή κλειστά τα κινητά.</w:t>
      </w:r>
    </w:p>
    <w:p w14:paraId="35A8E9BF"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ΜΙΧΑΗΛ ΤΣΕΛΕΠΗΣ: </w:t>
      </w:r>
      <w:r>
        <w:rPr>
          <w:rFonts w:eastAsia="Times New Roman" w:cs="Times New Roman"/>
          <w:szCs w:val="24"/>
        </w:rPr>
        <w:t xml:space="preserve">Ούτε </w:t>
      </w:r>
      <w:r>
        <w:rPr>
          <w:rFonts w:eastAsia="Times New Roman" w:cs="Times New Roman"/>
          <w:szCs w:val="24"/>
        </w:rPr>
        <w:t xml:space="preserve">η Κοινοβουλευτική Ομάδα ενημερώθηκε. Σας το λέω υπεύθυνα. </w:t>
      </w:r>
    </w:p>
    <w:p w14:paraId="35A8E9C0"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Έχουμε εδώ τα στοιχεία. Ελάτε από το Προεδρείο να σας τα δώσουμε, το όνομα του ανθρώπου από την Κοινοβουλευτική σας Ομάδα</w:t>
      </w:r>
      <w:r>
        <w:rPr>
          <w:rFonts w:eastAsia="Times New Roman" w:cs="Times New Roman"/>
          <w:szCs w:val="24"/>
        </w:rPr>
        <w:t xml:space="preserve">, με τον οποίο </w:t>
      </w:r>
      <w:r>
        <w:rPr>
          <w:rFonts w:eastAsia="Times New Roman" w:cs="Times New Roman"/>
          <w:szCs w:val="24"/>
        </w:rPr>
        <w:t>επικοινωνήσαμε κα</w:t>
      </w:r>
      <w:r>
        <w:rPr>
          <w:rFonts w:eastAsia="Times New Roman" w:cs="Times New Roman"/>
          <w:szCs w:val="24"/>
        </w:rPr>
        <w:t xml:space="preserve">ι την ώρα που επικοινωνήσαμε. </w:t>
      </w:r>
    </w:p>
    <w:p w14:paraId="35A8E9C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Παρά ταύτα συγγνώμη, γιατί όπως ξέρετε στην καινούργια Σύνοδο ενημερωνόμαστε σαν Προεδρείο και όλοι οι αρμόδιοι και από τον Γραμματέα της Κυβέρνησης για το γιατί γίνονται οι αναβολές, από ποιους Υπουργούς και ποιος είναι ο λό</w:t>
      </w:r>
      <w:r>
        <w:rPr>
          <w:rFonts w:eastAsia="Times New Roman" w:cs="Times New Roman"/>
          <w:szCs w:val="24"/>
        </w:rPr>
        <w:t xml:space="preserve">γος. </w:t>
      </w:r>
    </w:p>
    <w:p w14:paraId="35A8E9C2"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ΜΙΧΑΗΛ ΤΣΕΛΕΠΗΣ: </w:t>
      </w:r>
      <w:r>
        <w:rPr>
          <w:rFonts w:eastAsia="Times New Roman" w:cs="Times New Roman"/>
          <w:szCs w:val="24"/>
        </w:rPr>
        <w:t xml:space="preserve">Το θεωρώ θετικό αυτό, γιατί εάν έχουμε τέτοιες συμπεριφορές από τους Υπουργούς απέναντι στους Βουλευτές, τότε δεν μπορούμε επιτελέσουμε το έργο. </w:t>
      </w:r>
    </w:p>
    <w:p w14:paraId="35A8E9C3"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Όχι, αυτό λέμε. Είμαστε πολύ προσεκτικοί σε</w:t>
      </w:r>
      <w:r>
        <w:rPr>
          <w:rFonts w:eastAsia="Times New Roman" w:cs="Times New Roman"/>
          <w:szCs w:val="24"/>
        </w:rPr>
        <w:t xml:space="preserve"> αυτό το ζήτημα. Παρά ταύτα, ελάτε να ενημερωθείτε και σας ζητάμε και συγγνώμη. </w:t>
      </w:r>
    </w:p>
    <w:p w14:paraId="35A8E9C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την πρώτη με αριθμό 78/11-10-2016 επίκαιρη ερώτηση </w:t>
      </w:r>
      <w:r>
        <w:rPr>
          <w:rFonts w:eastAsia="Times New Roman" w:cs="Times New Roman"/>
          <w:szCs w:val="24"/>
        </w:rPr>
        <w:t xml:space="preserve">δεύτερου κύκλου </w:t>
      </w:r>
      <w:r>
        <w:rPr>
          <w:rFonts w:eastAsia="Times New Roman" w:cs="Times New Roman"/>
          <w:szCs w:val="24"/>
        </w:rPr>
        <w:t>του Α΄ Αντιπροέδρου της Βουλής και Βουλευτή Α΄ Θεσσαλονίκης του Συνασπισμού Ριζοσπαστικής Αρι</w:t>
      </w:r>
      <w:r>
        <w:rPr>
          <w:rFonts w:eastAsia="Times New Roman" w:cs="Times New Roman"/>
          <w:szCs w:val="24"/>
        </w:rPr>
        <w:t>στεράς κ.</w:t>
      </w:r>
      <w:r>
        <w:rPr>
          <w:rFonts w:eastAsia="Times New Roman" w:cs="Times New Roman"/>
          <w:szCs w:val="24"/>
        </w:rPr>
        <w:t xml:space="preserve"> </w:t>
      </w:r>
      <w:r>
        <w:rPr>
          <w:rFonts w:eastAsia="Times New Roman" w:cs="Times New Roman"/>
          <w:szCs w:val="24"/>
        </w:rPr>
        <w:t>Αναστασίου Κουράκη</w:t>
      </w:r>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szCs w:val="24"/>
        </w:rPr>
        <w:t>Πολιτισμού και Αθλητισμού,</w:t>
      </w:r>
      <w:r>
        <w:rPr>
          <w:rFonts w:eastAsia="Times New Roman" w:cs="Times New Roman"/>
          <w:szCs w:val="24"/>
        </w:rPr>
        <w:t xml:space="preserve"> </w:t>
      </w:r>
      <w:r>
        <w:rPr>
          <w:rFonts w:eastAsia="Times New Roman" w:cs="Times New Roman"/>
          <w:szCs w:val="24"/>
        </w:rPr>
        <w:t xml:space="preserve">σχετικά με την ανάγκη επαναθεσμοθέτησης της </w:t>
      </w:r>
      <w:r>
        <w:rPr>
          <w:rFonts w:eastAsia="Times New Roman" w:cs="Times New Roman"/>
          <w:szCs w:val="24"/>
        </w:rPr>
        <w:t>ενιαίας τιμής του βιβλίου</w:t>
      </w:r>
      <w:r>
        <w:rPr>
          <w:rFonts w:eastAsia="Times New Roman" w:cs="Times New Roman"/>
          <w:szCs w:val="24"/>
        </w:rPr>
        <w:t xml:space="preserve">. </w:t>
      </w:r>
    </w:p>
    <w:p w14:paraId="35A8E9C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Υπουργός κ. Αριστείδης Μπαλτάς. </w:t>
      </w:r>
    </w:p>
    <w:p w14:paraId="35A8E9C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Κύριε Αντιπρόεδρε, έχετε τον λόγο για δύο λεπτά. </w:t>
      </w:r>
    </w:p>
    <w:p w14:paraId="35A8E9C7" w14:textId="77777777" w:rsidR="0078608B" w:rsidRDefault="00CA331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ΑΝΑΣΤΑΣΙΟΣ ΚΟ</w:t>
      </w:r>
      <w:r>
        <w:rPr>
          <w:rFonts w:eastAsia="Times New Roman" w:cs="Times New Roman"/>
          <w:b/>
          <w:szCs w:val="24"/>
        </w:rPr>
        <w:t>ΥΡΑΚΗΣ (Α</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 xml:space="preserve">Ευχαριστώ, κυρία Πρόεδρε. </w:t>
      </w:r>
    </w:p>
    <w:p w14:paraId="35A8E9C8" w14:textId="77777777" w:rsidR="0078608B" w:rsidRDefault="00CA331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Κύριε Υπουργέ, γνωρίζουμε, συμφωνούμε, ξέρω και την άποψή σας από τότε που ήσασταν Υπουργός Παιδείας</w:t>
      </w:r>
      <w:r>
        <w:rPr>
          <w:rFonts w:eastAsia="Times New Roman" w:cs="Times New Roman"/>
          <w:szCs w:val="24"/>
        </w:rPr>
        <w:t>,</w:t>
      </w:r>
      <w:r>
        <w:rPr>
          <w:rFonts w:eastAsia="Times New Roman" w:cs="Times New Roman"/>
          <w:szCs w:val="24"/>
        </w:rPr>
        <w:t xml:space="preserve"> σχετικά με τη σημασία που δίνετε στο βιβλίο, καθώς είναι ένα βασικό πολιτισμικό και μορφωτ</w:t>
      </w:r>
      <w:r>
        <w:rPr>
          <w:rFonts w:eastAsia="Times New Roman" w:cs="Times New Roman"/>
          <w:szCs w:val="24"/>
        </w:rPr>
        <w:t>ικό αγαθό. Η δυνατότητα πρόσβασης στο βιβλίο δεν είναι πολυτέλεια. Είναι δικαίωμα του κάθε πολίτη και υποχρέωση της πολιτείας. Για να γίνει αυτό και να είναι προσβάσιμο και ελκυστικό σε όλους, θα πρέπει να αίρονται οι περιορισμοί που θέτει μια δήθεν ελεύθε</w:t>
      </w:r>
      <w:r>
        <w:rPr>
          <w:rFonts w:eastAsia="Times New Roman" w:cs="Times New Roman"/>
          <w:szCs w:val="24"/>
        </w:rPr>
        <w:t xml:space="preserve">ρη αγορά. </w:t>
      </w:r>
    </w:p>
    <w:p w14:paraId="35A8E9C9" w14:textId="77777777" w:rsidR="0078608B" w:rsidRDefault="00CA331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Η ενιαία τιμή βιβλίου γνωρίζουμε ότι είναι ένα σύστημα διατίμησης και προώθησης του βιβλίου</w:t>
      </w:r>
      <w:r>
        <w:rPr>
          <w:rFonts w:eastAsia="Times New Roman" w:cs="Times New Roman"/>
          <w:szCs w:val="24"/>
        </w:rPr>
        <w:t>,</w:t>
      </w:r>
      <w:r>
        <w:rPr>
          <w:rFonts w:eastAsia="Times New Roman" w:cs="Times New Roman"/>
          <w:szCs w:val="24"/>
        </w:rPr>
        <w:t xml:space="preserve"> όπου ο εκδότης καθορίζει μια τιμή. Σε όλα τα βιβλιοπωλεία πωλείται το βιβλίο με την ίδια τιμή και αυτό είναι μια προστασία του βιβλίου</w:t>
      </w:r>
      <w:r>
        <w:rPr>
          <w:rFonts w:eastAsia="Times New Roman" w:cs="Times New Roman"/>
          <w:szCs w:val="24"/>
        </w:rPr>
        <w:t>,</w:t>
      </w:r>
      <w:r>
        <w:rPr>
          <w:rFonts w:eastAsia="Times New Roman" w:cs="Times New Roman"/>
          <w:szCs w:val="24"/>
        </w:rPr>
        <w:t xml:space="preserve"> η οποία εφαρμόστ</w:t>
      </w:r>
      <w:r>
        <w:rPr>
          <w:rFonts w:eastAsia="Times New Roman" w:cs="Times New Roman"/>
          <w:szCs w:val="24"/>
        </w:rPr>
        <w:t xml:space="preserve">ηκε το 1997 στην Ελλάδα με τον ν.2557 κατά το πρότυπο της προϋπάρχουσας γαλλικής νομοθεσίας. Σκοπός αυτής της ρύθμισης είναι η ανατροπή φαινομένων αθέμιτου ανταγωνισμού και η διάθεση στο κοινό βιβλίων που εκδίδονται στην Ελλάδα. </w:t>
      </w:r>
    </w:p>
    <w:p w14:paraId="35A8E9CA" w14:textId="77777777" w:rsidR="0078608B" w:rsidRDefault="00CA331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Πλην</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μεσολάβησε το 2014 </w:t>
      </w:r>
      <w:r>
        <w:rPr>
          <w:rFonts w:eastAsia="Times New Roman" w:cs="Times New Roman"/>
          <w:szCs w:val="24"/>
        </w:rPr>
        <w:t xml:space="preserve">η </w:t>
      </w:r>
      <w:r>
        <w:rPr>
          <w:rFonts w:eastAsia="Times New Roman" w:cs="Times New Roman"/>
          <w:szCs w:val="24"/>
        </w:rPr>
        <w:t>κατάργηση της ενιαίας τιμής βιβλίου, με αποτέλεσμα να έχουμε μια τρομακτική υποβάθμιση στο ποιοτικό βιβλίο και τα μικρά κυρίως βιβλιοπωλεία, που είναι χώροι πολιτισμού, να κινδυνεύουν να εξαφανιστούν. Μεγάλα συμφέροντα και χώροι</w:t>
      </w:r>
      <w:r>
        <w:rPr>
          <w:rFonts w:eastAsia="Times New Roman" w:cs="Times New Roman"/>
          <w:szCs w:val="24"/>
        </w:rPr>
        <w:t>,</w:t>
      </w:r>
      <w:r>
        <w:rPr>
          <w:rFonts w:eastAsia="Times New Roman" w:cs="Times New Roman"/>
          <w:szCs w:val="24"/>
        </w:rPr>
        <w:t xml:space="preserve"> όπου</w:t>
      </w:r>
      <w:r>
        <w:rPr>
          <w:rFonts w:eastAsia="Times New Roman" w:cs="Times New Roman"/>
          <w:szCs w:val="24"/>
        </w:rPr>
        <w:t xml:space="preserve"> υπάρχουν και άλλα αντικείμενα και εμπορεύματα</w:t>
      </w:r>
      <w:r>
        <w:rPr>
          <w:rFonts w:eastAsia="Times New Roman" w:cs="Times New Roman"/>
          <w:szCs w:val="24"/>
        </w:rPr>
        <w:t>,</w:t>
      </w:r>
      <w:r>
        <w:rPr>
          <w:rFonts w:eastAsia="Times New Roman" w:cs="Times New Roman"/>
          <w:szCs w:val="24"/>
        </w:rPr>
        <w:t xml:space="preserve"> διακινούν και βιβλία σε χαμηλές τιμές, κυρίως τα ευπώλητα βιβλία, τα λεγόμενα </w:t>
      </w:r>
      <w:r>
        <w:rPr>
          <w:rFonts w:eastAsia="Times New Roman" w:cs="Times New Roman"/>
          <w:szCs w:val="24"/>
        </w:rPr>
        <w:t>«</w:t>
      </w:r>
      <w:r>
        <w:rPr>
          <w:rFonts w:eastAsia="Times New Roman" w:cs="Times New Roman"/>
          <w:szCs w:val="24"/>
          <w:lang w:val="en-US"/>
        </w:rPr>
        <w:t>best</w:t>
      </w:r>
      <w:r>
        <w:rPr>
          <w:rFonts w:eastAsia="Times New Roman" w:cs="Times New Roman"/>
          <w:szCs w:val="24"/>
        </w:rPr>
        <w:t xml:space="preserve"> </w:t>
      </w:r>
      <w:r>
        <w:rPr>
          <w:rFonts w:eastAsia="Times New Roman" w:cs="Times New Roman"/>
          <w:szCs w:val="24"/>
          <w:lang w:val="en-US"/>
        </w:rPr>
        <w:t>sellers</w:t>
      </w:r>
      <w:r>
        <w:rPr>
          <w:rFonts w:eastAsia="Times New Roman" w:cs="Times New Roman"/>
          <w:szCs w:val="24"/>
        </w:rPr>
        <w:t>»</w:t>
      </w:r>
      <w:r>
        <w:rPr>
          <w:rFonts w:eastAsia="Times New Roman" w:cs="Times New Roman"/>
          <w:szCs w:val="24"/>
        </w:rPr>
        <w:t xml:space="preserve">, με αποτέλεσμα να εκτοπίζεται το ποιοτικό βιβλίο. </w:t>
      </w:r>
    </w:p>
    <w:p w14:paraId="35A8E9CB" w14:textId="77777777" w:rsidR="0078608B" w:rsidRDefault="00CA331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Ο σκοπός της ερώτησής μου έχει σχέση και με τη δέσμευση που είχα</w:t>
      </w:r>
      <w:r>
        <w:rPr>
          <w:rFonts w:eastAsia="Times New Roman" w:cs="Times New Roman"/>
          <w:szCs w:val="24"/>
        </w:rPr>
        <w:t xml:space="preserve">με αναλάβει ως Κοινοβουλευτική Ομάδα του ΣΥΡΙΖΑ, όταν ήμασταν στην αντιπολίτευση, που είχαμε καταθέσει ένα αίτημα προς τη </w:t>
      </w:r>
      <w:r>
        <w:rPr>
          <w:rFonts w:eastAsia="Times New Roman" w:cs="Times New Roman"/>
          <w:szCs w:val="24"/>
        </w:rPr>
        <w:t>Μ</w:t>
      </w:r>
      <w:r>
        <w:rPr>
          <w:rFonts w:eastAsia="Times New Roman" w:cs="Times New Roman"/>
          <w:szCs w:val="24"/>
        </w:rPr>
        <w:t>όνιμη Επιτροπή Μορφωτικών Υποθέσεων με αντικείμενο να αρθεί αυτή η νομοθετική πράξη του 2014 και να έχουμε πάλι την ενιαία τιμή βιβλί</w:t>
      </w:r>
      <w:r>
        <w:rPr>
          <w:rFonts w:eastAsia="Times New Roman" w:cs="Times New Roman"/>
          <w:szCs w:val="24"/>
        </w:rPr>
        <w:t xml:space="preserve">ου. </w:t>
      </w:r>
    </w:p>
    <w:p w14:paraId="35A8E9CC" w14:textId="77777777" w:rsidR="0078608B" w:rsidRDefault="00CA331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Επιπλέον, να θυμίσω ότι ο νυν Πρωθυπουργός και τότε Πρόεδρος της Κοινοβουλευτικής Ομάδας του ΣΥΡΙΖΑ</w:t>
      </w:r>
      <w:r>
        <w:rPr>
          <w:rFonts w:eastAsia="Times New Roman" w:cs="Times New Roman"/>
          <w:szCs w:val="24"/>
        </w:rPr>
        <w:t>,</w:t>
      </w:r>
      <w:r>
        <w:rPr>
          <w:rFonts w:eastAsia="Times New Roman" w:cs="Times New Roman"/>
          <w:szCs w:val="24"/>
        </w:rPr>
        <w:t xml:space="preserve"> σε εκδήλωση που είχε γίνει από τον Σύλλογο Βιβλιοπωλών και Εκδοτών</w:t>
      </w:r>
      <w:r>
        <w:rPr>
          <w:rFonts w:eastAsia="Times New Roman" w:cs="Times New Roman"/>
          <w:szCs w:val="24"/>
        </w:rPr>
        <w:t>,</w:t>
      </w:r>
      <w:r>
        <w:rPr>
          <w:rFonts w:eastAsia="Times New Roman" w:cs="Times New Roman"/>
          <w:szCs w:val="24"/>
        </w:rPr>
        <w:t xml:space="preserve"> είχε δεσμευθεί ότι θα μπορέσουμε να προωθήσουμε το αίτημα αυτό. </w:t>
      </w:r>
    </w:p>
    <w:p w14:paraId="35A8E9CD" w14:textId="77777777" w:rsidR="0078608B" w:rsidRDefault="00CA331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Επειδή γνωρίζω </w:t>
      </w:r>
      <w:r>
        <w:rPr>
          <w:rFonts w:eastAsia="Times New Roman" w:cs="Times New Roman"/>
          <w:szCs w:val="24"/>
        </w:rPr>
        <w:t>και την ευαισθησία και την προσπάθειά σας, θα ήθελα να μας απαντήσετε εάν πρόκειται να υπάρξει νομοθετική ρύθμιση και κυρίως εάν αυτή η νομοθετική ρύθμιση</w:t>
      </w:r>
      <w:r>
        <w:rPr>
          <w:rFonts w:eastAsia="Times New Roman" w:cs="Times New Roman"/>
          <w:szCs w:val="24"/>
        </w:rPr>
        <w:t>,</w:t>
      </w:r>
      <w:r>
        <w:rPr>
          <w:rFonts w:eastAsia="Times New Roman" w:cs="Times New Roman"/>
          <w:szCs w:val="24"/>
        </w:rPr>
        <w:t xml:space="preserve"> η οποία θα επαναφέρει την ενιαία τιμή βιβλίου</w:t>
      </w:r>
      <w:r>
        <w:rPr>
          <w:rFonts w:eastAsia="Times New Roman" w:cs="Times New Roman"/>
          <w:szCs w:val="24"/>
        </w:rPr>
        <w:t>,</w:t>
      </w:r>
      <w:r>
        <w:rPr>
          <w:rFonts w:eastAsia="Times New Roman" w:cs="Times New Roman"/>
          <w:szCs w:val="24"/>
        </w:rPr>
        <w:t xml:space="preserve"> θα γίνει στο αμέσως επόμενο χρονικό διάστημα. Θεωρώ ό</w:t>
      </w:r>
      <w:r>
        <w:rPr>
          <w:rFonts w:eastAsia="Times New Roman" w:cs="Times New Roman"/>
          <w:szCs w:val="24"/>
        </w:rPr>
        <w:t xml:space="preserve">τι έχουμε καθυστερήσει ως Κυβέρνηση </w:t>
      </w:r>
      <w:r>
        <w:rPr>
          <w:rFonts w:eastAsia="Times New Roman" w:cs="Times New Roman"/>
          <w:szCs w:val="24"/>
        </w:rPr>
        <w:t>-</w:t>
      </w:r>
      <w:r>
        <w:rPr>
          <w:rFonts w:eastAsia="Times New Roman" w:cs="Times New Roman"/>
          <w:szCs w:val="24"/>
        </w:rPr>
        <w:t xml:space="preserve">και </w:t>
      </w:r>
      <w:r>
        <w:rPr>
          <w:rFonts w:eastAsia="Times New Roman" w:cs="Times New Roman"/>
          <w:szCs w:val="24"/>
        </w:rPr>
        <w:t xml:space="preserve">ως </w:t>
      </w:r>
      <w:r>
        <w:rPr>
          <w:rFonts w:eastAsia="Times New Roman" w:cs="Times New Roman"/>
          <w:szCs w:val="24"/>
        </w:rPr>
        <w:t>ΣΥΡΙΖΑ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και πρέπει </w:t>
      </w:r>
      <w:r>
        <w:rPr>
          <w:rFonts w:eastAsia="Times New Roman" w:cs="Times New Roman"/>
          <w:szCs w:val="24"/>
        </w:rPr>
        <w:t xml:space="preserve">να τοποθετηθούμε πάνω σε αυτό το ζήτημα. </w:t>
      </w:r>
    </w:p>
    <w:p w14:paraId="35A8E9CE" w14:textId="77777777" w:rsidR="0078608B" w:rsidRDefault="00CA331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Είναι πάρα πολύ σημαντικό εάν θα μπορέσουμε αυτή η ρύθμιση να γίνει μέχρι τα Χριστούγεννα</w:t>
      </w:r>
      <w:r>
        <w:rPr>
          <w:rFonts w:eastAsia="Times New Roman" w:cs="Times New Roman"/>
          <w:szCs w:val="24"/>
        </w:rPr>
        <w:t>,</w:t>
      </w:r>
      <w:r>
        <w:rPr>
          <w:rFonts w:eastAsia="Times New Roman" w:cs="Times New Roman"/>
          <w:szCs w:val="24"/>
        </w:rPr>
        <w:t xml:space="preserve"> όπου υπάρχει μεγάλη διακίνηση του βιβλίου από όλες τις κοινω</w:t>
      </w:r>
      <w:r>
        <w:rPr>
          <w:rFonts w:eastAsia="Times New Roman" w:cs="Times New Roman"/>
          <w:szCs w:val="24"/>
        </w:rPr>
        <w:t>νικές τάξεις, έτσι ώστε να υπάρχει μια ισχυρή ανάσα ανακούφισης όλου του χώρου</w:t>
      </w:r>
      <w:r>
        <w:rPr>
          <w:rFonts w:eastAsia="Times New Roman" w:cs="Times New Roman"/>
          <w:szCs w:val="24"/>
        </w:rPr>
        <w:t>,</w:t>
      </w:r>
      <w:r>
        <w:rPr>
          <w:rFonts w:eastAsia="Times New Roman" w:cs="Times New Roman"/>
          <w:szCs w:val="24"/>
        </w:rPr>
        <w:t xml:space="preserve"> </w:t>
      </w:r>
      <w:r w:rsidDel="001261DF">
        <w:rPr>
          <w:rFonts w:eastAsia="Times New Roman" w:cs="Times New Roman"/>
          <w:szCs w:val="24"/>
        </w:rPr>
        <w:t>ο</w:t>
      </w:r>
      <w:r>
        <w:rPr>
          <w:rFonts w:eastAsia="Times New Roman" w:cs="Times New Roman"/>
          <w:szCs w:val="24"/>
        </w:rPr>
        <w:t xml:space="preserve"> οποίος</w:t>
      </w:r>
      <w:r>
        <w:rPr>
          <w:rFonts w:eastAsia="Times New Roman" w:cs="Times New Roman"/>
          <w:szCs w:val="24"/>
        </w:rPr>
        <w:t xml:space="preserve"> αποτελεί έναν κεντρικό πόλο πολιτισμού σε όλη τη χώρα. </w:t>
      </w:r>
    </w:p>
    <w:p w14:paraId="35A8E9CF" w14:textId="77777777" w:rsidR="0078608B" w:rsidRDefault="00CA331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5A8E9D0"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Υπουργέ, έχετε τον λόγο για τρία λεπτά.</w:t>
      </w:r>
    </w:p>
    <w:p w14:paraId="35A8E9D1"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ΑΡΙΣΤ</w:t>
      </w:r>
      <w:r>
        <w:rPr>
          <w:rFonts w:eastAsia="Times New Roman" w:cs="Times New Roman"/>
          <w:b/>
          <w:szCs w:val="24"/>
        </w:rPr>
        <w:t>ΕΙΔΗΣ ΜΠΑΛΤΑΣ (Υπουργός Πολιτισμού και Αθλητισμού):</w:t>
      </w:r>
      <w:r>
        <w:rPr>
          <w:rFonts w:eastAsia="Times New Roman" w:cs="Times New Roman"/>
          <w:szCs w:val="24"/>
        </w:rPr>
        <w:t xml:space="preserve"> Ευχαριστώ, κυρία Πρόεδρε.</w:t>
      </w:r>
    </w:p>
    <w:p w14:paraId="35A8E9D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Κουράκη. Νομίζω ότι είναι πραγματικά επίκαιρη ερώτηση από πάρα πολλές μεριές. Συμφωνούμε στο σκεπτικό της ερώτησή σας απολύτως. </w:t>
      </w:r>
    </w:p>
    <w:p w14:paraId="35A8E9D3"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Το βιβλίο δεν είναι ένα αγαθό </w:t>
      </w:r>
      <w:r>
        <w:rPr>
          <w:rFonts w:eastAsia="Times New Roman" w:cs="Times New Roman"/>
          <w:szCs w:val="24"/>
        </w:rPr>
        <w:t>όπως όλα τα άλλα. Δεν εντάσσεται στη δεύτερη αγορά όπως όλα τα άλλα. Είναι ένα πολιτιστικό αγαθό που έχει τη δική του ιδιαιτερότητα, τη δική του αξία, τη δική του δυνατότητα να αναπτυχθεί και να δημιουργήσει παραπέρα πράγματα</w:t>
      </w:r>
      <w:r>
        <w:rPr>
          <w:rFonts w:eastAsia="Times New Roman" w:cs="Times New Roman"/>
          <w:szCs w:val="24"/>
        </w:rPr>
        <w:t>,</w:t>
      </w:r>
      <w:r>
        <w:rPr>
          <w:rFonts w:eastAsia="Times New Roman" w:cs="Times New Roman"/>
          <w:szCs w:val="24"/>
        </w:rPr>
        <w:t xml:space="preserve"> που αφορούν πάρα πολλές διαστ</w:t>
      </w:r>
      <w:r>
        <w:rPr>
          <w:rFonts w:eastAsia="Times New Roman" w:cs="Times New Roman"/>
          <w:szCs w:val="24"/>
        </w:rPr>
        <w:t>άσεις της ζωής μας, από την ταυτότητά μας ως άνθρωποι, ως Έλληνες, ως Ευρωπαίοι κι ό,τι θέλετε, μέχρι πράγματα που αφορούν στην τεχνική, τη γνώση, την ευρύτερη καλλιέργεια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 xml:space="preserve">. Συμφωνούμε απολύτως σ’ αυτό. </w:t>
      </w:r>
    </w:p>
    <w:p w14:paraId="35A8E9D4"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Συμφωνούμε απολύτως ότι ήταν καταστροφική η δι</w:t>
      </w:r>
      <w:r>
        <w:rPr>
          <w:rFonts w:eastAsia="Times New Roman" w:cs="Times New Roman"/>
          <w:szCs w:val="24"/>
        </w:rPr>
        <w:t>αδικασία</w:t>
      </w:r>
      <w:r>
        <w:rPr>
          <w:rFonts w:eastAsia="Times New Roman" w:cs="Times New Roman"/>
          <w:szCs w:val="24"/>
        </w:rPr>
        <w:t>,</w:t>
      </w:r>
      <w:r>
        <w:rPr>
          <w:rFonts w:eastAsia="Times New Roman" w:cs="Times New Roman"/>
          <w:szCs w:val="24"/>
        </w:rPr>
        <w:t xml:space="preserve"> με την οποία καταργήθηκε και η απόφαση να καταργηθεί η ενιαία τιμή βιβλίου. Ήταν μια απόφαση τουλάχιστον αψυχολόγητη -να μην πω τίποτα χειρότερο- και η οποία με κάτι μικρές τροποποι</w:t>
      </w:r>
      <w:r>
        <w:rPr>
          <w:rFonts w:eastAsia="Times New Roman" w:cs="Times New Roman"/>
          <w:szCs w:val="24"/>
        </w:rPr>
        <w:t>ήσεις,</w:t>
      </w:r>
      <w:r>
        <w:rPr>
          <w:rFonts w:eastAsia="Times New Roman" w:cs="Times New Roman"/>
          <w:szCs w:val="24"/>
        </w:rPr>
        <w:t xml:space="preserve"> που ήθελε να κάνει σε σχέση με τα παιδικά βιβλία, τα λογοτ</w:t>
      </w:r>
      <w:r>
        <w:rPr>
          <w:rFonts w:eastAsia="Times New Roman" w:cs="Times New Roman"/>
          <w:szCs w:val="24"/>
        </w:rPr>
        <w:t>εχνικά βιβλία, νόμιζε ότι κάπως θα κόλλαγε τις επιπτώσεις της απόφασης αυτής.</w:t>
      </w:r>
    </w:p>
    <w:p w14:paraId="35A8E9D5"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Τα αποτελέσματα από τότε μέχρι σήμερα –κι εδώ συμφωνούμε- είναι καταστροφικά. Έκλεισαν βιβλιοπωλεία, μειώθηκαν κατά πολύ οι τίτλοι που εκδίδουν οι εκδοτικοί οίκοι. Η κατάσταση στ</w:t>
      </w:r>
      <w:r>
        <w:rPr>
          <w:rFonts w:eastAsia="Times New Roman" w:cs="Times New Roman"/>
          <w:szCs w:val="24"/>
        </w:rPr>
        <w:t xml:space="preserve">ην περιφέρεια είναι ακόμα χειρότερη: </w:t>
      </w:r>
      <w:r>
        <w:rPr>
          <w:rFonts w:eastAsia="Times New Roman" w:cs="Times New Roman"/>
          <w:szCs w:val="24"/>
        </w:rPr>
        <w:t xml:space="preserve">Σημεία </w:t>
      </w:r>
      <w:r>
        <w:rPr>
          <w:rFonts w:eastAsia="Times New Roman" w:cs="Times New Roman"/>
          <w:szCs w:val="24"/>
        </w:rPr>
        <w:t>που ήταν εστίες πολιτισμού, το βιβλιοπωλείο της περιφερειακής πόλης στον βαθμό που πλή</w:t>
      </w:r>
      <w:r>
        <w:rPr>
          <w:rFonts w:eastAsia="Times New Roman" w:cs="Times New Roman"/>
          <w:szCs w:val="24"/>
        </w:rPr>
        <w:t>ττ</w:t>
      </w:r>
      <w:r>
        <w:rPr>
          <w:rFonts w:eastAsia="Times New Roman" w:cs="Times New Roman"/>
          <w:szCs w:val="24"/>
        </w:rPr>
        <w:t>εται, πλή</w:t>
      </w:r>
      <w:r>
        <w:rPr>
          <w:rFonts w:eastAsia="Times New Roman" w:cs="Times New Roman"/>
          <w:szCs w:val="24"/>
        </w:rPr>
        <w:t>ττ</w:t>
      </w:r>
      <w:r>
        <w:rPr>
          <w:rFonts w:eastAsia="Times New Roman" w:cs="Times New Roman"/>
          <w:szCs w:val="24"/>
        </w:rPr>
        <w:t>εται ολόκληρη αυτή η περιφέρεια και οι δυνατότητες καλλιέργειας και ανάπτυξής της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w:t>
      </w:r>
    </w:p>
    <w:p w14:paraId="35A8E9D6"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Αυτή είναι η κατάσταση.</w:t>
      </w:r>
      <w:r>
        <w:rPr>
          <w:rFonts w:eastAsia="Times New Roman" w:cs="Times New Roman"/>
          <w:szCs w:val="24"/>
        </w:rPr>
        <w:t xml:space="preserve"> Από εκεί και πέρα, ξέρουμε ότι το βιβλίο έχει κυρίως αυτή τη διάσταση στο οικονομικό επίπεδο, αλλά έχει πάρα πολλές διαστάσεις, η κρίση του βιβλίου –να το πω έτσι- τις οποίες προσπαθούμε να αντιμετωπίσουμε όλες μαζί, με έμφαση</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την ενιαία τιμή. Σ</w:t>
      </w:r>
      <w:r>
        <w:rPr>
          <w:rFonts w:eastAsia="Times New Roman" w:cs="Times New Roman"/>
          <w:szCs w:val="24"/>
        </w:rPr>
        <w:t>υγκροτήσαμε μια επιτροπή στο Υπουργείο Πολιτισμού αποτελούμενη από ανθρώπους που ασχολούνται με το βιβλίο υπό διάφορες ιδιότητες: συγγραφείς, άνθρωποι του τυπογραφείου, εκδότες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προκειμένου να παρουσιάσει στο Υπουργείο συγκεκριμένες προτάσεις για όλε</w:t>
      </w:r>
      <w:r>
        <w:rPr>
          <w:rFonts w:eastAsia="Times New Roman" w:cs="Times New Roman"/>
          <w:szCs w:val="24"/>
        </w:rPr>
        <w:t xml:space="preserve">ς αυτές τις διαστάσεις. </w:t>
      </w:r>
    </w:p>
    <w:p w14:paraId="35A8E9D7"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Η μία, η κύρια διάσταση είναι ακριβώς το ζήτημα της ενιαίας τιμής. Ήδη βρισκόμαστε εντός επιτροπείας. Κατέθεσε το πρώτο πόρισμά της η </w:t>
      </w:r>
      <w:r>
        <w:rPr>
          <w:rFonts w:eastAsia="Times New Roman" w:cs="Times New Roman"/>
          <w:szCs w:val="24"/>
        </w:rPr>
        <w:t>ε</w:t>
      </w:r>
      <w:r>
        <w:rPr>
          <w:rFonts w:eastAsia="Times New Roman" w:cs="Times New Roman"/>
          <w:szCs w:val="24"/>
        </w:rPr>
        <w:t>πιτροπή. Έπρεπε να βρούμε τη διαδικασία με την οποία θα επιστρέφαμε στην ενιαία τιμή βιβλίου. Ως</w:t>
      </w:r>
      <w:r>
        <w:rPr>
          <w:rFonts w:eastAsia="Times New Roman" w:cs="Times New Roman"/>
          <w:szCs w:val="24"/>
        </w:rPr>
        <w:t xml:space="preserve"> προς αυτό κάναμε το εξής: Σε συνεργασία και κοινή δράση, αν θέλετε, με το Υπουργείο Ανάπτυξης προωθήσαμε μια διαδικασία στο πλαίσιο της αναθεώρησης των μέτρων που λήφθηκαν προηγουμένως, ως προς την αποτελεσματικότητά τους. Άρα πρώτο στάδιο</w:t>
      </w:r>
      <w:r>
        <w:rPr>
          <w:rFonts w:eastAsia="Times New Roman" w:cs="Times New Roman"/>
          <w:szCs w:val="24"/>
        </w:rPr>
        <w:t>,</w:t>
      </w:r>
      <w:r>
        <w:rPr>
          <w:rFonts w:eastAsia="Times New Roman" w:cs="Times New Roman"/>
          <w:szCs w:val="24"/>
        </w:rPr>
        <w:t xml:space="preserve"> σε σχέση με το</w:t>
      </w:r>
      <w:r>
        <w:rPr>
          <w:rFonts w:eastAsia="Times New Roman" w:cs="Times New Roman"/>
          <w:szCs w:val="24"/>
        </w:rPr>
        <w:t>υς εταίρους</w:t>
      </w:r>
      <w:r>
        <w:rPr>
          <w:rFonts w:eastAsia="Times New Roman" w:cs="Times New Roman"/>
          <w:szCs w:val="24"/>
        </w:rPr>
        <w:t>,</w:t>
      </w:r>
      <w:r>
        <w:rPr>
          <w:rFonts w:eastAsia="Times New Roman" w:cs="Times New Roman"/>
          <w:szCs w:val="24"/>
        </w:rPr>
        <w:t xml:space="preserve"> ήταν ακριβώς να γίνει δεκτό ότι αυτό το μέτρο είναι ένα μέτρο προς επαναθεώρηση. Αυτό ήδη έγινε δεκτό και άρα είμαστε στη διαδικασία που όποτε κρίνουν οι αντίστοιχες διαδικασίες -που δεν είναι δική μου αρμοδιότητα ως Υπουργείο- θα τεθεί το θέμ</w:t>
      </w:r>
      <w:r>
        <w:rPr>
          <w:rFonts w:eastAsia="Times New Roman" w:cs="Times New Roman"/>
          <w:szCs w:val="24"/>
        </w:rPr>
        <w:t xml:space="preserve">α αναθεώρησης της απόφασης αυτής σχετικά με την κατάργηση της ενιαίας τιμής βιβλίου. </w:t>
      </w:r>
    </w:p>
    <w:p w14:paraId="35A8E9D8"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Από εκεί και πέρα απαιτείται μια μελέτη, η οποία πρέπει να είναι και κατά τις προδιαγραφές αυτών των συζητήσεων, η οποία θα αποδεικνύει με αδιάσειστα κατά το δυνατόν επιχ</w:t>
      </w:r>
      <w:r>
        <w:rPr>
          <w:rFonts w:eastAsia="Times New Roman" w:cs="Times New Roman"/>
          <w:szCs w:val="24"/>
        </w:rPr>
        <w:t xml:space="preserve">ειρήματα τις επιπτώσεις αυτού του μέτρου που όχι μόνο δεν βελτίωσαν το βιβλίο, όπως ήταν η πρόθεση μέσω του δήθεν ελεύθερου ανταγωνισμού, αλλά καταρράκωσαν όλες τις προσπάθειες αυτές. Αυτό είναι ήδη δεδομένο. </w:t>
      </w:r>
    </w:p>
    <w:p w14:paraId="35A8E9D9"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Η προδιαγραφή, τώρα, αυτής της μελέτης είναι τ</w:t>
      </w:r>
      <w:r>
        <w:rPr>
          <w:rFonts w:eastAsia="Times New Roman" w:cs="Times New Roman"/>
          <w:szCs w:val="24"/>
        </w:rPr>
        <w:t>ου τύπου ότι, εντάξει σε ό,τι αφορά στα ζητήματα αγοράς -αυτά που έλεγα πριν- πόσοι τίτλοι μειώθηκαν, πως αντί να αναπτυχθεί το βιβλίο, συρρικνώθηκε, πόσα βιβλιοπωλεία έκλεισαν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εκτός απ’ αυτό, να αναδειχθεί και κάτι που είναι κανόνας στις περισσότερ</w:t>
      </w:r>
      <w:r>
        <w:rPr>
          <w:rFonts w:eastAsia="Times New Roman" w:cs="Times New Roman"/>
          <w:szCs w:val="24"/>
        </w:rPr>
        <w:t>ες χώρες της Ευρωπαϊκής Ένωσης, ότι για γλώσσες που δεν έχουν την ευρύτητα, το αναγνωστικό κοινό</w:t>
      </w:r>
      <w:r>
        <w:rPr>
          <w:rFonts w:eastAsia="Times New Roman" w:cs="Times New Roman"/>
          <w:szCs w:val="24"/>
        </w:rPr>
        <w:t>,</w:t>
      </w:r>
      <w:r>
        <w:rPr>
          <w:rFonts w:eastAsia="Times New Roman" w:cs="Times New Roman"/>
          <w:szCs w:val="24"/>
        </w:rPr>
        <w:t xml:space="preserve"> που έχει η αγγλική</w:t>
      </w:r>
      <w:r>
        <w:rPr>
          <w:rFonts w:eastAsia="Times New Roman" w:cs="Times New Roman"/>
          <w:szCs w:val="24"/>
        </w:rPr>
        <w:t>,</w:t>
      </w:r>
      <w:r>
        <w:rPr>
          <w:rFonts w:eastAsia="Times New Roman" w:cs="Times New Roman"/>
          <w:szCs w:val="24"/>
        </w:rPr>
        <w:t xml:space="preserve"> πρέπει να λαμβάνονται ειδικότερα μέτρα –</w:t>
      </w:r>
      <w:r>
        <w:rPr>
          <w:rFonts w:eastAsia="Times New Roman" w:cs="Times New Roman"/>
          <w:szCs w:val="24"/>
        </w:rPr>
        <w:t>όπως,</w:t>
      </w:r>
      <w:r>
        <w:rPr>
          <w:rFonts w:eastAsia="Times New Roman" w:cs="Times New Roman"/>
          <w:szCs w:val="24"/>
        </w:rPr>
        <w:t xml:space="preserve"> παραδείγματος χάριν</w:t>
      </w:r>
      <w:r>
        <w:rPr>
          <w:rFonts w:eastAsia="Times New Roman" w:cs="Times New Roman"/>
          <w:szCs w:val="24"/>
        </w:rPr>
        <w:t>,</w:t>
      </w:r>
      <w:r>
        <w:rPr>
          <w:rFonts w:eastAsia="Times New Roman" w:cs="Times New Roman"/>
          <w:szCs w:val="24"/>
        </w:rPr>
        <w:t xml:space="preserve"> στη Γαλλία- για την προστασία του βιβλίου στις χώρες αυτές. Είναι προστασία της γλώσσας, προστασία της ιστορίας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p>
    <w:p w14:paraId="35A8E9D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Άρα, σε αντίθεση με ό,τι έγινε προηγουμένως, όπου το βιβλίο αντιμετωπίστηκε σαν ένα τυχόν εμπόρευμα, αυτή τη φορά η μελέτη που θα κατα</w:t>
      </w:r>
      <w:r>
        <w:rPr>
          <w:rFonts w:eastAsia="Times New Roman" w:cs="Times New Roman"/>
          <w:szCs w:val="24"/>
        </w:rPr>
        <w:t xml:space="preserve">θέσουμε να είναι μελέτη, η οποία θα αναγνωρίζει εκτός από τα πρώτα και τα δεύτερα αυτά χαρακτηριστικά της ιδιότητας του βιβλίου ως «αγαθό». </w:t>
      </w:r>
    </w:p>
    <w:p w14:paraId="35A8E9D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Από εκεί και πέρα, η μελέτη αυτή θα μπορούσε να γίνει με διάφορους τρόπους. Αποφασίσαμε να την προκηρύξουμε και συζ</w:t>
      </w:r>
      <w:r>
        <w:rPr>
          <w:rFonts w:eastAsia="Times New Roman" w:cs="Times New Roman"/>
          <w:szCs w:val="24"/>
        </w:rPr>
        <w:t>ητώντας με τους θεσμούς ως προς τις προδιαγραφές αυτής της μελέτης, ώστε το αποτέλεσμά της να είναι κατά το δυνατόν πειστικό στις διαπραγματεύσεις αυτές. Ευελπιστούμε ότι αυτό όλο θα οδηγήσει σε θετικό αποτέλεσμα και γιατί έχει συσσωρευθεί πάρα πολύ μεγάλη</w:t>
      </w:r>
      <w:r>
        <w:rPr>
          <w:rFonts w:eastAsia="Times New Roman" w:cs="Times New Roman"/>
          <w:szCs w:val="24"/>
        </w:rPr>
        <w:t xml:space="preserve"> πείρα σε σχέση με τις επιπτώσεις της ενιαίας τιμής στο οικονομικό μέρος, όσο και σε ό,τι αφορά την προστασία της γλώσσας μας, σε τελευταία ανάλυση, στην οποία θα βοηθούσε η ενιαία τιμή βιβλίου. </w:t>
      </w:r>
    </w:p>
    <w:p w14:paraId="35A8E9DC"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Από εκεί και πέρα, ελπίζουμε ότι σύντομα -αλλά το πόσο σύντο</w:t>
      </w:r>
      <w:r>
        <w:rPr>
          <w:rFonts w:eastAsia="Times New Roman" w:cs="Times New Roman"/>
          <w:szCs w:val="24"/>
        </w:rPr>
        <w:t>μα αυτή τη στιγμή δεν μπορώ να δεσμευτώ- θα μπορέσει να υπάρξει ολόκληρη αυτή η διαδικασία.</w:t>
      </w:r>
    </w:p>
    <w:p w14:paraId="35A8E9DD"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Ελάτε, κύριε Αντιπρόεδρε, έχετε τον λόγο.</w:t>
      </w:r>
    </w:p>
    <w:p w14:paraId="35A8E9DE"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ΑΝΑΣΤΑΣΙΟΣ ΚΟΥΡΑΚΗΣ</w:t>
      </w:r>
      <w:r>
        <w:rPr>
          <w:rFonts w:eastAsia="Times New Roman" w:cs="Times New Roman"/>
          <w:b/>
          <w:szCs w:val="24"/>
        </w:rPr>
        <w:t xml:space="preserve"> (Α΄ Αντιπρόεδρος της Βουλής)</w:t>
      </w:r>
      <w:r>
        <w:rPr>
          <w:rFonts w:eastAsia="Times New Roman" w:cs="Times New Roman"/>
          <w:b/>
          <w:szCs w:val="24"/>
        </w:rPr>
        <w:t>:</w:t>
      </w:r>
      <w:r>
        <w:rPr>
          <w:rFonts w:eastAsia="Times New Roman" w:cs="Times New Roman"/>
          <w:szCs w:val="24"/>
        </w:rPr>
        <w:t xml:space="preserve"> Κύριε Υπουργέ, κατ’ αρχ</w:t>
      </w:r>
      <w:r>
        <w:rPr>
          <w:rFonts w:eastAsia="Times New Roman" w:cs="Times New Roman"/>
          <w:szCs w:val="24"/>
        </w:rPr>
        <w:t>άς</w:t>
      </w:r>
      <w:r>
        <w:rPr>
          <w:rFonts w:eastAsia="Times New Roman" w:cs="Times New Roman"/>
          <w:szCs w:val="24"/>
        </w:rPr>
        <w:t xml:space="preserve"> με</w:t>
      </w:r>
      <w:r>
        <w:rPr>
          <w:rFonts w:eastAsia="Times New Roman" w:cs="Times New Roman"/>
          <w:szCs w:val="24"/>
        </w:rPr>
        <w:t xml:space="preserve"> ικανοποιεί ότι συμφωνείτε και συνδράμετε</w:t>
      </w:r>
      <w:r>
        <w:rPr>
          <w:rFonts w:eastAsia="Times New Roman" w:cs="Times New Roman"/>
          <w:szCs w:val="24"/>
        </w:rPr>
        <w:t>,</w:t>
      </w:r>
      <w:r>
        <w:rPr>
          <w:rFonts w:eastAsia="Times New Roman" w:cs="Times New Roman"/>
          <w:szCs w:val="24"/>
        </w:rPr>
        <w:t xml:space="preserve"> όσο μπορείτε</w:t>
      </w:r>
      <w:r>
        <w:rPr>
          <w:rFonts w:eastAsia="Times New Roman" w:cs="Times New Roman"/>
          <w:szCs w:val="24"/>
        </w:rPr>
        <w:t>,</w:t>
      </w:r>
      <w:r>
        <w:rPr>
          <w:rFonts w:eastAsia="Times New Roman" w:cs="Times New Roman"/>
          <w:szCs w:val="24"/>
        </w:rPr>
        <w:t xml:space="preserve"> στην κατεύθυνση αυτή, απλώς έχω μια μικρή ανησυχία ως προς τον χρόνο που θα υλοποιηθεί όλο αυτό το αποτέλεσμα της επιτροπής. Να θυμίσω ότι ο κ. Γραμματικάκης, ο Ευρωβουλευτής, έχει καταθέσει μία ερώτ</w:t>
      </w:r>
      <w:r>
        <w:rPr>
          <w:rFonts w:eastAsia="Times New Roman" w:cs="Times New Roman"/>
          <w:szCs w:val="24"/>
        </w:rPr>
        <w:t xml:space="preserve">ηση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όπου το ερώτημα είναι: Θα εγκρίνει την εισαγωγή ενιαίας τιμής βιβλίου σε ένα κράτος μέλος που το επιθυμεί, σύμφωνα με την νομολογία του Δικαστηρίου της Ευρωπαϊκής Ένωσης; Και η αρμόδια Επίτροπος κ. Μπιένκοφσκα, στη συζήτηση της Επιτροπής</w:t>
      </w:r>
      <w:r>
        <w:rPr>
          <w:rFonts w:eastAsia="Times New Roman" w:cs="Times New Roman"/>
          <w:szCs w:val="24"/>
        </w:rPr>
        <w:t xml:space="preserve"> της 12</w:t>
      </w:r>
      <w:r>
        <w:rPr>
          <w:rFonts w:eastAsia="Times New Roman" w:cs="Times New Roman"/>
          <w:szCs w:val="24"/>
          <w:vertAlign w:val="superscript"/>
        </w:rPr>
        <w:t>ης</w:t>
      </w:r>
      <w:r>
        <w:rPr>
          <w:rFonts w:eastAsia="Times New Roman" w:cs="Times New Roman"/>
          <w:szCs w:val="24"/>
        </w:rPr>
        <w:t xml:space="preserve"> Μαΐου του ’16</w:t>
      </w:r>
      <w:r>
        <w:rPr>
          <w:rFonts w:eastAsia="Times New Roman" w:cs="Times New Roman"/>
          <w:szCs w:val="24"/>
        </w:rPr>
        <w:t>,</w:t>
      </w:r>
      <w:r>
        <w:rPr>
          <w:rFonts w:eastAsia="Times New Roman" w:cs="Times New Roman"/>
          <w:szCs w:val="24"/>
        </w:rPr>
        <w:t xml:space="preserve"> είπε ότι «σύμφωνα με νομολογία του Δικαστηρίου της Ευρωπαϊκής Ένωσης, η προστασία του βιβλίου ως πολιτιστικού αγαθού μπορεί να θεωρηθεί ως επιτακτικός λόγος δημοσίου συμφέροντος, δυνάμενος να δικαιολογήσει μέτρα περιορισμού της ελε</w:t>
      </w:r>
      <w:r>
        <w:rPr>
          <w:rFonts w:eastAsia="Times New Roman" w:cs="Times New Roman"/>
          <w:szCs w:val="24"/>
        </w:rPr>
        <w:t xml:space="preserve">ύθερης κυκλοφορίας των εμπορευμάτων, υπό την προϋπόθεση ότι τα μέτρα αυτά είναι κατάλληλα προς επίτευξη του επιδιωκόμενου σκοπού και δεν βαίνουν πέραν αυτού που είναι αναγκαίο για την υλοποίησή του». </w:t>
      </w:r>
    </w:p>
    <w:p w14:paraId="35A8E9DF"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Θέλω να πω, δηλαδή, ότι έχουμε στήριξη, από πλευράς Ευρ</w:t>
      </w:r>
      <w:r>
        <w:rPr>
          <w:rFonts w:eastAsia="Times New Roman" w:cs="Times New Roman"/>
          <w:szCs w:val="24"/>
        </w:rPr>
        <w:t xml:space="preserve">ωπαϊκής Ένωσης, όπως επίσης σε άρθρο των </w:t>
      </w:r>
      <w:r>
        <w:rPr>
          <w:rFonts w:eastAsia="Times New Roman" w:cs="Times New Roman"/>
          <w:szCs w:val="24"/>
        </w:rPr>
        <w:t>«</w:t>
      </w:r>
      <w:r>
        <w:rPr>
          <w:rFonts w:eastAsia="Times New Roman" w:cs="Times New Roman"/>
          <w:szCs w:val="24"/>
          <w:lang w:val="en-US"/>
        </w:rPr>
        <w:t>NEW</w:t>
      </w:r>
      <w:r>
        <w:rPr>
          <w:rFonts w:eastAsia="Times New Roman" w:cs="Times New Roman"/>
          <w:szCs w:val="24"/>
        </w:rPr>
        <w:t xml:space="preserve"> </w:t>
      </w:r>
      <w:r>
        <w:rPr>
          <w:rFonts w:eastAsia="Times New Roman" w:cs="Times New Roman"/>
          <w:szCs w:val="24"/>
          <w:lang w:val="en-US"/>
        </w:rPr>
        <w:t>YORK</w:t>
      </w:r>
      <w:r>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w:t>
      </w:r>
      <w:r>
        <w:rPr>
          <w:rFonts w:eastAsia="Times New Roman" w:cs="Times New Roman"/>
          <w:szCs w:val="24"/>
        </w:rPr>
        <w:t xml:space="preserve">, ο Ζίγκμαρ Γκάμπριελ, </w:t>
      </w:r>
      <w:r>
        <w:rPr>
          <w:rFonts w:eastAsia="Times New Roman" w:cs="Times New Roman"/>
          <w:szCs w:val="24"/>
        </w:rPr>
        <w:t>Α</w:t>
      </w:r>
      <w:r>
        <w:rPr>
          <w:rFonts w:eastAsia="Times New Roman" w:cs="Times New Roman"/>
          <w:szCs w:val="24"/>
        </w:rPr>
        <w:t>ντικαγκελάριο</w:t>
      </w:r>
      <w:r>
        <w:rPr>
          <w:rFonts w:eastAsia="Times New Roman" w:cs="Times New Roman"/>
          <w:szCs w:val="24"/>
        </w:rPr>
        <w:t xml:space="preserve"> και </w:t>
      </w:r>
      <w:r>
        <w:rPr>
          <w:rFonts w:eastAsia="Times New Roman" w:cs="Times New Roman"/>
          <w:szCs w:val="24"/>
        </w:rPr>
        <w:t xml:space="preserve">Υπουργός Οικονομίας της Γερμανίας, έχει επανειλημμένως κάνει δηλώσεις υπέρ της προστασίας την ενιαίας τιμής βιβλίου, την οποία αποκαλεί ο ίδιος «ραχοκοκαλιά </w:t>
      </w:r>
      <w:r>
        <w:rPr>
          <w:rFonts w:eastAsia="Times New Roman" w:cs="Times New Roman"/>
          <w:szCs w:val="24"/>
        </w:rPr>
        <w:t>του πολιτισμού». Επιπλέον, ο Σύλλογος Γερμανών Εκδοτών Βιβλιοπωλών, με επιστολή που έστειλε στον Υπουργό Ανάπτυξης</w:t>
      </w:r>
      <w:r>
        <w:rPr>
          <w:rFonts w:eastAsia="Times New Roman" w:cs="Times New Roman"/>
          <w:szCs w:val="24"/>
        </w:rPr>
        <w:t xml:space="preserve"> </w:t>
      </w:r>
      <w:r>
        <w:rPr>
          <w:rFonts w:eastAsia="Times New Roman" w:cs="Times New Roman"/>
          <w:szCs w:val="24"/>
        </w:rPr>
        <w:t>κ. Σταθάκη, λέει ότι η ενιαία τιμή βιβλίου εφαρμόζεται εδώ και εκατόν πενήντα χρόνια και δεν έχει διακοπεί στη Γερμανία, είναι μια πετυχημένη</w:t>
      </w:r>
      <w:r>
        <w:rPr>
          <w:rFonts w:eastAsia="Times New Roman" w:cs="Times New Roman"/>
          <w:szCs w:val="24"/>
        </w:rPr>
        <w:t xml:space="preserve"> πρακτική και στη Γερμανία</w:t>
      </w:r>
      <w:r>
        <w:rPr>
          <w:rFonts w:eastAsia="Times New Roman" w:cs="Times New Roman"/>
          <w:szCs w:val="24"/>
        </w:rPr>
        <w:t>,</w:t>
      </w:r>
      <w:r>
        <w:rPr>
          <w:rFonts w:eastAsia="Times New Roman" w:cs="Times New Roman"/>
          <w:szCs w:val="24"/>
        </w:rPr>
        <w:t xml:space="preserve"> τόσο οι αρμόδιοι για τη χάραξη της πολιτικής όσο και η κοινωνία στο σύνολό </w:t>
      </w:r>
      <w:r>
        <w:rPr>
          <w:rFonts w:eastAsia="Times New Roman" w:cs="Times New Roman"/>
          <w:szCs w:val="24"/>
        </w:rPr>
        <w:t>της,</w:t>
      </w:r>
      <w:r>
        <w:rPr>
          <w:rFonts w:eastAsia="Times New Roman" w:cs="Times New Roman"/>
          <w:szCs w:val="24"/>
        </w:rPr>
        <w:t xml:space="preserve"> συμφωνούν ότι τα βιβλία –όπως είπατε κι εσείς- δεν είναι απλώς ακόμα ένα εμπόρευμα αλλά έχουν ιδιαίτερη πολιτιστική αξία.</w:t>
      </w:r>
    </w:p>
    <w:p w14:paraId="35A8E9E0"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Είναι σίγουρο, κύριε Υπουρ</w:t>
      </w:r>
      <w:r>
        <w:rPr>
          <w:rFonts w:eastAsia="Times New Roman" w:cs="Times New Roman"/>
          <w:szCs w:val="24"/>
        </w:rPr>
        <w:t>γέ, ότι η κατάργηση της ενιαίας τιμής βιβλίου έχει θέσει σε κίνδυνο -όπως είπατε κιόλας- την ύπαρξη ποικιλίας τίτλων -αυτό είναι πάρα πολύ σημαντικό- το εκτεταμένο δίκτυο ανεξαρτήτων βιβλιοπωλείων και επίσης σύμφωνα με μελέτες -έγκυρες θα έλεγα- σε χώρες π</w:t>
      </w:r>
      <w:r>
        <w:rPr>
          <w:rFonts w:eastAsia="Times New Roman" w:cs="Times New Roman"/>
          <w:szCs w:val="24"/>
        </w:rPr>
        <w:t xml:space="preserve">ου καταργήθηκε η ενιαία τιμή βιβλίου, η μέση τιμή των βιβλίων αυξήθηκε και δεν μειώθηκε. </w:t>
      </w:r>
    </w:p>
    <w:p w14:paraId="35A8E9E1"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Με βάση αυτά, θα έλεγα ότι εάν θέλουμε πραγματικά να προσφέρουμε και να μην εξαφανιστούν τα τελευταία ίχνη βιβλιοπωλείων, που είναι πάρα πολύ ουσιαστικά γιατί η επαφή είναι ουσιαστική και να μην εκχωρηθεί το πολιτιστικό αυτό προϊόν στα σο</w:t>
      </w:r>
      <w:r>
        <w:rPr>
          <w:rFonts w:eastAsia="Times New Roman" w:cs="Times New Roman"/>
          <w:szCs w:val="24"/>
        </w:rPr>
        <w:t>υ</w:t>
      </w:r>
      <w:r>
        <w:rPr>
          <w:rFonts w:eastAsia="Times New Roman" w:cs="Times New Roman"/>
          <w:szCs w:val="24"/>
        </w:rPr>
        <w:t>πε</w:t>
      </w:r>
      <w:r>
        <w:rPr>
          <w:rFonts w:eastAsia="Times New Roman" w:cs="Times New Roman"/>
          <w:szCs w:val="24"/>
        </w:rPr>
        <w:t>ρ</w:t>
      </w:r>
      <w:r>
        <w:rPr>
          <w:rFonts w:eastAsia="Times New Roman" w:cs="Times New Roman"/>
          <w:szCs w:val="24"/>
        </w:rPr>
        <w:t>μάρκετ, θα πρέ</w:t>
      </w:r>
      <w:r>
        <w:rPr>
          <w:rFonts w:eastAsia="Times New Roman" w:cs="Times New Roman"/>
          <w:szCs w:val="24"/>
        </w:rPr>
        <w:t xml:space="preserve">πει να επιταχύνουμε τις διαδικασίες έτσι ώστε σε μικρό χρονικό διάστημα να έχουμε απτά αποτελέσματα. </w:t>
      </w:r>
    </w:p>
    <w:p w14:paraId="35A8E9E2"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 xml:space="preserve">Αναμένω από σας να ενημερώσετε με την πρώτη ευκαιρία και τη Βουλή και τους αρμόδιους που ασχολούνται με τον χώρο του βιβλίου –και είναι ένας πολύ μεγάλος </w:t>
      </w:r>
      <w:r>
        <w:rPr>
          <w:rFonts w:eastAsia="Times New Roman" w:cs="Times New Roman"/>
          <w:szCs w:val="24"/>
        </w:rPr>
        <w:t>χώρος- για τη σειρά των ενεργειών που έχουμε κάνει και θα κάνουμε και ως Κυβέρνηση</w:t>
      </w:r>
      <w:r>
        <w:rPr>
          <w:rFonts w:eastAsia="Times New Roman" w:cs="Times New Roman"/>
          <w:szCs w:val="24"/>
        </w:rPr>
        <w:t>,</w:t>
      </w:r>
      <w:r>
        <w:rPr>
          <w:rFonts w:eastAsia="Times New Roman" w:cs="Times New Roman"/>
          <w:szCs w:val="24"/>
        </w:rPr>
        <w:t xml:space="preserve"> ώστε να φθάσουμε στο επιθυμητό αποτέλεσμα. </w:t>
      </w:r>
    </w:p>
    <w:p w14:paraId="35A8E9E3"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w:t>
      </w:r>
    </w:p>
    <w:p w14:paraId="35A8E9E4"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ΑΡΙΣΤΕΙΔΗΣ ΜΠΑΛΤΑΣ (Υπουργός Πολιτισμού και Αθλητισμο</w:t>
      </w:r>
      <w:r>
        <w:rPr>
          <w:rFonts w:eastAsia="Times New Roman" w:cs="Times New Roman"/>
          <w:b/>
          <w:szCs w:val="24"/>
        </w:rPr>
        <w:t>ύ):</w:t>
      </w:r>
      <w:r>
        <w:rPr>
          <w:rFonts w:eastAsia="Times New Roman" w:cs="Times New Roman"/>
          <w:szCs w:val="24"/>
        </w:rPr>
        <w:t xml:space="preserve"> Ευχαριστώ για τις πρόσθετες αυτές πληροφορίες. Τα περισσότερα από αυτά είναι σε γνώση της </w:t>
      </w:r>
      <w:r>
        <w:rPr>
          <w:rFonts w:eastAsia="Times New Roman" w:cs="Times New Roman"/>
          <w:szCs w:val="24"/>
        </w:rPr>
        <w:t>ε</w:t>
      </w:r>
      <w:r>
        <w:rPr>
          <w:rFonts w:eastAsia="Times New Roman" w:cs="Times New Roman"/>
          <w:szCs w:val="24"/>
        </w:rPr>
        <w:t>πιτροπής. Έχουμε μια ισχυρή στήριξη από τέτοιου τύπου δηλώσεις πολλών ευρωπαϊκών χωρών και αυτά όλα θα μπουν στον φάκελο της μελέτης</w:t>
      </w:r>
      <w:r>
        <w:rPr>
          <w:rFonts w:eastAsia="Times New Roman" w:cs="Times New Roman"/>
          <w:szCs w:val="24"/>
        </w:rPr>
        <w:t>,</w:t>
      </w:r>
      <w:r>
        <w:rPr>
          <w:rFonts w:eastAsia="Times New Roman" w:cs="Times New Roman"/>
          <w:szCs w:val="24"/>
        </w:rPr>
        <w:t xml:space="preserve"> η οποία θα ετοιμαστεί. Απλώ</w:t>
      </w:r>
      <w:r>
        <w:rPr>
          <w:rFonts w:eastAsia="Times New Roman" w:cs="Times New Roman"/>
          <w:szCs w:val="24"/>
        </w:rPr>
        <w:t>ς, ως προς το χρονολόγιο, είναι το περίφημο ερώτημα: Πότε θα γίνει η συζήτηση σχετικά με την αναθεώρηση της εργαλειοθήκης του ΟΟΣΑ;</w:t>
      </w:r>
    </w:p>
    <w:p w14:paraId="35A8E9E5" w14:textId="77777777" w:rsidR="0078608B" w:rsidRDefault="00CA331D">
      <w:pPr>
        <w:spacing w:after="0" w:line="600" w:lineRule="auto"/>
        <w:ind w:firstLine="720"/>
        <w:jc w:val="both"/>
        <w:rPr>
          <w:rFonts w:eastAsia="Times New Roman"/>
          <w:szCs w:val="24"/>
        </w:rPr>
      </w:pPr>
      <w:r>
        <w:rPr>
          <w:rFonts w:eastAsia="Times New Roman"/>
          <w:szCs w:val="24"/>
        </w:rPr>
        <w:t xml:space="preserve">Τι από την εργαλειοθήκη του ΟΟΣΑ σηκώνει αναθεώρηση; Είμαστε εντός προθεσμιών ότι βάλαμε ότι αυτό το θέμα πρέπει να </w:t>
      </w:r>
      <w:r>
        <w:rPr>
          <w:rFonts w:eastAsia="Times New Roman"/>
          <w:szCs w:val="24"/>
        </w:rPr>
        <w:t>συζητηθεί.</w:t>
      </w:r>
    </w:p>
    <w:p w14:paraId="35A8E9E6" w14:textId="77777777" w:rsidR="0078608B" w:rsidRDefault="00CA331D">
      <w:pPr>
        <w:spacing w:after="0" w:line="600" w:lineRule="auto"/>
        <w:ind w:firstLine="720"/>
        <w:jc w:val="both"/>
        <w:rPr>
          <w:rFonts w:eastAsia="Times New Roman"/>
          <w:szCs w:val="24"/>
        </w:rPr>
      </w:pPr>
      <w:r>
        <w:rPr>
          <w:rFonts w:eastAsia="Times New Roman"/>
          <w:szCs w:val="24"/>
        </w:rPr>
        <w:t>Από εκεί και πέρα, θα κάνουμε ό,τι μπορούμε σε επίπεδο επιτάχυνσης, ώστε αυτό να περάσει εκεί και να γίνει η αντίστοιχη συζήτηση και η μελέτη βεβαίως στο ταχύτερο χρονικό διάστημα. Η μελέτη καθαυτή δεν θα πάρει πάρα πολύ χρόνο. Θα γίνει μεν με π</w:t>
      </w:r>
      <w:r>
        <w:rPr>
          <w:rFonts w:eastAsia="Times New Roman"/>
          <w:szCs w:val="24"/>
        </w:rPr>
        <w:t>ροκήρυξη για λόγους αδιάβλητους και με προδιαγραφές σωστές και κοινά αποδεκτές, αλλά από εκεί και πέρα, επειδή το θέμα είναι ευρέως γνωστό, έχει συζητηθεί πολύ και υπάρχουν όλα αυτά τα επιχειρήματα που λέτε, πιστεύω ότι η μελέτη θα πάρει σχετικά μικρό χρον</w:t>
      </w:r>
      <w:r>
        <w:rPr>
          <w:rFonts w:eastAsia="Times New Roman"/>
          <w:szCs w:val="24"/>
        </w:rPr>
        <w:t>ικό διάστημα για να ολοκληρωθεί και να παρουσιαστεί.</w:t>
      </w:r>
    </w:p>
    <w:p w14:paraId="35A8E9E7" w14:textId="77777777" w:rsidR="0078608B" w:rsidRDefault="00CA331D">
      <w:pPr>
        <w:spacing w:after="0" w:line="600" w:lineRule="auto"/>
        <w:ind w:firstLine="720"/>
        <w:jc w:val="both"/>
        <w:rPr>
          <w:rFonts w:eastAsia="Times New Roman"/>
          <w:szCs w:val="24"/>
        </w:rPr>
      </w:pPr>
      <w:r>
        <w:rPr>
          <w:rFonts w:eastAsia="Times New Roman"/>
          <w:szCs w:val="24"/>
        </w:rPr>
        <w:t>Άρα είμαστε -αν θέλετε- και σε επικοινωνία όλοι μαζί, γιατί πολύ σωστά δεν είναι θέμα ΣΥΡΙΖΑ αυτό, νομίζω ότι όλες οι πολιτικές δυνάμεις εδώ το στηρίζουν, όπως το στηρίζουν και πολλές ευρωπαϊκές χώρες, ό</w:t>
      </w:r>
      <w:r>
        <w:rPr>
          <w:rFonts w:eastAsia="Times New Roman"/>
          <w:szCs w:val="24"/>
        </w:rPr>
        <w:t>πως είπατε. Με αυτή την έννοια ευελπιστούμε ότι θα πάει καλά το θέμα.</w:t>
      </w:r>
    </w:p>
    <w:p w14:paraId="35A8E9E8" w14:textId="77777777" w:rsidR="0078608B" w:rsidRDefault="00CA331D">
      <w:pPr>
        <w:spacing w:after="0" w:line="600" w:lineRule="auto"/>
        <w:ind w:firstLine="720"/>
        <w:jc w:val="both"/>
        <w:rPr>
          <w:rFonts w:eastAsia="Times New Roman"/>
          <w:szCs w:val="24"/>
        </w:rPr>
      </w:pPr>
      <w:r>
        <w:rPr>
          <w:rFonts w:eastAsia="Times New Roman"/>
          <w:szCs w:val="24"/>
        </w:rPr>
        <w:t>Ευχαριστώ.</w:t>
      </w:r>
    </w:p>
    <w:p w14:paraId="35A8E9E9" w14:textId="77777777" w:rsidR="0078608B" w:rsidRDefault="00CA331D">
      <w:pPr>
        <w:spacing w:after="0"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w:t>
      </w:r>
    </w:p>
    <w:p w14:paraId="35A8E9EA"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επικαίρων ερωτήσεων. </w:t>
      </w:r>
    </w:p>
    <w:p w14:paraId="35A8E9EB" w14:textId="77777777" w:rsidR="0078608B" w:rsidRDefault="00CA331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έχεστε στο σημείο αυτό να λύσουμε τη</w:t>
      </w:r>
      <w:r>
        <w:rPr>
          <w:rFonts w:eastAsia="Times New Roman" w:cs="Times New Roman"/>
          <w:szCs w:val="24"/>
        </w:rPr>
        <w:t xml:space="preserve"> συνεδρίαση; </w:t>
      </w:r>
    </w:p>
    <w:p w14:paraId="35A8E9EC"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35A8E9ED" w14:textId="77777777" w:rsidR="0078608B" w:rsidRDefault="00CA331D">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Με τη συναίνεση του Σώματος και ώρα 19.21΄ λύεται η συνεδρίαση για αύριο</w:t>
      </w:r>
      <w:r>
        <w:rPr>
          <w:rFonts w:eastAsia="Times New Roman" w:cs="Times New Roman"/>
          <w:szCs w:val="24"/>
        </w:rPr>
        <w:t>,</w:t>
      </w:r>
      <w:r>
        <w:rPr>
          <w:rFonts w:eastAsia="Times New Roman" w:cs="Times New Roman"/>
          <w:szCs w:val="24"/>
        </w:rPr>
        <w:t xml:space="preserve"> ημέρα Τρίτη 18 Οκτωβρίου 2016 και ώρα 10.00΄, με αντικείμενο εργασιών του Σώματος νομοθ</w:t>
      </w:r>
      <w:r>
        <w:rPr>
          <w:rFonts w:eastAsia="Times New Roman" w:cs="Times New Roman"/>
          <w:szCs w:val="24"/>
        </w:rPr>
        <w:t>ετική εργασία</w:t>
      </w:r>
      <w:r>
        <w:rPr>
          <w:rFonts w:eastAsia="Times New Roman" w:cs="Times New Roman"/>
          <w:szCs w:val="24"/>
        </w:rPr>
        <w:t xml:space="preserve">: </w:t>
      </w:r>
      <w:r>
        <w:rPr>
          <w:rFonts w:eastAsia="Times New Roman" w:cs="Times New Roman"/>
          <w:szCs w:val="24"/>
        </w:rPr>
        <w:t xml:space="preserve">σύμφωνα με την ημερήσια διάταξη που έχει διανεμηθεί. </w:t>
      </w:r>
    </w:p>
    <w:p w14:paraId="35A8E9EE" w14:textId="77777777" w:rsidR="0078608B" w:rsidRDefault="00CA331D">
      <w:pPr>
        <w:spacing w:after="0" w:line="600" w:lineRule="auto"/>
        <w:jc w:val="both"/>
        <w:rPr>
          <w:rFonts w:eastAsia="Times New Roman" w:cs="Times New Roman"/>
          <w:b/>
          <w:szCs w:val="24"/>
        </w:rPr>
      </w:pPr>
      <w:r>
        <w:rPr>
          <w:rFonts w:eastAsia="Times New Roman" w:cs="Times New Roman"/>
          <w:b/>
          <w:szCs w:val="24"/>
        </w:rPr>
        <w:t xml:space="preserve">Ο ΠΡΟΕΔΡΟΣ </w:t>
      </w:r>
      <w:r>
        <w:rPr>
          <w:rFonts w:eastAsia="Times New Roman" w:cs="Times New Roman"/>
          <w:b/>
          <w:szCs w:val="24"/>
        </w:rPr>
        <w:t xml:space="preserve">                                                                       </w:t>
      </w:r>
      <w:r>
        <w:rPr>
          <w:rFonts w:eastAsia="Times New Roman" w:cs="Times New Roman"/>
          <w:b/>
          <w:szCs w:val="24"/>
        </w:rPr>
        <w:t>ΟΙ ΓΡΑΜΜΑΤΕΙΣ</w:t>
      </w:r>
    </w:p>
    <w:p w14:paraId="35A8E9EF" w14:textId="77777777" w:rsidR="0078608B" w:rsidRDefault="0078608B">
      <w:pPr>
        <w:spacing w:after="0" w:line="600" w:lineRule="auto"/>
        <w:ind w:firstLine="720"/>
        <w:jc w:val="both"/>
        <w:rPr>
          <w:rFonts w:eastAsia="Times New Roman"/>
          <w:szCs w:val="24"/>
        </w:rPr>
      </w:pPr>
    </w:p>
    <w:sectPr w:rsidR="0078608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kKQRSykuZk9Y+zgEvEWorju0cH4=" w:salt="zCZhCnlxp6P/VY9A2n6t/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08B"/>
    <w:rsid w:val="006F09EE"/>
    <w:rsid w:val="0078608B"/>
    <w:rsid w:val="00CA331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E580"/>
  <w15:docId w15:val="{C81CD3DF-E4EA-4B61-A0FC-492826542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22B9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22B9B"/>
    <w:rPr>
      <w:rFonts w:ascii="Segoe UI" w:hAnsi="Segoe UI" w:cs="Segoe UI"/>
      <w:sz w:val="18"/>
      <w:szCs w:val="18"/>
    </w:rPr>
  </w:style>
  <w:style w:type="paragraph" w:styleId="a4">
    <w:name w:val="Revision"/>
    <w:hidden/>
    <w:uiPriority w:val="99"/>
    <w:semiHidden/>
    <w:rsid w:val="006703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335</MetadataID>
    <Session xmlns="641f345b-441b-4b81-9152-adc2e73ba5e1">Β´</Session>
    <Date xmlns="641f345b-441b-4b81-9152-adc2e73ba5e1">2016-10-16T21:00:00+00:00</Date>
    <Status xmlns="641f345b-441b-4b81-9152-adc2e73ba5e1">
      <Url>http://srv-sp1/praktika/Lists/Incoming_Metadata/EditForm.aspx?ID=335&amp;Source=/praktika/Recordings_Library/Forms/AllItems.aspx</Url>
      <Description>Δημοσιεύτηκε</Description>
    </Status>
    <Meeting xmlns="641f345b-441b-4b81-9152-adc2e73ba5e1">Ι´</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4F8442-5184-4002-87E1-1819B708C23A}">
  <ds:schemaRefs>
    <ds:schemaRef ds:uri="http://schemas.microsoft.com/office/2006/metadata/properties"/>
    <ds:schemaRef ds:uri="http://purl.org/dc/dcmitype/"/>
    <ds:schemaRef ds:uri="http://purl.org/dc/terms/"/>
    <ds:schemaRef ds:uri="http://schemas.microsoft.com/office/2006/documentManagement/types"/>
    <ds:schemaRef ds:uri="http://schemas.openxmlformats.org/package/2006/metadata/core-properties"/>
    <ds:schemaRef ds:uri="641f345b-441b-4b81-9152-adc2e73ba5e1"/>
    <ds:schemaRef ds:uri="http://www.w3.org/XML/1998/namespace"/>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53737740-4A32-4D17-809C-46B5EC5C6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CBFB42-9E3C-4B45-A19D-9D6831706F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61</Pages>
  <Words>51272</Words>
  <Characters>276871</Characters>
  <Application>Microsoft Office Word</Application>
  <DocSecurity>0</DocSecurity>
  <Lines>2307</Lines>
  <Paragraphs>654</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327489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2016-10-21T07:22:00Z</dcterms:created>
  <dcterms:modified xsi:type="dcterms:W3CDTF">2016-10-21T07:22:00Z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