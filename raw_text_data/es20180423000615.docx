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8477E" w14:textId="77777777" w:rsidR="006D3F3B" w:rsidRPr="006D3F3B" w:rsidRDefault="006D3F3B" w:rsidP="006D3F3B">
      <w:pPr>
        <w:spacing w:after="0" w:line="360" w:lineRule="auto"/>
        <w:rPr>
          <w:ins w:id="0" w:author="ch.flouda" w:date="2018-04-30T11:14:00Z"/>
          <w:rFonts w:eastAsia="Times New Roman"/>
          <w:szCs w:val="24"/>
          <w:lang w:eastAsia="en-US"/>
        </w:rPr>
      </w:pPr>
      <w:ins w:id="1" w:author="ch.flouda" w:date="2018-04-30T11:14:00Z">
        <w:r w:rsidRPr="006D3F3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98B7BAD" w14:textId="77777777" w:rsidR="006D3F3B" w:rsidRPr="006D3F3B" w:rsidRDefault="006D3F3B" w:rsidP="006D3F3B">
      <w:pPr>
        <w:spacing w:after="0" w:line="360" w:lineRule="auto"/>
        <w:rPr>
          <w:ins w:id="2" w:author="ch.flouda" w:date="2018-04-30T11:14:00Z"/>
          <w:rFonts w:eastAsia="Times New Roman"/>
          <w:szCs w:val="24"/>
          <w:lang w:eastAsia="en-US"/>
        </w:rPr>
      </w:pPr>
    </w:p>
    <w:p w14:paraId="67145996" w14:textId="77777777" w:rsidR="006D3F3B" w:rsidRPr="006D3F3B" w:rsidRDefault="006D3F3B" w:rsidP="006D3F3B">
      <w:pPr>
        <w:spacing w:after="0" w:line="360" w:lineRule="auto"/>
        <w:rPr>
          <w:ins w:id="3" w:author="ch.flouda" w:date="2018-04-30T11:14:00Z"/>
          <w:rFonts w:eastAsia="Times New Roman"/>
          <w:szCs w:val="24"/>
          <w:lang w:eastAsia="en-US"/>
        </w:rPr>
      </w:pPr>
      <w:ins w:id="4" w:author="ch.flouda" w:date="2018-04-30T11:14:00Z">
        <w:r w:rsidRPr="006D3F3B">
          <w:rPr>
            <w:rFonts w:eastAsia="Times New Roman"/>
            <w:szCs w:val="24"/>
            <w:lang w:eastAsia="en-US"/>
          </w:rPr>
          <w:t>ΠΙΝΑΚΑΣ ΠΕΡΙΕΧΟΜΕΝΩΝ</w:t>
        </w:r>
      </w:ins>
    </w:p>
    <w:p w14:paraId="12BDC31C" w14:textId="77777777" w:rsidR="006D3F3B" w:rsidRPr="006D3F3B" w:rsidRDefault="006D3F3B" w:rsidP="006D3F3B">
      <w:pPr>
        <w:spacing w:after="0" w:line="360" w:lineRule="auto"/>
        <w:rPr>
          <w:ins w:id="5" w:author="ch.flouda" w:date="2018-04-30T11:14:00Z"/>
          <w:rFonts w:eastAsia="Times New Roman"/>
          <w:szCs w:val="24"/>
          <w:lang w:eastAsia="en-US"/>
        </w:rPr>
      </w:pPr>
      <w:ins w:id="6" w:author="ch.flouda" w:date="2018-04-30T11:14:00Z">
        <w:r w:rsidRPr="006D3F3B">
          <w:rPr>
            <w:rFonts w:eastAsia="Times New Roman"/>
            <w:szCs w:val="24"/>
            <w:lang w:eastAsia="en-US"/>
          </w:rPr>
          <w:t xml:space="preserve">ΙΖ΄ ΠΕΡΙΟΔΟΣ </w:t>
        </w:r>
      </w:ins>
    </w:p>
    <w:p w14:paraId="14F2C711" w14:textId="77777777" w:rsidR="006D3F3B" w:rsidRPr="006D3F3B" w:rsidRDefault="006D3F3B" w:rsidP="006D3F3B">
      <w:pPr>
        <w:spacing w:after="0" w:line="360" w:lineRule="auto"/>
        <w:rPr>
          <w:ins w:id="7" w:author="ch.flouda" w:date="2018-04-30T11:14:00Z"/>
          <w:rFonts w:eastAsia="Times New Roman"/>
          <w:szCs w:val="24"/>
          <w:lang w:eastAsia="en-US"/>
        </w:rPr>
      </w:pPr>
      <w:ins w:id="8" w:author="ch.flouda" w:date="2018-04-30T11:14:00Z">
        <w:r w:rsidRPr="006D3F3B">
          <w:rPr>
            <w:rFonts w:eastAsia="Times New Roman"/>
            <w:szCs w:val="24"/>
            <w:lang w:eastAsia="en-US"/>
          </w:rPr>
          <w:t>ΠΡΟΕΔΡΕΥΟΜΕΝΗΣ ΚΟΙΝΟΒΟΥΛΕΥΤΙΚΗΣ ΔΗΜΟΚΡΑΤΙΑΣ</w:t>
        </w:r>
      </w:ins>
    </w:p>
    <w:p w14:paraId="40CB8C00" w14:textId="77777777" w:rsidR="006D3F3B" w:rsidRPr="006D3F3B" w:rsidRDefault="006D3F3B" w:rsidP="006D3F3B">
      <w:pPr>
        <w:spacing w:after="0" w:line="360" w:lineRule="auto"/>
        <w:rPr>
          <w:ins w:id="9" w:author="ch.flouda" w:date="2018-04-30T11:14:00Z"/>
          <w:rFonts w:eastAsia="Times New Roman"/>
          <w:szCs w:val="24"/>
          <w:lang w:eastAsia="en-US"/>
        </w:rPr>
      </w:pPr>
      <w:ins w:id="10" w:author="ch.flouda" w:date="2018-04-30T11:14:00Z">
        <w:r w:rsidRPr="006D3F3B">
          <w:rPr>
            <w:rFonts w:eastAsia="Times New Roman"/>
            <w:szCs w:val="24"/>
            <w:lang w:eastAsia="en-US"/>
          </w:rPr>
          <w:t>ΣΥΝΟΔΟΣ Γ΄</w:t>
        </w:r>
      </w:ins>
    </w:p>
    <w:p w14:paraId="5BC6B803" w14:textId="77777777" w:rsidR="006D3F3B" w:rsidRPr="006D3F3B" w:rsidRDefault="006D3F3B" w:rsidP="006D3F3B">
      <w:pPr>
        <w:spacing w:after="0" w:line="360" w:lineRule="auto"/>
        <w:rPr>
          <w:ins w:id="11" w:author="ch.flouda" w:date="2018-04-30T11:14:00Z"/>
          <w:rFonts w:eastAsia="Times New Roman"/>
          <w:szCs w:val="24"/>
          <w:lang w:eastAsia="en-US"/>
        </w:rPr>
      </w:pPr>
    </w:p>
    <w:p w14:paraId="718E2706" w14:textId="77777777" w:rsidR="006D3F3B" w:rsidRPr="006D3F3B" w:rsidRDefault="006D3F3B" w:rsidP="006D3F3B">
      <w:pPr>
        <w:spacing w:after="0" w:line="360" w:lineRule="auto"/>
        <w:rPr>
          <w:ins w:id="12" w:author="ch.flouda" w:date="2018-04-30T11:14:00Z"/>
          <w:rFonts w:eastAsia="Times New Roman"/>
          <w:szCs w:val="24"/>
          <w:lang w:eastAsia="en-US"/>
        </w:rPr>
      </w:pPr>
      <w:ins w:id="13" w:author="ch.flouda" w:date="2018-04-30T11:14:00Z">
        <w:r w:rsidRPr="006D3F3B">
          <w:rPr>
            <w:rFonts w:eastAsia="Times New Roman"/>
            <w:szCs w:val="24"/>
            <w:lang w:eastAsia="en-US"/>
          </w:rPr>
          <w:t>ΣΥΝΕΔΡΙΑΣΗ ΡΑ΄</w:t>
        </w:r>
      </w:ins>
    </w:p>
    <w:p w14:paraId="757C0C82" w14:textId="77777777" w:rsidR="006D3F3B" w:rsidRPr="006D3F3B" w:rsidRDefault="006D3F3B" w:rsidP="006D3F3B">
      <w:pPr>
        <w:spacing w:after="0" w:line="360" w:lineRule="auto"/>
        <w:rPr>
          <w:ins w:id="14" w:author="ch.flouda" w:date="2018-04-30T11:14:00Z"/>
          <w:rFonts w:eastAsia="Times New Roman"/>
          <w:szCs w:val="24"/>
          <w:lang w:eastAsia="en-US"/>
        </w:rPr>
      </w:pPr>
      <w:ins w:id="15" w:author="ch.flouda" w:date="2018-04-30T11:14:00Z">
        <w:r w:rsidRPr="006D3F3B">
          <w:rPr>
            <w:rFonts w:eastAsia="Times New Roman"/>
            <w:szCs w:val="24"/>
            <w:lang w:eastAsia="en-US"/>
          </w:rPr>
          <w:t>Δευτέρα  23 Απριλίου 2018</w:t>
        </w:r>
      </w:ins>
    </w:p>
    <w:p w14:paraId="32F8D6D5" w14:textId="77777777" w:rsidR="006D3F3B" w:rsidRPr="006D3F3B" w:rsidRDefault="006D3F3B" w:rsidP="006D3F3B">
      <w:pPr>
        <w:spacing w:after="0" w:line="360" w:lineRule="auto"/>
        <w:rPr>
          <w:ins w:id="16" w:author="ch.flouda" w:date="2018-04-30T11:14:00Z"/>
          <w:rFonts w:eastAsia="Times New Roman"/>
          <w:szCs w:val="24"/>
          <w:lang w:eastAsia="en-US"/>
        </w:rPr>
      </w:pPr>
    </w:p>
    <w:p w14:paraId="0F5669BF" w14:textId="77777777" w:rsidR="006D3F3B" w:rsidRPr="006D3F3B" w:rsidRDefault="006D3F3B" w:rsidP="006D3F3B">
      <w:pPr>
        <w:spacing w:after="0" w:line="360" w:lineRule="auto"/>
        <w:rPr>
          <w:ins w:id="17" w:author="ch.flouda" w:date="2018-04-30T11:14:00Z"/>
          <w:rFonts w:eastAsia="Times New Roman"/>
          <w:szCs w:val="24"/>
          <w:lang w:eastAsia="en-US"/>
        </w:rPr>
      </w:pPr>
      <w:ins w:id="18" w:author="ch.flouda" w:date="2018-04-30T11:14:00Z">
        <w:r w:rsidRPr="006D3F3B">
          <w:rPr>
            <w:rFonts w:eastAsia="Times New Roman"/>
            <w:szCs w:val="24"/>
            <w:lang w:eastAsia="en-US"/>
          </w:rPr>
          <w:t>ΘΕΜΑΤΑ</w:t>
        </w:r>
      </w:ins>
    </w:p>
    <w:p w14:paraId="012378FE" w14:textId="77777777" w:rsidR="006D3F3B" w:rsidRPr="006D3F3B" w:rsidRDefault="006D3F3B" w:rsidP="006D3F3B">
      <w:pPr>
        <w:spacing w:after="0" w:line="360" w:lineRule="auto"/>
        <w:rPr>
          <w:ins w:id="19" w:author="ch.flouda" w:date="2018-04-30T11:14:00Z"/>
          <w:rFonts w:eastAsia="Times New Roman"/>
          <w:szCs w:val="24"/>
          <w:lang w:eastAsia="en-US"/>
        </w:rPr>
      </w:pPr>
      <w:ins w:id="20" w:author="ch.flouda" w:date="2018-04-30T11:14:00Z">
        <w:r w:rsidRPr="006D3F3B">
          <w:rPr>
            <w:rFonts w:eastAsia="Times New Roman"/>
            <w:szCs w:val="24"/>
            <w:lang w:eastAsia="en-US"/>
          </w:rPr>
          <w:t xml:space="preserve"> </w:t>
        </w:r>
        <w:r w:rsidRPr="006D3F3B">
          <w:rPr>
            <w:rFonts w:eastAsia="Times New Roman"/>
            <w:szCs w:val="24"/>
            <w:lang w:eastAsia="en-US"/>
          </w:rPr>
          <w:br/>
          <w:t xml:space="preserve">Α. ΕΙΔΙΚΑ ΘΕΜΑΤΑ </w:t>
        </w:r>
        <w:r w:rsidRPr="006D3F3B">
          <w:rPr>
            <w:rFonts w:eastAsia="Times New Roman"/>
            <w:szCs w:val="24"/>
            <w:lang w:eastAsia="en-US"/>
          </w:rPr>
          <w:br/>
          <w:t xml:space="preserve">1.  Άδεια απουσίας του Βουλευτή κ. Κ. Κουκοδήμου, σελ. </w:t>
        </w:r>
        <w:r w:rsidRPr="006D3F3B">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στις 20/4/2018, ποινική δικογραφία που αφορά στον Πρωθυπουργό Αλέξιο Τσίπρα και στον Υπουργό Εξωτερικών Νικόλαο Κοτζιά, σελ. </w:t>
        </w:r>
        <w:r w:rsidRPr="006D3F3B">
          <w:rPr>
            <w:rFonts w:eastAsia="Times New Roman"/>
            <w:szCs w:val="24"/>
            <w:lang w:eastAsia="en-US"/>
          </w:rPr>
          <w:br/>
          <w:t xml:space="preserve">3. Επί διαδικαστικού θέματος, σελ. </w:t>
        </w:r>
        <w:r w:rsidRPr="006D3F3B">
          <w:rPr>
            <w:rFonts w:eastAsia="Times New Roman"/>
            <w:szCs w:val="24"/>
            <w:lang w:eastAsia="en-US"/>
          </w:rPr>
          <w:br/>
          <w:t xml:space="preserve"> </w:t>
        </w:r>
        <w:r w:rsidRPr="006D3F3B">
          <w:rPr>
            <w:rFonts w:eastAsia="Times New Roman"/>
            <w:szCs w:val="24"/>
            <w:lang w:eastAsia="en-US"/>
          </w:rPr>
          <w:br/>
          <w:t xml:space="preserve">Β. ΚΟΙΝΟΒΟΥΛΕΥΤΙΚΟΣ ΕΛΕΓΧΟΣ </w:t>
        </w:r>
        <w:r w:rsidRPr="006D3F3B">
          <w:rPr>
            <w:rFonts w:eastAsia="Times New Roman"/>
            <w:szCs w:val="24"/>
            <w:lang w:eastAsia="en-US"/>
          </w:rPr>
          <w:br/>
          <w:t xml:space="preserve">Συζήτηση επίκαιρης ερώτησης προς τον Υπουργό Οικονομικών, με θέμα: «Ρύθμιση Ληξιπρόθεσμων Οφειλών Μισθωτών και Συνταξιούχων προς την Εφορία σε έως 120 Δόσεις», σελ. </w:t>
        </w:r>
        <w:r w:rsidRPr="006D3F3B">
          <w:rPr>
            <w:rFonts w:eastAsia="Times New Roman"/>
            <w:szCs w:val="24"/>
            <w:lang w:eastAsia="en-US"/>
          </w:rPr>
          <w:br/>
        </w:r>
      </w:ins>
    </w:p>
    <w:p w14:paraId="48E54904" w14:textId="77777777" w:rsidR="006D3F3B" w:rsidRPr="006D3F3B" w:rsidRDefault="006D3F3B" w:rsidP="006D3F3B">
      <w:pPr>
        <w:spacing w:after="0" w:line="360" w:lineRule="auto"/>
        <w:rPr>
          <w:ins w:id="21" w:author="ch.flouda" w:date="2018-04-30T11:14:00Z"/>
          <w:rFonts w:eastAsia="Times New Roman"/>
          <w:szCs w:val="24"/>
          <w:lang w:eastAsia="en-US"/>
        </w:rPr>
      </w:pPr>
      <w:ins w:id="22" w:author="ch.flouda" w:date="2018-04-30T11:14:00Z">
        <w:r w:rsidRPr="006D3F3B">
          <w:rPr>
            <w:rFonts w:eastAsia="Times New Roman"/>
            <w:szCs w:val="24"/>
            <w:lang w:eastAsia="en-US"/>
          </w:rPr>
          <w:t>ΠΡΟΕΔΡΕΥΩΝ</w:t>
        </w:r>
      </w:ins>
    </w:p>
    <w:p w14:paraId="1F2F06C2" w14:textId="77777777" w:rsidR="006D3F3B" w:rsidRPr="006D3F3B" w:rsidRDefault="006D3F3B" w:rsidP="006D3F3B">
      <w:pPr>
        <w:spacing w:after="0" w:line="360" w:lineRule="auto"/>
        <w:rPr>
          <w:ins w:id="23" w:author="ch.flouda" w:date="2018-04-30T11:14:00Z"/>
          <w:rFonts w:eastAsia="Times New Roman"/>
          <w:szCs w:val="24"/>
          <w:lang w:eastAsia="en-US"/>
        </w:rPr>
      </w:pPr>
    </w:p>
    <w:p w14:paraId="6A22F96B" w14:textId="77777777" w:rsidR="006D3F3B" w:rsidRPr="006D3F3B" w:rsidRDefault="006D3F3B" w:rsidP="006D3F3B">
      <w:pPr>
        <w:spacing w:after="0" w:line="360" w:lineRule="auto"/>
        <w:rPr>
          <w:ins w:id="24" w:author="ch.flouda" w:date="2018-04-30T11:14:00Z"/>
          <w:rFonts w:eastAsia="Times New Roman"/>
          <w:szCs w:val="24"/>
          <w:lang w:eastAsia="en-US"/>
        </w:rPr>
      </w:pPr>
      <w:ins w:id="25" w:author="ch.flouda" w:date="2018-04-30T11:14:00Z">
        <w:r w:rsidRPr="006D3F3B">
          <w:rPr>
            <w:rFonts w:eastAsia="Times New Roman"/>
            <w:szCs w:val="24"/>
            <w:lang w:eastAsia="en-US"/>
          </w:rPr>
          <w:t>ΛΥΚΟΥΔΗΣ Σ. , σελ.</w:t>
        </w:r>
        <w:r w:rsidRPr="006D3F3B">
          <w:rPr>
            <w:rFonts w:eastAsia="Times New Roman"/>
            <w:szCs w:val="24"/>
            <w:lang w:eastAsia="en-US"/>
          </w:rPr>
          <w:br/>
        </w:r>
      </w:ins>
    </w:p>
    <w:p w14:paraId="5AC77FDF" w14:textId="77777777" w:rsidR="006D3F3B" w:rsidRPr="006D3F3B" w:rsidRDefault="006D3F3B" w:rsidP="006D3F3B">
      <w:pPr>
        <w:spacing w:after="0" w:line="360" w:lineRule="auto"/>
        <w:rPr>
          <w:ins w:id="26" w:author="ch.flouda" w:date="2018-04-30T11:14:00Z"/>
          <w:rFonts w:eastAsia="Times New Roman"/>
          <w:szCs w:val="24"/>
          <w:lang w:eastAsia="en-US"/>
        </w:rPr>
      </w:pPr>
      <w:ins w:id="27" w:author="ch.flouda" w:date="2018-04-30T11:14:00Z">
        <w:r w:rsidRPr="006D3F3B">
          <w:rPr>
            <w:rFonts w:eastAsia="Times New Roman"/>
            <w:szCs w:val="24"/>
            <w:lang w:eastAsia="en-US"/>
          </w:rPr>
          <w:t>ΟΜΙΛΗΤΕΣ</w:t>
        </w:r>
      </w:ins>
    </w:p>
    <w:p w14:paraId="18B821A1" w14:textId="2A517E2B" w:rsidR="00EE6B16" w:rsidRDefault="006D3F3B">
      <w:pPr>
        <w:spacing w:line="600" w:lineRule="auto"/>
        <w:ind w:firstLine="720"/>
        <w:jc w:val="center"/>
        <w:rPr>
          <w:rFonts w:eastAsia="Times New Roman" w:cs="Times New Roman"/>
          <w:szCs w:val="24"/>
        </w:rPr>
      </w:pPr>
      <w:ins w:id="28" w:author="ch.flouda" w:date="2018-04-30T11:14:00Z">
        <w:r w:rsidRPr="006D3F3B">
          <w:rPr>
            <w:rFonts w:eastAsia="Times New Roman"/>
            <w:szCs w:val="24"/>
            <w:lang w:eastAsia="en-US"/>
          </w:rPr>
          <w:br/>
          <w:t>Α. Επί διαδικαστικού θέματος:</w:t>
        </w:r>
        <w:r w:rsidRPr="006D3F3B">
          <w:rPr>
            <w:rFonts w:eastAsia="Times New Roman"/>
            <w:szCs w:val="24"/>
            <w:lang w:eastAsia="en-US"/>
          </w:rPr>
          <w:br/>
          <w:t>ΛΥΚΟΥΔΗΣ Σ. , σελ.</w:t>
        </w:r>
        <w:r w:rsidRPr="006D3F3B">
          <w:rPr>
            <w:rFonts w:eastAsia="Times New Roman"/>
            <w:szCs w:val="24"/>
            <w:lang w:eastAsia="en-US"/>
          </w:rPr>
          <w:br/>
        </w:r>
        <w:r w:rsidRPr="006D3F3B">
          <w:rPr>
            <w:rFonts w:eastAsia="Times New Roman"/>
            <w:szCs w:val="24"/>
            <w:lang w:eastAsia="en-US"/>
          </w:rPr>
          <w:br/>
          <w:t>Β. Επί των επικαίρων ερωτήσεων:</w:t>
        </w:r>
        <w:r w:rsidRPr="006D3F3B">
          <w:rPr>
            <w:rFonts w:eastAsia="Times New Roman"/>
            <w:szCs w:val="24"/>
            <w:lang w:eastAsia="en-US"/>
          </w:rPr>
          <w:br/>
          <w:t>ΓΕΩΡΓΙΑΔΗΣ Μ. , σελ.</w:t>
        </w:r>
        <w:r w:rsidRPr="006D3F3B">
          <w:rPr>
            <w:rFonts w:eastAsia="Times New Roman"/>
            <w:szCs w:val="24"/>
            <w:lang w:eastAsia="en-US"/>
          </w:rPr>
          <w:br/>
          <w:t>ΠΑΠΑΝΑΤΣΙΟΥ Α. , σελ.</w:t>
        </w:r>
        <w:r w:rsidRPr="006D3F3B">
          <w:rPr>
            <w:rFonts w:eastAsia="Times New Roman"/>
            <w:szCs w:val="24"/>
            <w:lang w:eastAsia="en-US"/>
          </w:rPr>
          <w:br/>
        </w:r>
      </w:ins>
      <w:bookmarkStart w:id="29" w:name="_GoBack"/>
      <w:bookmarkEnd w:id="29"/>
      <w:r>
        <w:rPr>
          <w:rFonts w:eastAsia="Times New Roman" w:cs="Times New Roman"/>
          <w:szCs w:val="24"/>
        </w:rPr>
        <w:t>ΠΡΑΚΤΙΚΑ ΒΟΥΛΗΣ</w:t>
      </w:r>
    </w:p>
    <w:p w14:paraId="18B821A2" w14:textId="77777777" w:rsidR="00EE6B16" w:rsidRDefault="006D3F3B">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18B821A3" w14:textId="77777777" w:rsidR="00EE6B16" w:rsidRDefault="006D3F3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8B821A4" w14:textId="77777777" w:rsidR="00EE6B16" w:rsidRDefault="006D3F3B">
      <w:pPr>
        <w:spacing w:line="600" w:lineRule="auto"/>
        <w:ind w:firstLine="720"/>
        <w:jc w:val="center"/>
        <w:rPr>
          <w:rFonts w:eastAsia="Times New Roman" w:cs="Times New Roman"/>
          <w:szCs w:val="24"/>
        </w:rPr>
      </w:pPr>
      <w:r>
        <w:rPr>
          <w:rFonts w:eastAsia="Times New Roman" w:cs="Times New Roman"/>
          <w:szCs w:val="24"/>
        </w:rPr>
        <w:t>ΣΥΝΟΔΟΣ Γ΄</w:t>
      </w:r>
    </w:p>
    <w:p w14:paraId="18B821A5" w14:textId="77777777" w:rsidR="00EE6B16" w:rsidRDefault="006D3F3B">
      <w:pPr>
        <w:spacing w:line="600" w:lineRule="auto"/>
        <w:ind w:firstLine="720"/>
        <w:jc w:val="center"/>
        <w:rPr>
          <w:rFonts w:eastAsia="Times New Roman" w:cs="Times New Roman"/>
          <w:szCs w:val="24"/>
        </w:rPr>
      </w:pPr>
      <w:r>
        <w:rPr>
          <w:rFonts w:eastAsia="Times New Roman" w:cs="Times New Roman"/>
          <w:szCs w:val="24"/>
        </w:rPr>
        <w:t>ΣΥΝΕΔΡΙΑΣΗ ΡΑ</w:t>
      </w:r>
      <w:r>
        <w:rPr>
          <w:rFonts w:eastAsia="Times New Roman" w:cs="Times New Roman"/>
          <w:szCs w:val="24"/>
        </w:rPr>
        <w:t>΄</w:t>
      </w:r>
    </w:p>
    <w:p w14:paraId="18B821A6" w14:textId="77777777" w:rsidR="00EE6B16" w:rsidRDefault="006D3F3B">
      <w:pPr>
        <w:spacing w:line="600" w:lineRule="auto"/>
        <w:ind w:firstLine="720"/>
        <w:jc w:val="center"/>
        <w:rPr>
          <w:rFonts w:eastAsia="Times New Roman"/>
          <w:szCs w:val="24"/>
        </w:rPr>
      </w:pPr>
      <w:r>
        <w:rPr>
          <w:rFonts w:eastAsia="Times New Roman"/>
          <w:szCs w:val="24"/>
        </w:rPr>
        <w:t>Δευτέρα 23 Απριλίου 2018</w:t>
      </w:r>
    </w:p>
    <w:p w14:paraId="18B821A7" w14:textId="77777777" w:rsidR="00EE6B16" w:rsidRDefault="006D3F3B">
      <w:pPr>
        <w:spacing w:line="600" w:lineRule="auto"/>
        <w:ind w:firstLine="720"/>
        <w:jc w:val="both"/>
        <w:rPr>
          <w:rFonts w:eastAsia="Times New Roman"/>
          <w:szCs w:val="24"/>
        </w:rPr>
      </w:pPr>
      <w:r>
        <w:rPr>
          <w:rFonts w:eastAsia="Times New Roman"/>
          <w:szCs w:val="24"/>
        </w:rPr>
        <w:t>Αθήνα, σήμερα στις 23 Απριλίου 2018, ημέρα Δευτέρα και ώρα 18.04΄</w:t>
      </w:r>
      <w:r w:rsidRPr="006320DA">
        <w:rPr>
          <w:rFonts w:eastAsia="Times New Roman"/>
          <w:szCs w:val="24"/>
        </w:rPr>
        <w:t>,</w:t>
      </w:r>
      <w:r>
        <w:rPr>
          <w:rFonts w:eastAsia="Times New Roman"/>
          <w:szCs w:val="24"/>
        </w:rPr>
        <w:t xml:space="preserve"> στην Αίθουσα </w:t>
      </w:r>
      <w:r>
        <w:rPr>
          <w:rFonts w:eastAsia="Times New Roman"/>
          <w:szCs w:val="24"/>
        </w:rPr>
        <w:t>της Γερουσίας</w:t>
      </w:r>
      <w:r>
        <w:rPr>
          <w:rFonts w:eastAsia="Times New Roman"/>
          <w:szCs w:val="24"/>
        </w:rPr>
        <w:t xml:space="preserve"> του Βουλευτηρίου συνήλθε η</w:t>
      </w:r>
      <w:r>
        <w:rPr>
          <w:rFonts w:eastAsia="Times New Roman"/>
          <w:szCs w:val="24"/>
        </w:rPr>
        <w:t xml:space="preserve"> Βουλή σε ολομέλεια για να συνεδριάσει υπό την προεδρία του Ζ</w:t>
      </w:r>
      <w:r>
        <w:rPr>
          <w:rFonts w:eastAsia="Times New Roman"/>
          <w:szCs w:val="24"/>
        </w:rPr>
        <w:t>΄</w:t>
      </w:r>
      <w:r>
        <w:rPr>
          <w:rFonts w:eastAsia="Times New Roman"/>
          <w:szCs w:val="24"/>
        </w:rPr>
        <w:t xml:space="preserve"> Αντιπροέδρου αυτής κ. </w:t>
      </w:r>
      <w:r w:rsidRPr="00EC3853">
        <w:rPr>
          <w:rFonts w:eastAsia="Times New Roman"/>
          <w:b/>
          <w:szCs w:val="24"/>
        </w:rPr>
        <w:t>ΣΠΥΡΙΔΩΝΟΣ ΛΥΚΟΥΔΗ</w:t>
      </w:r>
      <w:r w:rsidRPr="006320DA">
        <w:rPr>
          <w:rFonts w:eastAsia="Times New Roman"/>
          <w:szCs w:val="24"/>
        </w:rPr>
        <w:t>.</w:t>
      </w:r>
    </w:p>
    <w:p w14:paraId="18B821A8" w14:textId="77777777" w:rsidR="00EE6B16" w:rsidRDefault="006D3F3B">
      <w:pPr>
        <w:spacing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(Σπυρίδων Λυκούδης):</w:t>
      </w:r>
      <w:r>
        <w:rPr>
          <w:rFonts w:eastAsia="Times New Roman"/>
          <w:szCs w:val="24"/>
        </w:rPr>
        <w:t xml:space="preserve">  Κυρίες και κύριοι συνάδελφοι, αρχίζει η συνεδρίαση.</w:t>
      </w:r>
    </w:p>
    <w:p w14:paraId="18B821A9" w14:textId="77777777" w:rsidR="00EE6B16" w:rsidRDefault="006D3F3B">
      <w:pPr>
        <w:spacing w:line="600" w:lineRule="auto"/>
        <w:ind w:firstLine="720"/>
        <w:jc w:val="both"/>
        <w:rPr>
          <w:rFonts w:eastAsia="Times New Roman"/>
          <w:szCs w:val="24"/>
        </w:rPr>
      </w:pPr>
      <w:r>
        <w:rPr>
          <w:rFonts w:eastAsia="Times New Roman"/>
          <w:szCs w:val="24"/>
        </w:rPr>
        <w:t>Εισερχόμαστε στη συζήτηση των</w:t>
      </w:r>
    </w:p>
    <w:p w14:paraId="18B821AA" w14:textId="77777777" w:rsidR="00EE6B16" w:rsidRDefault="006D3F3B">
      <w:pPr>
        <w:spacing w:line="600" w:lineRule="auto"/>
        <w:ind w:firstLine="720"/>
        <w:jc w:val="center"/>
        <w:rPr>
          <w:rFonts w:eastAsia="Times New Roman"/>
          <w:b/>
          <w:szCs w:val="24"/>
        </w:rPr>
      </w:pPr>
      <w:r>
        <w:rPr>
          <w:rFonts w:eastAsia="Times New Roman"/>
          <w:b/>
          <w:szCs w:val="24"/>
        </w:rPr>
        <w:lastRenderedPageBreak/>
        <w:t>ΕΠΙΚΑΙΡΩΝ ΕΡΩΤΗΣΕΩΝ</w:t>
      </w:r>
    </w:p>
    <w:p w14:paraId="18B821AB" w14:textId="77777777" w:rsidR="00EE6B16" w:rsidRDefault="006D3F3B">
      <w:pPr>
        <w:spacing w:line="600" w:lineRule="auto"/>
        <w:ind w:firstLine="720"/>
        <w:jc w:val="both"/>
        <w:rPr>
          <w:rFonts w:eastAsia="Times New Roman"/>
          <w:szCs w:val="24"/>
        </w:rPr>
      </w:pPr>
      <w:r>
        <w:rPr>
          <w:rFonts w:eastAsia="Times New Roman"/>
          <w:szCs w:val="24"/>
        </w:rPr>
        <w:t>Θα αρχίσουμε</w:t>
      </w:r>
      <w:r>
        <w:rPr>
          <w:rFonts w:eastAsia="Times New Roman"/>
          <w:szCs w:val="24"/>
        </w:rPr>
        <w:t xml:space="preserve"> τη </w:t>
      </w:r>
      <w:r>
        <w:rPr>
          <w:rFonts w:eastAsia="Times New Roman"/>
          <w:szCs w:val="24"/>
        </w:rPr>
        <w:t>συζήτηση</w:t>
      </w:r>
      <w:r>
        <w:rPr>
          <w:rFonts w:eastAsia="Times New Roman"/>
          <w:szCs w:val="24"/>
        </w:rPr>
        <w:t xml:space="preserve"> με την έκτη με αριθμό 1504/16-4-2018 επίκαιρη ερώτηση πρώτου κύκλου του Θ΄ Αντιπροέδρου της Βουλής και Βουλευτή Α΄ Αθηνών της Ένωσης Κεντρώων κ. Μάριου Γεωργιάδη προς τον Υπουργό Οικονομικών, με θέμα: «Ρύθμιση Ληξιπρόθεσμων Οφειλών Μισθωτών και Συ</w:t>
      </w:r>
      <w:r>
        <w:rPr>
          <w:rFonts w:eastAsia="Times New Roman"/>
          <w:szCs w:val="24"/>
        </w:rPr>
        <w:t xml:space="preserve">νταξιούχων προς την </w:t>
      </w:r>
      <w:r>
        <w:rPr>
          <w:rFonts w:eastAsia="Times New Roman"/>
          <w:szCs w:val="24"/>
        </w:rPr>
        <w:t>ε</w:t>
      </w:r>
      <w:r>
        <w:rPr>
          <w:rFonts w:eastAsia="Times New Roman"/>
          <w:szCs w:val="24"/>
        </w:rPr>
        <w:t xml:space="preserve">φορία σε έως </w:t>
      </w:r>
      <w:proofErr w:type="spellStart"/>
      <w:r>
        <w:rPr>
          <w:rFonts w:eastAsia="Times New Roman"/>
          <w:szCs w:val="24"/>
        </w:rPr>
        <w:t>εκατόν</w:t>
      </w:r>
      <w:proofErr w:type="spellEnd"/>
      <w:r>
        <w:rPr>
          <w:rFonts w:eastAsia="Times New Roman"/>
          <w:szCs w:val="24"/>
        </w:rPr>
        <w:t xml:space="preserve"> είκοσι δ</w:t>
      </w:r>
      <w:r>
        <w:rPr>
          <w:rFonts w:eastAsia="Times New Roman"/>
          <w:szCs w:val="24"/>
        </w:rPr>
        <w:t>όσεις».</w:t>
      </w:r>
    </w:p>
    <w:p w14:paraId="18B821AC" w14:textId="77777777" w:rsidR="00EE6B16" w:rsidRDefault="006D3F3B">
      <w:pPr>
        <w:spacing w:line="600" w:lineRule="auto"/>
        <w:ind w:firstLine="720"/>
        <w:jc w:val="both"/>
        <w:rPr>
          <w:rFonts w:eastAsia="Times New Roman"/>
          <w:szCs w:val="24"/>
        </w:rPr>
      </w:pPr>
      <w:r>
        <w:rPr>
          <w:rFonts w:eastAsia="Times New Roman"/>
          <w:szCs w:val="24"/>
        </w:rPr>
        <w:t xml:space="preserve">Θα απαντήσει </w:t>
      </w:r>
      <w:r>
        <w:rPr>
          <w:rFonts w:eastAsia="Times New Roman"/>
          <w:szCs w:val="24"/>
        </w:rPr>
        <w:t xml:space="preserve">η Υφυπουργός Οικονομικών κ. Αικατερίνη </w:t>
      </w:r>
      <w:proofErr w:type="spellStart"/>
      <w:r>
        <w:rPr>
          <w:rFonts w:eastAsia="Times New Roman"/>
          <w:szCs w:val="24"/>
        </w:rPr>
        <w:t>Παπανάτσιου</w:t>
      </w:r>
      <w:proofErr w:type="spellEnd"/>
      <w:r>
        <w:rPr>
          <w:rFonts w:eastAsia="Times New Roman"/>
          <w:szCs w:val="24"/>
        </w:rPr>
        <w:t xml:space="preserve">. </w:t>
      </w:r>
    </w:p>
    <w:p w14:paraId="18B821AD" w14:textId="77777777" w:rsidR="00EE6B16" w:rsidRDefault="006D3F3B">
      <w:pPr>
        <w:spacing w:line="600" w:lineRule="auto"/>
        <w:ind w:firstLine="720"/>
        <w:jc w:val="both"/>
        <w:rPr>
          <w:rFonts w:eastAsia="Times New Roman"/>
          <w:szCs w:val="24"/>
        </w:rPr>
      </w:pPr>
      <w:r>
        <w:rPr>
          <w:rFonts w:eastAsia="Times New Roman"/>
          <w:szCs w:val="24"/>
        </w:rPr>
        <w:t xml:space="preserve">Κύριε συνάδελφε, έχετε τον λόγο για δύο λεπτά, για την </w:t>
      </w:r>
      <w:proofErr w:type="spellStart"/>
      <w:r>
        <w:rPr>
          <w:rFonts w:eastAsia="Times New Roman"/>
          <w:szCs w:val="24"/>
        </w:rPr>
        <w:t>πρωτομιλία</w:t>
      </w:r>
      <w:proofErr w:type="spellEnd"/>
      <w:r>
        <w:rPr>
          <w:rFonts w:eastAsia="Times New Roman"/>
          <w:szCs w:val="24"/>
        </w:rPr>
        <w:t xml:space="preserve"> σας.</w:t>
      </w:r>
    </w:p>
    <w:p w14:paraId="18B821AE" w14:textId="77777777" w:rsidR="00EE6B16" w:rsidRDefault="006D3F3B">
      <w:pPr>
        <w:spacing w:line="600" w:lineRule="auto"/>
        <w:ind w:firstLine="720"/>
        <w:jc w:val="both"/>
        <w:rPr>
          <w:rFonts w:eastAsia="Times New Roman"/>
          <w:szCs w:val="24"/>
        </w:rPr>
      </w:pPr>
      <w:r>
        <w:rPr>
          <w:rFonts w:eastAsia="Times New Roman"/>
          <w:b/>
          <w:szCs w:val="24"/>
        </w:rPr>
        <w:t>ΜΑΡΙΟΣ ΓΕΩΡΓΙΑΔΗΣ (Θ</w:t>
      </w:r>
      <w:r>
        <w:rPr>
          <w:rFonts w:eastAsia="Times New Roman"/>
          <w:b/>
          <w:szCs w:val="24"/>
        </w:rPr>
        <w:t>΄</w:t>
      </w:r>
      <w:r>
        <w:rPr>
          <w:rFonts w:eastAsia="Times New Roman"/>
          <w:b/>
          <w:szCs w:val="24"/>
        </w:rPr>
        <w:t xml:space="preserve"> Αντιπρόεδρος της Βουλής): </w:t>
      </w:r>
      <w:r>
        <w:rPr>
          <w:rFonts w:eastAsia="Times New Roman"/>
          <w:szCs w:val="24"/>
        </w:rPr>
        <w:t xml:space="preserve">Ευχαριστώ, </w:t>
      </w:r>
      <w:r>
        <w:rPr>
          <w:rFonts w:eastAsia="Times New Roman"/>
          <w:szCs w:val="24"/>
        </w:rPr>
        <w:t>κύριε Πρόεδρε.</w:t>
      </w:r>
    </w:p>
    <w:p w14:paraId="18B821AF" w14:textId="77777777" w:rsidR="00EE6B16" w:rsidRDefault="006D3F3B">
      <w:pPr>
        <w:spacing w:line="600" w:lineRule="auto"/>
        <w:ind w:firstLine="720"/>
        <w:jc w:val="both"/>
        <w:rPr>
          <w:rFonts w:eastAsia="Times New Roman"/>
          <w:szCs w:val="24"/>
        </w:rPr>
      </w:pPr>
      <w:r>
        <w:rPr>
          <w:rFonts w:eastAsia="Times New Roman"/>
          <w:szCs w:val="24"/>
        </w:rPr>
        <w:t xml:space="preserve">Κατ’ αρχάς, θέλω να ευχαριστήσω την κυρία Υπουργό, που ήρθε να απαντήσει αυτή τη μοναδική ερώτηση, γιατί θα μπορούσε απλά να την αποφύγει και να έρθει κάποια άλλη στιγμή, που θα είχε να απαντήσει σε περισσότερους συναδέλφους. </w:t>
      </w:r>
    </w:p>
    <w:p w14:paraId="18B821B0" w14:textId="77777777" w:rsidR="00EE6B16" w:rsidRDefault="006D3F3B">
      <w:pPr>
        <w:spacing w:line="600" w:lineRule="auto"/>
        <w:ind w:firstLine="720"/>
        <w:jc w:val="both"/>
        <w:rPr>
          <w:rFonts w:eastAsia="Times New Roman"/>
          <w:szCs w:val="24"/>
        </w:rPr>
      </w:pPr>
      <w:r>
        <w:rPr>
          <w:rFonts w:eastAsia="Times New Roman"/>
          <w:szCs w:val="24"/>
        </w:rPr>
        <w:lastRenderedPageBreak/>
        <w:t>Με την ευκαιρί</w:t>
      </w:r>
      <w:r>
        <w:rPr>
          <w:rFonts w:eastAsia="Times New Roman"/>
          <w:szCs w:val="24"/>
        </w:rPr>
        <w:t>α, βέβαια, μιας που είναι μία μοναδική ερώτηση, θα μπορούσαμε να εκμεταλλευτούμε λίγο την ανοχή σας ως προς τον χρόνο γενικότερα της συζήτησης, γιατί είναι ένα θέμα, που όπως θα δείτε, κύριε Πρόεδρε, αφορά πάρα πολύ κόσμο.</w:t>
      </w:r>
    </w:p>
    <w:p w14:paraId="18B821B1"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t>Κυρία Υπουργέ, όλοι γνωρίζουμε ότ</w:t>
      </w:r>
      <w:r>
        <w:rPr>
          <w:rFonts w:eastAsia="Times New Roman" w:cs="Times New Roman"/>
          <w:szCs w:val="24"/>
        </w:rPr>
        <w:t xml:space="preserve">ι η πολιτική </w:t>
      </w:r>
      <w:proofErr w:type="spellStart"/>
      <w:r>
        <w:rPr>
          <w:rFonts w:eastAsia="Times New Roman" w:cs="Times New Roman"/>
          <w:szCs w:val="24"/>
        </w:rPr>
        <w:t>υπερφορολόγησης</w:t>
      </w:r>
      <w:proofErr w:type="spellEnd"/>
      <w:r>
        <w:rPr>
          <w:rFonts w:eastAsia="Times New Roman" w:cs="Times New Roman"/>
          <w:szCs w:val="24"/>
        </w:rPr>
        <w:t xml:space="preserve"> που έχει ακολουθήσει η Κυβέρνησή σας τα τελευταία τουλάχιστον χρόνια, αλλά και γενικότερα η διαχρονική μείωση των μισθών και των συντάξεων –που είναι και </w:t>
      </w:r>
      <w:proofErr w:type="spellStart"/>
      <w:r>
        <w:rPr>
          <w:rFonts w:eastAsia="Times New Roman" w:cs="Times New Roman"/>
          <w:szCs w:val="24"/>
        </w:rPr>
        <w:t>μνημονιακές</w:t>
      </w:r>
      <w:proofErr w:type="spellEnd"/>
      <w:r>
        <w:rPr>
          <w:rFonts w:eastAsia="Times New Roman" w:cs="Times New Roman"/>
          <w:szCs w:val="24"/>
        </w:rPr>
        <w:t>, βέβαια, υποχρεώσεις- έχει ως αποτέλεσμα την αύξηση των ληξιπ</w:t>
      </w:r>
      <w:r>
        <w:rPr>
          <w:rFonts w:eastAsia="Times New Roman" w:cs="Times New Roman"/>
          <w:szCs w:val="24"/>
        </w:rPr>
        <w:t xml:space="preserve">ρόθεσμων οφειλών, κυρίως προς την εφορία. </w:t>
      </w:r>
    </w:p>
    <w:p w14:paraId="18B821B2"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t xml:space="preserve">Αναμενόμενο είναι αυτή τη στιγμή διαρκώς να συσσωρεύονται τόσο οι οφειλές προς το δημόσιο, οι οποίες να υπενθυμίσω ότι ήταν στα 32 δισεκατομμύρια ευρώ προ </w:t>
      </w:r>
      <w:proofErr w:type="spellStart"/>
      <w:r>
        <w:rPr>
          <w:rFonts w:eastAsia="Times New Roman" w:cs="Times New Roman"/>
          <w:szCs w:val="24"/>
        </w:rPr>
        <w:t>μνημονιακής</w:t>
      </w:r>
      <w:proofErr w:type="spellEnd"/>
      <w:r>
        <w:rPr>
          <w:rFonts w:eastAsia="Times New Roman" w:cs="Times New Roman"/>
          <w:szCs w:val="24"/>
        </w:rPr>
        <w:t xml:space="preserve"> εποχής και αυτή τη στιγμή έχουν εκτοξευθεί στα</w:t>
      </w:r>
      <w:r>
        <w:rPr>
          <w:rFonts w:eastAsia="Times New Roman" w:cs="Times New Roman"/>
          <w:szCs w:val="24"/>
        </w:rPr>
        <w:t xml:space="preserve"> 102 δισεκατομμύρια ευρώ με ημερομηνία 31 Ιανουαρίου 2018. </w:t>
      </w:r>
    </w:p>
    <w:p w14:paraId="18B821B3"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lastRenderedPageBreak/>
        <w:t>Δεδομένου ότι παραλάβατε με ημερομηνία 1 Δεκεμβρίου 2014 το ποσό των 74 δισεκατομμυρίων ευρώ με δική σας ευθύνη λόγω της δικής σας πολιτικής, το δικό σας κομμάτι ανέρχεται περίπου στα 28 δισεκατομ</w:t>
      </w:r>
      <w:r>
        <w:rPr>
          <w:rFonts w:eastAsia="Times New Roman" w:cs="Times New Roman"/>
          <w:szCs w:val="24"/>
        </w:rPr>
        <w:t xml:space="preserve">μύρια ευρώ. </w:t>
      </w:r>
    </w:p>
    <w:p w14:paraId="18B821B4"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t xml:space="preserve">Δυστυχώς, πέρα από τη μεσαία τάξη, την οποία πολλά κυβερνητικά στελέχη –και δεν αναφέρομαι προσωπικά σε εσάς, ούτε στο Υπουργείο σας- πραγματικά την έχουν </w:t>
      </w:r>
      <w:proofErr w:type="spellStart"/>
      <w:r>
        <w:rPr>
          <w:rFonts w:eastAsia="Times New Roman" w:cs="Times New Roman"/>
          <w:szCs w:val="24"/>
        </w:rPr>
        <w:t>στοχοποιήσει</w:t>
      </w:r>
      <w:proofErr w:type="spellEnd"/>
      <w:r>
        <w:rPr>
          <w:rFonts w:eastAsia="Times New Roman" w:cs="Times New Roman"/>
          <w:szCs w:val="24"/>
        </w:rPr>
        <w:t xml:space="preserve">, έχουμε ως αποτέλεσμα να αναστενάζουν πάρα πολλές κοινωνικές ομάδες. Έχουν </w:t>
      </w:r>
      <w:r>
        <w:rPr>
          <w:rFonts w:eastAsia="Times New Roman" w:cs="Times New Roman"/>
          <w:szCs w:val="24"/>
        </w:rPr>
        <w:t>ληξιπρόθεσμες οφειλές τέσσερα εκατομμύρια πολίτες στην εφορία. Έχουμε ένα ανησυχητικό χαρακτηριστικό: Τα δύο εκατομμύρια διακόσες χιλιάδες πολίτες οφείλουν έως μόλις 500 ευρώ, ενώ υπάρχει περίπου κι ένα εκατομμύριο ενενήντα χιλιάδες φορολογούμενοι, οι οποί</w:t>
      </w:r>
      <w:r>
        <w:rPr>
          <w:rFonts w:eastAsia="Times New Roman" w:cs="Times New Roman"/>
          <w:szCs w:val="24"/>
        </w:rPr>
        <w:t xml:space="preserve">οι αντιμετωπίζουν και αναγκαστικά μέτρα κατασχέσεων μισθών και τραπεζικών λογαριασμών, ακόμη και για λίγες δεκάδες ευρώ. </w:t>
      </w:r>
    </w:p>
    <w:p w14:paraId="18B821B5"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t>Αν υπολογίσουμε τα προηγούμενα, αλλά και ότι 2,9 εκατομμύρια είναι μισθωτοί και συνταξιούχοι που επίσης αδυνατούν να εξοφλήσουν τις υπ</w:t>
      </w:r>
      <w:r>
        <w:rPr>
          <w:rFonts w:eastAsia="Times New Roman" w:cs="Times New Roman"/>
          <w:szCs w:val="24"/>
        </w:rPr>
        <w:t xml:space="preserve">οχρεώσεις τους που φτάνουν τα 2,5 δισεκατομμύρια ευρώ, θα έπρεπε προ πολλού το Υπουργείο σας να </w:t>
      </w:r>
      <w:r>
        <w:rPr>
          <w:rFonts w:eastAsia="Times New Roman" w:cs="Times New Roman"/>
          <w:szCs w:val="24"/>
        </w:rPr>
        <w:lastRenderedPageBreak/>
        <w:t>έχει ευαισθητοποιηθεί και να έχει κινηθεί προς τελείως αντίθετη κατεύθυνση από αυτή που μας έχετε συνηθίσει τον τελευταίο καιρό που είναι της πίεσης απέναντι σε</w:t>
      </w:r>
      <w:r>
        <w:rPr>
          <w:rFonts w:eastAsia="Times New Roman" w:cs="Times New Roman"/>
          <w:szCs w:val="24"/>
        </w:rPr>
        <w:t xml:space="preserve"> αυτούς τους πολίτες, δηλαδή να κινηθεί προς την εξεύρεση των μεθόδων ανακούφισης. Μάλιστα, θα μπορούσατε να χρησιμοποιήσετε και το τελευταίο επικοινωνιακό παιχνίδι σας –προεκλογικό μότο, θα μπορούσαμε να πούμε- τα λεγόμενα «αντίμετρα» και να φέρετε ένα αν</w:t>
      </w:r>
      <w:r>
        <w:rPr>
          <w:rFonts w:eastAsia="Times New Roman" w:cs="Times New Roman"/>
          <w:szCs w:val="24"/>
        </w:rPr>
        <w:t>τίμετρο πραγματικά, το οποίο θα ήταν μια νέα ρύθμιση και θα απευθυνόταν αποκλειστικά σε φυσικά πρόσωπα, σε μισθωτούς και συνταξιούχους που θα έχουν οφειλές προς το δημόσιο. Θα μπορούσαμε να το οριοθετήσουμε στα 20.000 ευρώ. Αυτό, όμως, είναι κάτι για το οπ</w:t>
      </w:r>
      <w:r>
        <w:rPr>
          <w:rFonts w:eastAsia="Times New Roman" w:cs="Times New Roman"/>
          <w:szCs w:val="24"/>
        </w:rPr>
        <w:t>οίο μπορεί να γίνει μ</w:t>
      </w:r>
      <w:r>
        <w:rPr>
          <w:rFonts w:eastAsia="Times New Roman" w:cs="Times New Roman"/>
          <w:szCs w:val="24"/>
        </w:rPr>
        <w:t>ί</w:t>
      </w:r>
      <w:r>
        <w:rPr>
          <w:rFonts w:eastAsia="Times New Roman" w:cs="Times New Roman"/>
          <w:szCs w:val="24"/>
        </w:rPr>
        <w:t xml:space="preserve">α συζήτηση. </w:t>
      </w:r>
    </w:p>
    <w:p w14:paraId="18B821B6"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θα μπορούσε να μειώσει και να περικόψει τις οποιεσδήποτε προσαυξήσεις. Θα είχε ένα ελάχιστο και ένα ανώτατο ποσό δόσης και το μέγιστο ποσό δόσεων δεν θα ξεπερνούσε τις </w:t>
      </w:r>
      <w:proofErr w:type="spellStart"/>
      <w:r>
        <w:rPr>
          <w:rFonts w:eastAsia="Times New Roman" w:cs="Times New Roman"/>
          <w:szCs w:val="24"/>
        </w:rPr>
        <w:t>εκατόν</w:t>
      </w:r>
      <w:proofErr w:type="spellEnd"/>
      <w:r>
        <w:rPr>
          <w:rFonts w:eastAsia="Times New Roman" w:cs="Times New Roman"/>
          <w:szCs w:val="24"/>
        </w:rPr>
        <w:t xml:space="preserve"> είκοσι, λαμβάνοντας πάντα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κάποια εισοδηματικά κριτήρια, το καθαρό μηνιαίο οικογενειακό εισόδημα, τις στεγαστικές υποχρεώσεις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18B821B7"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Ύστερα από αυτά, κυρία Υπουργέ, σας ερωτώ εάν είναι στις προθέσεις της Κυβέρνησης άμεσα να θεσμοθετήσει μία ρύθμιση για τις οφειλές των μισθωτώ</w:t>
      </w:r>
      <w:r>
        <w:rPr>
          <w:rFonts w:eastAsia="Times New Roman" w:cs="Times New Roman"/>
          <w:szCs w:val="24"/>
        </w:rPr>
        <w:t>ν και των συνταξιούχων και υπό ποιους συγκεκριμένους όρους. Εάν όχι, θα ήθελα να μάθω τους λόγους για τους οποίους αρνείστε να ακούσετε την κοινωνία, γιατί καθημερινά φοβάται ο κόσμος ότι θα χάσει το σπίτι του, μόνο και μόνο οφείλοντας 500 ευρώ προς το δημ</w:t>
      </w:r>
      <w:r>
        <w:rPr>
          <w:rFonts w:eastAsia="Times New Roman" w:cs="Times New Roman"/>
          <w:szCs w:val="24"/>
        </w:rPr>
        <w:t>όσιο. Γιατί δεν προβαίνετε στην υιοθέτηση παρόμοιων μέτρων που πέρα από τη γενική ανακούφιση αυτών των πολιτών, πραγματικά θα συρρικνώσει τον αριθμό των οφειλετών και θα φέρει και κάποια έσοδα προς το δημόσιο;</w:t>
      </w:r>
    </w:p>
    <w:p w14:paraId="18B821B8"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8B821B9"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Ευχαριστώ, κύριε συνάδελφε.</w:t>
      </w:r>
    </w:p>
    <w:p w14:paraId="18B821BA"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18B821BB"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 </w:t>
      </w:r>
    </w:p>
    <w:p w14:paraId="18B821BC"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Κατ’ αρχ</w:t>
      </w:r>
      <w:r>
        <w:rPr>
          <w:rFonts w:eastAsia="Times New Roman" w:cs="Times New Roman"/>
          <w:szCs w:val="24"/>
        </w:rPr>
        <w:t>άς</w:t>
      </w:r>
      <w:r>
        <w:rPr>
          <w:rFonts w:eastAsia="Times New Roman" w:cs="Times New Roman"/>
          <w:szCs w:val="24"/>
        </w:rPr>
        <w:t>, θα ήθελα να ξεκινήσω σημειώνοντας ότι το σύνολο των αναφερομένων στην ερώτησή σας αποτελεί ζητήματ</w:t>
      </w:r>
      <w:r>
        <w:rPr>
          <w:rFonts w:eastAsia="Times New Roman" w:cs="Times New Roman"/>
          <w:szCs w:val="24"/>
        </w:rPr>
        <w:t xml:space="preserve">α, απόψεις και προτάσεις, που και εγώ προσωπικά δεν είμαι αντίθετη, ούτε το Υπουργείο μας, ούτε φυσικά και η Κυβέρνησή μας. Πρωταρχικός μας στόχος και κριτήριο για την κυβερνητική πολιτική ήταν και είναι η κατά το μέγιστο δυνατό ανακούφιση των πολιτών που </w:t>
      </w:r>
      <w:r>
        <w:rPr>
          <w:rFonts w:eastAsia="Times New Roman" w:cs="Times New Roman"/>
          <w:szCs w:val="24"/>
        </w:rPr>
        <w:t xml:space="preserve">έχουν πληγεί από τη δημοσιονομική συγκυρία, που πλήττει επί πολλά συναπτά έτη τη χώρα μας, μέσα βέβαια στα αυστηρά δημοσιονομικά πλαίσια που μας έχουν εκ των πραγμάτων τεθεί. </w:t>
      </w:r>
    </w:p>
    <w:p w14:paraId="18B821BD"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Εδώ θα ήθελα να αναφέρω τον ν.4321/15, που είναι μία απόδειξη και στοχεύει ακριβ</w:t>
      </w:r>
      <w:r>
        <w:rPr>
          <w:rFonts w:eastAsia="Times New Roman" w:cs="Times New Roman"/>
          <w:szCs w:val="24"/>
        </w:rPr>
        <w:t xml:space="preserve">ώς στα συσσωρευμένα χρέη των Ελλήνων πολιτών και έχει στόχο αφενός τη μέγιστη δυνατή διευκόλυνσή τους και αφετέρου την ενίσχυση της </w:t>
      </w:r>
      <w:proofErr w:type="spellStart"/>
      <w:r>
        <w:rPr>
          <w:rFonts w:eastAsia="Times New Roman" w:cs="Times New Roman"/>
          <w:szCs w:val="24"/>
        </w:rPr>
        <w:t>εισπραξιμότητας</w:t>
      </w:r>
      <w:proofErr w:type="spellEnd"/>
      <w:r>
        <w:rPr>
          <w:rFonts w:eastAsia="Times New Roman" w:cs="Times New Roman"/>
          <w:szCs w:val="24"/>
        </w:rPr>
        <w:t xml:space="preserve">. </w:t>
      </w:r>
    </w:p>
    <w:p w14:paraId="18B821BE"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Γνωρίζετε πάρα πολύ καλά ότι με το νόμο αυτό δόθηκε η δυνατότητα να γίνει η ρύθμιση των ληξιπρόθεσμων χρεώ</w:t>
      </w:r>
      <w:r>
        <w:rPr>
          <w:rFonts w:eastAsia="Times New Roman" w:cs="Times New Roman"/>
          <w:szCs w:val="24"/>
        </w:rPr>
        <w:t xml:space="preserve">ν προς το δημόσιο σε εκατό δόσεις, με ταυτόχρονη </w:t>
      </w:r>
      <w:r>
        <w:rPr>
          <w:rFonts w:eastAsia="Times New Roman" w:cs="Times New Roman"/>
          <w:szCs w:val="24"/>
        </w:rPr>
        <w:lastRenderedPageBreak/>
        <w:t>απαλλαγή από πρόσθετους φόρους, προσαυξήσεις, με εξαιρετικά θετικά αποτελέσματα σε κοινωνικό, αλλά και δημοσιονομικό επίπεδο. Ήταν ένας από τους πρώτους νόμους που κάναμε σαν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18B821BF"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ίδι</w:t>
      </w:r>
      <w:r>
        <w:rPr>
          <w:rFonts w:eastAsia="Times New Roman" w:cs="Times New Roman"/>
          <w:szCs w:val="24"/>
        </w:rPr>
        <w:t>ο πλαίσιο, με στόχο την περαιτέρω ανακούφιση των υγειών επιχειρήσεων της χώρας, προχωρήσαμε στη ρύθμιση του εξωδικαστικού μηχανισμού, η οποία συνίσταται στη δυνατότητα των φερέγγυων επιχειρήσεων να προβούν σε ρύθμιση των ληξιπρόθεσμων οφειλών τους προς όλο</w:t>
      </w:r>
      <w:r>
        <w:rPr>
          <w:rFonts w:eastAsia="Times New Roman" w:cs="Times New Roman"/>
          <w:szCs w:val="24"/>
        </w:rPr>
        <w:t xml:space="preserve">υς τους πιστωτές τους, μεταξύ αυτών και το δημόσιο και τα ασφαλιστικά ταμεία, έως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w:t>
      </w:r>
    </w:p>
    <w:p w14:paraId="18B821C0"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Στη συνέχεια αυτής της αρχικής ρύθμισης προβήκαμε πλέον στη θεσμοθέτηση δυνατότητας διμερών συμφωνιών μεταξύ των οφειλετών και του δημοσίου, εφοριών κα</w:t>
      </w:r>
      <w:r>
        <w:rPr>
          <w:rFonts w:eastAsia="Times New Roman" w:cs="Times New Roman"/>
          <w:szCs w:val="24"/>
        </w:rPr>
        <w:t>ι ασφαλιστικών ταμείων, οι οποίες αφορούν τη ρύθμιση χρεών επιχειρήσεων, με οφειλές μέχρι 20.000 ευρώ και ελευθέρων επαγγελματιών μέχρι 50.000 ευρώ, όταν το ποσοστό της οφειλής προς το δημόσιο είναι</w:t>
      </w:r>
      <w:r>
        <w:rPr>
          <w:rFonts w:eastAsia="Times New Roman" w:cs="Times New Roman"/>
          <w:szCs w:val="24"/>
        </w:rPr>
        <w:t xml:space="preserve"> πάνω</w:t>
      </w:r>
      <w:r>
        <w:rPr>
          <w:rFonts w:eastAsia="Times New Roman" w:cs="Times New Roman"/>
          <w:szCs w:val="24"/>
        </w:rPr>
        <w:t xml:space="preserve"> από 85%. Σκοπός μας είναι να </w:t>
      </w:r>
      <w:r>
        <w:rPr>
          <w:rFonts w:eastAsia="Times New Roman" w:cs="Times New Roman"/>
          <w:szCs w:val="24"/>
        </w:rPr>
        <w:lastRenderedPageBreak/>
        <w:t xml:space="preserve">επεκτείνουμε και πέραν </w:t>
      </w:r>
      <w:r>
        <w:rPr>
          <w:rFonts w:eastAsia="Times New Roman" w:cs="Times New Roman"/>
          <w:szCs w:val="24"/>
        </w:rPr>
        <w:t xml:space="preserve">των 50.000 ευρώ το όριο με καινούργιες υπουργικές αποφάσεις το επόμενο διάστημα. </w:t>
      </w:r>
    </w:p>
    <w:p w14:paraId="18B821C1"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σύμφωνα με τις πάγιες φορολογικές διατάξεις παρέχεται στους οικονομικά αδύνατους οφειλέτες η δυνατότητα ρύθμισης των βεβαιωμένων οφειλών σε δώδεκα ή είκοσι τέσσερις μ</w:t>
      </w:r>
      <w:r>
        <w:rPr>
          <w:rFonts w:eastAsia="Times New Roman" w:cs="Times New Roman"/>
          <w:szCs w:val="24"/>
        </w:rPr>
        <w:t>ηνιαίες δόσεις.</w:t>
      </w:r>
    </w:p>
    <w:p w14:paraId="18B821C2"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αναφέρω εδώ τα στοιχεία της Ανεξάρτητης Αρχής Δημοσίων Εσόδων από 31-1-2018. Τριακόσιες ογδόντα τρεις χιλιάδες τετρακόσια ΑΦΜ βρίσκονται σε ρύθμιση σύμφωνα με τις διατάξεις του ν.4321/15 σε εκατό δόσεις, τετρακόσιες είκοσι επτά χιλιάδες </w:t>
      </w:r>
      <w:r>
        <w:rPr>
          <w:rFonts w:eastAsia="Times New Roman" w:cs="Times New Roman"/>
          <w:szCs w:val="24"/>
        </w:rPr>
        <w:t>εξήντα τρία ΑΦΜ έχουν ρυθμίσει τα χρέη τους σε δώδεκα δόσεις με τις πάγιες ρυθμίσεις, ενώ πενήντα χιλιάδες εφτακόσια εξήντα επτά ΑΦΜ έχουν ρυθμίσει με τις ίδιες διατάξεις τα χρέη τους έως είκοσι τέσσερις δόσεις.</w:t>
      </w:r>
    </w:p>
    <w:p w14:paraId="18B821C3" w14:textId="77777777" w:rsidR="00EE6B16" w:rsidRDefault="006D3F3B">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Ας μην ξεχνάμε, επίσης, τη δυνατότητα που δό</w:t>
      </w:r>
      <w:r>
        <w:rPr>
          <w:rFonts w:eastAsia="Times New Roman" w:cs="Times New Roman"/>
          <w:szCs w:val="24"/>
        </w:rPr>
        <w:t>θηκε</w:t>
      </w:r>
      <w:r>
        <w:rPr>
          <w:rFonts w:eastAsia="Times New Roman" w:cs="Times New Roman"/>
          <w:szCs w:val="24"/>
        </w:rPr>
        <w:t xml:space="preserve"> ήδη</w:t>
      </w:r>
      <w:r>
        <w:rPr>
          <w:rFonts w:eastAsia="Times New Roman" w:cs="Times New Roman"/>
          <w:szCs w:val="24"/>
        </w:rPr>
        <w:t xml:space="preserve"> από τα τέλη του προηγούμενου έτους στη φορολογική διοίκηση, προκειμένου αυτή να χορηγεί φορολογική </w:t>
      </w:r>
      <w:r>
        <w:rPr>
          <w:rFonts w:eastAsia="Times New Roman" w:cs="Times New Roman"/>
          <w:szCs w:val="24"/>
        </w:rPr>
        <w:lastRenderedPageBreak/>
        <w:t>ενημερότητα για είσπραξη χρημάτων στους φορολογούμενους που είναι συνεπείς στις ρυθμίσεις</w:t>
      </w:r>
      <w:r>
        <w:rPr>
          <w:rFonts w:eastAsia="Times New Roman" w:cs="Times New Roman"/>
          <w:szCs w:val="24"/>
        </w:rPr>
        <w:t>,</w:t>
      </w:r>
      <w:r>
        <w:rPr>
          <w:rFonts w:eastAsia="Times New Roman" w:cs="Times New Roman"/>
          <w:szCs w:val="24"/>
        </w:rPr>
        <w:t xml:space="preserve"> στις οποίες έχουν ενταχθεί.</w:t>
      </w:r>
    </w:p>
    <w:p w14:paraId="18B821C4" w14:textId="77777777" w:rsidR="00EE6B16" w:rsidRDefault="006D3F3B">
      <w:pPr>
        <w:spacing w:after="0" w:line="600" w:lineRule="auto"/>
        <w:ind w:firstLine="720"/>
        <w:jc w:val="both"/>
        <w:rPr>
          <w:rFonts w:eastAsia="Times New Roman"/>
          <w:szCs w:val="24"/>
        </w:rPr>
      </w:pPr>
      <w:r>
        <w:rPr>
          <w:rFonts w:eastAsia="Times New Roman"/>
          <w:szCs w:val="24"/>
        </w:rPr>
        <w:t>Πιο συγκεκριμένα, όσο μεγαλύτ</w:t>
      </w:r>
      <w:r>
        <w:rPr>
          <w:rFonts w:eastAsia="Times New Roman"/>
          <w:szCs w:val="24"/>
        </w:rPr>
        <w:t>ερο είναι το ποσό που έχει καταβληθεί από τον φορολογούμενο μέσω της ρύθμισης, τόσο μικρότερο είναι και το ποσό παρακράτησης, στο οποίο προβαίνει η φορολογική διοίκηση.</w:t>
      </w:r>
    </w:p>
    <w:p w14:paraId="18B821C5" w14:textId="77777777" w:rsidR="00EE6B16" w:rsidRDefault="006D3F3B">
      <w:pPr>
        <w:spacing w:after="0" w:line="600" w:lineRule="auto"/>
        <w:ind w:firstLine="720"/>
        <w:jc w:val="both"/>
        <w:rPr>
          <w:rFonts w:eastAsia="Times New Roman"/>
          <w:szCs w:val="24"/>
        </w:rPr>
      </w:pPr>
      <w:r>
        <w:rPr>
          <w:rFonts w:eastAsia="Times New Roman"/>
          <w:szCs w:val="24"/>
        </w:rPr>
        <w:t>Καταθέτω τα σχετικά έγγραφα της Ανεξάρτητης Αρχής Δημοσίων Εσόδων και επιφυλάσσομαι για</w:t>
      </w:r>
      <w:r>
        <w:rPr>
          <w:rFonts w:eastAsia="Times New Roman"/>
          <w:szCs w:val="24"/>
        </w:rPr>
        <w:t xml:space="preserve"> τα υπόλοιπα στη δευτερολογία μου. </w:t>
      </w:r>
    </w:p>
    <w:p w14:paraId="18B821C6" w14:textId="77777777" w:rsidR="00EE6B16" w:rsidRDefault="006D3F3B">
      <w:pPr>
        <w:spacing w:after="0" w:line="600" w:lineRule="auto"/>
        <w:ind w:firstLine="720"/>
        <w:jc w:val="both"/>
        <w:rPr>
          <w:rFonts w:eastAsia="Times New Roman" w:cs="Times New Roman"/>
          <w:szCs w:val="24"/>
        </w:rPr>
      </w:pPr>
      <w:r>
        <w:rPr>
          <w:rFonts w:eastAsia="Times New Roman"/>
          <w:szCs w:val="24"/>
        </w:rPr>
        <w:t>(</w:t>
      </w:r>
      <w:r>
        <w:rPr>
          <w:rFonts w:eastAsia="Times New Roman" w:cs="Times New Roman"/>
          <w:szCs w:val="24"/>
        </w:rPr>
        <w:t xml:space="preserve">Στο σημείο αυτό η Υφυπουργός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8B821C7" w14:textId="77777777" w:rsidR="00EE6B16" w:rsidRDefault="006D3F3B">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Υπουργέ. </w:t>
      </w:r>
    </w:p>
    <w:p w14:paraId="18B821C8" w14:textId="77777777" w:rsidR="00EE6B16" w:rsidRDefault="006D3F3B">
      <w:pPr>
        <w:spacing w:after="0" w:line="600" w:lineRule="auto"/>
        <w:ind w:firstLine="720"/>
        <w:jc w:val="both"/>
        <w:rPr>
          <w:rFonts w:eastAsia="Times New Roman"/>
          <w:szCs w:val="24"/>
        </w:rPr>
      </w:pPr>
      <w:r>
        <w:rPr>
          <w:rFonts w:eastAsia="Times New Roman"/>
          <w:szCs w:val="24"/>
        </w:rPr>
        <w:t xml:space="preserve">Κύριε Γεωργιάδη, έχετε τον λόγο. </w:t>
      </w:r>
    </w:p>
    <w:p w14:paraId="18B821C9" w14:textId="77777777" w:rsidR="00EE6B16" w:rsidRDefault="006D3F3B">
      <w:pPr>
        <w:spacing w:after="0" w:line="600" w:lineRule="auto"/>
        <w:ind w:firstLine="720"/>
        <w:jc w:val="both"/>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Ευχαριστώ, κύριε Πρόεδρε. </w:t>
      </w:r>
    </w:p>
    <w:p w14:paraId="18B821CA" w14:textId="77777777" w:rsidR="00EE6B16" w:rsidRDefault="006D3F3B">
      <w:pPr>
        <w:spacing w:after="0" w:line="600" w:lineRule="auto"/>
        <w:ind w:firstLine="720"/>
        <w:jc w:val="both"/>
        <w:rPr>
          <w:rFonts w:eastAsia="Times New Roman"/>
          <w:szCs w:val="24"/>
        </w:rPr>
      </w:pPr>
      <w:r>
        <w:rPr>
          <w:rFonts w:eastAsia="Times New Roman"/>
          <w:szCs w:val="24"/>
        </w:rPr>
        <w:lastRenderedPageBreak/>
        <w:t xml:space="preserve">Κυρία Υπουργέ, καταλαβαίνω ότι τα περισσότερα εξ αυτών αφορούν ελεύθερους επαγγελματίες </w:t>
      </w:r>
      <w:r>
        <w:rPr>
          <w:rFonts w:eastAsia="Times New Roman"/>
          <w:szCs w:val="24"/>
        </w:rPr>
        <w:t xml:space="preserve">και όχι απλά φυσικά πρόσωπα. Εγώ αναφέρθηκα στο πώς μπορούμε να βοηθήσουμε τους ανθρώπους, στους οποίους κόβεται η σύνταξη και ο μισθός. </w:t>
      </w:r>
      <w:r>
        <w:rPr>
          <w:rFonts w:eastAsia="Times New Roman"/>
          <w:szCs w:val="24"/>
        </w:rPr>
        <w:t>Χ</w:t>
      </w:r>
      <w:r>
        <w:rPr>
          <w:rFonts w:eastAsia="Times New Roman"/>
          <w:szCs w:val="24"/>
        </w:rPr>
        <w:t>αίρομαι που αναφερθήκατε σε πράγματα, που αφορούν την Ανεξάρτητη Αρχή Δημοσίων Εσόδων. Θα αναφερθώ και εγώ σε αυτό και</w:t>
      </w:r>
      <w:r>
        <w:rPr>
          <w:rFonts w:eastAsia="Times New Roman"/>
          <w:szCs w:val="24"/>
        </w:rPr>
        <w:t xml:space="preserve"> θα καταθέσω στα Πρακτικά την έκθεση. </w:t>
      </w:r>
    </w:p>
    <w:p w14:paraId="18B821CB" w14:textId="77777777" w:rsidR="00EE6B16" w:rsidRDefault="006D3F3B">
      <w:pPr>
        <w:spacing w:after="0" w:line="600" w:lineRule="auto"/>
        <w:ind w:firstLine="720"/>
        <w:jc w:val="both"/>
        <w:rPr>
          <w:rFonts w:eastAsia="Times New Roman"/>
          <w:szCs w:val="24"/>
        </w:rPr>
      </w:pPr>
      <w:r>
        <w:rPr>
          <w:rFonts w:eastAsia="Times New Roman"/>
          <w:szCs w:val="24"/>
        </w:rPr>
        <w:t>Όμως, περίμενα ότι η ερώτηση που σας κάνω αφενός θα αγκαλιαστεί –κάτι που δεν το αρνείστε, γιατί λέτε ότι και η ίδια προσωπικά έχετε κάνει σχετική εισήγηση- αλλά ότι θα δινόταν και ένας τρόπος διαλόγου για το πώς μπορ</w:t>
      </w:r>
      <w:r>
        <w:rPr>
          <w:rFonts w:eastAsia="Times New Roman"/>
          <w:szCs w:val="24"/>
        </w:rPr>
        <w:t xml:space="preserve">ούμε να βοηθήσουμε καθαρά και μόνο τα φυσικά πρόσωπα. </w:t>
      </w:r>
    </w:p>
    <w:p w14:paraId="18B821CC" w14:textId="77777777" w:rsidR="00EE6B16" w:rsidRDefault="006D3F3B">
      <w:pPr>
        <w:spacing w:after="0" w:line="600" w:lineRule="auto"/>
        <w:ind w:firstLine="720"/>
        <w:jc w:val="both"/>
        <w:rPr>
          <w:rFonts w:eastAsia="Times New Roman"/>
          <w:szCs w:val="24"/>
        </w:rPr>
      </w:pPr>
      <w:r>
        <w:rPr>
          <w:rFonts w:eastAsia="Times New Roman"/>
          <w:szCs w:val="24"/>
        </w:rPr>
        <w:t>Για τους ελεύθερους επαγγελματίες σωστά είπατε ότι έχει γίνει σχετικός νόμος, ο οποίος μπορεί να τους βοηθήσει μέσω των εκατό δόσεων και μέσω της ρύθμισης. Αλλά, για ανθρώπους, οι οποίοι μπορεί να χρωσ</w:t>
      </w:r>
      <w:r>
        <w:rPr>
          <w:rFonts w:eastAsia="Times New Roman"/>
          <w:szCs w:val="24"/>
        </w:rPr>
        <w:t xml:space="preserve">τάνε, για παράδειγμα 500 ευρώ και να έχουν έναν μισθό ή μία σύνταξη του ύψους των 350 και 380 ευρώ, καταλαβαίνετε </w:t>
      </w:r>
      <w:r>
        <w:rPr>
          <w:rFonts w:eastAsia="Times New Roman"/>
          <w:szCs w:val="24"/>
        </w:rPr>
        <w:lastRenderedPageBreak/>
        <w:t>ότι ο μισθός τους δεν μπορεί να τους εξασφαλίσει καν τ</w:t>
      </w:r>
      <w:r>
        <w:rPr>
          <w:rFonts w:eastAsia="Times New Roman"/>
          <w:szCs w:val="24"/>
          <w:lang w:val="en-US"/>
        </w:rPr>
        <w:t>o</w:t>
      </w:r>
      <w:r>
        <w:rPr>
          <w:rFonts w:eastAsia="Times New Roman"/>
          <w:szCs w:val="24"/>
        </w:rPr>
        <w:t xml:space="preserve"> προς το ζην, πόσο μάλλον να τους εξασφαλίσει να είναι συνεπείς σε οποιεσδήποτε δόσεις </w:t>
      </w:r>
      <w:r>
        <w:rPr>
          <w:rFonts w:eastAsia="Times New Roman"/>
          <w:szCs w:val="24"/>
        </w:rPr>
        <w:t xml:space="preserve">προς το δημόσιο. </w:t>
      </w:r>
    </w:p>
    <w:p w14:paraId="18B821CD" w14:textId="77777777" w:rsidR="00EE6B16" w:rsidRDefault="006D3F3B">
      <w:pPr>
        <w:spacing w:after="0" w:line="600" w:lineRule="auto"/>
        <w:ind w:firstLine="720"/>
        <w:jc w:val="both"/>
        <w:rPr>
          <w:rFonts w:eastAsia="Times New Roman"/>
          <w:szCs w:val="24"/>
        </w:rPr>
      </w:pPr>
      <w:r>
        <w:rPr>
          <w:rFonts w:eastAsia="Times New Roman"/>
          <w:szCs w:val="24"/>
        </w:rPr>
        <w:t>Πραγματικά, θα περίμενα να αγκαλιάσετε όλα αυτά και να μας δώσετε και δικές σας προτάσεις εξειδικευμένων μέτρων για το πώς μπορούμε να συνεχίσουμε, γιατί όλοι αυτοί οι άνθρωποι και αξίζουν και δικαιούνται καλύτερης μεταχείρισης και σαφέστ</w:t>
      </w:r>
      <w:r>
        <w:rPr>
          <w:rFonts w:eastAsia="Times New Roman"/>
          <w:szCs w:val="24"/>
        </w:rPr>
        <w:t xml:space="preserve">ατα ανακούφισης. Και μην ξεχνάμε ότι οι δικές σας προεκλογικές καμπάνιες ήταν το «Δεν πληρώνω». </w:t>
      </w:r>
    </w:p>
    <w:p w14:paraId="18B821CE" w14:textId="77777777" w:rsidR="00EE6B16" w:rsidRDefault="006D3F3B">
      <w:pPr>
        <w:spacing w:after="0" w:line="600" w:lineRule="auto"/>
        <w:ind w:firstLine="720"/>
        <w:jc w:val="both"/>
        <w:rPr>
          <w:rFonts w:eastAsia="Times New Roman"/>
          <w:szCs w:val="24"/>
        </w:rPr>
      </w:pPr>
      <w:r>
        <w:rPr>
          <w:rFonts w:eastAsia="Times New Roman"/>
          <w:szCs w:val="24"/>
        </w:rPr>
        <w:t>Επομένως, τα οφειλόμενα ποσά έρχονται να τονίσουν ότι αυτοί οι άνθρωποι θέλουν να πληρώσουν, και αυτό φαίνεται και αποδεικνύεται και από το γεγονός ότι είναι μ</w:t>
      </w:r>
      <w:r>
        <w:rPr>
          <w:rFonts w:eastAsia="Times New Roman"/>
          <w:szCs w:val="24"/>
        </w:rPr>
        <w:t>εγαλύτερο το ποσοστό αυτών που χρωστούν προς το δημόσιο σε σχέση με αυτούς που δεν πληρώνουν τον ΕΝΦΙΑ γιατί δεν θέλουν να τον πληρώσουν. Άρα θέλουν αλλά δεν μπορούν, γιατί πρώτα πρέπει να εξασφαλίσουν τα προς το ζην, μετά να εξασφαλίσουν τα της στέγης του</w:t>
      </w:r>
      <w:r>
        <w:rPr>
          <w:rFonts w:eastAsia="Times New Roman"/>
          <w:szCs w:val="24"/>
        </w:rPr>
        <w:t xml:space="preserve">ς και στη συνέχεια να προχωρήσουν σε οποιεσδήποτε οφειλές προς το δημόσιο, εάν και εφόσον δύνανται να το κάνουν. </w:t>
      </w:r>
    </w:p>
    <w:p w14:paraId="18B821CF" w14:textId="77777777" w:rsidR="00EE6B16" w:rsidRDefault="006D3F3B">
      <w:pPr>
        <w:spacing w:after="0" w:line="600" w:lineRule="auto"/>
        <w:ind w:firstLine="720"/>
        <w:jc w:val="both"/>
        <w:rPr>
          <w:rFonts w:eastAsia="Times New Roman"/>
          <w:szCs w:val="24"/>
        </w:rPr>
      </w:pPr>
      <w:r>
        <w:rPr>
          <w:rFonts w:eastAsia="Times New Roman"/>
          <w:szCs w:val="24"/>
        </w:rPr>
        <w:lastRenderedPageBreak/>
        <w:t xml:space="preserve">Διότι, δυστυχώς, καλώς ή κακώς, η Κυβέρνησή σας είναι αυτή που φορολογεί ό,τι κινείται ή είναι ακίνητο, όποιον εργάζεται ή δεν έχει εργασία. </w:t>
      </w:r>
      <w:r>
        <w:rPr>
          <w:rFonts w:eastAsia="Times New Roman"/>
          <w:szCs w:val="24"/>
        </w:rPr>
        <w:t>Ε</w:t>
      </w:r>
      <w:r>
        <w:rPr>
          <w:rFonts w:eastAsia="Times New Roman"/>
          <w:szCs w:val="24"/>
        </w:rPr>
        <w:t xml:space="preserve">άν περιοριστούμε στα τελευταία τρία χρόνια, δυστυχώς ανεβαίνει ακόμη περισσότερο αυτό το ποσοστό. </w:t>
      </w:r>
    </w:p>
    <w:p w14:paraId="18B821D0" w14:textId="77777777" w:rsidR="00EE6B16" w:rsidRDefault="006D3F3B">
      <w:pPr>
        <w:spacing w:after="0" w:line="600" w:lineRule="auto"/>
        <w:ind w:firstLine="720"/>
        <w:jc w:val="both"/>
        <w:rPr>
          <w:rFonts w:eastAsia="Times New Roman"/>
          <w:szCs w:val="24"/>
        </w:rPr>
      </w:pPr>
      <w:r>
        <w:rPr>
          <w:rFonts w:eastAsia="Times New Roman"/>
          <w:szCs w:val="24"/>
        </w:rPr>
        <w:t>Για παράδειγμα, στο τέλος του 2015, από το σύνολο των οφειλετών εναντίον των οποίων μπορούσαν να ληφθούν κάποια αναγκαστικά μέτρα, ο ΣΥΡΙΖΑ έλαβε μέτρα εναντ</w:t>
      </w:r>
      <w:r>
        <w:rPr>
          <w:rFonts w:eastAsia="Times New Roman"/>
          <w:szCs w:val="24"/>
        </w:rPr>
        <w:t xml:space="preserve">ίον του 45% αυτών, ποσοστό που αυξήθηκε στο 51% στο τέλος του 2016, σε 60% στο τέλος του 2017 και έχουμε ανοδική πορεία αυτή τη στιγμή. </w:t>
      </w:r>
    </w:p>
    <w:p w14:paraId="18B821D1" w14:textId="77777777" w:rsidR="00EE6B16" w:rsidRDefault="006D3F3B">
      <w:pPr>
        <w:spacing w:after="0" w:line="600" w:lineRule="auto"/>
        <w:ind w:firstLine="720"/>
        <w:jc w:val="both"/>
        <w:rPr>
          <w:rFonts w:eastAsia="Times New Roman"/>
          <w:szCs w:val="24"/>
        </w:rPr>
      </w:pPr>
      <w:r>
        <w:rPr>
          <w:rFonts w:eastAsia="Times New Roman"/>
          <w:szCs w:val="24"/>
        </w:rPr>
        <w:t>Ο δε Ιανουάριος που περάσαμε αναδείχθηκε στον χειρότερο μήνα όλων των εποχών και γι’ αυτό η Ανεξάρτητη Αρχή Δημοσίων Εσ</w:t>
      </w:r>
      <w:r>
        <w:rPr>
          <w:rFonts w:eastAsia="Times New Roman"/>
          <w:szCs w:val="24"/>
        </w:rPr>
        <w:t xml:space="preserve">όδων, πέρα από τις συνεχείς απειλές της, προχώρησε σε κατασχέσεις μισθών, συντάξεων, αλλά και ακινήτων, που αφορούν σε περισσότερο από </w:t>
      </w:r>
      <w:proofErr w:type="spellStart"/>
      <w:r>
        <w:rPr>
          <w:rFonts w:eastAsia="Times New Roman"/>
          <w:szCs w:val="24"/>
        </w:rPr>
        <w:t>δεκαεπτάμισι</w:t>
      </w:r>
      <w:proofErr w:type="spellEnd"/>
      <w:r>
        <w:rPr>
          <w:rFonts w:eastAsia="Times New Roman"/>
          <w:szCs w:val="24"/>
        </w:rPr>
        <w:t xml:space="preserve"> χιλιάδες φορολογούμενους πολίτες. </w:t>
      </w:r>
    </w:p>
    <w:p w14:paraId="18B821D2" w14:textId="77777777" w:rsidR="00EE6B16" w:rsidRDefault="006D3F3B">
      <w:pPr>
        <w:spacing w:after="0" w:line="600" w:lineRule="auto"/>
        <w:ind w:firstLine="720"/>
        <w:jc w:val="both"/>
        <w:rPr>
          <w:rFonts w:eastAsia="Times New Roman"/>
          <w:szCs w:val="24"/>
        </w:rPr>
      </w:pPr>
      <w:r>
        <w:rPr>
          <w:rFonts w:eastAsia="Times New Roman"/>
          <w:szCs w:val="24"/>
        </w:rPr>
        <w:t xml:space="preserve">Καθημερινά, δηλαδή, γίνονται περισσότερες από επτακόσιες κατασχέσεις σε </w:t>
      </w:r>
      <w:r>
        <w:rPr>
          <w:rFonts w:eastAsia="Times New Roman"/>
          <w:szCs w:val="24"/>
        </w:rPr>
        <w:t xml:space="preserve">όσους χρωστούν στο δημόσιο ποσά άνω των 500 ευρώ και χιλιάδες είναι τα δράματα </w:t>
      </w:r>
      <w:r>
        <w:rPr>
          <w:rFonts w:eastAsia="Times New Roman"/>
          <w:szCs w:val="24"/>
        </w:rPr>
        <w:lastRenderedPageBreak/>
        <w:t>αυτά που καλούνται να αντιμετωπίσουν, ακόμη και οι άνθρωποι που προσπαθούν να μείνουν οικονομικά ζωντανοί.</w:t>
      </w:r>
    </w:p>
    <w:p w14:paraId="18B821D3" w14:textId="77777777" w:rsidR="00EE6B16" w:rsidRDefault="006D3F3B">
      <w:pPr>
        <w:spacing w:after="0" w:line="600" w:lineRule="auto"/>
        <w:ind w:firstLine="720"/>
        <w:jc w:val="both"/>
        <w:rPr>
          <w:rFonts w:eastAsia="Times New Roman"/>
          <w:szCs w:val="24"/>
        </w:rPr>
      </w:pPr>
      <w:r>
        <w:rPr>
          <w:rFonts w:eastAsia="Times New Roman"/>
          <w:szCs w:val="24"/>
        </w:rPr>
        <w:t xml:space="preserve">Αυτά τα ποσοστά έρχεται να τα επιβεβαιώσει η Ανεξάρτητη Αρχή Δημοσίων </w:t>
      </w:r>
      <w:r>
        <w:rPr>
          <w:rFonts w:eastAsia="Times New Roman"/>
          <w:szCs w:val="24"/>
        </w:rPr>
        <w:t>Εσόδων, η οποία, πέρα από τις απειλές, λέει ότι θα λάβει ακόμη πιο πολλά μέτρα με βάση την Έκθεσή της, που έχω να καταθέσω και το στρατηγικό της πλάνο 2017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w:t>
      </w:r>
    </w:p>
    <w:p w14:paraId="18B821D4" w14:textId="77777777" w:rsidR="00EE6B16" w:rsidRDefault="006D3F3B">
      <w:pPr>
        <w:spacing w:after="0" w:line="600" w:lineRule="auto"/>
        <w:ind w:firstLine="720"/>
        <w:jc w:val="both"/>
        <w:rPr>
          <w:rFonts w:eastAsia="Times New Roman" w:cs="Times New Roman"/>
          <w:szCs w:val="24"/>
        </w:rPr>
      </w:pPr>
      <w:r>
        <w:rPr>
          <w:rFonts w:eastAsia="Times New Roman"/>
          <w:szCs w:val="24"/>
        </w:rPr>
        <w:t>(</w:t>
      </w:r>
      <w:r>
        <w:rPr>
          <w:rFonts w:eastAsia="Times New Roman" w:cs="Times New Roman"/>
          <w:szCs w:val="24"/>
        </w:rPr>
        <w:t>Στο σημείο αυτό ο Θ΄ Αντιπρόεδρος της Βουλής κ. Μάριος Γεωργιάδης καταθέτει για τα Πρακτικ</w:t>
      </w:r>
      <w:r>
        <w:rPr>
          <w:rFonts w:eastAsia="Times New Roman" w:cs="Times New Roman"/>
          <w:szCs w:val="24"/>
        </w:rPr>
        <w:t>ά τα προαναφερθέντα έγγραφα, τα οποία βρίσκονται στο αρχείο του Τμήματος Γραμματείας της Διεύθυνσης Στενογραφίας και Πρακτικών της Βουλής)</w:t>
      </w:r>
    </w:p>
    <w:p w14:paraId="18B821D5" w14:textId="77777777" w:rsidR="00EE6B16" w:rsidRDefault="006D3F3B">
      <w:pPr>
        <w:spacing w:after="0" w:line="600" w:lineRule="auto"/>
        <w:ind w:firstLine="720"/>
        <w:jc w:val="both"/>
        <w:rPr>
          <w:rFonts w:eastAsia="Times New Roman"/>
          <w:szCs w:val="24"/>
        </w:rPr>
      </w:pPr>
      <w:r>
        <w:rPr>
          <w:rFonts w:eastAsia="Times New Roman"/>
          <w:szCs w:val="24"/>
        </w:rPr>
        <w:t>Μάλιστα, αντί να δούμε να ανακουφίζονται οι οικογένειες, το Υπουργείο σας έχει φτάσει στο σημείο να σχεδιάσει, να ανα</w:t>
      </w:r>
      <w:r>
        <w:rPr>
          <w:rFonts w:eastAsia="Times New Roman"/>
          <w:szCs w:val="24"/>
        </w:rPr>
        <w:t>πτύξει και να δοκιμάσει σε περισσότερα από εννιακόσια εβδομήντα τρία σχολεία, σε εκπαιδευτικούς όλων των βαθμίδων ένα επιμορφωτικό πρόγραμμα, το περίφημο «Δράση Δ-2-1», με την πρόφαση ότι δήθεν θέλετε να συμβάλετε στην καλλιέργεια της φορολογικής συνείδηση</w:t>
      </w:r>
      <w:r>
        <w:rPr>
          <w:rFonts w:eastAsia="Times New Roman"/>
          <w:szCs w:val="24"/>
        </w:rPr>
        <w:t>ς.</w:t>
      </w:r>
    </w:p>
    <w:p w14:paraId="18B821D6"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lastRenderedPageBreak/>
        <w:t xml:space="preserve">Συγγνώμη, κυρία Υπουργέ, αλλά αυτό αποτελεί θράσος πραγματικά για την Κυβέρνηση σας -για όσους μας ακούν- όταν εν μία </w:t>
      </w:r>
      <w:proofErr w:type="spellStart"/>
      <w:r>
        <w:rPr>
          <w:rFonts w:eastAsia="Times New Roman"/>
          <w:szCs w:val="24"/>
        </w:rPr>
        <w:t>νυκτί</w:t>
      </w:r>
      <w:proofErr w:type="spellEnd"/>
      <w:r>
        <w:rPr>
          <w:rFonts w:eastAsia="Times New Roman"/>
          <w:szCs w:val="24"/>
        </w:rPr>
        <w:t xml:space="preserve"> θέλατε να κόψετε πρόστιμα προς έναν επιχειρηματία ύψους 38 εκατομμυρίων ευρώ.</w:t>
      </w:r>
    </w:p>
    <w:p w14:paraId="18B821D7"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 xml:space="preserve">Περίμενα ότι θα κοιτούσατε να βρείτε μέτρα αντί να </w:t>
      </w:r>
      <w:r>
        <w:rPr>
          <w:rFonts w:eastAsia="Times New Roman"/>
          <w:szCs w:val="24"/>
        </w:rPr>
        <w:t xml:space="preserve">διοχετεύσετε το </w:t>
      </w:r>
      <w:proofErr w:type="spellStart"/>
      <w:r>
        <w:rPr>
          <w:rFonts w:eastAsia="Times New Roman"/>
          <w:szCs w:val="24"/>
        </w:rPr>
        <w:t>μπούλινγκ</w:t>
      </w:r>
      <w:proofErr w:type="spellEnd"/>
      <w:r>
        <w:rPr>
          <w:rFonts w:eastAsia="Times New Roman"/>
          <w:szCs w:val="24"/>
        </w:rPr>
        <w:t xml:space="preserve"> ακόμα και σε μαθητές, σε παιδιά δέκα και δεκαπέντε ετών, για το πώς οι γονείς τους πρέπει να είναι πραγματικά ευσυνείδητοι στο πώς θα πληρώσουν. Βέβαια, αυτό θα μου πείτε ότι το κάνει η Ευρωπαϊκή Ένωση, αλλά η Ευρωπαϊκή Ένωση το κ</w:t>
      </w:r>
      <w:r>
        <w:rPr>
          <w:rFonts w:eastAsia="Times New Roman"/>
          <w:szCs w:val="24"/>
        </w:rPr>
        <w:t>άνει μέσα σε προγράμματα όπου η οικονομία είναι τελείως διαφορετική από την οικονομική πολιτική που ακολουθείτε εσείς και θα περιμέναμε κι εμείς κάτι αντίστοιχο να κάνετε. Επίσης, περιμέναμε να ακούσετε τις θέσεις της Ένωσης Κεντρώων που θα μπορούσαμε να β</w:t>
      </w:r>
      <w:r>
        <w:rPr>
          <w:rFonts w:eastAsia="Times New Roman"/>
          <w:szCs w:val="24"/>
        </w:rPr>
        <w:t>ρούμε τρόπο αποπληρωμής των ληξιπρόθεσμων οφειλών, χωρίς να μπούμε στη διαδικασία να κόβουμε μισθούς και συντάξεις.</w:t>
      </w:r>
    </w:p>
    <w:p w14:paraId="18B821D8"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Σας ευχαριστώ πάρα πολύ, κύριε Πρόεδρε, για την ανοχή σας και αναμένω με ενδιαφέρον να ακούσω την απάντησή σας, κυρία Υπουργέ.</w:t>
      </w:r>
    </w:p>
    <w:p w14:paraId="18B821D9" w14:textId="77777777" w:rsidR="00EE6B16" w:rsidRDefault="006D3F3B">
      <w:pPr>
        <w:tabs>
          <w:tab w:val="left" w:pos="2940"/>
        </w:tabs>
        <w:spacing w:line="600" w:lineRule="auto"/>
        <w:ind w:firstLine="720"/>
        <w:jc w:val="both"/>
        <w:rPr>
          <w:rFonts w:eastAsia="Times New Roman"/>
          <w:szCs w:val="24"/>
        </w:rPr>
      </w:pPr>
      <w:r>
        <w:rPr>
          <w:rFonts w:eastAsia="Times New Roman"/>
          <w:b/>
          <w:szCs w:val="24"/>
        </w:rPr>
        <w:lastRenderedPageBreak/>
        <w:t>ΠΡΟΕΔΡΕΥΩΝ (Σ</w:t>
      </w:r>
      <w:r>
        <w:rPr>
          <w:rFonts w:eastAsia="Times New Roman"/>
          <w:b/>
          <w:szCs w:val="24"/>
        </w:rPr>
        <w:t>πυρίδων Λυκούδης):</w:t>
      </w:r>
      <w:r>
        <w:rPr>
          <w:rFonts w:eastAsia="Times New Roman"/>
          <w:szCs w:val="24"/>
        </w:rPr>
        <w:t xml:space="preserve"> Ευχαριστώ, κύριε συνάδελφε.</w:t>
      </w:r>
    </w:p>
    <w:p w14:paraId="18B821DA"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Κυρία Υπουργέ, έχετε τον λόγο.</w:t>
      </w:r>
    </w:p>
    <w:p w14:paraId="18B821DB" w14:textId="77777777" w:rsidR="00EE6B16" w:rsidRDefault="006D3F3B">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Κατ’ αρχ</w:t>
      </w:r>
      <w:r>
        <w:rPr>
          <w:rFonts w:eastAsia="Times New Roman"/>
          <w:szCs w:val="24"/>
        </w:rPr>
        <w:t>άς</w:t>
      </w:r>
      <w:r>
        <w:rPr>
          <w:rFonts w:eastAsia="Times New Roman"/>
          <w:szCs w:val="24"/>
        </w:rPr>
        <w:t xml:space="preserve">, θα ήθελα να πω ότι εκείνοι που βρίσκονται στο στόχαστρο </w:t>
      </w:r>
      <w:r>
        <w:rPr>
          <w:rFonts w:eastAsia="Times New Roman"/>
          <w:szCs w:val="24"/>
        </w:rPr>
        <w:t>της ΑΑΔΕ και στο στόχαστρο της</w:t>
      </w:r>
      <w:r>
        <w:rPr>
          <w:rFonts w:eastAsia="Times New Roman"/>
          <w:szCs w:val="24"/>
        </w:rPr>
        <w:t xml:space="preserve"> Κυβέρνησης είναι οι στρατηγικοί κακοπληρωτές και εδώ νομίζω ότι θα συμφωνήσουμε όλοι μας ότι είναι</w:t>
      </w:r>
      <w:r>
        <w:rPr>
          <w:rFonts w:eastAsia="Times New Roman"/>
          <w:szCs w:val="24"/>
        </w:rPr>
        <w:t xml:space="preserve"> αυτοί</w:t>
      </w:r>
      <w:r>
        <w:rPr>
          <w:rFonts w:eastAsia="Times New Roman"/>
          <w:szCs w:val="24"/>
        </w:rPr>
        <w:t xml:space="preserve"> οι οποίοι θα έπρεπε να πληρώσουν,</w:t>
      </w:r>
      <w:r>
        <w:rPr>
          <w:rFonts w:eastAsia="Times New Roman"/>
          <w:szCs w:val="24"/>
        </w:rPr>
        <w:t xml:space="preserve"> </w:t>
      </w:r>
      <w:r>
        <w:rPr>
          <w:rFonts w:eastAsia="Times New Roman"/>
          <w:szCs w:val="24"/>
        </w:rPr>
        <w:t>είναι</w:t>
      </w:r>
      <w:r>
        <w:rPr>
          <w:rFonts w:eastAsia="Times New Roman"/>
          <w:szCs w:val="24"/>
        </w:rPr>
        <w:t xml:space="preserve"> αυτοί οι οποίοι δεν μπορεί σε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περίπτωση να τους δώσουμε το συγχωροχάρτι και γι’ αυτούς μιλάμε και πρέπε</w:t>
      </w:r>
      <w:r>
        <w:rPr>
          <w:rFonts w:eastAsia="Times New Roman"/>
          <w:szCs w:val="24"/>
        </w:rPr>
        <w:t>ι να διαμορφώσουμε τη φορολογική συνείδηση, γιατί ο καθένας πρέπει να είναι υπεύθυνος για τις πράξεις του.</w:t>
      </w:r>
    </w:p>
    <w:p w14:paraId="18B821DC"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Από εκεί και πέρα, εκείνο που έχω να επαναλάβω για μ</w:t>
      </w:r>
      <w:r>
        <w:rPr>
          <w:rFonts w:eastAsia="Times New Roman"/>
          <w:szCs w:val="24"/>
        </w:rPr>
        <w:t>ί</w:t>
      </w:r>
      <w:r>
        <w:rPr>
          <w:rFonts w:eastAsia="Times New Roman"/>
          <w:szCs w:val="24"/>
        </w:rPr>
        <w:t xml:space="preserve">α ακόμη φορά είναι ότι βασικός στόχος της Κυβέρνησής μας είναι η προστασία και η ανακούφιση των </w:t>
      </w:r>
      <w:r>
        <w:rPr>
          <w:rFonts w:eastAsia="Times New Roman"/>
          <w:szCs w:val="24"/>
        </w:rPr>
        <w:t xml:space="preserve">οικονομικά αδυνάτων συμπολιτών μας. Ξεκινήσαμε από τους μισθωτούς και συνταξιούχους. Στις εκατό δόσεις του ν.4321/2015 συμπεριλαμβάνονταν συνταξιούχοι και μισθωτοί. </w:t>
      </w:r>
      <w:r>
        <w:rPr>
          <w:rFonts w:eastAsia="Times New Roman"/>
          <w:szCs w:val="24"/>
        </w:rPr>
        <w:lastRenderedPageBreak/>
        <w:t>Δεν ξεκινήσαμε από τους επιχειρηματίες. Από τους τους μισθωτούς και συνταξιούχους ξεκινήσαμ</w:t>
      </w:r>
      <w:r>
        <w:rPr>
          <w:rFonts w:eastAsia="Times New Roman"/>
          <w:szCs w:val="24"/>
        </w:rPr>
        <w:t>ε. Εκεί συμπεριλαμβάνονταν οι πάντες είτε ήταν επιχειρηματίες</w:t>
      </w:r>
      <w:r>
        <w:rPr>
          <w:rFonts w:eastAsia="Times New Roman"/>
          <w:szCs w:val="24"/>
        </w:rPr>
        <w:t>,</w:t>
      </w:r>
      <w:r>
        <w:rPr>
          <w:rFonts w:eastAsia="Times New Roman"/>
          <w:szCs w:val="24"/>
        </w:rPr>
        <w:t xml:space="preserve"> είτε ήταν μισθωτοί</w:t>
      </w:r>
      <w:r>
        <w:rPr>
          <w:rFonts w:eastAsia="Times New Roman"/>
          <w:szCs w:val="24"/>
        </w:rPr>
        <w:t>,</w:t>
      </w:r>
      <w:r>
        <w:rPr>
          <w:rFonts w:eastAsia="Times New Roman"/>
          <w:szCs w:val="24"/>
        </w:rPr>
        <w:t xml:space="preserve"> είτε ήταν συνταξιούχοι κ.λπ.. Από εκεί μετά, ερχόμαστε και φέρνουμε κάποιες άλλες διατάξεις.</w:t>
      </w:r>
    </w:p>
    <w:p w14:paraId="18B821DD"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Καταβάλλουμε συνεχώς προσπάθεια και επεξεργαζόμαστε τα αιτήματα που μας υποβάλλο</w:t>
      </w:r>
      <w:r>
        <w:rPr>
          <w:rFonts w:eastAsia="Times New Roman"/>
          <w:szCs w:val="24"/>
        </w:rPr>
        <w:t>νται και όπου μπορούμε να επέμβουμε διορθωτικά το κάνουμε, εφόσον μας επιτρέπεται, βέβαια, από τα τρέχοντα δημοσιονομικά της χώρας μας.</w:t>
      </w:r>
    </w:p>
    <w:p w14:paraId="18B821DE"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Θέλω να αναφέρω, επίσης, εδώ πέρα ότι από το 2015 μέχρι σήμερα έχουμε βγάλει εβδομήντα έξι υπουργικές αποφάσεις παρατάσε</w:t>
      </w:r>
      <w:r>
        <w:rPr>
          <w:rFonts w:eastAsia="Times New Roman"/>
          <w:szCs w:val="24"/>
        </w:rPr>
        <w:t>ων και αναστολών καταβολής βεβαιωμένων και ληξιπρόθεσμων οφειλών και σχετικών ρυθμίσεων αυτών των οφειλών σε περιπτώσεις φυσικών καταστροφών. Κάποιος θα μπορούσε να πει ότι αυτό είναι το αυτονόητο. Αυτονόητο μπορεί να το θεωρούμε σήμερα. Δεν ήταν, όμως, αυ</w:t>
      </w:r>
      <w:r>
        <w:rPr>
          <w:rFonts w:eastAsia="Times New Roman"/>
          <w:szCs w:val="24"/>
        </w:rPr>
        <w:t>τονόητο για τις κυβερνήσεις μέχρι τώρα.</w:t>
      </w:r>
    </w:p>
    <w:p w14:paraId="18B821DF"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lastRenderedPageBreak/>
        <w:t>Στο πλαίσιο αυτό κινηθήκαμε και με την καταβολή του κοινωνικού μερίσματος στις ευαίσθητες κατηγορίες πολιτών με τη θεσμοθέτηση απαλλαγών ΕΝΦΙΑ σε περιοχές που επλήγησαν από σεισμό και κάποια άλλα μέτρα που έχουμε πάρ</w:t>
      </w:r>
      <w:r>
        <w:rPr>
          <w:rFonts w:eastAsia="Times New Roman"/>
          <w:szCs w:val="24"/>
        </w:rPr>
        <w:t xml:space="preserve">ει με μικρότερες ή μεγαλύτερες παρεμβάσεις. </w:t>
      </w:r>
    </w:p>
    <w:p w14:paraId="18B821E0"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Δεν αρνούμαστε να ακούσουμε νέες ιδέες πρωτοποριακές, τεχνικές επίλυσης του προβλήματος των ληξιπρόθεσμων οφειλών ή υιοθέτηση παρόμοιων μέτρων που θα βοηθούσαν τους συμπολίτες μας να ανακουφιστούν, αλλά και να κ</w:t>
      </w:r>
      <w:r>
        <w:rPr>
          <w:rFonts w:eastAsia="Times New Roman"/>
          <w:szCs w:val="24"/>
        </w:rPr>
        <w:t xml:space="preserve">αταφέρουν να αποπληρώσουν τις οφειλές τους. Όλα αυτά, όμως, θα πρέπει να γίνουν πάντα στο πλαίσιο της τρέχουσας δημοσιονομικής συγκυρίας και θα ήθελα να κλείσω εδώ για να μην πανικοβάλλουμε και τους πολίτες. </w:t>
      </w:r>
    </w:p>
    <w:p w14:paraId="18B821E1" w14:textId="77777777" w:rsidR="00EE6B16" w:rsidRDefault="006D3F3B">
      <w:pPr>
        <w:tabs>
          <w:tab w:val="left" w:pos="2940"/>
        </w:tabs>
        <w:spacing w:line="600" w:lineRule="auto"/>
        <w:ind w:firstLine="720"/>
        <w:jc w:val="both"/>
        <w:rPr>
          <w:rFonts w:eastAsia="Times New Roman"/>
          <w:szCs w:val="24"/>
        </w:rPr>
      </w:pPr>
      <w:r>
        <w:rPr>
          <w:rFonts w:eastAsia="Times New Roman"/>
          <w:szCs w:val="24"/>
        </w:rPr>
        <w:t>Όσον αφορά τις κατασχέσεις, πλειστηριασμούς κ.λ</w:t>
      </w:r>
      <w:r>
        <w:rPr>
          <w:rFonts w:eastAsia="Times New Roman"/>
          <w:szCs w:val="24"/>
        </w:rPr>
        <w:t xml:space="preserve">π., αυτό που προαναφέρατε σε σχέση με τις κατασχέσεις δεν σημαίνει ότι η οποιαδήποτε κατάσχεση που γίνεται είτε στους λογαριασμούς είτε από εκεί και πέρα κάποιες φορές στις περιουσίες δεν </w:t>
      </w:r>
      <w:r>
        <w:rPr>
          <w:rFonts w:eastAsia="Times New Roman"/>
          <w:szCs w:val="24"/>
        </w:rPr>
        <w:lastRenderedPageBreak/>
        <w:t>σημαίνει πλειστηριασμός. Επαναλαμβάνω ότι το δημόσιο δεν έχει τέτοια</w:t>
      </w:r>
      <w:r>
        <w:rPr>
          <w:rFonts w:eastAsia="Times New Roman"/>
          <w:szCs w:val="24"/>
        </w:rPr>
        <w:t xml:space="preserve"> πρόθεση για την πρώτη λαϊκή κατοικία των πολιτών.</w:t>
      </w:r>
    </w:p>
    <w:p w14:paraId="18B821E2" w14:textId="77777777" w:rsidR="00EE6B16" w:rsidRDefault="006D3F3B">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w:t>
      </w:r>
      <w:r>
        <w:rPr>
          <w:rFonts w:eastAsia="Times New Roman" w:cs="Times New Roman"/>
          <w:szCs w:val="24"/>
        </w:rPr>
        <w:t>86 του Συντάγματος και τον ν.3126/2003 «Ποινική Ευθύνη των Υπουργών», όπως ισχύει, στις 20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ποινική δικογραφία που αφορά στον Πρωθυπουργό Αλέξιο Τσίπρα και στον Υπουργό Εξωτερικών Νικόλαο Κοτζιά.</w:t>
      </w:r>
    </w:p>
    <w:p w14:paraId="18B821E3" w14:textId="77777777" w:rsidR="00EE6B16" w:rsidRDefault="006D3F3B">
      <w:pPr>
        <w:spacing w:line="600" w:lineRule="auto"/>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Βουλευτής Πιερίας της Νέας Δημοκρατίας κ. Κωνσταντί</w:t>
      </w:r>
      <w:r>
        <w:rPr>
          <w:rFonts w:eastAsia="Times New Roman" w:cs="Times New Roman"/>
          <w:szCs w:val="24"/>
        </w:rPr>
        <w:t xml:space="preserve">νος Κουκοδήμος αιτείται άδεια απουσίας στο εξωτερικό, στην Αυστρία, για προσωπικούς οικογενειακούς λόγους από την Πέμπτη 17 </w:t>
      </w:r>
      <w:r>
        <w:rPr>
          <w:rFonts w:eastAsia="Times New Roman" w:cs="Times New Roman"/>
          <w:szCs w:val="24"/>
        </w:rPr>
        <w:t xml:space="preserve">Μαΐου 2018 </w:t>
      </w:r>
      <w:r>
        <w:rPr>
          <w:rFonts w:eastAsia="Times New Roman" w:cs="Times New Roman"/>
          <w:szCs w:val="24"/>
        </w:rPr>
        <w:t xml:space="preserve">έως </w:t>
      </w:r>
      <w:r>
        <w:rPr>
          <w:rFonts w:eastAsia="Times New Roman" w:cs="Times New Roman"/>
          <w:szCs w:val="24"/>
        </w:rPr>
        <w:t xml:space="preserve">την </w:t>
      </w:r>
      <w:r>
        <w:rPr>
          <w:rFonts w:eastAsia="Times New Roman" w:cs="Times New Roman"/>
          <w:szCs w:val="24"/>
        </w:rPr>
        <w:t>Τρίτη 22 Μαΐου 2018. Η Βουλή εγκρίνει;</w:t>
      </w:r>
    </w:p>
    <w:p w14:paraId="18B821E4" w14:textId="77777777" w:rsidR="00EE6B16" w:rsidRDefault="006D3F3B">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18B821E5" w14:textId="77777777" w:rsidR="00EE6B16" w:rsidRDefault="006D3F3B">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w:t>
      </w:r>
      <w:r>
        <w:rPr>
          <w:rFonts w:eastAsia="Times New Roman" w:cs="Times New Roman"/>
          <w:szCs w:val="24"/>
        </w:rPr>
        <w:t>Συνεπ</w:t>
      </w:r>
      <w:r>
        <w:rPr>
          <w:rFonts w:eastAsia="Times New Roman" w:cs="Times New Roman"/>
          <w:szCs w:val="24"/>
        </w:rPr>
        <w:t xml:space="preserve">ώς η </w:t>
      </w:r>
      <w:r>
        <w:rPr>
          <w:rFonts w:eastAsia="Times New Roman" w:cs="Times New Roman"/>
          <w:szCs w:val="24"/>
        </w:rPr>
        <w:t>Βουλή ενέκρινε τη ζητηθείσα άδεια.</w:t>
      </w:r>
    </w:p>
    <w:p w14:paraId="18B821E6" w14:textId="77777777" w:rsidR="00EE6B16" w:rsidRDefault="006D3F3B">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color w:val="000000"/>
          <w:szCs w:val="24"/>
          <w:shd w:val="clear" w:color="auto" w:fill="FFFFFF"/>
        </w:rPr>
        <w:t>η πέμπτη με αριθμό 1519/17-4-2018 επίκαιρη ερώτηση πρώτου κύκλου του Η΄ Αντιπροέδρου της Βουλής και Βουλευτή Β΄ Πειραιά των Ανεξαρτήτων Ελλήνων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Δημητρίου Καμμένου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Οικονομικών, </w:t>
      </w:r>
      <w:r>
        <w:rPr>
          <w:rFonts w:eastAsia="Times New Roman"/>
          <w:color w:val="000000"/>
          <w:szCs w:val="24"/>
          <w:shd w:val="clear" w:color="auto" w:fill="FFFFFF"/>
        </w:rPr>
        <w:t>σχετικά με τις οφειλές προς το ΙΚΑ/ΕΦΚΑ,</w:t>
      </w:r>
      <w:r>
        <w:rPr>
          <w:rFonts w:eastAsia="Times New Roman"/>
          <w:szCs w:val="24"/>
        </w:rPr>
        <w:t xml:space="preserve"> δεν θα συζητηθεί λόγω αναρμοδιότητας του Υπουργείου Οικονομικών. Αρμόδιο Υπουργείο είναι το Υπουργείο Εργασίας, Κοινωνικής Ασφάλισης και Κοινωνικής Αλληλεγγύης.</w:t>
      </w:r>
    </w:p>
    <w:p w14:paraId="18B821E7"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rPr>
        <w:t>Η πρώτη με αριθμό 1509/16-4-2018 επίκαιρη</w:t>
      </w:r>
      <w:r>
        <w:rPr>
          <w:rFonts w:eastAsia="Times New Roman"/>
          <w:color w:val="000000"/>
          <w:szCs w:val="24"/>
        </w:rPr>
        <w:t xml:space="preserve"> ερώτηση δεύτερου κύκλου, του Βουλευτή Φθιώτιδας της Νέας Δημοκρατίας κ. </w:t>
      </w:r>
      <w:r>
        <w:rPr>
          <w:rFonts w:eastAsia="Times New Roman"/>
          <w:bCs/>
          <w:color w:val="000000"/>
          <w:szCs w:val="24"/>
        </w:rPr>
        <w:t>Χρήστου</w:t>
      </w:r>
      <w:r>
        <w:rPr>
          <w:rFonts w:eastAsia="Times New Roman"/>
          <w:b/>
          <w:bCs/>
          <w:color w:val="000000"/>
          <w:szCs w:val="24"/>
        </w:rPr>
        <w:t xml:space="preserve"> </w:t>
      </w:r>
      <w:proofErr w:type="spellStart"/>
      <w:r>
        <w:rPr>
          <w:rFonts w:eastAsia="Times New Roman"/>
          <w:bCs/>
          <w:color w:val="000000"/>
          <w:szCs w:val="24"/>
        </w:rPr>
        <w:t>Σταϊκούρα</w:t>
      </w:r>
      <w:proofErr w:type="spellEnd"/>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Οικονομικών, </w:t>
      </w:r>
      <w:r>
        <w:rPr>
          <w:rFonts w:eastAsia="Times New Roman"/>
          <w:color w:val="000000"/>
          <w:szCs w:val="24"/>
        </w:rPr>
        <w:t>με θέμα: «Χρηματοδότηση δράσεων από προϊόντα εγκληματικών ενεργειών κατά του Ελληνικού Δημοσίου και διάθεση ποσού για κοινωνικούς σκοπο</w:t>
      </w:r>
      <w:r>
        <w:rPr>
          <w:rFonts w:eastAsia="Times New Roman"/>
          <w:color w:val="000000"/>
          <w:szCs w:val="24"/>
        </w:rPr>
        <w:t xml:space="preserve">ύς», δεν θα συζητηθεί λόγω απουσίας του αρμόδιου Αναπληρωτή Υπουργού Οικονομικών κ. </w:t>
      </w:r>
      <w:proofErr w:type="spellStart"/>
      <w:r>
        <w:rPr>
          <w:rFonts w:eastAsia="Times New Roman"/>
          <w:color w:val="000000"/>
          <w:szCs w:val="24"/>
        </w:rPr>
        <w:t>Χουλιαράκη</w:t>
      </w:r>
      <w:proofErr w:type="spellEnd"/>
      <w:r>
        <w:rPr>
          <w:rFonts w:eastAsia="Times New Roman"/>
          <w:color w:val="000000"/>
          <w:szCs w:val="24"/>
        </w:rPr>
        <w:t xml:space="preserve"> στο εξωτερικό.</w:t>
      </w:r>
    </w:p>
    <w:p w14:paraId="18B821E8"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rPr>
        <w:lastRenderedPageBreak/>
        <w:t xml:space="preserve">Η έκτη με αριθμό 1463/2-4-2018 επίκαιρη ερώτηση δεύτερου κύκλου του Βουλευτή Β΄ Αθηνών της Δημοκρατικής Συμπαράταξης ΠΑΣΟΚ – ΔΗΜΑΡ κ. </w:t>
      </w:r>
      <w:r>
        <w:rPr>
          <w:rFonts w:eastAsia="Times New Roman"/>
          <w:bCs/>
          <w:color w:val="000000"/>
          <w:szCs w:val="24"/>
        </w:rPr>
        <w:t>Ανδρέα Λοβέρ</w:t>
      </w:r>
      <w:r>
        <w:rPr>
          <w:rFonts w:eastAsia="Times New Roman"/>
          <w:bCs/>
          <w:color w:val="000000"/>
          <w:szCs w:val="24"/>
        </w:rPr>
        <w:t>δου</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Οικονομικών, </w:t>
      </w:r>
      <w:r>
        <w:rPr>
          <w:rFonts w:eastAsia="Times New Roman"/>
          <w:color w:val="000000"/>
          <w:szCs w:val="24"/>
        </w:rPr>
        <w:t xml:space="preserve">με θέμα: « Λήψη μέτρων υπέρ των μικρών αποταμιευτών, που έχασαν τα χρήματά τους με το “κούρεμα” του χρέους το 2012», δεν θα συζητηθεί λόγω απουσίας του αρμόδιου Αναπληρωτή Υπουργού Οικονομικών κ. </w:t>
      </w:r>
      <w:proofErr w:type="spellStart"/>
      <w:r>
        <w:rPr>
          <w:rFonts w:eastAsia="Times New Roman"/>
          <w:color w:val="000000"/>
          <w:szCs w:val="24"/>
        </w:rPr>
        <w:t>Χουλιαράκη</w:t>
      </w:r>
      <w:proofErr w:type="spellEnd"/>
      <w:r>
        <w:rPr>
          <w:rFonts w:eastAsia="Times New Roman"/>
          <w:color w:val="000000"/>
          <w:szCs w:val="24"/>
        </w:rPr>
        <w:t xml:space="preserve"> στο εξωτερικό.</w:t>
      </w:r>
    </w:p>
    <w:p w14:paraId="18B821E9"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Η πρώτη με αριθμό 1517/17-4-2018 επίκαιρη ερώτηση πρώτου κύκλου του Βουλευτή Χίου του Συνασπισμού Ριζοσπαστικής </w:t>
      </w:r>
      <w:proofErr w:type="spellStart"/>
      <w:r>
        <w:rPr>
          <w:rFonts w:eastAsia="Times New Roman"/>
          <w:color w:val="000000"/>
          <w:szCs w:val="24"/>
          <w:shd w:val="clear" w:color="auto" w:fill="FFFFFF"/>
        </w:rPr>
        <w:t>Αριστεράς</w:t>
      </w:r>
      <w:proofErr w:type="spellEnd"/>
      <w:r>
        <w:rPr>
          <w:rFonts w:eastAsia="Times New Roman"/>
          <w:color w:val="000000"/>
          <w:szCs w:val="24"/>
          <w:shd w:val="clear" w:color="auto" w:fill="FFFFFF"/>
        </w:rPr>
        <w:t xml:space="preserve"> κ. </w:t>
      </w:r>
      <w:r>
        <w:rPr>
          <w:rFonts w:eastAsia="Times New Roman"/>
          <w:bCs/>
          <w:color w:val="000000"/>
          <w:szCs w:val="24"/>
          <w:shd w:val="clear" w:color="auto" w:fill="FFFFFF"/>
        </w:rPr>
        <w:t>Ανδρέα Μιχαηλίδη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με θέμα: «Αποκατάσταση προβλημάτων στις αίθουσες χειρουργείων της νέας πτέρυγας του Νοσοκ</w:t>
      </w:r>
      <w:r>
        <w:rPr>
          <w:rFonts w:eastAsia="Times New Roman"/>
          <w:color w:val="000000"/>
          <w:szCs w:val="24"/>
          <w:shd w:val="clear" w:color="auto" w:fill="FFFFFF"/>
        </w:rPr>
        <w:t>ομείου Χίου», δ</w:t>
      </w:r>
      <w:r>
        <w:rPr>
          <w:rFonts w:eastAsia="Times New Roman"/>
          <w:color w:val="000000"/>
          <w:szCs w:val="24"/>
        </w:rPr>
        <w:t xml:space="preserve">εν θα συζητηθεί λόγω κωλύματος του αρμόδιου Υπουργού Υγείας κ. Παύλου </w:t>
      </w:r>
      <w:proofErr w:type="spellStart"/>
      <w:r>
        <w:rPr>
          <w:rFonts w:eastAsia="Times New Roman"/>
          <w:color w:val="000000"/>
          <w:szCs w:val="24"/>
        </w:rPr>
        <w:t>Πολάκη</w:t>
      </w:r>
      <w:proofErr w:type="spellEnd"/>
      <w:r>
        <w:rPr>
          <w:rFonts w:eastAsia="Times New Roman"/>
          <w:color w:val="000000"/>
          <w:szCs w:val="24"/>
        </w:rPr>
        <w:t>, με αιτία τον φόρτο εργασίας.</w:t>
      </w:r>
    </w:p>
    <w:p w14:paraId="18B821EA"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shd w:val="clear" w:color="auto" w:fill="FFFFFF"/>
        </w:rPr>
        <w:t>Η πέμπτη με αριθμό 1511/16-4-2018 επίκαιρη ερώτηση δεύτερου κύκλου του Βουλευτή Λακωνίας της Δημοκρατικής Συμπαράταξης ΠΑΣΟΚ – ΔΗΜΑΡ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Λεωνίδα Γρηγοράκου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Υγείας, </w:t>
      </w:r>
      <w:r>
        <w:rPr>
          <w:rFonts w:eastAsia="Times New Roman"/>
          <w:color w:val="000000"/>
          <w:szCs w:val="24"/>
          <w:shd w:val="clear" w:color="auto" w:fill="FFFFFF"/>
        </w:rPr>
        <w:t xml:space="preserve">με θέμα: «Διακομιδή ασθενών από το ΕΚΑΒ </w:t>
      </w:r>
      <w:r>
        <w:rPr>
          <w:rFonts w:eastAsia="Times New Roman"/>
          <w:color w:val="000000"/>
          <w:szCs w:val="24"/>
          <w:shd w:val="clear" w:color="auto" w:fill="FFFFFF"/>
        </w:rPr>
        <w:lastRenderedPageBreak/>
        <w:t xml:space="preserve">σε </w:t>
      </w:r>
      <w:r>
        <w:rPr>
          <w:rFonts w:eastAsia="Times New Roman"/>
          <w:color w:val="000000"/>
          <w:szCs w:val="24"/>
          <w:shd w:val="clear" w:color="auto" w:fill="FFFFFF"/>
        </w:rPr>
        <w:t>μ</w:t>
      </w:r>
      <w:r>
        <w:rPr>
          <w:rFonts w:eastAsia="Times New Roman"/>
          <w:color w:val="000000"/>
          <w:szCs w:val="24"/>
          <w:shd w:val="clear" w:color="auto" w:fill="FFFFFF"/>
        </w:rPr>
        <w:t xml:space="preserve">ονάδες </w:t>
      </w:r>
      <w:r>
        <w:rPr>
          <w:rFonts w:eastAsia="Times New Roman"/>
          <w:color w:val="000000"/>
          <w:szCs w:val="24"/>
          <w:shd w:val="clear" w:color="auto" w:fill="FFFFFF"/>
        </w:rPr>
        <w:t>ε</w:t>
      </w:r>
      <w:r>
        <w:rPr>
          <w:rFonts w:eastAsia="Times New Roman"/>
          <w:color w:val="000000"/>
          <w:szCs w:val="24"/>
          <w:shd w:val="clear" w:color="auto" w:fill="FFFFFF"/>
        </w:rPr>
        <w:t xml:space="preserve">ντατικής </w:t>
      </w:r>
      <w:r>
        <w:rPr>
          <w:rFonts w:eastAsia="Times New Roman"/>
          <w:color w:val="000000"/>
          <w:szCs w:val="24"/>
          <w:shd w:val="clear" w:color="auto" w:fill="FFFFFF"/>
        </w:rPr>
        <w:t>θ</w:t>
      </w:r>
      <w:r>
        <w:rPr>
          <w:rFonts w:eastAsia="Times New Roman"/>
          <w:color w:val="000000"/>
          <w:szCs w:val="24"/>
          <w:shd w:val="clear" w:color="auto" w:fill="FFFFFF"/>
        </w:rPr>
        <w:t xml:space="preserve">εραπείας ιδιωτικών κλινικών» δεν θα συζητηθεί λόγω κωλύματος του αρμόδιου Υπουργού Υγείας κ. Παύλου </w:t>
      </w:r>
      <w:proofErr w:type="spellStart"/>
      <w:r>
        <w:rPr>
          <w:rFonts w:eastAsia="Times New Roman"/>
          <w:color w:val="000000"/>
          <w:szCs w:val="24"/>
          <w:shd w:val="clear" w:color="auto" w:fill="FFFFFF"/>
        </w:rPr>
        <w:t>Πολάκη</w:t>
      </w:r>
      <w:proofErr w:type="spellEnd"/>
      <w:r>
        <w:rPr>
          <w:rFonts w:eastAsia="Times New Roman"/>
          <w:color w:val="000000"/>
          <w:szCs w:val="24"/>
          <w:shd w:val="clear" w:color="auto" w:fill="FFFFFF"/>
        </w:rPr>
        <w:t xml:space="preserve"> με αιτία τον φόρτο εργασίας.</w:t>
      </w:r>
    </w:p>
    <w:p w14:paraId="18B821EB" w14:textId="77777777" w:rsidR="00EE6B16" w:rsidRDefault="006D3F3B">
      <w:pPr>
        <w:spacing w:after="0" w:line="600" w:lineRule="auto"/>
        <w:ind w:firstLine="720"/>
        <w:jc w:val="both"/>
        <w:rPr>
          <w:rFonts w:eastAsia="Times New Roman"/>
          <w:szCs w:val="24"/>
        </w:rPr>
      </w:pPr>
      <w:r>
        <w:rPr>
          <w:rFonts w:eastAsia="Times New Roman"/>
          <w:color w:val="000000"/>
          <w:szCs w:val="24"/>
          <w:shd w:val="clear" w:color="auto" w:fill="FFFFFF"/>
        </w:rPr>
        <w:t>Η δεύτερη με</w:t>
      </w:r>
      <w:r>
        <w:rPr>
          <w:rFonts w:eastAsia="Times New Roman"/>
          <w:color w:val="000000"/>
          <w:szCs w:val="24"/>
          <w:shd w:val="clear" w:color="auto" w:fill="FFFFFF"/>
        </w:rPr>
        <w:t xml:space="preserve"> αριθμό 1510/16-4-2018 επίκαιρη ερώτηση πρώτου κύκλου του Βουλευτή Θεσπρωτίας της Νέας Δημοκρατίας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Γιόγιακα</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Παιδείας, Έρευνας και 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«Σχέδιο κατάργησης του τμήματος Διοίκησης Επιχειρήσεων του ΤΕΙ Ηπείρου </w:t>
      </w:r>
      <w:r>
        <w:rPr>
          <w:rFonts w:eastAsia="Times New Roman"/>
          <w:color w:val="000000"/>
          <w:szCs w:val="24"/>
          <w:shd w:val="clear" w:color="auto" w:fill="FFFFFF"/>
        </w:rPr>
        <w:t xml:space="preserve">και λειτουργία Τμήματος Διαπολιτισμικής Επικοινωνίας στην Ηγουμενίτσα», δεν θα συζητηθεί λόγω κωλύματος του αρμόδιου Υπουργού Παιδείας κ. Κωνσταντίνου </w:t>
      </w:r>
      <w:proofErr w:type="spellStart"/>
      <w:r>
        <w:rPr>
          <w:rFonts w:eastAsia="Times New Roman"/>
          <w:color w:val="000000"/>
          <w:szCs w:val="24"/>
          <w:shd w:val="clear" w:color="auto" w:fill="FFFFFF"/>
        </w:rPr>
        <w:t>Γαβρόγλου</w:t>
      </w:r>
      <w:proofErr w:type="spellEnd"/>
      <w:r>
        <w:rPr>
          <w:rFonts w:eastAsia="Times New Roman"/>
          <w:color w:val="000000"/>
          <w:szCs w:val="24"/>
          <w:shd w:val="clear" w:color="auto" w:fill="FFFFFF"/>
        </w:rPr>
        <w:t xml:space="preserve"> με αιτία τον φόρτο εργασίας.</w:t>
      </w:r>
    </w:p>
    <w:p w14:paraId="18B821EC"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rPr>
        <w:t>Η τρίτη με αριθμό 1498/16-4-2018 επίκαιρη ερώτηση πρώτου κύκλου το</w:t>
      </w:r>
      <w:r>
        <w:rPr>
          <w:rFonts w:eastAsia="Times New Roman"/>
          <w:color w:val="000000"/>
          <w:szCs w:val="24"/>
        </w:rPr>
        <w:t xml:space="preserve">υ Βουλευτή Β΄ Αθηνών της Δημοκρατικής Συμπαράταξης ΠΑΣΟΚ – ΔΗΜΑΡ κ. </w:t>
      </w:r>
      <w:r>
        <w:rPr>
          <w:rFonts w:eastAsia="Times New Roman"/>
          <w:bCs/>
          <w:color w:val="000000"/>
          <w:szCs w:val="24"/>
        </w:rPr>
        <w:t xml:space="preserve">Γεωργίου - Δημητρίου Καρρά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Δικαιοσύνης, Διαφάνειας και Ανθρωπίνων Δικαιωμάτων, </w:t>
      </w:r>
      <w:r>
        <w:rPr>
          <w:rFonts w:eastAsia="Times New Roman"/>
          <w:color w:val="000000"/>
          <w:szCs w:val="24"/>
        </w:rPr>
        <w:t xml:space="preserve">με θέμα: «Ανάγκη ανάληψης πρωτοβουλίας για την ενίσχυση της </w:t>
      </w:r>
      <w:proofErr w:type="spellStart"/>
      <w:r>
        <w:rPr>
          <w:rFonts w:eastAsia="Times New Roman"/>
          <w:color w:val="000000"/>
          <w:szCs w:val="24"/>
        </w:rPr>
        <w:t>αντεγκληματικής</w:t>
      </w:r>
      <w:proofErr w:type="spellEnd"/>
      <w:r>
        <w:rPr>
          <w:rFonts w:eastAsia="Times New Roman"/>
          <w:color w:val="000000"/>
          <w:szCs w:val="24"/>
        </w:rPr>
        <w:t xml:space="preserve"> πολιτικής ύστερα</w:t>
      </w:r>
      <w:r>
        <w:rPr>
          <w:rFonts w:eastAsia="Times New Roman"/>
          <w:color w:val="000000"/>
          <w:szCs w:val="24"/>
        </w:rPr>
        <w:t xml:space="preserve"> από τα πρόσφατα πολλαπλά φαινόμενα </w:t>
      </w:r>
      <w:proofErr w:type="spellStart"/>
      <w:r>
        <w:rPr>
          <w:rFonts w:eastAsia="Times New Roman"/>
          <w:color w:val="000000"/>
          <w:szCs w:val="24"/>
        </w:rPr>
        <w:t>βιαίων</w:t>
      </w:r>
      <w:proofErr w:type="spellEnd"/>
      <w:r>
        <w:rPr>
          <w:rFonts w:eastAsia="Times New Roman"/>
          <w:color w:val="000000"/>
          <w:szCs w:val="24"/>
        </w:rPr>
        <w:t xml:space="preserve"> εγκλημάτων σε κατοικίες και την άρση του άδικου χαρακτήρα των πράξεων αντίδρασης των </w:t>
      </w:r>
      <w:r>
        <w:rPr>
          <w:rFonts w:eastAsia="Times New Roman"/>
          <w:color w:val="000000"/>
          <w:szCs w:val="24"/>
        </w:rPr>
        <w:lastRenderedPageBreak/>
        <w:t xml:space="preserve">θυμάτων», δεν θα συζητηθεί λόγω απουσίας του αρμόδιου Υπουργού </w:t>
      </w:r>
      <w:r>
        <w:rPr>
          <w:rFonts w:eastAsia="Times New Roman"/>
          <w:bCs/>
          <w:color w:val="000000"/>
          <w:szCs w:val="24"/>
        </w:rPr>
        <w:t>Δικαιοσύνης, Διαφάνειας και Ανθρωπίνων Δικαιωμάτων</w:t>
      </w:r>
      <w:r>
        <w:rPr>
          <w:rFonts w:eastAsia="Times New Roman"/>
          <w:color w:val="000000"/>
          <w:szCs w:val="24"/>
        </w:rPr>
        <w:t xml:space="preserve"> κ. Σταύρου Κον</w:t>
      </w:r>
      <w:r>
        <w:rPr>
          <w:rFonts w:eastAsia="Times New Roman"/>
          <w:color w:val="000000"/>
          <w:szCs w:val="24"/>
        </w:rPr>
        <w:t>τονή. Αιτία: Είναι εισηγητής σε ενημερωτική εκδήλωση του Δικηγορικού Συλλόγου Έδεσσας με θέμα: «Υποχρεωτική διαμεσολάβηση».</w:t>
      </w:r>
    </w:p>
    <w:p w14:paraId="18B821ED"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shd w:val="clear" w:color="auto" w:fill="FFFFFF"/>
        </w:rPr>
        <w:t>Η δεύτερη με αριθμό 1489/12-4-2018 επίκαιρη ερώτηση δεύτερου κύκλου του Ε΄ Αντιπροέδρου της Βουλής και Βουλευτή Δωδεκανήσου της Δημο</w:t>
      </w:r>
      <w:r>
        <w:rPr>
          <w:rFonts w:eastAsia="Times New Roman"/>
          <w:color w:val="000000"/>
          <w:szCs w:val="24"/>
          <w:shd w:val="clear" w:color="auto" w:fill="FFFFFF"/>
        </w:rPr>
        <w:t>κρατικής Συμπαράταξης ΠΑΣΟΚ – ΔΗΜΑΡ κ.</w:t>
      </w:r>
      <w:r>
        <w:rPr>
          <w:rFonts w:eastAsia="Times New Roman"/>
          <w:bCs/>
          <w:color w:val="000000"/>
          <w:szCs w:val="24"/>
          <w:shd w:val="clear" w:color="auto" w:fill="FFFFFF"/>
        </w:rPr>
        <w:t xml:space="preserve"> Δημητρίου </w:t>
      </w:r>
      <w:proofErr w:type="spellStart"/>
      <w:r>
        <w:rPr>
          <w:rFonts w:eastAsia="Times New Roman"/>
          <w:bCs/>
          <w:color w:val="000000"/>
          <w:szCs w:val="24"/>
          <w:shd w:val="clear" w:color="auto" w:fill="FFFFFF"/>
        </w:rPr>
        <w:t>Κρεμαστινού</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Δικαιοσύνης, Διαφάνειας και Ανθρωπίνων Δικαιωμάτων, </w:t>
      </w:r>
      <w:r>
        <w:rPr>
          <w:rFonts w:eastAsia="Times New Roman"/>
          <w:color w:val="000000"/>
          <w:szCs w:val="24"/>
          <w:shd w:val="clear" w:color="auto" w:fill="FFFFFF"/>
        </w:rPr>
        <w:t>με θέμα: «Η αυτοάμυνα ύστερα από επίθεση μέσα στο σπίτι»,</w:t>
      </w:r>
      <w:r>
        <w:rPr>
          <w:rFonts w:ascii="Times New Roman" w:eastAsia="Times New Roman" w:hAnsi="Times New Roman"/>
          <w:color w:val="000000"/>
          <w:szCs w:val="24"/>
          <w:shd w:val="clear" w:color="auto" w:fill="FFFFFF"/>
        </w:rPr>
        <w:t xml:space="preserve"> </w:t>
      </w:r>
      <w:r>
        <w:rPr>
          <w:rFonts w:eastAsia="Times New Roman"/>
          <w:color w:val="000000"/>
          <w:szCs w:val="24"/>
        </w:rPr>
        <w:t xml:space="preserve">δεν θα συζητηθεί λόγω απουσίας του αρμόδιου Υπουργού </w:t>
      </w:r>
      <w:r>
        <w:rPr>
          <w:rFonts w:eastAsia="Times New Roman"/>
          <w:bCs/>
          <w:color w:val="000000"/>
          <w:szCs w:val="24"/>
        </w:rPr>
        <w:t>Δικαιοσύνης, Δι</w:t>
      </w:r>
      <w:r>
        <w:rPr>
          <w:rFonts w:eastAsia="Times New Roman"/>
          <w:bCs/>
          <w:color w:val="000000"/>
          <w:szCs w:val="24"/>
        </w:rPr>
        <w:t>αφάνειας και Ανθρωπίνων Δικαιωμάτων</w:t>
      </w:r>
      <w:r>
        <w:rPr>
          <w:rFonts w:eastAsia="Times New Roman"/>
          <w:color w:val="000000"/>
          <w:szCs w:val="24"/>
        </w:rPr>
        <w:t xml:space="preserve"> κ. Σταύρου Κοντονή. Αιτία: Είναι εισηγητής σε ενημερωτική εκδήλωση του Δικηγορικού Συλλόγου Έδεσσας με θέμα: «Υποχρεωτική διαμεσολάβηση».</w:t>
      </w:r>
    </w:p>
    <w:p w14:paraId="18B821EE"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rPr>
        <w:t>Η τέταρτη με αριθμό 1516/17-4-2018 επίκαιρη ερώτηση πρώτου κύκλου του Βουλευτή Επι</w:t>
      </w:r>
      <w:r>
        <w:rPr>
          <w:rFonts w:eastAsia="Times New Roman"/>
          <w:color w:val="000000"/>
          <w:szCs w:val="24"/>
        </w:rPr>
        <w:t xml:space="preserve">κρατείας του Λαϊκού Συνδέσμου - Χρυσή Αυγή κ. </w:t>
      </w:r>
      <w:r>
        <w:rPr>
          <w:rFonts w:eastAsia="Times New Roman"/>
          <w:bCs/>
          <w:color w:val="000000"/>
          <w:szCs w:val="24"/>
        </w:rPr>
        <w:t>Χρήστου</w:t>
      </w:r>
      <w:r>
        <w:rPr>
          <w:rFonts w:eastAsia="Times New Roman"/>
          <w:b/>
          <w:bCs/>
          <w:color w:val="000000"/>
          <w:szCs w:val="24"/>
        </w:rPr>
        <w:t xml:space="preserve"> </w:t>
      </w:r>
      <w:r>
        <w:rPr>
          <w:rFonts w:eastAsia="Times New Roman"/>
          <w:bCs/>
          <w:color w:val="000000"/>
          <w:szCs w:val="24"/>
        </w:rPr>
        <w:t>Παππά</w:t>
      </w:r>
      <w:r>
        <w:rPr>
          <w:rFonts w:eastAsia="Times New Roman"/>
          <w:b/>
          <w:bCs/>
          <w:color w:val="000000"/>
          <w:szCs w:val="24"/>
        </w:rPr>
        <w:t xml:space="preserve"> </w:t>
      </w:r>
      <w:r>
        <w:rPr>
          <w:rFonts w:eastAsia="Times New Roman"/>
          <w:color w:val="000000"/>
          <w:szCs w:val="24"/>
        </w:rPr>
        <w:t xml:space="preserve">προς τον </w:t>
      </w:r>
      <w:r>
        <w:rPr>
          <w:rFonts w:eastAsia="Times New Roman"/>
          <w:color w:val="000000"/>
          <w:szCs w:val="24"/>
        </w:rPr>
        <w:lastRenderedPageBreak/>
        <w:t xml:space="preserve">Υπουργό </w:t>
      </w:r>
      <w:r>
        <w:rPr>
          <w:rFonts w:eastAsia="Times New Roman"/>
          <w:bCs/>
          <w:color w:val="000000"/>
          <w:szCs w:val="24"/>
        </w:rPr>
        <w:t xml:space="preserve">Εθνικής Άμυνας, </w:t>
      </w:r>
      <w:r>
        <w:rPr>
          <w:rFonts w:eastAsia="Times New Roman"/>
          <w:color w:val="000000"/>
          <w:szCs w:val="24"/>
        </w:rPr>
        <w:t>με θέμα: «Επιτακτική η ανάγκη αυξήσεως της στρατιωτικής θητείας», δεν θα συζητηθεί λόγω απουσίας του Αναπληρωτή Υπουργού Εθνικής Άμυνας κ. Φωτίου Κουβέλη. Αιτία: Κ</w:t>
      </w:r>
      <w:r>
        <w:rPr>
          <w:rFonts w:eastAsia="Times New Roman"/>
          <w:color w:val="000000"/>
          <w:szCs w:val="24"/>
        </w:rPr>
        <w:t>υβερνητική υποχρέωση λόγω της εορτής του Αγίου Γεωργίου προστάτη του Στρατού Ξηράς.</w:t>
      </w:r>
    </w:p>
    <w:p w14:paraId="18B821EF" w14:textId="77777777" w:rsidR="00EE6B16" w:rsidRDefault="006D3F3B">
      <w:pPr>
        <w:spacing w:after="0" w:line="600" w:lineRule="auto"/>
        <w:ind w:firstLine="720"/>
        <w:jc w:val="both"/>
        <w:rPr>
          <w:rFonts w:eastAsia="Times New Roman"/>
          <w:color w:val="000000"/>
          <w:szCs w:val="24"/>
        </w:rPr>
      </w:pPr>
      <w:r>
        <w:rPr>
          <w:rFonts w:eastAsia="Times New Roman"/>
          <w:color w:val="000000"/>
          <w:szCs w:val="24"/>
        </w:rPr>
        <w:t xml:space="preserve">Η τρίτη με αριθμό 1515/17-4-2018 επίκαιρη ερώτηση δεύτερου κύκλου του Βουλευτή Επικρατείας του Λαϊκού Συνδέσμου - Χρυσή Αυγή κ. </w:t>
      </w:r>
      <w:r>
        <w:rPr>
          <w:rFonts w:eastAsia="Times New Roman"/>
          <w:bCs/>
          <w:color w:val="000000"/>
          <w:szCs w:val="24"/>
        </w:rPr>
        <w:t xml:space="preserve">Χρήστου Παππά </w:t>
      </w:r>
      <w:r>
        <w:rPr>
          <w:rFonts w:eastAsia="Times New Roman"/>
          <w:color w:val="000000"/>
          <w:szCs w:val="24"/>
        </w:rPr>
        <w:t xml:space="preserve">προς τον Υπουργό </w:t>
      </w:r>
      <w:r>
        <w:rPr>
          <w:rFonts w:eastAsia="Times New Roman"/>
          <w:bCs/>
          <w:color w:val="000000"/>
          <w:szCs w:val="24"/>
        </w:rPr>
        <w:t>Εθνικής Άμυνα</w:t>
      </w:r>
      <w:r>
        <w:rPr>
          <w:rFonts w:eastAsia="Times New Roman"/>
          <w:bCs/>
          <w:color w:val="000000"/>
          <w:szCs w:val="24"/>
        </w:rPr>
        <w:t xml:space="preserve">ς, </w:t>
      </w:r>
      <w:r>
        <w:rPr>
          <w:rFonts w:eastAsia="Times New Roman"/>
          <w:color w:val="000000"/>
          <w:szCs w:val="24"/>
        </w:rPr>
        <w:t xml:space="preserve">με θέμα: «Περί της συμμετοχής </w:t>
      </w:r>
      <w:proofErr w:type="spellStart"/>
      <w:r>
        <w:rPr>
          <w:rFonts w:eastAsia="Times New Roman"/>
          <w:color w:val="000000"/>
          <w:szCs w:val="24"/>
        </w:rPr>
        <w:t>ενστόλων</w:t>
      </w:r>
      <w:proofErr w:type="spellEnd"/>
      <w:r>
        <w:rPr>
          <w:rFonts w:eastAsia="Times New Roman"/>
          <w:color w:val="000000"/>
          <w:szCs w:val="24"/>
        </w:rPr>
        <w:t xml:space="preserve"> στρατιωτικών σε κομματική πορεία του ΚΚΕ»,</w:t>
      </w:r>
      <w:r>
        <w:rPr>
          <w:rFonts w:ascii="Times New Roman" w:eastAsia="Times New Roman" w:hAnsi="Times New Roman"/>
          <w:color w:val="000000"/>
          <w:szCs w:val="24"/>
        </w:rPr>
        <w:t xml:space="preserve"> </w:t>
      </w:r>
      <w:r>
        <w:rPr>
          <w:rFonts w:eastAsia="Times New Roman"/>
          <w:color w:val="000000"/>
          <w:szCs w:val="24"/>
        </w:rPr>
        <w:t>δεν θα συζητηθεί λόγω απουσίας του Αναπληρωτή Υπουργού Εθνικής Άμυνας κ. Φωτίου Κουβέλη Αιτία: Κυβερνητική υποχρέωση λόγω της εορτής του Αγίου Γεωργίου προστάτη του Στρατο</w:t>
      </w:r>
      <w:r>
        <w:rPr>
          <w:rFonts w:eastAsia="Times New Roman"/>
          <w:color w:val="000000"/>
          <w:szCs w:val="24"/>
        </w:rPr>
        <w:t>ύ Ξηράς.</w:t>
      </w:r>
    </w:p>
    <w:p w14:paraId="18B821F0"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t>Η τέταρτη με αριθμό 1518/17-4-2018 επίκαιρη ερώτηση δευτέρου κύκλου του Η΄ Αντιπροέδρου της Βουλής και Βουλευτή Β΄ Πειραιά των Ανεξαρτήτων Ελλήνων κ.</w:t>
      </w:r>
      <w:r>
        <w:rPr>
          <w:rFonts w:eastAsia="Times New Roman" w:cs="Times New Roman"/>
          <w:bCs/>
          <w:szCs w:val="24"/>
        </w:rPr>
        <w:t xml:space="preserve"> Δη</w:t>
      </w:r>
      <w:r>
        <w:rPr>
          <w:rFonts w:eastAsia="Times New Roman" w:cs="Times New Roman"/>
          <w:bCs/>
          <w:szCs w:val="24"/>
        </w:rPr>
        <w:lastRenderedPageBreak/>
        <w:t xml:space="preserve">μητρίου Καμμένου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τα προβλήματα </w:t>
      </w:r>
      <w:r>
        <w:rPr>
          <w:rFonts w:eastAsia="Times New Roman" w:cs="Times New Roman"/>
          <w:szCs w:val="24"/>
        </w:rPr>
        <w:t>τεσσάρων εκατομμυρίων</w:t>
      </w:r>
      <w:r>
        <w:rPr>
          <w:rFonts w:eastAsia="Times New Roman" w:cs="Times New Roman"/>
          <w:szCs w:val="24"/>
        </w:rPr>
        <w:t xml:space="preserve"> δανειοληπτών,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με αιτία τον φόρτο εργασίας.</w:t>
      </w:r>
    </w:p>
    <w:p w14:paraId="18B821F1"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18B821F2" w14:textId="77777777" w:rsidR="00EE6B16" w:rsidRDefault="006D3F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18B821F3" w14:textId="77777777" w:rsidR="00EE6B16" w:rsidRDefault="006D3F3B">
      <w:pPr>
        <w:spacing w:line="600" w:lineRule="auto"/>
        <w:ind w:firstLine="720"/>
        <w:jc w:val="both"/>
        <w:rPr>
          <w:rFonts w:eastAsia="Times New Roman" w:cs="Times New Roman"/>
          <w:szCs w:val="24"/>
        </w:rPr>
      </w:pPr>
      <w:r>
        <w:rPr>
          <w:rFonts w:eastAsia="Times New Roman" w:cs="Times New Roman"/>
          <w:b/>
          <w:bCs/>
          <w:szCs w:val="24"/>
        </w:rPr>
        <w:t>ΟΛ</w:t>
      </w:r>
      <w:r>
        <w:rPr>
          <w:rFonts w:eastAsia="Times New Roman" w:cs="Times New Roman"/>
          <w:b/>
          <w:bCs/>
          <w:szCs w:val="24"/>
        </w:rPr>
        <w:t xml:space="preserve">ΟΙ ΟΙ ΒΟΥΛΕΥΤΕΣ: </w:t>
      </w:r>
      <w:r>
        <w:rPr>
          <w:rFonts w:eastAsia="Times New Roman" w:cs="Times New Roman"/>
          <w:szCs w:val="24"/>
        </w:rPr>
        <w:t>Μάλιστα, μάλιστα.</w:t>
      </w:r>
    </w:p>
    <w:p w14:paraId="18B821F4" w14:textId="77777777" w:rsidR="00EE6B16" w:rsidRDefault="006D3F3B">
      <w:pPr>
        <w:spacing w:line="600" w:lineRule="auto"/>
        <w:ind w:firstLine="720"/>
        <w:jc w:val="both"/>
        <w:rPr>
          <w:rFonts w:eastAsia="Times New Roman" w:cs="Times New Roman"/>
          <w:b/>
          <w:bCs/>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18.32΄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Τρίτη 24 Απριλίου 2018 και ώρα 18.00΄, με αντικείμενο εργασιών του Σώματος: νομοθετική εργασία, σύμφωνα με τη</w:t>
      </w:r>
      <w:r>
        <w:rPr>
          <w:rFonts w:eastAsia="Times New Roman" w:cs="Times New Roman"/>
          <w:szCs w:val="24"/>
        </w:rPr>
        <w:t>ν ημερήσια διάταξη που θα διανεμηθεί.</w:t>
      </w:r>
    </w:p>
    <w:p w14:paraId="18B821F5" w14:textId="77777777" w:rsidR="00EE6B16" w:rsidRDefault="006D3F3B">
      <w:pPr>
        <w:spacing w:line="600" w:lineRule="auto"/>
        <w:jc w:val="center"/>
        <w:rPr>
          <w:rFonts w:eastAsia="Times New Roman" w:cs="Times New Roman"/>
          <w:b/>
          <w:bCs/>
          <w:szCs w:val="24"/>
        </w:rPr>
      </w:pPr>
      <w:r>
        <w:rPr>
          <w:rFonts w:eastAsia="Times New Roman" w:cs="Times New Roman"/>
          <w:b/>
          <w:bCs/>
          <w:szCs w:val="24"/>
        </w:rPr>
        <w:t>Ο ΠΡΟΕΔΡΟΣ                                                        ΟΙ ΓΡΑΜΜΑΤΕΙΣ</w:t>
      </w:r>
    </w:p>
    <w:sectPr w:rsidR="00EE6B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flouda">
    <w15:presenceInfo w15:providerId="None" w15:userId="ch.fl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p50d30dZEnr17W8t+QjtHR49sr8=" w:salt="As4QW54GsxVoep1F8nx8X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16"/>
    <w:rsid w:val="006D3F3B"/>
    <w:rsid w:val="00EE6B16"/>
    <w:rsid w:val="00F9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21A1"/>
  <w15:docId w15:val="{69D5FFF0-4D16-4C8A-8242-21DEBECE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385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C38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615</MetadataID>
    <Session xmlns="641f345b-441b-4b81-9152-adc2e73ba5e1">Γ´</Session>
    <Date xmlns="641f345b-441b-4b81-9152-adc2e73ba5e1">2018-04-22T21:00:00+00:00</Date>
    <Status xmlns="641f345b-441b-4b81-9152-adc2e73ba5e1">
      <Url>http://srv-sp1/praktika/Lists/Incoming_Metadata/EditForm.aspx?ID=615&amp;Source=/praktika/Recordings_Library/Forms/AllItems.aspx</Url>
      <Description>Δημοσιεύτηκε</Description>
    </Status>
    <Meeting xmlns="641f345b-441b-4b81-9152-adc2e73ba5e1">ΡΑ´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784A0-E5B5-4BE9-B92B-C28A46B1A48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74A241A-BABA-4545-BE84-7D9F43AE0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87EA0-7526-4F28-B66C-46A5A1A0E9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3697</Words>
  <Characters>19970</Characters>
  <Application>Microsoft Office Word</Application>
  <DocSecurity>0</DocSecurity>
  <Lines>166</Lines>
  <Paragraphs>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ch.flouda</cp:lastModifiedBy>
  <cp:revision>2</cp:revision>
  <dcterms:created xsi:type="dcterms:W3CDTF">2018-04-30T08:14:00Z</dcterms:created>
  <dcterms:modified xsi:type="dcterms:W3CDTF">2018-04-30T08:14:00Z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