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6F20D" w14:textId="77777777" w:rsidR="00A552D6" w:rsidRPr="00A552D6" w:rsidRDefault="00A552D6" w:rsidP="00A552D6">
      <w:pPr>
        <w:spacing w:after="0" w:line="360" w:lineRule="auto"/>
        <w:rPr>
          <w:ins w:id="0" w:author="Φλούδα Χριστίνα" w:date="2018-05-11T10:24:00Z"/>
          <w:rFonts w:eastAsia="Times New Roman"/>
          <w:szCs w:val="24"/>
          <w:lang w:eastAsia="en-US"/>
        </w:rPr>
      </w:pPr>
      <w:ins w:id="1" w:author="Φλούδα Χριστίνα" w:date="2018-05-11T10:24:00Z">
        <w:r w:rsidRPr="00A552D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A709D77" w14:textId="77777777" w:rsidR="00A552D6" w:rsidRPr="00A552D6" w:rsidRDefault="00A552D6" w:rsidP="00A552D6">
      <w:pPr>
        <w:spacing w:after="0" w:line="360" w:lineRule="auto"/>
        <w:rPr>
          <w:ins w:id="2" w:author="Φλούδα Χριστίνα" w:date="2018-05-11T10:24:00Z"/>
          <w:rFonts w:eastAsia="Times New Roman"/>
          <w:szCs w:val="24"/>
          <w:lang w:eastAsia="en-US"/>
        </w:rPr>
      </w:pPr>
    </w:p>
    <w:p w14:paraId="6D558F4E" w14:textId="77777777" w:rsidR="00A552D6" w:rsidRPr="00A552D6" w:rsidRDefault="00A552D6" w:rsidP="00A552D6">
      <w:pPr>
        <w:spacing w:after="0" w:line="360" w:lineRule="auto"/>
        <w:rPr>
          <w:ins w:id="3" w:author="Φλούδα Χριστίνα" w:date="2018-05-11T10:24:00Z"/>
          <w:rFonts w:eastAsia="Times New Roman"/>
          <w:szCs w:val="24"/>
          <w:lang w:eastAsia="en-US"/>
        </w:rPr>
      </w:pPr>
      <w:ins w:id="4" w:author="Φλούδα Χριστίνα" w:date="2018-05-11T10:24:00Z">
        <w:r w:rsidRPr="00A552D6">
          <w:rPr>
            <w:rFonts w:eastAsia="Times New Roman"/>
            <w:szCs w:val="24"/>
            <w:lang w:eastAsia="en-US"/>
          </w:rPr>
          <w:t>ΠΙΝΑΚΑΣ ΠΕΡΙΕΧΟΜΕΝΩΝ</w:t>
        </w:r>
      </w:ins>
    </w:p>
    <w:p w14:paraId="0667A291" w14:textId="77777777" w:rsidR="00A552D6" w:rsidRPr="00A552D6" w:rsidRDefault="00A552D6" w:rsidP="00A552D6">
      <w:pPr>
        <w:spacing w:after="0" w:line="360" w:lineRule="auto"/>
        <w:rPr>
          <w:ins w:id="5" w:author="Φλούδα Χριστίνα" w:date="2018-05-11T10:24:00Z"/>
          <w:rFonts w:eastAsia="Times New Roman"/>
          <w:szCs w:val="24"/>
          <w:lang w:eastAsia="en-US"/>
        </w:rPr>
      </w:pPr>
      <w:ins w:id="6" w:author="Φλούδα Χριστίνα" w:date="2018-05-11T10:24:00Z">
        <w:r w:rsidRPr="00A552D6">
          <w:rPr>
            <w:rFonts w:eastAsia="Times New Roman"/>
            <w:szCs w:val="24"/>
            <w:lang w:eastAsia="en-US"/>
          </w:rPr>
          <w:t xml:space="preserve">ΙΖ΄ ΠΕΡΙΟΔΟΣ </w:t>
        </w:r>
      </w:ins>
    </w:p>
    <w:p w14:paraId="50D458A3" w14:textId="77777777" w:rsidR="00A552D6" w:rsidRPr="00A552D6" w:rsidRDefault="00A552D6" w:rsidP="00A552D6">
      <w:pPr>
        <w:spacing w:after="0" w:line="360" w:lineRule="auto"/>
        <w:rPr>
          <w:ins w:id="7" w:author="Φλούδα Χριστίνα" w:date="2018-05-11T10:24:00Z"/>
          <w:rFonts w:eastAsia="Times New Roman"/>
          <w:szCs w:val="24"/>
          <w:lang w:eastAsia="en-US"/>
        </w:rPr>
      </w:pPr>
      <w:ins w:id="8" w:author="Φλούδα Χριστίνα" w:date="2018-05-11T10:24:00Z">
        <w:r w:rsidRPr="00A552D6">
          <w:rPr>
            <w:rFonts w:eastAsia="Times New Roman"/>
            <w:szCs w:val="24"/>
            <w:lang w:eastAsia="en-US"/>
          </w:rPr>
          <w:t>ΠΡΟΕΔΡΕΥΟΜΕΝΗΣ ΚΟΙΝΟΒΟΥΛΕΥΤΙΚΗΣ ΔΗΜΟΚΡΑΤΙΑΣ</w:t>
        </w:r>
      </w:ins>
    </w:p>
    <w:p w14:paraId="7D593562" w14:textId="77777777" w:rsidR="00A552D6" w:rsidRPr="00A552D6" w:rsidRDefault="00A552D6" w:rsidP="00A552D6">
      <w:pPr>
        <w:spacing w:after="0" w:line="360" w:lineRule="auto"/>
        <w:rPr>
          <w:ins w:id="9" w:author="Φλούδα Χριστίνα" w:date="2018-05-11T10:24:00Z"/>
          <w:rFonts w:eastAsia="Times New Roman"/>
          <w:szCs w:val="24"/>
          <w:lang w:eastAsia="en-US"/>
        </w:rPr>
      </w:pPr>
      <w:ins w:id="10" w:author="Φλούδα Χριστίνα" w:date="2018-05-11T10:24:00Z">
        <w:r w:rsidRPr="00A552D6">
          <w:rPr>
            <w:rFonts w:eastAsia="Times New Roman"/>
            <w:szCs w:val="24"/>
            <w:lang w:eastAsia="en-US"/>
          </w:rPr>
          <w:t>ΣΥΝΟΔΟΣ Γ΄</w:t>
        </w:r>
      </w:ins>
    </w:p>
    <w:p w14:paraId="6261FE70" w14:textId="77777777" w:rsidR="00A552D6" w:rsidRPr="00A552D6" w:rsidRDefault="00A552D6" w:rsidP="00A552D6">
      <w:pPr>
        <w:spacing w:after="0" w:line="360" w:lineRule="auto"/>
        <w:rPr>
          <w:ins w:id="11" w:author="Φλούδα Χριστίνα" w:date="2018-05-11T10:24:00Z"/>
          <w:rFonts w:eastAsia="Times New Roman"/>
          <w:szCs w:val="24"/>
          <w:lang w:eastAsia="en-US"/>
        </w:rPr>
      </w:pPr>
    </w:p>
    <w:p w14:paraId="646B090B" w14:textId="77777777" w:rsidR="00A552D6" w:rsidRPr="00A552D6" w:rsidRDefault="00A552D6" w:rsidP="00A552D6">
      <w:pPr>
        <w:spacing w:after="0" w:line="360" w:lineRule="auto"/>
        <w:rPr>
          <w:ins w:id="12" w:author="Φλούδα Χριστίνα" w:date="2018-05-11T10:24:00Z"/>
          <w:rFonts w:eastAsia="Times New Roman"/>
          <w:szCs w:val="24"/>
          <w:lang w:eastAsia="en-US"/>
        </w:rPr>
      </w:pPr>
      <w:ins w:id="13" w:author="Φλούδα Χριστίνα" w:date="2018-05-11T10:24:00Z">
        <w:r w:rsidRPr="00A552D6">
          <w:rPr>
            <w:rFonts w:eastAsia="Times New Roman"/>
            <w:szCs w:val="24"/>
            <w:lang w:eastAsia="en-US"/>
          </w:rPr>
          <w:t>ΣΥΝΕΔΡΙΑΣΗ ΡΘ΄</w:t>
        </w:r>
      </w:ins>
    </w:p>
    <w:p w14:paraId="7946DC96" w14:textId="77777777" w:rsidR="00A552D6" w:rsidRPr="00A552D6" w:rsidRDefault="00A552D6" w:rsidP="00A552D6">
      <w:pPr>
        <w:spacing w:after="0" w:line="360" w:lineRule="auto"/>
        <w:rPr>
          <w:ins w:id="14" w:author="Φλούδα Χριστίνα" w:date="2018-05-11T10:24:00Z"/>
          <w:rFonts w:eastAsia="Times New Roman"/>
          <w:szCs w:val="24"/>
          <w:lang w:eastAsia="en-US"/>
        </w:rPr>
      </w:pPr>
      <w:ins w:id="15" w:author="Φλούδα Χριστίνα" w:date="2018-05-11T10:24:00Z">
        <w:r w:rsidRPr="00A552D6">
          <w:rPr>
            <w:rFonts w:eastAsia="Times New Roman"/>
            <w:szCs w:val="24"/>
            <w:lang w:eastAsia="en-US"/>
          </w:rPr>
          <w:t>Πέμπτη  3 Μαΐου 2018</w:t>
        </w:r>
      </w:ins>
    </w:p>
    <w:p w14:paraId="2E894E6B" w14:textId="77777777" w:rsidR="00A552D6" w:rsidRPr="00A552D6" w:rsidRDefault="00A552D6" w:rsidP="00A552D6">
      <w:pPr>
        <w:spacing w:after="0" w:line="360" w:lineRule="auto"/>
        <w:rPr>
          <w:ins w:id="16" w:author="Φλούδα Χριστίνα" w:date="2018-05-11T10:24:00Z"/>
          <w:rFonts w:eastAsia="Times New Roman"/>
          <w:szCs w:val="24"/>
          <w:lang w:eastAsia="en-US"/>
        </w:rPr>
      </w:pPr>
    </w:p>
    <w:p w14:paraId="6492364F" w14:textId="77777777" w:rsidR="00A552D6" w:rsidRPr="00A552D6" w:rsidRDefault="00A552D6" w:rsidP="00A552D6">
      <w:pPr>
        <w:spacing w:after="0" w:line="360" w:lineRule="auto"/>
        <w:rPr>
          <w:ins w:id="17" w:author="Φλούδα Χριστίνα" w:date="2018-05-11T10:24:00Z"/>
          <w:rFonts w:eastAsia="Times New Roman"/>
          <w:szCs w:val="24"/>
          <w:lang w:eastAsia="en-US"/>
        </w:rPr>
      </w:pPr>
      <w:ins w:id="18" w:author="Φλούδα Χριστίνα" w:date="2018-05-11T10:24:00Z">
        <w:r w:rsidRPr="00A552D6">
          <w:rPr>
            <w:rFonts w:eastAsia="Times New Roman"/>
            <w:szCs w:val="24"/>
            <w:lang w:eastAsia="en-US"/>
          </w:rPr>
          <w:t>ΘΕΜΑΤΑ</w:t>
        </w:r>
      </w:ins>
    </w:p>
    <w:p w14:paraId="583A73ED" w14:textId="77777777" w:rsidR="00A552D6" w:rsidRPr="00A552D6" w:rsidRDefault="00A552D6" w:rsidP="00A552D6">
      <w:pPr>
        <w:spacing w:after="0" w:line="360" w:lineRule="auto"/>
        <w:rPr>
          <w:ins w:id="19" w:author="Φλούδα Χριστίνα" w:date="2018-05-11T10:24:00Z"/>
          <w:rFonts w:eastAsia="Times New Roman"/>
          <w:szCs w:val="24"/>
          <w:lang w:eastAsia="en-US"/>
        </w:rPr>
      </w:pPr>
      <w:ins w:id="20" w:author="Φλούδα Χριστίνα" w:date="2018-05-11T10:24:00Z">
        <w:r w:rsidRPr="00A552D6">
          <w:rPr>
            <w:rFonts w:eastAsia="Times New Roman"/>
            <w:szCs w:val="24"/>
            <w:lang w:eastAsia="en-US"/>
          </w:rPr>
          <w:t xml:space="preserve"> </w:t>
        </w:r>
        <w:r w:rsidRPr="00A552D6">
          <w:rPr>
            <w:rFonts w:eastAsia="Times New Roman"/>
            <w:szCs w:val="24"/>
            <w:lang w:eastAsia="en-US"/>
          </w:rPr>
          <w:br/>
          <w:t xml:space="preserve">Α. ΕΙΔΙΚΑ ΘΕΜΑΤΑ </w:t>
        </w:r>
        <w:r w:rsidRPr="00A552D6">
          <w:rPr>
            <w:rFonts w:eastAsia="Times New Roman"/>
            <w:szCs w:val="24"/>
            <w:lang w:eastAsia="en-US"/>
          </w:rPr>
          <w:br/>
          <w:t xml:space="preserve">1. Επικύρωση Πρακτικών, σελ. </w:t>
        </w:r>
        <w:r w:rsidRPr="00A552D6">
          <w:rPr>
            <w:rFonts w:eastAsia="Times New Roman"/>
            <w:szCs w:val="24"/>
            <w:lang w:eastAsia="en-US"/>
          </w:rPr>
          <w:br/>
          <w:t xml:space="preserve">2.  Άδεια απουσίας των Βουλευτών κ.κ. Κ. Βλάση και Ν. </w:t>
        </w:r>
        <w:proofErr w:type="spellStart"/>
        <w:r w:rsidRPr="00A552D6">
          <w:rPr>
            <w:rFonts w:eastAsia="Times New Roman"/>
            <w:szCs w:val="24"/>
            <w:lang w:eastAsia="en-US"/>
          </w:rPr>
          <w:t>Δένδια</w:t>
        </w:r>
        <w:proofErr w:type="spellEnd"/>
        <w:r w:rsidRPr="00A552D6">
          <w:rPr>
            <w:rFonts w:eastAsia="Times New Roman"/>
            <w:szCs w:val="24"/>
            <w:lang w:eastAsia="en-US"/>
          </w:rPr>
          <w:t xml:space="preserve">, σελ. </w:t>
        </w:r>
        <w:r w:rsidRPr="00A552D6">
          <w:rPr>
            <w:rFonts w:eastAsia="Times New Roman"/>
            <w:szCs w:val="24"/>
            <w:lang w:eastAsia="en-US"/>
          </w:rPr>
          <w:br/>
          <w:t xml:space="preserve">3. Επί διαδικαστικού θέματος, σελ. </w:t>
        </w:r>
        <w:r w:rsidRPr="00A552D6">
          <w:rPr>
            <w:rFonts w:eastAsia="Times New Roman"/>
            <w:szCs w:val="24"/>
            <w:lang w:eastAsia="en-US"/>
          </w:rPr>
          <w:br/>
          <w:t xml:space="preserve"> </w:t>
        </w:r>
        <w:r w:rsidRPr="00A552D6">
          <w:rPr>
            <w:rFonts w:eastAsia="Times New Roman"/>
            <w:szCs w:val="24"/>
            <w:lang w:eastAsia="en-US"/>
          </w:rPr>
          <w:br/>
          <w:t xml:space="preserve">Β. ΚΟΙΝΟΒΟΥΛΕΥΤΙΚΟΣ ΕΛΕΓΧΟΣ </w:t>
        </w:r>
        <w:r w:rsidRPr="00A552D6">
          <w:rPr>
            <w:rFonts w:eastAsia="Times New Roman"/>
            <w:szCs w:val="24"/>
            <w:lang w:eastAsia="en-US"/>
          </w:rPr>
          <w:br/>
          <w:t xml:space="preserve">1. Ανακοίνωση του δελτίου επικαίρων ερωτήσεων της Παρασκευής 4 Μαΐου 2018, σελ. </w:t>
        </w:r>
        <w:r w:rsidRPr="00A552D6">
          <w:rPr>
            <w:rFonts w:eastAsia="Times New Roman"/>
            <w:szCs w:val="24"/>
            <w:lang w:eastAsia="en-US"/>
          </w:rPr>
          <w:br/>
          <w:t xml:space="preserve">2. Συζήτηση επίκαιρης ερώτησης προς την Υπουργό Εργασίας, Κοινωνικής Ασφάλισης και Κοινωνικής Αλληλεγγύης, με θέμα: «Σε ομηρία οι εργαζόμενοι του προγράμματος «Βοήθεια στο Σπίτι»», σελ. </w:t>
        </w:r>
        <w:r w:rsidRPr="00A552D6">
          <w:rPr>
            <w:rFonts w:eastAsia="Times New Roman"/>
            <w:szCs w:val="24"/>
            <w:lang w:eastAsia="en-US"/>
          </w:rPr>
          <w:br/>
          <w:t xml:space="preserve"> </w:t>
        </w:r>
        <w:r w:rsidRPr="00A552D6">
          <w:rPr>
            <w:rFonts w:eastAsia="Times New Roman"/>
            <w:szCs w:val="24"/>
            <w:lang w:eastAsia="en-US"/>
          </w:rPr>
          <w:br/>
          <w:t>ΠΡΟΕΔΡΕΥΩΝ</w:t>
        </w:r>
      </w:ins>
    </w:p>
    <w:p w14:paraId="557E3545" w14:textId="77777777" w:rsidR="00A552D6" w:rsidRPr="00A552D6" w:rsidRDefault="00A552D6" w:rsidP="00A552D6">
      <w:pPr>
        <w:spacing w:after="0" w:line="360" w:lineRule="auto"/>
        <w:rPr>
          <w:ins w:id="21" w:author="Φλούδα Χριστίνα" w:date="2018-05-11T10:24:00Z"/>
          <w:rFonts w:eastAsia="Times New Roman"/>
          <w:szCs w:val="24"/>
          <w:lang w:eastAsia="en-US"/>
        </w:rPr>
      </w:pPr>
      <w:ins w:id="22" w:author="Φλούδα Χριστίνα" w:date="2018-05-11T10:24:00Z">
        <w:r w:rsidRPr="00A552D6">
          <w:rPr>
            <w:rFonts w:eastAsia="Times New Roman"/>
            <w:szCs w:val="24"/>
            <w:lang w:eastAsia="en-US"/>
          </w:rPr>
          <w:t>ΚΑΚΛΑΜΑΝΗΣ Ν. , σελ.</w:t>
        </w:r>
        <w:r w:rsidRPr="00A552D6">
          <w:rPr>
            <w:rFonts w:eastAsia="Times New Roman"/>
            <w:szCs w:val="24"/>
            <w:lang w:eastAsia="en-US"/>
          </w:rPr>
          <w:br/>
        </w:r>
      </w:ins>
    </w:p>
    <w:p w14:paraId="65CE80AA" w14:textId="77777777" w:rsidR="00A552D6" w:rsidRPr="00A552D6" w:rsidRDefault="00A552D6" w:rsidP="00A552D6">
      <w:pPr>
        <w:spacing w:after="0" w:line="360" w:lineRule="auto"/>
        <w:rPr>
          <w:ins w:id="23" w:author="Φλούδα Χριστίνα" w:date="2018-05-11T10:24:00Z"/>
          <w:rFonts w:eastAsia="Times New Roman"/>
          <w:szCs w:val="24"/>
          <w:lang w:eastAsia="en-US"/>
        </w:rPr>
      </w:pPr>
    </w:p>
    <w:p w14:paraId="3E2AE97A" w14:textId="77777777" w:rsidR="00A552D6" w:rsidRPr="00A552D6" w:rsidRDefault="00A552D6" w:rsidP="00A552D6">
      <w:pPr>
        <w:spacing w:after="0" w:line="360" w:lineRule="auto"/>
        <w:rPr>
          <w:ins w:id="24" w:author="Φλούδα Χριστίνα" w:date="2018-05-11T10:24:00Z"/>
          <w:rFonts w:eastAsia="Times New Roman"/>
          <w:szCs w:val="24"/>
          <w:lang w:eastAsia="en-US"/>
        </w:rPr>
      </w:pPr>
      <w:ins w:id="25" w:author="Φλούδα Χριστίνα" w:date="2018-05-11T10:24:00Z">
        <w:r w:rsidRPr="00A552D6">
          <w:rPr>
            <w:rFonts w:eastAsia="Times New Roman"/>
            <w:szCs w:val="24"/>
            <w:lang w:eastAsia="en-US"/>
          </w:rPr>
          <w:t>ΟΜΙΛΗΤΕΣ</w:t>
        </w:r>
      </w:ins>
    </w:p>
    <w:p w14:paraId="5C6D4416" w14:textId="0F4BC07E" w:rsidR="00A552D6" w:rsidRDefault="00A552D6" w:rsidP="00A552D6">
      <w:pPr>
        <w:spacing w:line="600" w:lineRule="auto"/>
        <w:ind w:firstLine="709"/>
        <w:jc w:val="center"/>
        <w:rPr>
          <w:ins w:id="26" w:author="Φλούδα Χριστίνα" w:date="2018-05-11T10:24:00Z"/>
          <w:rFonts w:eastAsia="Times New Roman"/>
          <w:szCs w:val="24"/>
        </w:rPr>
      </w:pPr>
      <w:ins w:id="27" w:author="Φλούδα Χριστίνα" w:date="2018-05-11T10:24:00Z">
        <w:r w:rsidRPr="00A552D6">
          <w:rPr>
            <w:rFonts w:eastAsia="Times New Roman"/>
            <w:szCs w:val="24"/>
            <w:lang w:eastAsia="en-US"/>
          </w:rPr>
          <w:br/>
          <w:t>Α. Επί διαδικαστικού θέματος:</w:t>
        </w:r>
        <w:r w:rsidRPr="00A552D6">
          <w:rPr>
            <w:rFonts w:eastAsia="Times New Roman"/>
            <w:szCs w:val="24"/>
            <w:lang w:eastAsia="en-US"/>
          </w:rPr>
          <w:br/>
          <w:t>ΚΑΚΛΑΜΑΝΗΣ Ν. , σελ.</w:t>
        </w:r>
        <w:r w:rsidRPr="00A552D6">
          <w:rPr>
            <w:rFonts w:eastAsia="Times New Roman"/>
            <w:szCs w:val="24"/>
            <w:lang w:eastAsia="en-US"/>
          </w:rPr>
          <w:br/>
        </w:r>
        <w:r w:rsidRPr="00A552D6">
          <w:rPr>
            <w:rFonts w:eastAsia="Times New Roman"/>
            <w:szCs w:val="24"/>
            <w:lang w:eastAsia="en-US"/>
          </w:rPr>
          <w:br/>
          <w:t>Β. Επί της επίκαιρης ερώτησης:</w:t>
        </w:r>
        <w:r w:rsidRPr="00A552D6">
          <w:rPr>
            <w:rFonts w:eastAsia="Times New Roman"/>
            <w:szCs w:val="24"/>
            <w:lang w:eastAsia="en-US"/>
          </w:rPr>
          <w:br/>
          <w:t>ΦΩΤΙΟΥ Θ. , σελ.</w:t>
        </w:r>
        <w:r w:rsidRPr="00A552D6">
          <w:rPr>
            <w:rFonts w:eastAsia="Times New Roman"/>
            <w:szCs w:val="24"/>
            <w:lang w:eastAsia="en-US"/>
          </w:rPr>
          <w:br/>
          <w:t>ΧΡΙΣΤΟΦΙΛΟΠΟΥΛΟΥ Π. , σελ.</w:t>
        </w:r>
        <w:r w:rsidRPr="00A552D6">
          <w:rPr>
            <w:rFonts w:eastAsia="Times New Roman"/>
            <w:szCs w:val="24"/>
            <w:lang w:eastAsia="en-US"/>
          </w:rPr>
          <w:br/>
        </w:r>
        <w:r w:rsidRPr="00A552D6">
          <w:rPr>
            <w:rFonts w:eastAsia="Times New Roman"/>
            <w:szCs w:val="24"/>
            <w:lang w:eastAsia="en-US"/>
          </w:rPr>
          <w:br/>
          <w:t>ΠΑΡΕΜΒΑΣΕΙΣ:</w:t>
        </w:r>
        <w:r w:rsidRPr="00A552D6">
          <w:rPr>
            <w:rFonts w:eastAsia="Times New Roman"/>
            <w:szCs w:val="24"/>
            <w:lang w:eastAsia="en-US"/>
          </w:rPr>
          <w:br/>
          <w:t>ΚΑΚΛΑΜΑΝΗΣ Ν. , σελ.</w:t>
        </w:r>
        <w:r w:rsidRPr="00A552D6">
          <w:rPr>
            <w:rFonts w:eastAsia="Times New Roman"/>
            <w:szCs w:val="24"/>
            <w:lang w:eastAsia="en-US"/>
          </w:rPr>
          <w:br/>
        </w:r>
      </w:ins>
    </w:p>
    <w:p w14:paraId="5A1A9138" w14:textId="2252C571" w:rsidR="0041265D" w:rsidRDefault="003359BD">
      <w:pPr>
        <w:spacing w:line="600" w:lineRule="auto"/>
        <w:ind w:firstLine="709"/>
        <w:jc w:val="center"/>
        <w:rPr>
          <w:rFonts w:eastAsia="Times New Roman"/>
          <w:szCs w:val="24"/>
        </w:rPr>
      </w:pPr>
      <w:r w:rsidRPr="00CA5091">
        <w:rPr>
          <w:rFonts w:eastAsia="Times New Roman"/>
          <w:szCs w:val="24"/>
        </w:rPr>
        <w:t>ΠΡΑΚΤΙΚΑ ΒΟΥΛΗΣ</w:t>
      </w:r>
    </w:p>
    <w:p w14:paraId="5A1A9139" w14:textId="77777777" w:rsidR="0041265D" w:rsidRDefault="003359BD">
      <w:pPr>
        <w:spacing w:line="600" w:lineRule="auto"/>
        <w:ind w:firstLine="709"/>
        <w:jc w:val="center"/>
        <w:rPr>
          <w:rFonts w:eastAsia="Times New Roman"/>
          <w:szCs w:val="24"/>
        </w:rPr>
      </w:pPr>
      <w:r w:rsidRPr="00CA5091">
        <w:rPr>
          <w:rFonts w:eastAsia="Times New Roman"/>
          <w:szCs w:val="24"/>
        </w:rPr>
        <w:t>Ι</w:t>
      </w:r>
      <w:r>
        <w:rPr>
          <w:rFonts w:eastAsia="Times New Roman"/>
          <w:szCs w:val="24"/>
        </w:rPr>
        <w:t>Ζ΄ ΠΕΡΙΟΔΟΣ</w:t>
      </w:r>
    </w:p>
    <w:p w14:paraId="5A1A913A" w14:textId="77777777" w:rsidR="0041265D" w:rsidRDefault="003359BD">
      <w:pPr>
        <w:spacing w:line="600" w:lineRule="auto"/>
        <w:ind w:firstLine="709"/>
        <w:jc w:val="center"/>
        <w:rPr>
          <w:rFonts w:eastAsia="Times New Roman"/>
          <w:szCs w:val="24"/>
        </w:rPr>
      </w:pPr>
      <w:r w:rsidRPr="00CA5091">
        <w:rPr>
          <w:rFonts w:eastAsia="Times New Roman"/>
          <w:szCs w:val="24"/>
        </w:rPr>
        <w:t>ΠΡΟΕΔΡΕΥΟΜΕΝΗΣ ΚΟΙΝΟΒΟΥΛΕΥΤΙΚΗΣ ΔΗΜΟΚΡΑΤΙΑΣ</w:t>
      </w:r>
    </w:p>
    <w:p w14:paraId="5A1A913B" w14:textId="77777777" w:rsidR="0041265D" w:rsidRDefault="003359BD">
      <w:pPr>
        <w:spacing w:line="600" w:lineRule="auto"/>
        <w:ind w:firstLine="709"/>
        <w:jc w:val="center"/>
        <w:rPr>
          <w:rFonts w:eastAsia="Times New Roman"/>
          <w:szCs w:val="24"/>
        </w:rPr>
      </w:pPr>
      <w:r w:rsidRPr="00CA5091">
        <w:rPr>
          <w:rFonts w:eastAsia="Times New Roman"/>
          <w:szCs w:val="24"/>
        </w:rPr>
        <w:t xml:space="preserve">ΣΥΝΟΔΟΣ </w:t>
      </w:r>
      <w:r>
        <w:rPr>
          <w:rFonts w:eastAsia="Times New Roman"/>
          <w:szCs w:val="24"/>
        </w:rPr>
        <w:t>Γ</w:t>
      </w:r>
      <w:r w:rsidRPr="00CA5091">
        <w:rPr>
          <w:rFonts w:eastAsia="Times New Roman"/>
          <w:szCs w:val="24"/>
        </w:rPr>
        <w:t>΄</w:t>
      </w:r>
    </w:p>
    <w:p w14:paraId="5A1A913C" w14:textId="77777777" w:rsidR="0041265D" w:rsidRDefault="003359BD">
      <w:pPr>
        <w:spacing w:line="600" w:lineRule="auto"/>
        <w:ind w:firstLine="709"/>
        <w:jc w:val="center"/>
        <w:rPr>
          <w:rFonts w:eastAsia="Times New Roman"/>
          <w:szCs w:val="24"/>
        </w:rPr>
      </w:pPr>
      <w:r>
        <w:rPr>
          <w:rFonts w:eastAsia="Times New Roman"/>
          <w:szCs w:val="24"/>
        </w:rPr>
        <w:t>ΣΥΝΕΔΡΙΑΣΗ ΡΘ΄</w:t>
      </w:r>
    </w:p>
    <w:p w14:paraId="5A1A913D" w14:textId="77777777" w:rsidR="0041265D" w:rsidRDefault="003359BD">
      <w:pPr>
        <w:spacing w:line="600" w:lineRule="auto"/>
        <w:ind w:firstLine="709"/>
        <w:jc w:val="center"/>
        <w:rPr>
          <w:rFonts w:eastAsia="Times New Roman"/>
          <w:szCs w:val="24"/>
        </w:rPr>
      </w:pPr>
      <w:r>
        <w:rPr>
          <w:rFonts w:eastAsia="Times New Roman"/>
          <w:szCs w:val="24"/>
        </w:rPr>
        <w:t>Πέμπτη</w:t>
      </w:r>
      <w:r w:rsidRPr="00CA5091">
        <w:rPr>
          <w:rFonts w:eastAsia="Times New Roman"/>
          <w:szCs w:val="24"/>
        </w:rPr>
        <w:t xml:space="preserve"> </w:t>
      </w:r>
      <w:r>
        <w:rPr>
          <w:rFonts w:eastAsia="Times New Roman"/>
          <w:szCs w:val="24"/>
        </w:rPr>
        <w:t>3 Μάϊου 2018</w:t>
      </w:r>
    </w:p>
    <w:p w14:paraId="5A1A913E" w14:textId="77777777" w:rsidR="0041265D" w:rsidRDefault="003359BD">
      <w:pPr>
        <w:spacing w:line="600" w:lineRule="auto"/>
        <w:ind w:firstLine="720"/>
        <w:jc w:val="both"/>
        <w:rPr>
          <w:rFonts w:eastAsia="Times New Roman"/>
          <w:szCs w:val="24"/>
        </w:rPr>
      </w:pPr>
      <w:r w:rsidRPr="00CA5091">
        <w:rPr>
          <w:rFonts w:eastAsia="Times New Roman"/>
          <w:szCs w:val="24"/>
        </w:rPr>
        <w:t xml:space="preserve">Αθήνα, σήμερα στις </w:t>
      </w:r>
      <w:r w:rsidRPr="00B66866">
        <w:rPr>
          <w:rFonts w:eastAsia="Times New Roman"/>
          <w:szCs w:val="24"/>
        </w:rPr>
        <w:t xml:space="preserve">3 </w:t>
      </w:r>
      <w:r>
        <w:rPr>
          <w:rFonts w:eastAsia="Times New Roman"/>
          <w:szCs w:val="24"/>
        </w:rPr>
        <w:t>Μαΐου 2018</w:t>
      </w:r>
      <w:r w:rsidRPr="00CA5091">
        <w:rPr>
          <w:rFonts w:eastAsia="Times New Roman"/>
          <w:szCs w:val="24"/>
        </w:rPr>
        <w:t xml:space="preserve">, ημέρα </w:t>
      </w:r>
      <w:r>
        <w:rPr>
          <w:rFonts w:eastAsia="Times New Roman"/>
          <w:szCs w:val="24"/>
        </w:rPr>
        <w:t>Πέμπτη</w:t>
      </w:r>
      <w:r w:rsidRPr="00CA5091">
        <w:rPr>
          <w:rFonts w:eastAsia="Times New Roman"/>
          <w:szCs w:val="24"/>
        </w:rPr>
        <w:t xml:space="preserve"> και ώρα </w:t>
      </w:r>
      <w:r>
        <w:rPr>
          <w:rFonts w:eastAsia="Times New Roman"/>
          <w:szCs w:val="24"/>
        </w:rPr>
        <w:t>9</w:t>
      </w:r>
      <w:r w:rsidRPr="00CA5091">
        <w:rPr>
          <w:rFonts w:eastAsia="Times New Roman"/>
          <w:szCs w:val="24"/>
        </w:rPr>
        <w:t>.</w:t>
      </w:r>
      <w:r>
        <w:rPr>
          <w:rFonts w:eastAsia="Times New Roman"/>
          <w:szCs w:val="24"/>
        </w:rPr>
        <w:t>35</w:t>
      </w:r>
      <w:r w:rsidRPr="00CA5091">
        <w:rPr>
          <w:rFonts w:eastAsia="Times New Roman"/>
          <w:szCs w:val="24"/>
        </w:rPr>
        <w:t>΄</w:t>
      </w:r>
      <w:r w:rsidRPr="001B5C1E">
        <w:rPr>
          <w:rFonts w:eastAsia="Times New Roman"/>
          <w:szCs w:val="24"/>
        </w:rPr>
        <w:t>,</w:t>
      </w:r>
      <w:r w:rsidRPr="00CA5091">
        <w:rPr>
          <w:rFonts w:eastAsia="Times New Roman"/>
          <w:szCs w:val="24"/>
        </w:rPr>
        <w:t xml:space="preserve"> συνήλθε στην Αίθουσα </w:t>
      </w:r>
      <w:r>
        <w:rPr>
          <w:rFonts w:eastAsia="Times New Roman"/>
          <w:szCs w:val="24"/>
        </w:rPr>
        <w:t>της Γερουσίας</w:t>
      </w:r>
      <w:r w:rsidRPr="00CA5091">
        <w:rPr>
          <w:rFonts w:eastAsia="Times New Roman"/>
          <w:szCs w:val="24"/>
        </w:rPr>
        <w:t xml:space="preserve"> του Βουλευτηρίου η Βουλή σε ολομέλεια για να συνεδριάσει υπό την προεδρία του </w:t>
      </w:r>
      <w:r>
        <w:rPr>
          <w:rFonts w:eastAsia="Times New Roman"/>
          <w:szCs w:val="24"/>
        </w:rPr>
        <w:t>Δ΄</w:t>
      </w:r>
      <w:r w:rsidRPr="00CA5091">
        <w:rPr>
          <w:rFonts w:eastAsia="Times New Roman"/>
          <w:szCs w:val="24"/>
        </w:rPr>
        <w:t xml:space="preserve"> Αντιπροέδρου αυτής κ</w:t>
      </w:r>
      <w:r w:rsidRPr="003359BD">
        <w:rPr>
          <w:rFonts w:eastAsia="Times New Roman"/>
          <w:szCs w:val="24"/>
          <w:rPrChange w:id="28" w:author="Φλούδα Χριστίνα" w:date="2018-05-11T10:25:00Z">
            <w:rPr>
              <w:rFonts w:eastAsia="Times New Roman"/>
              <w:b/>
              <w:szCs w:val="24"/>
            </w:rPr>
          </w:rPrChange>
        </w:rPr>
        <w:t>.</w:t>
      </w:r>
      <w:r w:rsidRPr="00F86EF0">
        <w:rPr>
          <w:rFonts w:eastAsia="Times New Roman"/>
          <w:b/>
          <w:szCs w:val="24"/>
        </w:rPr>
        <w:t xml:space="preserve"> ΝΙΚΗΤΑ ΚΑΚΛΑΜΑΝΗ</w:t>
      </w:r>
      <w:r w:rsidRPr="00DE3B2D">
        <w:rPr>
          <w:rFonts w:eastAsia="Times New Roman"/>
          <w:szCs w:val="24"/>
        </w:rPr>
        <w:t>.</w:t>
      </w:r>
      <w:bookmarkStart w:id="29" w:name="_GoBack"/>
      <w:bookmarkEnd w:id="29"/>
    </w:p>
    <w:p w14:paraId="5A1A913F" w14:textId="77777777" w:rsidR="0041265D" w:rsidRDefault="003359BD">
      <w:pPr>
        <w:spacing w:line="600" w:lineRule="auto"/>
        <w:ind w:firstLine="720"/>
        <w:jc w:val="both"/>
        <w:rPr>
          <w:rFonts w:eastAsia="Times New Roman"/>
          <w:szCs w:val="24"/>
        </w:rPr>
      </w:pPr>
      <w:r w:rsidRPr="00DE3B2D">
        <w:rPr>
          <w:rFonts w:eastAsia="Times New Roman"/>
          <w:b/>
          <w:szCs w:val="24"/>
        </w:rPr>
        <w:t>ΠΡΟΕΔΡΕΥΩΝ (Νικήτας Κακλαμάνης):</w:t>
      </w:r>
      <w:r w:rsidRPr="00DE3B2D">
        <w:rPr>
          <w:rFonts w:eastAsia="Times New Roman"/>
          <w:szCs w:val="24"/>
        </w:rPr>
        <w:t xml:space="preserve"> </w:t>
      </w:r>
      <w:r>
        <w:rPr>
          <w:rFonts w:eastAsia="Times New Roman"/>
          <w:szCs w:val="24"/>
        </w:rPr>
        <w:t>Κυρίες και κύριοι συνάδελφοι, αρχίζει η συνεδρίαση.</w:t>
      </w:r>
    </w:p>
    <w:p w14:paraId="5A1A9140" w14:textId="77777777" w:rsidR="0041265D" w:rsidRDefault="003359BD">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2-5-2018</w:t>
      </w:r>
      <w:r>
        <w:rPr>
          <w:rFonts w:eastAsia="Times New Roman"/>
          <w:szCs w:val="24"/>
        </w:rPr>
        <w:t xml:space="preserve"> εξουσιοδότηση του Σώματος επικυρώθηκαν με ευθύνη του Προεδρείου τα πρακτικά της ΡΗ΄ συνεδριάσεώς του, της Τετάρτης 2 Μαΐου 2018, σε ό,τι αφορά την ψήφιση στο σύνολο του σχεδίου νόμου: «Ενσωμάτωση στην ελληνική νομοθεσία της Οδηγίας 2015/2366/ΕΕ για τις υπ</w:t>
      </w:r>
      <w:r>
        <w:rPr>
          <w:rFonts w:eastAsia="Times New Roman"/>
          <w:szCs w:val="24"/>
        </w:rPr>
        <w:t>ηρεσίες πληρωμών και άλλες διατάξεις»).</w:t>
      </w:r>
    </w:p>
    <w:p w14:paraId="5A1A9141"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επίκαιρων ερωτήσεων της Παρασκευής 4 Μαΐου 2018.</w:t>
      </w:r>
    </w:p>
    <w:p w14:paraId="5A1A9142" w14:textId="77777777" w:rsidR="0041265D" w:rsidRDefault="003359BD">
      <w:pPr>
        <w:spacing w:line="600" w:lineRule="auto"/>
        <w:ind w:firstLine="720"/>
        <w:jc w:val="both"/>
        <w:rPr>
          <w:rFonts w:eastAsia="Times New Roman" w:cs="Times New Roman"/>
          <w:szCs w:val="24"/>
        </w:rPr>
      </w:pPr>
      <w:r w:rsidRPr="00DE3B2D">
        <w:rPr>
          <w:rFonts w:eastAsia="Times New Roman" w:cs="Times New Roman"/>
          <w:bCs/>
          <w:szCs w:val="24"/>
        </w:rPr>
        <w:t>Α. ΕΠΙΚΑΙΡΕΣ ΕΡΩΤΗΣ</w:t>
      </w:r>
      <w:r>
        <w:rPr>
          <w:rFonts w:eastAsia="Times New Roman" w:cs="Times New Roman"/>
          <w:bCs/>
          <w:szCs w:val="24"/>
        </w:rPr>
        <w:t>ΕΙΣ Πρώτου Κύκλου (Άρθρο 130 παράγραφοι</w:t>
      </w:r>
      <w:r w:rsidRPr="00DE3B2D">
        <w:rPr>
          <w:rFonts w:eastAsia="Times New Roman" w:cs="Times New Roman"/>
          <w:bCs/>
          <w:szCs w:val="24"/>
        </w:rPr>
        <w:t xml:space="preserve"> 2 και 3 </w:t>
      </w:r>
      <w:r>
        <w:rPr>
          <w:rFonts w:eastAsia="Times New Roman" w:cs="Times New Roman"/>
          <w:bCs/>
          <w:szCs w:val="24"/>
        </w:rPr>
        <w:t>του Κανονισμού της</w:t>
      </w:r>
      <w:r w:rsidRPr="00DE3B2D">
        <w:rPr>
          <w:rFonts w:eastAsia="Times New Roman" w:cs="Times New Roman"/>
          <w:bCs/>
          <w:szCs w:val="24"/>
        </w:rPr>
        <w:t xml:space="preserve"> Βουλή</w:t>
      </w:r>
      <w:r w:rsidRPr="00DE3B2D">
        <w:rPr>
          <w:rFonts w:eastAsia="Times New Roman" w:cs="Times New Roman"/>
          <w:bCs/>
          <w:szCs w:val="24"/>
        </w:rPr>
        <w:t>ς)</w:t>
      </w:r>
    </w:p>
    <w:p w14:paraId="5A1A9143"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1. Η με αριθμό 1569/27-4-2018 επίκαιρη ερώτηση της Βουλευτού Β΄ Αθηνών της Νέας Δημοκρατίας </w:t>
      </w:r>
      <w:r w:rsidRPr="00DE3B2D">
        <w:rPr>
          <w:rFonts w:eastAsia="Times New Roman" w:cs="Times New Roman"/>
          <w:szCs w:val="24"/>
        </w:rPr>
        <w:t>κ</w:t>
      </w:r>
      <w:r>
        <w:rPr>
          <w:rFonts w:eastAsia="Times New Roman" w:cs="Times New Roman"/>
          <w:szCs w:val="24"/>
        </w:rPr>
        <w:t>.</w:t>
      </w:r>
      <w:r w:rsidRPr="00DE3B2D">
        <w:rPr>
          <w:rFonts w:eastAsia="Times New Roman" w:cs="Times New Roman"/>
          <w:bCs/>
          <w:szCs w:val="24"/>
        </w:rPr>
        <w:t xml:space="preserve"> Άννας</w:t>
      </w:r>
      <w:r w:rsidRPr="001B5C1E">
        <w:rPr>
          <w:rFonts w:eastAsia="Times New Roman" w:cs="Times New Roman"/>
          <w:bCs/>
          <w:szCs w:val="24"/>
        </w:rPr>
        <w:t xml:space="preserve"> </w:t>
      </w:r>
      <w:r>
        <w:rPr>
          <w:rFonts w:eastAsia="Times New Roman" w:cs="Times New Roman"/>
          <w:bCs/>
          <w:szCs w:val="24"/>
        </w:rPr>
        <w:t>-</w:t>
      </w:r>
      <w:r w:rsidRPr="001B5C1E">
        <w:rPr>
          <w:rFonts w:eastAsia="Times New Roman" w:cs="Times New Roman"/>
          <w:bCs/>
          <w:szCs w:val="24"/>
        </w:rPr>
        <w:t xml:space="preserve"> </w:t>
      </w:r>
      <w:r w:rsidRPr="00DE3B2D">
        <w:rPr>
          <w:rFonts w:eastAsia="Times New Roman" w:cs="Times New Roman"/>
          <w:bCs/>
          <w:szCs w:val="24"/>
        </w:rPr>
        <w:t xml:space="preserve">Μισέλ Ασημακοπούλου </w:t>
      </w:r>
      <w:r w:rsidRPr="00DE3B2D">
        <w:rPr>
          <w:rFonts w:eastAsia="Times New Roman" w:cs="Times New Roman"/>
          <w:szCs w:val="24"/>
        </w:rPr>
        <w:t>προς τον Υπουργό</w:t>
      </w:r>
      <w:r w:rsidRPr="00DE3B2D">
        <w:rPr>
          <w:rFonts w:eastAsia="Times New Roman" w:cs="Times New Roman"/>
          <w:bCs/>
          <w:szCs w:val="24"/>
        </w:rPr>
        <w:t xml:space="preserve"> Ψηφιακής Πολιτικής, Τηλεπικοινωνιών και Ενημέρωσης, </w:t>
      </w:r>
      <w:r w:rsidRPr="00DE3B2D">
        <w:rPr>
          <w:rFonts w:eastAsia="Times New Roman" w:cs="Times New Roman"/>
          <w:szCs w:val="24"/>
        </w:rPr>
        <w:t>σχετικά</w:t>
      </w:r>
      <w:r>
        <w:rPr>
          <w:rFonts w:eastAsia="Times New Roman" w:cs="Times New Roman"/>
          <w:szCs w:val="24"/>
        </w:rPr>
        <w:t xml:space="preserve"> με τον Ελληνικό Διαστημικό Οργανισμό.</w:t>
      </w:r>
    </w:p>
    <w:p w14:paraId="5A1A9144"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w:t>
      </w:r>
      <w:r>
        <w:rPr>
          <w:rFonts w:eastAsia="Times New Roman" w:cs="Times New Roman"/>
          <w:szCs w:val="24"/>
        </w:rPr>
        <w:t>1579/30-4-2018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της Δημοκρατικής Συμπαράταξης ΠΑΣΟΚ – </w:t>
      </w:r>
      <w:r w:rsidRPr="0002444B">
        <w:rPr>
          <w:rFonts w:eastAsia="Times New Roman" w:cs="Times New Roman"/>
          <w:szCs w:val="24"/>
        </w:rPr>
        <w:t>ΔΗΜΑΡ κ.</w:t>
      </w:r>
      <w:r w:rsidRPr="0002444B">
        <w:rPr>
          <w:rFonts w:eastAsia="Times New Roman" w:cs="Times New Roman"/>
          <w:bCs/>
          <w:szCs w:val="24"/>
        </w:rPr>
        <w:t xml:space="preserve"> Κωνσταντίνου </w:t>
      </w:r>
      <w:proofErr w:type="spellStart"/>
      <w:r w:rsidRPr="0002444B">
        <w:rPr>
          <w:rFonts w:eastAsia="Times New Roman" w:cs="Times New Roman"/>
          <w:bCs/>
          <w:szCs w:val="24"/>
        </w:rPr>
        <w:t>Μπαργιώτα</w:t>
      </w:r>
      <w:proofErr w:type="spellEnd"/>
      <w:r w:rsidRPr="0002444B">
        <w:rPr>
          <w:rFonts w:eastAsia="Times New Roman" w:cs="Times New Roman"/>
          <w:bCs/>
          <w:szCs w:val="24"/>
        </w:rPr>
        <w:t xml:space="preserve"> </w:t>
      </w:r>
      <w:r w:rsidRPr="0002444B">
        <w:rPr>
          <w:rFonts w:eastAsia="Times New Roman" w:cs="Times New Roman"/>
          <w:szCs w:val="24"/>
        </w:rPr>
        <w:t>προς τον Υπουργό</w:t>
      </w:r>
      <w:r w:rsidRPr="0002444B">
        <w:rPr>
          <w:rFonts w:eastAsia="Times New Roman" w:cs="Times New Roman"/>
          <w:bCs/>
          <w:szCs w:val="24"/>
        </w:rPr>
        <w:t xml:space="preserve"> Περιβάλλοντος και Ενέργειας,</w:t>
      </w:r>
      <w:r w:rsidRPr="0002444B">
        <w:rPr>
          <w:rFonts w:eastAsia="Times New Roman" w:cs="Times New Roman"/>
          <w:szCs w:val="24"/>
        </w:rPr>
        <w:t xml:space="preserve"> με</w:t>
      </w:r>
      <w:r>
        <w:rPr>
          <w:rFonts w:eastAsia="Times New Roman" w:cs="Times New Roman"/>
          <w:szCs w:val="24"/>
        </w:rPr>
        <w:t xml:space="preserve"> θέμα: «Θέσπιση ανταποδοτικού τέλους μεγάλων υδροηλεκτρικών σταθμών».</w:t>
      </w:r>
    </w:p>
    <w:p w14:paraId="5A1A9145" w14:textId="77777777" w:rsidR="0041265D" w:rsidRDefault="003359BD">
      <w:pPr>
        <w:spacing w:line="600" w:lineRule="auto"/>
        <w:ind w:firstLine="720"/>
        <w:jc w:val="both"/>
        <w:rPr>
          <w:rFonts w:eastAsia="Times New Roman" w:cs="Times New Roman"/>
          <w:szCs w:val="24"/>
        </w:rPr>
      </w:pPr>
      <w:r w:rsidRPr="0002444B">
        <w:rPr>
          <w:rFonts w:eastAsia="Times New Roman" w:cs="Times New Roman"/>
          <w:bCs/>
          <w:szCs w:val="24"/>
        </w:rPr>
        <w:t>Β. ΕΠΙΚΑΙΡΕΣ ΕΡ</w:t>
      </w:r>
      <w:r w:rsidRPr="0002444B">
        <w:rPr>
          <w:rFonts w:eastAsia="Times New Roman" w:cs="Times New Roman"/>
          <w:bCs/>
          <w:szCs w:val="24"/>
        </w:rPr>
        <w:t>ΩΤΗΣΕΙΣ Δεύτερου Κύκλου (Άρθρο 130 παρ</w:t>
      </w:r>
      <w:r>
        <w:rPr>
          <w:rFonts w:eastAsia="Times New Roman" w:cs="Times New Roman"/>
          <w:bCs/>
          <w:szCs w:val="24"/>
        </w:rPr>
        <w:t>άγραφοι</w:t>
      </w:r>
      <w:r w:rsidRPr="0002444B">
        <w:rPr>
          <w:rFonts w:eastAsia="Times New Roman" w:cs="Times New Roman"/>
          <w:bCs/>
          <w:szCs w:val="24"/>
        </w:rPr>
        <w:t xml:space="preserve"> 2 και 3 </w:t>
      </w:r>
      <w:r>
        <w:rPr>
          <w:rFonts w:eastAsia="Times New Roman" w:cs="Times New Roman"/>
          <w:bCs/>
          <w:szCs w:val="24"/>
        </w:rPr>
        <w:t>του Κανονισμού της</w:t>
      </w:r>
      <w:r w:rsidRPr="0002444B">
        <w:rPr>
          <w:rFonts w:eastAsia="Times New Roman" w:cs="Times New Roman"/>
          <w:bCs/>
          <w:szCs w:val="24"/>
        </w:rPr>
        <w:t xml:space="preserve"> Βουλής)</w:t>
      </w:r>
    </w:p>
    <w:p w14:paraId="5A1A9146"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1. Η με αριθμό 1570/27-4-2018 επίκαιρη ερώτηση του Βουλευτή Μαγνησίας της Νέας </w:t>
      </w:r>
      <w:r w:rsidRPr="0002444B">
        <w:rPr>
          <w:rFonts w:eastAsia="Times New Roman" w:cs="Times New Roman"/>
          <w:szCs w:val="24"/>
        </w:rPr>
        <w:t xml:space="preserve">Δημοκρατίας κ. </w:t>
      </w:r>
      <w:r w:rsidRPr="0002444B">
        <w:rPr>
          <w:rFonts w:eastAsia="Times New Roman" w:cs="Times New Roman"/>
          <w:bCs/>
          <w:szCs w:val="24"/>
        </w:rPr>
        <w:t xml:space="preserve">Χρήστου </w:t>
      </w:r>
      <w:proofErr w:type="spellStart"/>
      <w:r w:rsidRPr="0002444B">
        <w:rPr>
          <w:rFonts w:eastAsia="Times New Roman" w:cs="Times New Roman"/>
          <w:bCs/>
          <w:szCs w:val="24"/>
        </w:rPr>
        <w:t>Μπουκώρου</w:t>
      </w:r>
      <w:proofErr w:type="spellEnd"/>
      <w:r w:rsidRPr="0002444B">
        <w:rPr>
          <w:rFonts w:eastAsia="Times New Roman" w:cs="Times New Roman"/>
          <w:bCs/>
          <w:szCs w:val="24"/>
        </w:rPr>
        <w:t xml:space="preserve"> </w:t>
      </w:r>
      <w:r w:rsidRPr="0002444B">
        <w:rPr>
          <w:rFonts w:eastAsia="Times New Roman" w:cs="Times New Roman"/>
          <w:szCs w:val="24"/>
        </w:rPr>
        <w:t xml:space="preserve">προς τον Υπουργό </w:t>
      </w:r>
      <w:r w:rsidRPr="0002444B">
        <w:rPr>
          <w:rFonts w:eastAsia="Times New Roman" w:cs="Times New Roman"/>
          <w:bCs/>
          <w:szCs w:val="24"/>
        </w:rPr>
        <w:t>Περιβάλλοντος και Ενέργειας,</w:t>
      </w:r>
      <w:r w:rsidRPr="0002444B">
        <w:rPr>
          <w:rFonts w:eastAsia="Times New Roman" w:cs="Times New Roman"/>
          <w:szCs w:val="24"/>
        </w:rPr>
        <w:t xml:space="preserve"> με θέμα</w:t>
      </w:r>
      <w:r>
        <w:rPr>
          <w:rFonts w:eastAsia="Times New Roman" w:cs="Times New Roman"/>
          <w:szCs w:val="24"/>
        </w:rPr>
        <w:t>: «Καύση ε</w:t>
      </w:r>
      <w:r>
        <w:rPr>
          <w:rFonts w:eastAsia="Times New Roman" w:cs="Times New Roman"/>
          <w:szCs w:val="24"/>
        </w:rPr>
        <w:t xml:space="preserve">ναλλακτικών καυσίμων από την τσιμεντοβιομηχανία </w:t>
      </w:r>
      <w:r>
        <w:rPr>
          <w:rFonts w:eastAsia="Times New Roman" w:cs="Times New Roman"/>
          <w:szCs w:val="24"/>
        </w:rPr>
        <w:t>«</w:t>
      </w:r>
      <w:r>
        <w:rPr>
          <w:rFonts w:eastAsia="Times New Roman" w:cs="Times New Roman"/>
          <w:szCs w:val="24"/>
        </w:rPr>
        <w:t>ΑΓΕΤ ΗΡΑΚΛΗΣ</w:t>
      </w:r>
      <w:r>
        <w:rPr>
          <w:rFonts w:eastAsia="Times New Roman" w:cs="Times New Roman"/>
          <w:szCs w:val="24"/>
        </w:rPr>
        <w:t>»</w:t>
      </w:r>
      <w:r>
        <w:rPr>
          <w:rFonts w:eastAsia="Times New Roman" w:cs="Times New Roman"/>
          <w:szCs w:val="24"/>
        </w:rPr>
        <w:t xml:space="preserve"> στον Βόλο».</w:t>
      </w:r>
    </w:p>
    <w:p w14:paraId="5A1A9147"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2. Η με αριθμό 1556/26-4-2018 επίκαιρη ερώτηση του Βουλευτή Αργολίδας της Δημοκρατικής Συμπαράταξης ΠΑΣΟΚ – ΔΗΜ</w:t>
      </w:r>
      <w:r w:rsidRPr="0002444B">
        <w:rPr>
          <w:rFonts w:eastAsia="Times New Roman" w:cs="Times New Roman"/>
          <w:szCs w:val="24"/>
        </w:rPr>
        <w:t xml:space="preserve">ΑΡ κ. </w:t>
      </w:r>
      <w:r w:rsidRPr="0002444B">
        <w:rPr>
          <w:rFonts w:eastAsia="Times New Roman" w:cs="Times New Roman"/>
          <w:bCs/>
          <w:szCs w:val="24"/>
        </w:rPr>
        <w:t xml:space="preserve">Ιωάννη Μανιάτη </w:t>
      </w:r>
      <w:r w:rsidRPr="0002444B">
        <w:rPr>
          <w:rFonts w:eastAsia="Times New Roman" w:cs="Times New Roman"/>
          <w:szCs w:val="24"/>
        </w:rPr>
        <w:t>προς τον Υπουργό</w:t>
      </w:r>
      <w:r w:rsidRPr="0002444B">
        <w:rPr>
          <w:rFonts w:eastAsia="Times New Roman" w:cs="Times New Roman"/>
          <w:bCs/>
          <w:szCs w:val="24"/>
        </w:rPr>
        <w:t xml:space="preserve"> Ψηφιακής Πολιτικής, Τηλεπικοινων</w:t>
      </w:r>
      <w:r w:rsidRPr="0002444B">
        <w:rPr>
          <w:rFonts w:eastAsia="Times New Roman" w:cs="Times New Roman"/>
          <w:bCs/>
          <w:szCs w:val="24"/>
        </w:rPr>
        <w:t xml:space="preserve">ιών και Ενημέρωσης, </w:t>
      </w:r>
      <w:r w:rsidRPr="0002444B">
        <w:rPr>
          <w:rFonts w:eastAsia="Times New Roman" w:cs="Times New Roman"/>
          <w:szCs w:val="24"/>
        </w:rPr>
        <w:t>με θέμα</w:t>
      </w:r>
      <w:r>
        <w:rPr>
          <w:rFonts w:eastAsia="Times New Roman" w:cs="Times New Roman"/>
          <w:szCs w:val="24"/>
        </w:rPr>
        <w:t xml:space="preserve">: «Παραίτηση </w:t>
      </w:r>
      <w:proofErr w:type="spellStart"/>
      <w:r>
        <w:rPr>
          <w:rFonts w:eastAsia="Times New Roman" w:cs="Times New Roman"/>
          <w:szCs w:val="24"/>
        </w:rPr>
        <w:t>καθ</w:t>
      </w:r>
      <w:proofErr w:type="spellEnd"/>
      <w:r>
        <w:rPr>
          <w:rFonts w:eastAsia="Times New Roman" w:cs="Times New Roman"/>
          <w:szCs w:val="24"/>
        </w:rPr>
        <w:t xml:space="preserve">. </w:t>
      </w:r>
      <w:proofErr w:type="spellStart"/>
      <w:r>
        <w:rPr>
          <w:rFonts w:eastAsia="Times New Roman" w:cs="Times New Roman"/>
          <w:szCs w:val="24"/>
        </w:rPr>
        <w:t>Στ</w:t>
      </w:r>
      <w:proofErr w:type="spellEnd"/>
      <w:r>
        <w:rPr>
          <w:rFonts w:eastAsia="Times New Roman" w:cs="Times New Roman"/>
          <w:szCs w:val="24"/>
        </w:rPr>
        <w:t xml:space="preserve">. </w:t>
      </w:r>
      <w:proofErr w:type="spellStart"/>
      <w:r>
        <w:rPr>
          <w:rFonts w:eastAsia="Times New Roman" w:cs="Times New Roman"/>
          <w:szCs w:val="24"/>
        </w:rPr>
        <w:t>Κριμιζή</w:t>
      </w:r>
      <w:proofErr w:type="spellEnd"/>
      <w:r>
        <w:rPr>
          <w:rFonts w:eastAsia="Times New Roman" w:cs="Times New Roman"/>
          <w:szCs w:val="24"/>
        </w:rPr>
        <w:t>, Προέδρου του Ελληνικού Διαστημικού Οργανισμού (ΕΛΔΟ)».</w:t>
      </w:r>
    </w:p>
    <w:p w14:paraId="5A1A9148"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3. Η με αριθμό 1574/27-4-2018 επίκαιρη ερώτηση του Βουλευτή Β΄ Αθηνών της Δημοκρατικής Συμπαράταξης ΠΑΣΟΚ – ΔΗΜ</w:t>
      </w:r>
      <w:r w:rsidRPr="0002444B">
        <w:rPr>
          <w:rFonts w:eastAsia="Times New Roman" w:cs="Times New Roman"/>
          <w:szCs w:val="24"/>
        </w:rPr>
        <w:t xml:space="preserve">ΑΡ κ. </w:t>
      </w:r>
      <w:r>
        <w:rPr>
          <w:rFonts w:eastAsia="Times New Roman" w:cs="Times New Roman"/>
          <w:bCs/>
          <w:szCs w:val="24"/>
        </w:rPr>
        <w:t>Γεωργίου</w:t>
      </w:r>
      <w:r w:rsidRPr="001B5C1E">
        <w:rPr>
          <w:rFonts w:eastAsia="Times New Roman" w:cs="Times New Roman"/>
          <w:bCs/>
          <w:szCs w:val="24"/>
        </w:rPr>
        <w:t xml:space="preserve"> </w:t>
      </w:r>
      <w:r>
        <w:rPr>
          <w:rFonts w:eastAsia="Times New Roman" w:cs="Times New Roman"/>
          <w:bCs/>
          <w:szCs w:val="24"/>
        </w:rPr>
        <w:t>-</w:t>
      </w:r>
      <w:r w:rsidRPr="0002444B">
        <w:rPr>
          <w:rFonts w:eastAsia="Times New Roman" w:cs="Times New Roman"/>
          <w:bCs/>
          <w:szCs w:val="24"/>
        </w:rPr>
        <w:t xml:space="preserve">Δημητρίου Καρρά </w:t>
      </w:r>
      <w:r w:rsidRPr="0002444B">
        <w:rPr>
          <w:rFonts w:eastAsia="Times New Roman" w:cs="Times New Roman"/>
          <w:szCs w:val="24"/>
        </w:rPr>
        <w:t>προς τον Υπουργό</w:t>
      </w:r>
      <w:r w:rsidRPr="0002444B">
        <w:rPr>
          <w:rFonts w:eastAsia="Times New Roman" w:cs="Times New Roman"/>
          <w:bCs/>
          <w:szCs w:val="24"/>
        </w:rPr>
        <w:t xml:space="preserve"> Ναυτιλίας και Νησιωτικής Πολιτικής,</w:t>
      </w:r>
      <w:r w:rsidRPr="0002444B">
        <w:rPr>
          <w:rFonts w:eastAsia="Times New Roman" w:cs="Times New Roman"/>
          <w:szCs w:val="24"/>
        </w:rPr>
        <w:t xml:space="preserve"> με θέμα</w:t>
      </w:r>
      <w:r>
        <w:rPr>
          <w:rFonts w:eastAsia="Times New Roman" w:cs="Times New Roman"/>
          <w:szCs w:val="24"/>
        </w:rPr>
        <w:t xml:space="preserve">: «Άμεση ανάγκη ανακατασκευής του κρηπιδώματος του Λιμένα Πόρου </w:t>
      </w:r>
      <w:proofErr w:type="spellStart"/>
      <w:r>
        <w:rPr>
          <w:rFonts w:eastAsia="Times New Roman" w:cs="Times New Roman"/>
          <w:szCs w:val="24"/>
        </w:rPr>
        <w:t>Τροιζηνίας</w:t>
      </w:r>
      <w:proofErr w:type="spellEnd"/>
      <w:r>
        <w:rPr>
          <w:rFonts w:eastAsia="Times New Roman" w:cs="Times New Roman"/>
          <w:szCs w:val="24"/>
        </w:rPr>
        <w:t>».</w:t>
      </w:r>
    </w:p>
    <w:p w14:paraId="5A1A9149"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4. Η με αριθμό 1547/24-4-2018 επίκαιρη ερώτηση του Βουλευτή Δωδεκανήσου του Συνασπισμού Ριζοσπαστικής </w:t>
      </w:r>
      <w:r w:rsidRPr="0002444B">
        <w:rPr>
          <w:rFonts w:eastAsia="Times New Roman" w:cs="Times New Roman"/>
          <w:szCs w:val="24"/>
        </w:rPr>
        <w:t xml:space="preserve">Αριστεράς κ. </w:t>
      </w:r>
      <w:r w:rsidRPr="0002444B">
        <w:rPr>
          <w:rFonts w:eastAsia="Times New Roman" w:cs="Times New Roman"/>
          <w:bCs/>
          <w:szCs w:val="24"/>
        </w:rPr>
        <w:t>Ηλία</w:t>
      </w:r>
      <w:r w:rsidRPr="0002444B">
        <w:rPr>
          <w:rFonts w:eastAsia="Times New Roman" w:cs="Times New Roman"/>
          <w:bCs/>
          <w:szCs w:val="24"/>
        </w:rPr>
        <w:t xml:space="preserve"> Καματερού</w:t>
      </w:r>
      <w:r w:rsidRPr="0002444B">
        <w:rPr>
          <w:rFonts w:eastAsia="Times New Roman" w:cs="Times New Roman"/>
          <w:szCs w:val="24"/>
        </w:rPr>
        <w:t xml:space="preserve"> προς τον Υπουργό </w:t>
      </w:r>
      <w:r w:rsidRPr="0002444B">
        <w:rPr>
          <w:rFonts w:eastAsia="Times New Roman" w:cs="Times New Roman"/>
          <w:bCs/>
          <w:szCs w:val="24"/>
        </w:rPr>
        <w:t>Ναυτιλίας και Νησιωτικής Πολιτικής,</w:t>
      </w:r>
      <w:r w:rsidRPr="0002444B">
        <w:rPr>
          <w:rFonts w:eastAsia="Times New Roman" w:cs="Times New Roman"/>
          <w:szCs w:val="24"/>
        </w:rPr>
        <w:t xml:space="preserve"> με θέμα: «Κατασκευές</w:t>
      </w:r>
      <w:r>
        <w:rPr>
          <w:rFonts w:eastAsia="Times New Roman" w:cs="Times New Roman"/>
          <w:szCs w:val="24"/>
        </w:rPr>
        <w:t xml:space="preserve"> εντός περιοχών δικαιοδοσίας των φορέων διοίκησης και εκμετάλλευσης λιμένων».</w:t>
      </w:r>
    </w:p>
    <w:p w14:paraId="5A1A914A"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5. Η με αριθμό 1540/23-4-2018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 –</w:t>
      </w:r>
      <w:r>
        <w:rPr>
          <w:rFonts w:eastAsia="Times New Roman" w:cs="Times New Roman"/>
          <w:szCs w:val="24"/>
        </w:rPr>
        <w:t xml:space="preserve"> Χρυσή Αυγή</w:t>
      </w:r>
      <w:r w:rsidRPr="0002444B">
        <w:rPr>
          <w:rFonts w:eastAsia="Times New Roman" w:cs="Times New Roman"/>
          <w:szCs w:val="24"/>
        </w:rPr>
        <w:t xml:space="preserve"> κ. </w:t>
      </w:r>
      <w:r w:rsidRPr="0002444B">
        <w:rPr>
          <w:rFonts w:eastAsia="Times New Roman" w:cs="Times New Roman"/>
          <w:bCs/>
          <w:szCs w:val="24"/>
        </w:rPr>
        <w:t xml:space="preserve">Ιωάννη Λαγού </w:t>
      </w:r>
      <w:r w:rsidRPr="0002444B">
        <w:rPr>
          <w:rFonts w:eastAsia="Times New Roman" w:cs="Times New Roman"/>
          <w:szCs w:val="24"/>
        </w:rPr>
        <w:t xml:space="preserve">προς τον Υπουργό </w:t>
      </w:r>
      <w:r w:rsidRPr="0002444B">
        <w:rPr>
          <w:rFonts w:eastAsia="Times New Roman" w:cs="Times New Roman"/>
          <w:bCs/>
          <w:szCs w:val="24"/>
        </w:rPr>
        <w:t>Ναυτιλίας και</w:t>
      </w:r>
      <w:r w:rsidRPr="0002444B">
        <w:rPr>
          <w:rFonts w:eastAsia="Times New Roman" w:cs="Times New Roman"/>
          <w:szCs w:val="24"/>
        </w:rPr>
        <w:t xml:space="preserve"> </w:t>
      </w:r>
      <w:r w:rsidRPr="0002444B">
        <w:rPr>
          <w:rFonts w:eastAsia="Times New Roman" w:cs="Times New Roman"/>
          <w:bCs/>
          <w:szCs w:val="24"/>
        </w:rPr>
        <w:t>Νησιωτικής Πολιτικής,</w:t>
      </w:r>
      <w:r>
        <w:rPr>
          <w:rFonts w:eastAsia="Times New Roman" w:cs="Times New Roman"/>
          <w:szCs w:val="24"/>
        </w:rPr>
        <w:t xml:space="preserve"> με θέμα: «Τούρκοι διενεργούν λαθρεμπόριο καπνού εντός των ελληνικών χωρικών υδάτων».</w:t>
      </w:r>
    </w:p>
    <w:p w14:paraId="5A1A914B"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6. Η με αριθμό 1522/18-4-2018 επίκαιρη ερώτηση του Η΄ Αντιπροέδρου της Βουλής και Βουλευτή</w:t>
      </w:r>
      <w:r>
        <w:rPr>
          <w:rFonts w:eastAsia="Times New Roman" w:cs="Times New Roman"/>
          <w:szCs w:val="24"/>
        </w:rPr>
        <w:t xml:space="preserve"> Β΄ Πειραι</w:t>
      </w:r>
      <w:r>
        <w:rPr>
          <w:rFonts w:eastAsia="Times New Roman" w:cs="Times New Roman"/>
          <w:szCs w:val="24"/>
        </w:rPr>
        <w:t>ώς</w:t>
      </w:r>
      <w:r>
        <w:rPr>
          <w:rFonts w:eastAsia="Times New Roman" w:cs="Times New Roman"/>
          <w:szCs w:val="24"/>
        </w:rPr>
        <w:t xml:space="preserve"> των Ανεξαρτήτων </w:t>
      </w:r>
      <w:r w:rsidRPr="0002444B">
        <w:rPr>
          <w:rFonts w:eastAsia="Times New Roman" w:cs="Times New Roman"/>
          <w:szCs w:val="24"/>
        </w:rPr>
        <w:t>Ελλήνων κ.</w:t>
      </w:r>
      <w:r w:rsidRPr="0002444B">
        <w:rPr>
          <w:rFonts w:eastAsia="Times New Roman" w:cs="Times New Roman"/>
          <w:bCs/>
          <w:szCs w:val="24"/>
        </w:rPr>
        <w:t xml:space="preserve"> Δημητρίου Καμμένου </w:t>
      </w:r>
      <w:r w:rsidRPr="0002444B">
        <w:rPr>
          <w:rFonts w:eastAsia="Times New Roman" w:cs="Times New Roman"/>
          <w:szCs w:val="24"/>
        </w:rPr>
        <w:t xml:space="preserve">προς τον Υπουργό </w:t>
      </w:r>
      <w:r w:rsidRPr="0002444B">
        <w:rPr>
          <w:rFonts w:eastAsia="Times New Roman" w:cs="Times New Roman"/>
          <w:bCs/>
          <w:szCs w:val="24"/>
        </w:rPr>
        <w:t>Ναυτιλίας και Νησιωτικής Πολιτικής,</w:t>
      </w:r>
      <w:r w:rsidRPr="0002444B">
        <w:rPr>
          <w:rFonts w:eastAsia="Times New Roman" w:cs="Times New Roman"/>
          <w:szCs w:val="24"/>
        </w:rPr>
        <w:t xml:space="preserve"> με</w:t>
      </w:r>
      <w:r>
        <w:rPr>
          <w:rFonts w:eastAsia="Times New Roman" w:cs="Times New Roman"/>
          <w:szCs w:val="24"/>
        </w:rPr>
        <w:t xml:space="preserve"> θέμα: «Κατασκευές εντός, αλλά και εκτός περιοχών δικαιοδοσίας των φορέων διοίκησης και εκμετάλλευσης λιμένων».</w:t>
      </w:r>
    </w:p>
    <w:p w14:paraId="5A1A914C"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7. Η με αριθμό 1544/24-4-2018 </w:t>
      </w:r>
      <w:r>
        <w:rPr>
          <w:rFonts w:eastAsia="Times New Roman" w:cs="Times New Roman"/>
          <w:szCs w:val="24"/>
        </w:rPr>
        <w:t xml:space="preserve">επίκαιρη ερώτηση του Βουλευτή Λέσβου της Νέας </w:t>
      </w:r>
      <w:r w:rsidRPr="0002444B">
        <w:rPr>
          <w:rFonts w:eastAsia="Times New Roman" w:cs="Times New Roman"/>
          <w:szCs w:val="24"/>
        </w:rPr>
        <w:t xml:space="preserve">Δημοκρατίας κ. </w:t>
      </w:r>
      <w:r w:rsidRPr="0002444B">
        <w:rPr>
          <w:rFonts w:eastAsia="Times New Roman" w:cs="Times New Roman"/>
          <w:bCs/>
          <w:szCs w:val="24"/>
        </w:rPr>
        <w:t xml:space="preserve">Χαράλαμπου Αθανασίου </w:t>
      </w:r>
      <w:r w:rsidRPr="0002444B">
        <w:rPr>
          <w:rFonts w:eastAsia="Times New Roman" w:cs="Times New Roman"/>
          <w:szCs w:val="24"/>
        </w:rPr>
        <w:t xml:space="preserve">προς τον Υπουργό </w:t>
      </w:r>
      <w:r w:rsidRPr="0002444B">
        <w:rPr>
          <w:rFonts w:eastAsia="Times New Roman" w:cs="Times New Roman"/>
          <w:bCs/>
          <w:szCs w:val="24"/>
        </w:rPr>
        <w:t>Μεταναστευτικής Πολιτικής,</w:t>
      </w:r>
      <w:r w:rsidRPr="0002444B">
        <w:rPr>
          <w:rFonts w:eastAsia="Times New Roman" w:cs="Times New Roman"/>
          <w:szCs w:val="24"/>
        </w:rPr>
        <w:t xml:space="preserve"> σχετικά</w:t>
      </w:r>
      <w:r>
        <w:rPr>
          <w:rFonts w:eastAsia="Times New Roman" w:cs="Times New Roman"/>
          <w:szCs w:val="24"/>
        </w:rPr>
        <w:t xml:space="preserve"> με τη «λήψη μέτρων προκειμένου να </w:t>
      </w:r>
      <w:proofErr w:type="spellStart"/>
      <w:r>
        <w:rPr>
          <w:rFonts w:eastAsia="Times New Roman" w:cs="Times New Roman"/>
          <w:szCs w:val="24"/>
        </w:rPr>
        <w:t>αποσυμφορηθούν</w:t>
      </w:r>
      <w:proofErr w:type="spellEnd"/>
      <w:r>
        <w:rPr>
          <w:rFonts w:eastAsia="Times New Roman" w:cs="Times New Roman"/>
          <w:szCs w:val="24"/>
        </w:rPr>
        <w:t xml:space="preserve"> τα νησιά του Ανατολικού Αιγαίου και ιδιαίτερα η Λέσβος με τη μεταφορά των</w:t>
      </w:r>
      <w:r>
        <w:rPr>
          <w:rFonts w:eastAsia="Times New Roman" w:cs="Times New Roman"/>
          <w:szCs w:val="24"/>
        </w:rPr>
        <w:t xml:space="preserve"> μεταναστών στην </w:t>
      </w:r>
      <w:r>
        <w:rPr>
          <w:rFonts w:eastAsia="Times New Roman" w:cs="Times New Roman"/>
          <w:szCs w:val="24"/>
        </w:rPr>
        <w:t>η</w:t>
      </w:r>
      <w:r>
        <w:rPr>
          <w:rFonts w:eastAsia="Times New Roman" w:cs="Times New Roman"/>
          <w:szCs w:val="24"/>
        </w:rPr>
        <w:t>πειρωτική Ελλάδα».</w:t>
      </w:r>
    </w:p>
    <w:p w14:paraId="5A1A914D"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8. Η με αριθμό 1528/19-4-2018 επίκαιρη ερώτηση του Βουλευτή Β΄ Αθηνών της Δημοκρατικής Συμπαράταξης ΠΑΣΟ</w:t>
      </w:r>
      <w:r w:rsidRPr="0002444B">
        <w:rPr>
          <w:rFonts w:eastAsia="Times New Roman" w:cs="Times New Roman"/>
          <w:szCs w:val="24"/>
        </w:rPr>
        <w:t xml:space="preserve">Κ – ΔΗΜΑΡ κ. </w:t>
      </w:r>
      <w:r>
        <w:rPr>
          <w:rFonts w:eastAsia="Times New Roman" w:cs="Times New Roman"/>
          <w:bCs/>
          <w:szCs w:val="24"/>
        </w:rPr>
        <w:t>Γεωργίου</w:t>
      </w:r>
      <w:r w:rsidRPr="0002444B">
        <w:rPr>
          <w:rFonts w:eastAsia="Times New Roman" w:cs="Times New Roman"/>
          <w:bCs/>
          <w:szCs w:val="24"/>
        </w:rPr>
        <w:t xml:space="preserve">-Δημητρίου Καρρά </w:t>
      </w:r>
      <w:r w:rsidRPr="0002444B">
        <w:rPr>
          <w:rFonts w:eastAsia="Times New Roman" w:cs="Times New Roman"/>
          <w:szCs w:val="24"/>
        </w:rPr>
        <w:t>προς τον Υπουργό</w:t>
      </w:r>
      <w:r w:rsidRPr="0002444B">
        <w:rPr>
          <w:rFonts w:eastAsia="Times New Roman" w:cs="Times New Roman"/>
          <w:bCs/>
          <w:szCs w:val="24"/>
        </w:rPr>
        <w:t xml:space="preserve"> Μεταναστευτικής Πολιτικής,</w:t>
      </w:r>
      <w:r w:rsidRPr="0002444B">
        <w:rPr>
          <w:rFonts w:eastAsia="Times New Roman" w:cs="Times New Roman"/>
          <w:szCs w:val="24"/>
        </w:rPr>
        <w:t xml:space="preserve"> με</w:t>
      </w:r>
      <w:r>
        <w:rPr>
          <w:rFonts w:eastAsia="Times New Roman" w:cs="Times New Roman"/>
          <w:szCs w:val="24"/>
        </w:rPr>
        <w:t xml:space="preserve"> θέμα: «Επανέρχεται η επείγουσα</w:t>
      </w:r>
      <w:r>
        <w:rPr>
          <w:rFonts w:eastAsia="Times New Roman" w:cs="Times New Roman"/>
          <w:szCs w:val="24"/>
        </w:rPr>
        <w:t xml:space="preserve"> ανάγκη λήψης διοικητικών και νομοθετικών μέτρων για την επιτάχυνση εξέτασης των αιτήσεων ασύλου, μετά την έκδοση της 805/2018 απόφασης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p>
    <w:p w14:paraId="5A1A914E" w14:textId="77777777" w:rsidR="0041265D" w:rsidRDefault="003359BD">
      <w:pPr>
        <w:spacing w:line="600" w:lineRule="auto"/>
        <w:ind w:firstLine="720"/>
        <w:jc w:val="both"/>
        <w:rPr>
          <w:rFonts w:eastAsia="Times New Roman" w:cs="Times New Roman"/>
          <w:szCs w:val="24"/>
        </w:rPr>
      </w:pPr>
      <w:r w:rsidRPr="0002444B">
        <w:rPr>
          <w:rFonts w:eastAsia="Times New Roman" w:cs="Times New Roman"/>
          <w:bCs/>
          <w:szCs w:val="24"/>
        </w:rPr>
        <w:t>ΑΝΑΦΟΡ</w:t>
      </w:r>
      <w:r>
        <w:rPr>
          <w:rFonts w:eastAsia="Times New Roman" w:cs="Times New Roman"/>
          <w:bCs/>
          <w:szCs w:val="24"/>
        </w:rPr>
        <w:t>Ε</w:t>
      </w:r>
      <w:r w:rsidRPr="0002444B">
        <w:rPr>
          <w:rFonts w:eastAsia="Times New Roman" w:cs="Times New Roman"/>
          <w:bCs/>
          <w:szCs w:val="24"/>
        </w:rPr>
        <w:t>Σ</w:t>
      </w:r>
      <w:r w:rsidRPr="001B5C1E">
        <w:rPr>
          <w:rFonts w:eastAsia="Times New Roman" w:cs="Times New Roman"/>
          <w:bCs/>
          <w:szCs w:val="24"/>
        </w:rPr>
        <w:t xml:space="preserve"> </w:t>
      </w:r>
      <w:r w:rsidRPr="0002444B">
        <w:rPr>
          <w:rFonts w:eastAsia="Times New Roman" w:cs="Times New Roman"/>
          <w:bCs/>
          <w:szCs w:val="24"/>
        </w:rPr>
        <w:t>-</w:t>
      </w:r>
      <w:r w:rsidRPr="001B5C1E">
        <w:rPr>
          <w:rFonts w:eastAsia="Times New Roman" w:cs="Times New Roman"/>
          <w:bCs/>
          <w:szCs w:val="24"/>
        </w:rPr>
        <w:t xml:space="preserve"> </w:t>
      </w:r>
      <w:r w:rsidRPr="0002444B">
        <w:rPr>
          <w:rFonts w:eastAsia="Times New Roman" w:cs="Times New Roman"/>
          <w:bCs/>
          <w:szCs w:val="24"/>
        </w:rPr>
        <w:t xml:space="preserve">ΕΡΩΤΗΣΕΙΣ </w:t>
      </w:r>
      <w:r>
        <w:rPr>
          <w:rFonts w:eastAsia="Times New Roman" w:cs="Times New Roman"/>
          <w:bCs/>
          <w:szCs w:val="24"/>
        </w:rPr>
        <w:t>(Άρθρο 130 παράγραφος</w:t>
      </w:r>
      <w:r w:rsidRPr="0002444B">
        <w:rPr>
          <w:rFonts w:eastAsia="Times New Roman" w:cs="Times New Roman"/>
          <w:bCs/>
          <w:szCs w:val="24"/>
        </w:rPr>
        <w:t xml:space="preserve"> 5</w:t>
      </w:r>
      <w:r>
        <w:rPr>
          <w:rFonts w:eastAsia="Times New Roman" w:cs="Times New Roman"/>
          <w:bCs/>
          <w:szCs w:val="24"/>
        </w:rPr>
        <w:t xml:space="preserve"> του Κανονισμού της</w:t>
      </w:r>
      <w:r w:rsidRPr="0002444B">
        <w:rPr>
          <w:rFonts w:eastAsia="Times New Roman" w:cs="Times New Roman"/>
          <w:bCs/>
          <w:szCs w:val="24"/>
        </w:rPr>
        <w:t xml:space="preserve"> Βουλής)</w:t>
      </w:r>
    </w:p>
    <w:p w14:paraId="5A1A914F"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1. Η με αριθμό 2696/17-1-2018 </w:t>
      </w:r>
      <w:r>
        <w:rPr>
          <w:rFonts w:eastAsia="Times New Roman" w:cs="Times New Roman"/>
          <w:szCs w:val="24"/>
        </w:rPr>
        <w:t xml:space="preserve">ερώτηση του Βουλευτή Ηλείας της Δημοκρατικής Συμπαράταξης ΠΑΣΟΚ – </w:t>
      </w:r>
      <w:r w:rsidRPr="0002444B">
        <w:rPr>
          <w:rFonts w:eastAsia="Times New Roman" w:cs="Times New Roman"/>
          <w:szCs w:val="24"/>
        </w:rPr>
        <w:t>ΔΗΜΑΡ κ.</w:t>
      </w:r>
      <w:r w:rsidRPr="0002444B">
        <w:rPr>
          <w:rFonts w:eastAsia="Times New Roman" w:cs="Times New Roman"/>
          <w:bCs/>
          <w:szCs w:val="24"/>
        </w:rPr>
        <w:t xml:space="preserve"> Ιωάννη Κουτσούκου</w:t>
      </w:r>
      <w:r w:rsidRPr="0002444B">
        <w:rPr>
          <w:rFonts w:eastAsia="Times New Roman" w:cs="Times New Roman"/>
          <w:szCs w:val="24"/>
        </w:rPr>
        <w:t xml:space="preserve"> προς τον Υπουργό </w:t>
      </w:r>
      <w:r w:rsidRPr="0002444B">
        <w:rPr>
          <w:rFonts w:eastAsia="Times New Roman" w:cs="Times New Roman"/>
          <w:bCs/>
          <w:szCs w:val="24"/>
        </w:rPr>
        <w:t xml:space="preserve">Οικονομίας και Ανάπτυξης, </w:t>
      </w:r>
      <w:r w:rsidRPr="0002444B">
        <w:rPr>
          <w:rFonts w:eastAsia="Times New Roman" w:cs="Times New Roman"/>
          <w:szCs w:val="24"/>
        </w:rPr>
        <w:t>με θέμα</w:t>
      </w:r>
      <w:r>
        <w:rPr>
          <w:rFonts w:eastAsia="Times New Roman" w:cs="Times New Roman"/>
          <w:szCs w:val="24"/>
        </w:rPr>
        <w:t>: «Τα υπόλοιπα του “</w:t>
      </w:r>
      <w:r>
        <w:rPr>
          <w:rFonts w:eastAsia="Times New Roman" w:cs="Times New Roman"/>
          <w:szCs w:val="24"/>
        </w:rPr>
        <w:t>τ</w:t>
      </w:r>
      <w:r>
        <w:rPr>
          <w:rFonts w:eastAsia="Times New Roman" w:cs="Times New Roman"/>
          <w:szCs w:val="24"/>
        </w:rPr>
        <w:t>αμείου Μολυβιάτη”».</w:t>
      </w:r>
    </w:p>
    <w:p w14:paraId="5A1A9150"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2. Η με αριθμό 1983/11-12-2017 ερώτηση του Βουλευτή Δράμας της Νέας </w:t>
      </w:r>
      <w:r w:rsidRPr="0002444B">
        <w:rPr>
          <w:rFonts w:eastAsia="Times New Roman" w:cs="Times New Roman"/>
          <w:szCs w:val="24"/>
        </w:rPr>
        <w:t>Δημο</w:t>
      </w:r>
      <w:r w:rsidRPr="0002444B">
        <w:rPr>
          <w:rFonts w:eastAsia="Times New Roman" w:cs="Times New Roman"/>
          <w:szCs w:val="24"/>
        </w:rPr>
        <w:t>κρατίας κ.</w:t>
      </w:r>
      <w:r w:rsidRPr="0002444B">
        <w:rPr>
          <w:rFonts w:eastAsia="Times New Roman" w:cs="Times New Roman"/>
          <w:bCs/>
          <w:szCs w:val="24"/>
        </w:rPr>
        <w:t xml:space="preserve"> Δημητρίου Κυριαζίδη </w:t>
      </w:r>
      <w:r w:rsidRPr="0002444B">
        <w:rPr>
          <w:rFonts w:eastAsia="Times New Roman" w:cs="Times New Roman"/>
          <w:szCs w:val="24"/>
        </w:rPr>
        <w:t xml:space="preserve">προς τον Υπουργό </w:t>
      </w:r>
      <w:r w:rsidRPr="0002444B">
        <w:rPr>
          <w:rFonts w:eastAsia="Times New Roman" w:cs="Times New Roman"/>
          <w:bCs/>
          <w:szCs w:val="24"/>
        </w:rPr>
        <w:t xml:space="preserve">Μεταναστευτικής Πολιτικής, </w:t>
      </w:r>
      <w:r w:rsidRPr="0002444B">
        <w:rPr>
          <w:rFonts w:eastAsia="Times New Roman" w:cs="Times New Roman"/>
          <w:szCs w:val="24"/>
        </w:rPr>
        <w:t xml:space="preserve">με </w:t>
      </w:r>
      <w:r w:rsidRPr="0002444B">
        <w:rPr>
          <w:rFonts w:eastAsia="Times New Roman" w:cs="Times New Roman"/>
          <w:szCs w:val="24"/>
        </w:rPr>
        <w:lastRenderedPageBreak/>
        <w:t>θέμα: «Με ποια</w:t>
      </w:r>
      <w:r>
        <w:rPr>
          <w:rFonts w:eastAsia="Times New Roman" w:cs="Times New Roman"/>
          <w:szCs w:val="24"/>
        </w:rPr>
        <w:t xml:space="preserve"> διαδικασία πραγματοποιήθηκε η ανάθεση στους “ΓΙΑΤΡΟΥΣ ΤΟΥ ΚΟΣΜΟΥ” της φροντίδας της υγείας των προσφύγων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φ</w:t>
      </w:r>
      <w:r>
        <w:rPr>
          <w:rFonts w:eastAsia="Times New Roman" w:cs="Times New Roman"/>
          <w:szCs w:val="24"/>
        </w:rPr>
        <w:t>ιλοξενίας στην ΒΙΠΕ Δράμας;».</w:t>
      </w:r>
    </w:p>
    <w:p w14:paraId="5A1A9151" w14:textId="77777777" w:rsidR="0041265D" w:rsidRDefault="003359BD">
      <w:pPr>
        <w:spacing w:line="600" w:lineRule="auto"/>
        <w:ind w:firstLine="720"/>
        <w:jc w:val="both"/>
        <w:rPr>
          <w:rFonts w:eastAsia="Times New Roman"/>
          <w:szCs w:val="24"/>
        </w:rPr>
      </w:pPr>
      <w:r w:rsidRPr="00453A61">
        <w:rPr>
          <w:rFonts w:eastAsia="Times New Roman"/>
          <w:szCs w:val="24"/>
        </w:rPr>
        <w:t>Κυρίες και κύρι</w:t>
      </w:r>
      <w:r w:rsidRPr="00453A61">
        <w:rPr>
          <w:rFonts w:eastAsia="Times New Roman"/>
          <w:szCs w:val="24"/>
        </w:rPr>
        <w:t xml:space="preserve">οι συνάδελφοι, εισερχόμαστε στη συζήτηση των </w:t>
      </w:r>
    </w:p>
    <w:p w14:paraId="5A1A9152" w14:textId="77777777" w:rsidR="0041265D" w:rsidRDefault="003359BD">
      <w:pPr>
        <w:spacing w:line="600" w:lineRule="auto"/>
        <w:ind w:firstLine="720"/>
        <w:jc w:val="center"/>
        <w:rPr>
          <w:rFonts w:eastAsia="Times New Roman"/>
          <w:szCs w:val="24"/>
        </w:rPr>
      </w:pPr>
      <w:r w:rsidRPr="00453A61">
        <w:rPr>
          <w:rFonts w:eastAsia="Times New Roman"/>
          <w:b/>
          <w:szCs w:val="24"/>
        </w:rPr>
        <w:t>ΕΠΙΚΑΙΡΩΝ ΕΡΩΤΗΣΕΩΝ</w:t>
      </w:r>
      <w:r w:rsidRPr="00453A61">
        <w:rPr>
          <w:rFonts w:eastAsia="Times New Roman"/>
          <w:szCs w:val="24"/>
        </w:rPr>
        <w:t xml:space="preserve"> </w:t>
      </w:r>
    </w:p>
    <w:p w14:paraId="5A1A9153" w14:textId="77777777" w:rsidR="0041265D" w:rsidRDefault="003359BD">
      <w:pPr>
        <w:spacing w:line="600" w:lineRule="auto"/>
        <w:ind w:firstLine="720"/>
        <w:jc w:val="both"/>
        <w:rPr>
          <w:rFonts w:eastAsia="Times New Roman"/>
          <w:szCs w:val="24"/>
        </w:rPr>
      </w:pPr>
      <w:r w:rsidRPr="00453A61">
        <w:rPr>
          <w:rFonts w:eastAsia="Times New Roman"/>
          <w:szCs w:val="24"/>
        </w:rPr>
        <w:t>Πριν μπούμε στη συζήτηση της μιας και μοναδικής ερώτησης, θα ήθελα να ανακοινώσω στο Σώμα ότι ο συνάδελφος κ. Κωνσταντίνος Βλάσης ζητεί άδεια ολιγοήμερης απουσίας στο εξωτερικό από 23</w:t>
      </w:r>
      <w:r>
        <w:rPr>
          <w:rFonts w:eastAsia="Times New Roman"/>
          <w:szCs w:val="24"/>
        </w:rPr>
        <w:t>-</w:t>
      </w:r>
      <w:r w:rsidRPr="00453A61">
        <w:rPr>
          <w:rFonts w:eastAsia="Times New Roman"/>
          <w:szCs w:val="24"/>
        </w:rPr>
        <w:t>5</w:t>
      </w:r>
      <w:r>
        <w:rPr>
          <w:rFonts w:eastAsia="Times New Roman"/>
          <w:szCs w:val="24"/>
        </w:rPr>
        <w:t>-</w:t>
      </w:r>
      <w:r w:rsidRPr="00453A61">
        <w:rPr>
          <w:rFonts w:eastAsia="Times New Roman"/>
          <w:szCs w:val="24"/>
        </w:rPr>
        <w:t>2018 μέχρι 5</w:t>
      </w:r>
      <w:r>
        <w:rPr>
          <w:rFonts w:eastAsia="Times New Roman"/>
          <w:szCs w:val="24"/>
        </w:rPr>
        <w:t>-</w:t>
      </w:r>
      <w:r w:rsidRPr="00453A61">
        <w:rPr>
          <w:rFonts w:eastAsia="Times New Roman"/>
          <w:szCs w:val="24"/>
        </w:rPr>
        <w:t>6</w:t>
      </w:r>
      <w:r>
        <w:rPr>
          <w:rFonts w:eastAsia="Times New Roman"/>
          <w:szCs w:val="24"/>
        </w:rPr>
        <w:t>-</w:t>
      </w:r>
      <w:r w:rsidRPr="00453A61">
        <w:rPr>
          <w:rFonts w:eastAsia="Times New Roman"/>
          <w:szCs w:val="24"/>
        </w:rPr>
        <w:t>2018</w:t>
      </w:r>
      <w:r w:rsidRPr="001B5C1E">
        <w:rPr>
          <w:rFonts w:eastAsia="Times New Roman"/>
          <w:szCs w:val="24"/>
        </w:rPr>
        <w:t xml:space="preserve">. </w:t>
      </w:r>
      <w:r>
        <w:rPr>
          <w:rFonts w:eastAsia="Times New Roman"/>
          <w:szCs w:val="24"/>
        </w:rPr>
        <w:t>Επίσης και ο σ</w:t>
      </w:r>
      <w:r w:rsidRPr="00453A61">
        <w:rPr>
          <w:rFonts w:eastAsia="Times New Roman"/>
          <w:szCs w:val="24"/>
        </w:rPr>
        <w:t xml:space="preserve">υνάδελφος κ. Νικόλαος </w:t>
      </w:r>
      <w:proofErr w:type="spellStart"/>
      <w:r w:rsidRPr="00453A61">
        <w:rPr>
          <w:rFonts w:eastAsia="Times New Roman"/>
          <w:szCs w:val="24"/>
        </w:rPr>
        <w:t>Δένδιας</w:t>
      </w:r>
      <w:proofErr w:type="spellEnd"/>
      <w:r w:rsidRPr="00453A61">
        <w:rPr>
          <w:rFonts w:eastAsia="Times New Roman"/>
          <w:szCs w:val="24"/>
        </w:rPr>
        <w:t xml:space="preserve"> </w:t>
      </w:r>
      <w:r>
        <w:rPr>
          <w:rFonts w:eastAsia="Times New Roman"/>
          <w:szCs w:val="24"/>
        </w:rPr>
        <w:t xml:space="preserve">ζητεί άδεια ολιγοήμερης απουσίας στο εξωτερικό </w:t>
      </w:r>
      <w:r w:rsidRPr="00453A61">
        <w:rPr>
          <w:rFonts w:eastAsia="Times New Roman"/>
          <w:szCs w:val="24"/>
        </w:rPr>
        <w:t>από 28</w:t>
      </w:r>
      <w:r>
        <w:rPr>
          <w:rFonts w:eastAsia="Times New Roman"/>
          <w:szCs w:val="24"/>
        </w:rPr>
        <w:t>-</w:t>
      </w:r>
      <w:r w:rsidRPr="00453A61">
        <w:rPr>
          <w:rFonts w:eastAsia="Times New Roman"/>
          <w:szCs w:val="24"/>
        </w:rPr>
        <w:t>5</w:t>
      </w:r>
      <w:r>
        <w:rPr>
          <w:rFonts w:eastAsia="Times New Roman"/>
          <w:szCs w:val="24"/>
        </w:rPr>
        <w:t>-</w:t>
      </w:r>
      <w:r w:rsidRPr="00453A61">
        <w:rPr>
          <w:rFonts w:eastAsia="Times New Roman"/>
          <w:szCs w:val="24"/>
        </w:rPr>
        <w:t>2018 έως 31</w:t>
      </w:r>
      <w:r>
        <w:rPr>
          <w:rFonts w:eastAsia="Times New Roman"/>
          <w:szCs w:val="24"/>
        </w:rPr>
        <w:t>-</w:t>
      </w:r>
      <w:r w:rsidRPr="00453A61">
        <w:rPr>
          <w:rFonts w:eastAsia="Times New Roman"/>
          <w:szCs w:val="24"/>
        </w:rPr>
        <w:t>5</w:t>
      </w:r>
      <w:r>
        <w:rPr>
          <w:rFonts w:eastAsia="Times New Roman"/>
          <w:szCs w:val="24"/>
        </w:rPr>
        <w:t>-</w:t>
      </w:r>
      <w:r w:rsidRPr="00453A61">
        <w:rPr>
          <w:rFonts w:eastAsia="Times New Roman"/>
          <w:szCs w:val="24"/>
        </w:rPr>
        <w:t>2018.</w:t>
      </w:r>
      <w:r w:rsidRPr="001B5C1E">
        <w:rPr>
          <w:rFonts w:eastAsia="Times New Roman"/>
          <w:szCs w:val="24"/>
        </w:rPr>
        <w:t xml:space="preserve"> </w:t>
      </w:r>
      <w:r w:rsidRPr="00453A61">
        <w:rPr>
          <w:rFonts w:eastAsia="Times New Roman"/>
          <w:szCs w:val="24"/>
        </w:rPr>
        <w:t>Η Βουλή εγκρίνει;</w:t>
      </w:r>
    </w:p>
    <w:p w14:paraId="5A1A9154" w14:textId="77777777" w:rsidR="0041265D" w:rsidRDefault="003359BD">
      <w:pPr>
        <w:spacing w:line="600" w:lineRule="auto"/>
        <w:ind w:firstLine="720"/>
        <w:jc w:val="both"/>
        <w:rPr>
          <w:rFonts w:eastAsia="Times New Roman"/>
          <w:szCs w:val="24"/>
        </w:rPr>
      </w:pPr>
      <w:r w:rsidRPr="00453A61">
        <w:rPr>
          <w:rFonts w:eastAsia="Times New Roman"/>
          <w:b/>
          <w:szCs w:val="24"/>
        </w:rPr>
        <w:t>ΟΛΟΙ</w:t>
      </w:r>
      <w:r>
        <w:rPr>
          <w:rFonts w:eastAsia="Times New Roman"/>
          <w:b/>
          <w:szCs w:val="24"/>
        </w:rPr>
        <w:t xml:space="preserve"> ΟΙ </w:t>
      </w:r>
      <w:r w:rsidRPr="00453A61">
        <w:rPr>
          <w:rFonts w:eastAsia="Times New Roman"/>
          <w:b/>
          <w:szCs w:val="24"/>
        </w:rPr>
        <w:t xml:space="preserve">ΒΟΥΛΕΥΤΕΣ: </w:t>
      </w:r>
      <w:r w:rsidRPr="00453A61">
        <w:rPr>
          <w:rFonts w:eastAsia="Times New Roman"/>
          <w:szCs w:val="24"/>
        </w:rPr>
        <w:t>Μάλιστα, μάλιστα.</w:t>
      </w:r>
    </w:p>
    <w:p w14:paraId="5A1A9155" w14:textId="77777777" w:rsidR="0041265D" w:rsidRDefault="003359BD">
      <w:pPr>
        <w:spacing w:line="600" w:lineRule="auto"/>
        <w:ind w:firstLine="720"/>
        <w:jc w:val="both"/>
        <w:rPr>
          <w:rFonts w:eastAsia="Times New Roman"/>
          <w:szCs w:val="24"/>
        </w:rPr>
      </w:pPr>
      <w:r w:rsidRPr="00453A61">
        <w:rPr>
          <w:rFonts w:eastAsia="Times New Roman"/>
          <w:b/>
          <w:szCs w:val="24"/>
        </w:rPr>
        <w:t xml:space="preserve">ΠΡΟΕΔΡΕΥΩΝ (Νικήτας Κακλαμάνης): </w:t>
      </w:r>
      <w:r w:rsidRPr="001B5C1E">
        <w:rPr>
          <w:rFonts w:eastAsia="Times New Roman"/>
          <w:szCs w:val="24"/>
        </w:rPr>
        <w:t>Συνεπώς</w:t>
      </w:r>
      <w:r>
        <w:rPr>
          <w:rFonts w:eastAsia="Times New Roman"/>
          <w:b/>
          <w:szCs w:val="24"/>
        </w:rPr>
        <w:t xml:space="preserve"> </w:t>
      </w:r>
      <w:r>
        <w:rPr>
          <w:rFonts w:eastAsia="Times New Roman"/>
          <w:szCs w:val="24"/>
        </w:rPr>
        <w:t>η</w:t>
      </w:r>
      <w:r w:rsidRPr="00453A61">
        <w:rPr>
          <w:rFonts w:eastAsia="Times New Roman"/>
          <w:szCs w:val="24"/>
        </w:rPr>
        <w:t xml:space="preserve"> Βουλή ενέκρινε τις ζητηθείσες άδειες.</w:t>
      </w:r>
    </w:p>
    <w:p w14:paraId="5A1A9156" w14:textId="77777777" w:rsidR="0041265D" w:rsidRDefault="003359BD">
      <w:pPr>
        <w:spacing w:line="600" w:lineRule="auto"/>
        <w:ind w:firstLine="720"/>
        <w:jc w:val="both"/>
        <w:rPr>
          <w:rFonts w:eastAsia="Times New Roman"/>
          <w:szCs w:val="24"/>
        </w:rPr>
      </w:pPr>
      <w:r>
        <w:rPr>
          <w:rFonts w:eastAsia="Times New Roman"/>
          <w:szCs w:val="24"/>
        </w:rPr>
        <w:lastRenderedPageBreak/>
        <w:t>Επίσης</w:t>
      </w:r>
      <w:r>
        <w:rPr>
          <w:rFonts w:eastAsia="Times New Roman"/>
          <w:szCs w:val="24"/>
        </w:rPr>
        <w:t>,</w:t>
      </w:r>
      <w:r w:rsidRPr="00453A61">
        <w:rPr>
          <w:rFonts w:eastAsia="Times New Roman"/>
          <w:szCs w:val="24"/>
        </w:rPr>
        <w:t xml:space="preserve"> θα ήθελα να κάνω γνωστό στο Σώμα τα εξής: </w:t>
      </w:r>
    </w:p>
    <w:p w14:paraId="5A1A9157" w14:textId="77777777" w:rsidR="0041265D" w:rsidRDefault="003359BD">
      <w:pPr>
        <w:spacing w:after="0" w:line="600" w:lineRule="auto"/>
        <w:ind w:firstLine="720"/>
        <w:jc w:val="both"/>
        <w:rPr>
          <w:rFonts w:eastAsia="Times New Roman"/>
          <w:color w:val="000000"/>
          <w:szCs w:val="24"/>
        </w:rPr>
      </w:pPr>
      <w:r w:rsidRPr="00453A61">
        <w:rPr>
          <w:rFonts w:eastAsia="Times New Roman"/>
          <w:szCs w:val="24"/>
        </w:rPr>
        <w:t xml:space="preserve">Κατόπιν συνεννόησης </w:t>
      </w:r>
      <w:r>
        <w:rPr>
          <w:rFonts w:eastAsia="Times New Roman"/>
          <w:szCs w:val="24"/>
        </w:rPr>
        <w:t xml:space="preserve">του </w:t>
      </w:r>
      <w:r w:rsidRPr="00453A61">
        <w:rPr>
          <w:rFonts w:eastAsia="Times New Roman"/>
          <w:szCs w:val="24"/>
        </w:rPr>
        <w:t xml:space="preserve">Υπουργού και </w:t>
      </w:r>
      <w:r>
        <w:rPr>
          <w:rFonts w:eastAsia="Times New Roman"/>
          <w:szCs w:val="24"/>
        </w:rPr>
        <w:t xml:space="preserve">του Βουλευτή δεν θα συζητηθεί η </w:t>
      </w:r>
      <w:r>
        <w:rPr>
          <w:rFonts w:eastAsia="Times New Roman"/>
          <w:color w:val="000000"/>
          <w:szCs w:val="24"/>
        </w:rPr>
        <w:t xml:space="preserve">δεύτερη </w:t>
      </w:r>
      <w:r w:rsidRPr="00453A61">
        <w:rPr>
          <w:rFonts w:eastAsia="Times New Roman"/>
          <w:szCs w:val="24"/>
        </w:rPr>
        <w:t xml:space="preserve">με αριθμό </w:t>
      </w:r>
      <w:r w:rsidRPr="00453A61">
        <w:rPr>
          <w:rFonts w:eastAsia="Times New Roman"/>
          <w:color w:val="000000"/>
          <w:szCs w:val="24"/>
        </w:rPr>
        <w:t>1567/27-4-2018 επίκαιρη ερώτηση</w:t>
      </w:r>
      <w:r>
        <w:rPr>
          <w:rFonts w:eastAsia="Times New Roman"/>
          <w:color w:val="000000"/>
          <w:szCs w:val="24"/>
        </w:rPr>
        <w:t xml:space="preserve"> πρώτου κύκλου </w:t>
      </w:r>
      <w:r w:rsidRPr="00453A61">
        <w:rPr>
          <w:rFonts w:eastAsia="Times New Roman"/>
          <w:color w:val="000000"/>
          <w:szCs w:val="24"/>
        </w:rPr>
        <w:t>του Βουλευτή Χίου της Νέας Δημοκρ</w:t>
      </w:r>
      <w:r w:rsidRPr="00453A61">
        <w:rPr>
          <w:rFonts w:eastAsia="Times New Roman"/>
          <w:color w:val="000000"/>
          <w:szCs w:val="24"/>
        </w:rPr>
        <w:t>ατίας κ.</w:t>
      </w:r>
      <w:r>
        <w:rPr>
          <w:rFonts w:eastAsia="Times New Roman"/>
          <w:color w:val="000000"/>
          <w:szCs w:val="24"/>
        </w:rPr>
        <w:t xml:space="preserve"> </w:t>
      </w:r>
      <w:r w:rsidRPr="00453A61">
        <w:rPr>
          <w:rFonts w:eastAsia="Times New Roman"/>
          <w:bCs/>
          <w:color w:val="000000"/>
          <w:szCs w:val="24"/>
        </w:rPr>
        <w:t xml:space="preserve">Νότη </w:t>
      </w:r>
      <w:proofErr w:type="spellStart"/>
      <w:r w:rsidRPr="00453A61">
        <w:rPr>
          <w:rFonts w:eastAsia="Times New Roman"/>
          <w:bCs/>
          <w:color w:val="000000"/>
          <w:szCs w:val="24"/>
        </w:rPr>
        <w:t>Μηταράκη</w:t>
      </w:r>
      <w:proofErr w:type="spellEnd"/>
      <w:r>
        <w:rPr>
          <w:rFonts w:eastAsia="Times New Roman"/>
          <w:bCs/>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453A61">
        <w:rPr>
          <w:rFonts w:eastAsia="Times New Roman"/>
          <w:bCs/>
          <w:color w:val="000000"/>
          <w:szCs w:val="24"/>
        </w:rPr>
        <w:t>Υποδομών και Μεταφορών,</w:t>
      </w:r>
      <w:r>
        <w:rPr>
          <w:rFonts w:eastAsia="Times New Roman"/>
          <w:bCs/>
          <w:color w:val="000000"/>
          <w:szCs w:val="24"/>
        </w:rPr>
        <w:t xml:space="preserve"> </w:t>
      </w:r>
      <w:r w:rsidRPr="00453A61">
        <w:rPr>
          <w:rFonts w:eastAsia="Times New Roman"/>
          <w:color w:val="000000"/>
          <w:szCs w:val="24"/>
        </w:rPr>
        <w:t>με θέμα: «Προμελέτη και χρηματοδότηση έργων αεροδρομίου Χίου».</w:t>
      </w:r>
    </w:p>
    <w:p w14:paraId="5A1A9158" w14:textId="77777777" w:rsidR="0041265D" w:rsidRDefault="003359BD">
      <w:pPr>
        <w:spacing w:after="0" w:line="600" w:lineRule="auto"/>
        <w:ind w:firstLine="720"/>
        <w:jc w:val="both"/>
        <w:rPr>
          <w:rFonts w:eastAsia="Times New Roman"/>
          <w:color w:val="000000"/>
          <w:szCs w:val="24"/>
        </w:rPr>
      </w:pPr>
      <w:r>
        <w:rPr>
          <w:rFonts w:eastAsia="Times New Roman"/>
          <w:color w:val="000000"/>
          <w:szCs w:val="24"/>
        </w:rPr>
        <w:t>Επίσης,</w:t>
      </w:r>
      <w:r w:rsidRPr="00453A61">
        <w:rPr>
          <w:rFonts w:eastAsia="Times New Roman"/>
          <w:color w:val="000000"/>
          <w:szCs w:val="24"/>
        </w:rPr>
        <w:t xml:space="preserve"> λόγω κωλύματος του Αναπληρωτή Υπουργού Εσωτερικών κ. Νικολάου </w:t>
      </w:r>
      <w:proofErr w:type="spellStart"/>
      <w:r w:rsidRPr="00453A61">
        <w:rPr>
          <w:rFonts w:eastAsia="Times New Roman"/>
          <w:color w:val="000000"/>
          <w:szCs w:val="24"/>
        </w:rPr>
        <w:t>Τόσκα</w:t>
      </w:r>
      <w:proofErr w:type="spellEnd"/>
      <w:r>
        <w:rPr>
          <w:rFonts w:eastAsia="Times New Roman"/>
          <w:color w:val="000000"/>
          <w:szCs w:val="24"/>
        </w:rPr>
        <w:t>,</w:t>
      </w:r>
      <w:r w:rsidRPr="00453A61">
        <w:rPr>
          <w:rFonts w:eastAsia="Times New Roman"/>
          <w:color w:val="000000"/>
          <w:szCs w:val="24"/>
        </w:rPr>
        <w:t xml:space="preserve"> επειδή θα βρίσκεται στο Αναπτυξιακό Συνέδριο</w:t>
      </w:r>
      <w:r>
        <w:rPr>
          <w:rFonts w:eastAsia="Times New Roman"/>
          <w:color w:val="000000"/>
          <w:szCs w:val="24"/>
        </w:rPr>
        <w:t>,</w:t>
      </w:r>
      <w:r w:rsidRPr="00453A61">
        <w:rPr>
          <w:rFonts w:eastAsia="Times New Roman"/>
          <w:color w:val="000000"/>
          <w:szCs w:val="24"/>
        </w:rPr>
        <w:t xml:space="preserve"> </w:t>
      </w:r>
      <w:r>
        <w:rPr>
          <w:rFonts w:eastAsia="Times New Roman"/>
          <w:color w:val="000000"/>
          <w:szCs w:val="24"/>
        </w:rPr>
        <w:t xml:space="preserve">δεν θα συζητηθεί </w:t>
      </w:r>
      <w:r w:rsidRPr="00453A61">
        <w:rPr>
          <w:rFonts w:eastAsia="Times New Roman"/>
          <w:color w:val="000000"/>
          <w:szCs w:val="24"/>
        </w:rPr>
        <w:t xml:space="preserve">η </w:t>
      </w:r>
      <w:r>
        <w:rPr>
          <w:rFonts w:eastAsia="Times New Roman"/>
          <w:color w:val="000000"/>
          <w:szCs w:val="24"/>
        </w:rPr>
        <w:t>δεύτερη με</w:t>
      </w:r>
      <w:r w:rsidRPr="00453A61">
        <w:rPr>
          <w:rFonts w:eastAsia="Times New Roman"/>
          <w:color w:val="000000"/>
          <w:szCs w:val="24"/>
        </w:rPr>
        <w:t xml:space="preserve"> </w:t>
      </w:r>
      <w:r w:rsidRPr="00453A61">
        <w:rPr>
          <w:rFonts w:eastAsia="Times New Roman"/>
          <w:color w:val="000000"/>
          <w:szCs w:val="24"/>
        </w:rPr>
        <w:t>αριθμό 1568/27-4-2018</w:t>
      </w:r>
      <w:r>
        <w:rPr>
          <w:rFonts w:eastAsia="Times New Roman"/>
          <w:color w:val="000000"/>
          <w:szCs w:val="24"/>
        </w:rPr>
        <w:t xml:space="preserve"> 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δεύτερου κύκλου </w:t>
      </w:r>
      <w:r w:rsidRPr="00453A61">
        <w:rPr>
          <w:rFonts w:eastAsia="Times New Roman"/>
          <w:color w:val="000000"/>
          <w:szCs w:val="24"/>
        </w:rPr>
        <w:t>του Βουλευτή Α΄ Πειραι</w:t>
      </w:r>
      <w:r>
        <w:rPr>
          <w:rFonts w:eastAsia="Times New Roman"/>
          <w:color w:val="000000"/>
          <w:szCs w:val="24"/>
        </w:rPr>
        <w:t>ώς</w:t>
      </w:r>
      <w:r w:rsidRPr="00453A61">
        <w:rPr>
          <w:rFonts w:eastAsia="Times New Roman"/>
          <w:color w:val="000000"/>
          <w:szCs w:val="24"/>
        </w:rPr>
        <w:t xml:space="preserve"> της Νέας </w:t>
      </w:r>
      <w:r>
        <w:rPr>
          <w:rFonts w:eastAsia="Times New Roman"/>
          <w:color w:val="000000"/>
          <w:szCs w:val="24"/>
        </w:rPr>
        <w:t xml:space="preserve">Δημοκρατίας </w:t>
      </w:r>
      <w:r w:rsidRPr="00453A61">
        <w:rPr>
          <w:rFonts w:eastAsia="Times New Roman"/>
          <w:color w:val="000000"/>
          <w:szCs w:val="24"/>
        </w:rPr>
        <w:t>κ.</w:t>
      </w:r>
      <w:r>
        <w:rPr>
          <w:rFonts w:eastAsia="Times New Roman"/>
          <w:color w:val="000000"/>
          <w:szCs w:val="24"/>
        </w:rPr>
        <w:t xml:space="preserve"> </w:t>
      </w:r>
      <w:r w:rsidRPr="00172F20">
        <w:rPr>
          <w:rFonts w:eastAsia="Times New Roman"/>
          <w:bCs/>
          <w:color w:val="000000"/>
          <w:szCs w:val="24"/>
        </w:rPr>
        <w:t xml:space="preserve">Κωνσταντίνου Κατσαφάδου </w:t>
      </w:r>
      <w:r w:rsidRPr="00453A61">
        <w:rPr>
          <w:rFonts w:eastAsia="Times New Roman"/>
          <w:color w:val="000000"/>
          <w:szCs w:val="24"/>
        </w:rPr>
        <w:t>προς τον Υπουργό</w:t>
      </w:r>
      <w:r>
        <w:rPr>
          <w:rFonts w:eastAsia="Times New Roman"/>
          <w:color w:val="000000"/>
          <w:szCs w:val="24"/>
        </w:rPr>
        <w:t xml:space="preserve"> </w:t>
      </w:r>
      <w:r w:rsidRPr="00172F20">
        <w:rPr>
          <w:rFonts w:eastAsia="Times New Roman"/>
          <w:bCs/>
          <w:color w:val="000000"/>
          <w:szCs w:val="24"/>
        </w:rPr>
        <w:t>Εσωτερικών,</w:t>
      </w:r>
      <w:r>
        <w:rPr>
          <w:rFonts w:eastAsia="Times New Roman"/>
          <w:bCs/>
          <w:color w:val="000000"/>
          <w:szCs w:val="24"/>
        </w:rPr>
        <w:t xml:space="preserve"> </w:t>
      </w:r>
      <w:r w:rsidRPr="00453A61">
        <w:rPr>
          <w:rFonts w:eastAsia="Times New Roman"/>
          <w:color w:val="000000"/>
          <w:szCs w:val="24"/>
        </w:rPr>
        <w:t xml:space="preserve">με θέμα: «Αντιπυρική προετοιμασία της χώρας εν όψει της καλοκαιρινής </w:t>
      </w:r>
      <w:r w:rsidRPr="00453A61">
        <w:rPr>
          <w:rFonts w:eastAsia="Times New Roman"/>
          <w:color w:val="000000"/>
          <w:szCs w:val="24"/>
        </w:rPr>
        <w:t>περιόδου».</w:t>
      </w:r>
    </w:p>
    <w:p w14:paraId="5A1A9159" w14:textId="77777777" w:rsidR="0041265D" w:rsidRDefault="003359BD">
      <w:pPr>
        <w:spacing w:after="0" w:line="600" w:lineRule="auto"/>
        <w:ind w:firstLine="720"/>
        <w:jc w:val="both"/>
        <w:rPr>
          <w:rFonts w:eastAsia="Times New Roman"/>
          <w:color w:val="000000"/>
          <w:szCs w:val="24"/>
        </w:rPr>
      </w:pPr>
      <w:r>
        <w:rPr>
          <w:rFonts w:eastAsia="Times New Roman"/>
          <w:color w:val="000000"/>
          <w:szCs w:val="24"/>
        </w:rPr>
        <w:t>Το ίδιο ισχύει και για τη</w:t>
      </w:r>
      <w:r>
        <w:rPr>
          <w:rFonts w:eastAsia="Times New Roman"/>
          <w:color w:val="000000"/>
          <w:szCs w:val="24"/>
        </w:rPr>
        <w:t>ν</w:t>
      </w:r>
      <w:r>
        <w:rPr>
          <w:rFonts w:eastAsia="Times New Roman"/>
          <w:color w:val="000000"/>
          <w:szCs w:val="24"/>
        </w:rPr>
        <w:t xml:space="preserve"> </w:t>
      </w:r>
      <w:r>
        <w:rPr>
          <w:rFonts w:eastAsia="Times New Roman"/>
          <w:color w:val="000000"/>
          <w:szCs w:val="24"/>
        </w:rPr>
        <w:t xml:space="preserve">έκτη </w:t>
      </w:r>
      <w:r>
        <w:rPr>
          <w:rFonts w:eastAsia="Times New Roman"/>
          <w:color w:val="000000"/>
          <w:szCs w:val="24"/>
        </w:rPr>
        <w:t>με αριθμό 1531/20-4-2018 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δεύτερου κύκλου </w:t>
      </w:r>
      <w:r w:rsidRPr="00453A61">
        <w:rPr>
          <w:rFonts w:eastAsia="Times New Roman"/>
          <w:color w:val="000000"/>
          <w:szCs w:val="24"/>
        </w:rPr>
        <w:t>του Ανεξάρτητου Βουλευτή Β΄ Αθηνών κ.</w:t>
      </w:r>
      <w:r>
        <w:rPr>
          <w:rFonts w:eastAsia="Times New Roman"/>
          <w:color w:val="000000"/>
          <w:szCs w:val="24"/>
        </w:rPr>
        <w:t xml:space="preserve"> </w:t>
      </w:r>
      <w:r w:rsidRPr="00172F20">
        <w:rPr>
          <w:rFonts w:eastAsia="Times New Roman"/>
          <w:bCs/>
          <w:color w:val="000000"/>
          <w:szCs w:val="24"/>
        </w:rPr>
        <w:t>Ευσταθίου  Παναγούλη</w:t>
      </w:r>
      <w:r>
        <w:rPr>
          <w:rFonts w:eastAsia="Times New Roman"/>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172F20">
        <w:rPr>
          <w:rFonts w:eastAsia="Times New Roman"/>
          <w:bCs/>
          <w:color w:val="000000"/>
          <w:szCs w:val="24"/>
        </w:rPr>
        <w:t>Εσωτερικών,</w:t>
      </w:r>
      <w:r>
        <w:rPr>
          <w:rFonts w:eastAsia="Times New Roman"/>
          <w:bCs/>
          <w:color w:val="000000"/>
          <w:szCs w:val="24"/>
        </w:rPr>
        <w:t xml:space="preserve"> </w:t>
      </w:r>
      <w:r w:rsidRPr="00453A61">
        <w:rPr>
          <w:rFonts w:eastAsia="Times New Roman"/>
          <w:color w:val="000000"/>
          <w:szCs w:val="24"/>
        </w:rPr>
        <w:t>με θέμα: «Εγκληματικότητα και κάθε λογής επιθέσεις από ανθρώπους το</w:t>
      </w:r>
      <w:r w:rsidRPr="00453A61">
        <w:rPr>
          <w:rFonts w:eastAsia="Times New Roman"/>
          <w:color w:val="000000"/>
          <w:szCs w:val="24"/>
        </w:rPr>
        <w:t xml:space="preserve">υ υποκόσμου και </w:t>
      </w:r>
      <w:proofErr w:type="spellStart"/>
      <w:r w:rsidRPr="00453A61">
        <w:rPr>
          <w:rFonts w:eastAsia="Times New Roman"/>
          <w:color w:val="000000"/>
          <w:szCs w:val="24"/>
        </w:rPr>
        <w:t>γιαλαντζί</w:t>
      </w:r>
      <w:proofErr w:type="spellEnd"/>
      <w:r w:rsidRPr="00453A61">
        <w:rPr>
          <w:rFonts w:eastAsia="Times New Roman"/>
          <w:color w:val="000000"/>
          <w:szCs w:val="24"/>
        </w:rPr>
        <w:t xml:space="preserve"> επαναστάτες».</w:t>
      </w:r>
    </w:p>
    <w:p w14:paraId="5A1A915A" w14:textId="77777777" w:rsidR="0041265D" w:rsidRDefault="003359BD">
      <w:pPr>
        <w:spacing w:after="0" w:line="600" w:lineRule="auto"/>
        <w:ind w:firstLine="720"/>
        <w:jc w:val="both"/>
        <w:rPr>
          <w:rFonts w:eastAsia="Times New Roman"/>
          <w:color w:val="000000"/>
          <w:szCs w:val="24"/>
        </w:rPr>
      </w:pPr>
      <w:r>
        <w:rPr>
          <w:rFonts w:eastAsia="Times New Roman"/>
          <w:color w:val="000000"/>
          <w:szCs w:val="24"/>
        </w:rPr>
        <w:lastRenderedPageBreak/>
        <w:t>Λόγω κωλύματος</w:t>
      </w:r>
      <w:r w:rsidRPr="00453A61">
        <w:rPr>
          <w:rFonts w:eastAsia="Times New Roman"/>
          <w:color w:val="000000"/>
          <w:szCs w:val="24"/>
        </w:rPr>
        <w:t xml:space="preserve"> του Υπουργού Ε</w:t>
      </w:r>
      <w:r>
        <w:rPr>
          <w:rFonts w:eastAsia="Times New Roman"/>
          <w:color w:val="000000"/>
          <w:szCs w:val="24"/>
        </w:rPr>
        <w:t>σ</w:t>
      </w:r>
      <w:r w:rsidRPr="00453A61">
        <w:rPr>
          <w:rFonts w:eastAsia="Times New Roman"/>
          <w:color w:val="000000"/>
          <w:szCs w:val="24"/>
        </w:rPr>
        <w:t>ωτερικών κ. Παναγιώτη Σκουρλέτη</w:t>
      </w:r>
      <w:r>
        <w:rPr>
          <w:rFonts w:eastAsia="Times New Roman"/>
          <w:color w:val="000000"/>
          <w:szCs w:val="24"/>
        </w:rPr>
        <w:t>,</w:t>
      </w:r>
      <w:r w:rsidRPr="00453A61">
        <w:rPr>
          <w:rFonts w:eastAsia="Times New Roman"/>
          <w:color w:val="000000"/>
          <w:szCs w:val="24"/>
        </w:rPr>
        <w:t xml:space="preserve"> επειδή θα βρίσκεται στο Αναπτυξιακό Συνέδριο</w:t>
      </w:r>
      <w:r>
        <w:rPr>
          <w:rFonts w:eastAsia="Times New Roman"/>
          <w:color w:val="000000"/>
          <w:szCs w:val="24"/>
        </w:rPr>
        <w:t>, δεν θα συζητηθεί</w:t>
      </w:r>
      <w:r w:rsidRPr="00453A61">
        <w:rPr>
          <w:rFonts w:eastAsia="Times New Roman"/>
          <w:color w:val="000000"/>
          <w:szCs w:val="24"/>
        </w:rPr>
        <w:t xml:space="preserve"> η </w:t>
      </w:r>
      <w:r>
        <w:rPr>
          <w:rFonts w:eastAsia="Times New Roman"/>
          <w:color w:val="000000"/>
          <w:szCs w:val="24"/>
        </w:rPr>
        <w:t>πρώτη με</w:t>
      </w:r>
      <w:r w:rsidRPr="00453A61">
        <w:rPr>
          <w:rFonts w:eastAsia="Times New Roman"/>
          <w:color w:val="000000"/>
          <w:szCs w:val="24"/>
        </w:rPr>
        <w:t xml:space="preserve"> </w:t>
      </w:r>
      <w:r w:rsidRPr="00453A61">
        <w:rPr>
          <w:rFonts w:eastAsia="Times New Roman"/>
          <w:color w:val="000000"/>
          <w:szCs w:val="24"/>
        </w:rPr>
        <w:t xml:space="preserve">αριθμό 1577/30-4-2018 </w:t>
      </w:r>
      <w:r>
        <w:rPr>
          <w:rFonts w:eastAsia="Times New Roman"/>
          <w:color w:val="000000"/>
          <w:szCs w:val="24"/>
        </w:rPr>
        <w:t>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 xml:space="preserve">ρώτηση </w:t>
      </w:r>
      <w:r>
        <w:rPr>
          <w:rFonts w:eastAsia="Times New Roman"/>
          <w:color w:val="000000"/>
          <w:szCs w:val="24"/>
        </w:rPr>
        <w:t xml:space="preserve">πρώτου κύκλου του </w:t>
      </w:r>
      <w:r w:rsidRPr="00453A61">
        <w:rPr>
          <w:rFonts w:eastAsia="Times New Roman"/>
          <w:color w:val="000000"/>
          <w:szCs w:val="24"/>
        </w:rPr>
        <w:t>Βουλευτή Β΄</w:t>
      </w:r>
      <w:r>
        <w:rPr>
          <w:rFonts w:eastAsia="Times New Roman"/>
          <w:color w:val="000000"/>
          <w:szCs w:val="24"/>
        </w:rPr>
        <w:t xml:space="preserve"> </w:t>
      </w:r>
      <w:r w:rsidRPr="00453A61">
        <w:rPr>
          <w:rFonts w:eastAsia="Times New Roman"/>
          <w:color w:val="000000"/>
          <w:szCs w:val="24"/>
        </w:rPr>
        <w:t>Αθηνών του</w:t>
      </w:r>
      <w:r w:rsidRPr="00453A61">
        <w:rPr>
          <w:rFonts w:eastAsia="Times New Roman"/>
          <w:color w:val="000000"/>
          <w:szCs w:val="24"/>
        </w:rPr>
        <w:t xml:space="preserve"> Συνασπισμού Ριζοσπαστικής Αριστεράς κ.</w:t>
      </w:r>
      <w:r>
        <w:rPr>
          <w:rFonts w:eastAsia="Times New Roman"/>
          <w:color w:val="000000"/>
          <w:szCs w:val="24"/>
        </w:rPr>
        <w:t xml:space="preserve"> </w:t>
      </w:r>
      <w:r w:rsidRPr="00172F20">
        <w:rPr>
          <w:rFonts w:eastAsia="Times New Roman"/>
          <w:bCs/>
          <w:color w:val="000000"/>
          <w:szCs w:val="24"/>
        </w:rPr>
        <w:t xml:space="preserve">Νικολάου </w:t>
      </w:r>
      <w:proofErr w:type="spellStart"/>
      <w:r w:rsidRPr="00172F20">
        <w:rPr>
          <w:rFonts w:eastAsia="Times New Roman"/>
          <w:bCs/>
          <w:color w:val="000000"/>
          <w:szCs w:val="24"/>
        </w:rPr>
        <w:t>Ξυδάκη</w:t>
      </w:r>
      <w:proofErr w:type="spellEnd"/>
      <w:r>
        <w:rPr>
          <w:rFonts w:eastAsia="Times New Roman"/>
          <w:bCs/>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172F20">
        <w:rPr>
          <w:rFonts w:eastAsia="Times New Roman"/>
          <w:bCs/>
          <w:color w:val="000000"/>
          <w:szCs w:val="24"/>
        </w:rPr>
        <w:t>Εσωτερικών,</w:t>
      </w:r>
      <w:r>
        <w:rPr>
          <w:rFonts w:eastAsia="Times New Roman"/>
          <w:bCs/>
          <w:color w:val="000000"/>
          <w:szCs w:val="24"/>
        </w:rPr>
        <w:t xml:space="preserve"> </w:t>
      </w:r>
      <w:r w:rsidRPr="00453A61">
        <w:rPr>
          <w:rFonts w:eastAsia="Times New Roman"/>
          <w:color w:val="000000"/>
          <w:szCs w:val="24"/>
        </w:rPr>
        <w:t>με θέμα: «Επαναφορά αρχικής ρύθμισης ν. 3852/2010».</w:t>
      </w:r>
    </w:p>
    <w:p w14:paraId="5A1A915B"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Λόγω κωλύματος για τον ίδιο λόγο της Υπουργού Πολιτισμού</w:t>
      </w:r>
      <w:r>
        <w:rPr>
          <w:rFonts w:eastAsia="Times New Roman"/>
          <w:color w:val="000000"/>
          <w:szCs w:val="24"/>
        </w:rPr>
        <w:t xml:space="preserve"> και Αθλητισμού</w:t>
      </w:r>
      <w:r w:rsidRPr="00453A61">
        <w:rPr>
          <w:rFonts w:eastAsia="Times New Roman"/>
          <w:color w:val="000000"/>
          <w:szCs w:val="24"/>
        </w:rPr>
        <w:t xml:space="preserve"> κ</w:t>
      </w:r>
      <w:r>
        <w:rPr>
          <w:rFonts w:eastAsia="Times New Roman"/>
          <w:color w:val="000000"/>
          <w:szCs w:val="24"/>
        </w:rPr>
        <w:t>.</w:t>
      </w:r>
      <w:r>
        <w:rPr>
          <w:rFonts w:eastAsia="Times New Roman"/>
          <w:color w:val="000000"/>
          <w:szCs w:val="24"/>
        </w:rPr>
        <w:t xml:space="preserve"> Λυδίας</w:t>
      </w:r>
      <w:r w:rsidRPr="00453A61">
        <w:rPr>
          <w:rFonts w:eastAsia="Times New Roman"/>
          <w:color w:val="000000"/>
          <w:szCs w:val="24"/>
        </w:rPr>
        <w:t xml:space="preserve"> </w:t>
      </w:r>
      <w:proofErr w:type="spellStart"/>
      <w:r w:rsidRPr="00453A61">
        <w:rPr>
          <w:rFonts w:eastAsia="Times New Roman"/>
          <w:color w:val="000000"/>
          <w:szCs w:val="24"/>
        </w:rPr>
        <w:t>Κονιόρδου</w:t>
      </w:r>
      <w:proofErr w:type="spellEnd"/>
      <w:r>
        <w:rPr>
          <w:rFonts w:eastAsia="Times New Roman"/>
          <w:color w:val="000000"/>
          <w:szCs w:val="24"/>
        </w:rPr>
        <w:t xml:space="preserve"> δεν θα συζητηθεί</w:t>
      </w:r>
      <w:r w:rsidRPr="00453A61">
        <w:rPr>
          <w:rFonts w:eastAsia="Times New Roman"/>
          <w:color w:val="000000"/>
          <w:szCs w:val="24"/>
        </w:rPr>
        <w:t xml:space="preserve"> η </w:t>
      </w:r>
      <w:r>
        <w:rPr>
          <w:rFonts w:eastAsia="Times New Roman"/>
          <w:color w:val="000000"/>
          <w:szCs w:val="24"/>
        </w:rPr>
        <w:t>πέμπτη μ</w:t>
      </w:r>
      <w:r>
        <w:rPr>
          <w:rFonts w:eastAsia="Times New Roman"/>
          <w:color w:val="000000"/>
          <w:szCs w:val="24"/>
        </w:rPr>
        <w:t>ε</w:t>
      </w:r>
      <w:r w:rsidRPr="00453A61">
        <w:rPr>
          <w:rFonts w:eastAsia="Times New Roman"/>
          <w:color w:val="000000"/>
          <w:szCs w:val="24"/>
        </w:rPr>
        <w:t xml:space="preserve"> </w:t>
      </w:r>
      <w:r w:rsidRPr="00453A61">
        <w:rPr>
          <w:rFonts w:eastAsia="Times New Roman"/>
          <w:color w:val="000000"/>
          <w:szCs w:val="24"/>
        </w:rPr>
        <w:t xml:space="preserve">αριθμό 1580/30-4-2018 </w:t>
      </w:r>
      <w:r>
        <w:rPr>
          <w:rFonts w:eastAsia="Times New Roman"/>
          <w:color w:val="000000"/>
          <w:szCs w:val="24"/>
        </w:rPr>
        <w:t>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πρώτου κύκλου </w:t>
      </w:r>
      <w:r w:rsidRPr="00453A61">
        <w:rPr>
          <w:rFonts w:eastAsia="Times New Roman"/>
          <w:color w:val="000000"/>
          <w:szCs w:val="24"/>
        </w:rPr>
        <w:t>του Βουλευτή Ηρακλείου του Κομμουνιστικού Κόμματος Ελλάδ</w:t>
      </w:r>
      <w:r>
        <w:rPr>
          <w:rFonts w:eastAsia="Times New Roman"/>
          <w:color w:val="000000"/>
          <w:szCs w:val="24"/>
        </w:rPr>
        <w:t>α</w:t>
      </w:r>
      <w:r w:rsidRPr="00453A61">
        <w:rPr>
          <w:rFonts w:eastAsia="Times New Roman"/>
          <w:color w:val="000000"/>
          <w:szCs w:val="24"/>
        </w:rPr>
        <w:t>ς κ.</w:t>
      </w:r>
      <w:r>
        <w:rPr>
          <w:rFonts w:eastAsia="Times New Roman"/>
          <w:color w:val="000000"/>
          <w:szCs w:val="24"/>
        </w:rPr>
        <w:t xml:space="preserve"> </w:t>
      </w:r>
      <w:r w:rsidRPr="00172F20">
        <w:rPr>
          <w:rFonts w:eastAsia="Times New Roman"/>
          <w:bCs/>
          <w:color w:val="000000"/>
          <w:szCs w:val="24"/>
        </w:rPr>
        <w:t>Εμμανουήλ Συντυχάκη</w:t>
      </w:r>
      <w:r>
        <w:rPr>
          <w:rFonts w:eastAsia="Times New Roman"/>
          <w:bCs/>
          <w:color w:val="000000"/>
          <w:szCs w:val="24"/>
        </w:rPr>
        <w:t xml:space="preserve"> </w:t>
      </w:r>
      <w:r w:rsidRPr="00453A61">
        <w:rPr>
          <w:rFonts w:eastAsia="Times New Roman"/>
          <w:color w:val="000000"/>
          <w:szCs w:val="24"/>
        </w:rPr>
        <w:t>προς την Υπουργό</w:t>
      </w:r>
      <w:r>
        <w:rPr>
          <w:rFonts w:eastAsia="Times New Roman"/>
          <w:color w:val="000000"/>
          <w:szCs w:val="24"/>
        </w:rPr>
        <w:t xml:space="preserve"> </w:t>
      </w:r>
      <w:r w:rsidRPr="00172F20">
        <w:rPr>
          <w:rFonts w:eastAsia="Times New Roman"/>
          <w:bCs/>
          <w:color w:val="000000"/>
          <w:szCs w:val="24"/>
        </w:rPr>
        <w:t>Πολιτισμού και Αθλητισμού,</w:t>
      </w:r>
      <w:r>
        <w:rPr>
          <w:rFonts w:eastAsia="Times New Roman"/>
          <w:bCs/>
          <w:color w:val="000000"/>
          <w:szCs w:val="24"/>
        </w:rPr>
        <w:t xml:space="preserve"> </w:t>
      </w:r>
      <w:r w:rsidRPr="00453A61">
        <w:rPr>
          <w:rFonts w:eastAsia="Times New Roman"/>
          <w:color w:val="000000"/>
          <w:szCs w:val="24"/>
        </w:rPr>
        <w:t>σχετικά με τις «ανάγκες φύλαξης μουσείων και αρχαιολογικών χώρων».</w:t>
      </w:r>
    </w:p>
    <w:p w14:paraId="5A1A915C"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Λόγω κωλ</w:t>
      </w:r>
      <w:r w:rsidRPr="00453A61">
        <w:rPr>
          <w:rFonts w:eastAsia="Times New Roman"/>
          <w:color w:val="000000"/>
          <w:szCs w:val="24"/>
        </w:rPr>
        <w:t>ύματος του Υπουργού Εξωτερικών κ. Νικολάου Κοτζιά</w:t>
      </w:r>
      <w:r>
        <w:rPr>
          <w:rFonts w:eastAsia="Times New Roman"/>
          <w:color w:val="000000"/>
          <w:szCs w:val="24"/>
        </w:rPr>
        <w:t>,</w:t>
      </w:r>
      <w:r w:rsidRPr="00453A61">
        <w:rPr>
          <w:rFonts w:eastAsia="Times New Roman"/>
          <w:color w:val="000000"/>
          <w:szCs w:val="24"/>
        </w:rPr>
        <w:t xml:space="preserve"> </w:t>
      </w:r>
      <w:r>
        <w:rPr>
          <w:rFonts w:eastAsia="Times New Roman"/>
          <w:color w:val="000000"/>
          <w:szCs w:val="24"/>
        </w:rPr>
        <w:t>εξαιτίας</w:t>
      </w:r>
      <w:r w:rsidRPr="00453A61">
        <w:rPr>
          <w:rFonts w:eastAsia="Times New Roman"/>
          <w:color w:val="000000"/>
          <w:szCs w:val="24"/>
        </w:rPr>
        <w:t xml:space="preserve"> φόρτου εργασίας</w:t>
      </w:r>
      <w:r>
        <w:rPr>
          <w:rFonts w:eastAsia="Times New Roman"/>
          <w:color w:val="000000"/>
          <w:szCs w:val="24"/>
        </w:rPr>
        <w:t>,</w:t>
      </w:r>
      <w:r w:rsidRPr="00453A61">
        <w:rPr>
          <w:rFonts w:eastAsia="Times New Roman"/>
          <w:color w:val="000000"/>
          <w:szCs w:val="24"/>
        </w:rPr>
        <w:t xml:space="preserve"> </w:t>
      </w:r>
      <w:r>
        <w:rPr>
          <w:rFonts w:eastAsia="Times New Roman"/>
          <w:color w:val="000000"/>
          <w:szCs w:val="24"/>
        </w:rPr>
        <w:t xml:space="preserve">δεν θα συζητηθεί </w:t>
      </w:r>
      <w:r w:rsidRPr="00453A61">
        <w:rPr>
          <w:rFonts w:eastAsia="Times New Roman"/>
          <w:color w:val="000000"/>
          <w:szCs w:val="24"/>
        </w:rPr>
        <w:t xml:space="preserve">η </w:t>
      </w:r>
      <w:r>
        <w:rPr>
          <w:rFonts w:eastAsia="Times New Roman"/>
          <w:color w:val="000000"/>
          <w:szCs w:val="24"/>
        </w:rPr>
        <w:t>τρίτη με</w:t>
      </w:r>
      <w:r w:rsidRPr="00453A61">
        <w:rPr>
          <w:rFonts w:eastAsia="Times New Roman"/>
          <w:color w:val="000000"/>
          <w:szCs w:val="24"/>
        </w:rPr>
        <w:t xml:space="preserve"> </w:t>
      </w:r>
      <w:r w:rsidRPr="00453A61">
        <w:rPr>
          <w:rFonts w:eastAsia="Times New Roman"/>
          <w:color w:val="000000"/>
          <w:szCs w:val="24"/>
        </w:rPr>
        <w:t xml:space="preserve">αριθμό </w:t>
      </w:r>
      <w:r>
        <w:rPr>
          <w:rFonts w:eastAsia="Times New Roman"/>
          <w:color w:val="000000"/>
          <w:szCs w:val="24"/>
        </w:rPr>
        <w:t>1555/25-4-2018 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δεύτερου κύκλου </w:t>
      </w:r>
      <w:r w:rsidRPr="00453A61">
        <w:rPr>
          <w:rFonts w:eastAsia="Times New Roman"/>
          <w:color w:val="000000"/>
          <w:szCs w:val="24"/>
        </w:rPr>
        <w:t xml:space="preserve">του </w:t>
      </w:r>
      <w:r>
        <w:rPr>
          <w:rFonts w:eastAsia="Times New Roman"/>
          <w:color w:val="000000"/>
          <w:szCs w:val="24"/>
        </w:rPr>
        <w:t xml:space="preserve">Ανεξάρτητου Βουλευτή Μεσσηνίας </w:t>
      </w:r>
      <w:r w:rsidRPr="00453A61">
        <w:rPr>
          <w:rFonts w:eastAsia="Times New Roman"/>
          <w:color w:val="000000"/>
          <w:szCs w:val="24"/>
        </w:rPr>
        <w:t>κ.</w:t>
      </w:r>
      <w:r>
        <w:rPr>
          <w:rFonts w:eastAsia="Times New Roman"/>
          <w:color w:val="000000"/>
          <w:szCs w:val="24"/>
        </w:rPr>
        <w:t xml:space="preserve"> </w:t>
      </w:r>
      <w:r w:rsidRPr="00F3481B">
        <w:rPr>
          <w:rFonts w:eastAsia="Times New Roman"/>
          <w:bCs/>
          <w:color w:val="000000"/>
          <w:szCs w:val="24"/>
        </w:rPr>
        <w:t xml:space="preserve">Δημητρίου </w:t>
      </w:r>
      <w:proofErr w:type="spellStart"/>
      <w:r w:rsidRPr="00F3481B">
        <w:rPr>
          <w:rFonts w:eastAsia="Times New Roman"/>
          <w:bCs/>
          <w:color w:val="000000"/>
          <w:szCs w:val="24"/>
        </w:rPr>
        <w:t>Κουκούτση</w:t>
      </w:r>
      <w:proofErr w:type="spellEnd"/>
      <w:r w:rsidRPr="00453A61">
        <w:rPr>
          <w:rFonts w:eastAsia="Times New Roman"/>
          <w:b/>
          <w:bCs/>
          <w:color w:val="000000"/>
          <w:szCs w:val="24"/>
        </w:rPr>
        <w:t xml:space="preserve"> </w:t>
      </w:r>
      <w:r w:rsidRPr="00453A61">
        <w:rPr>
          <w:rFonts w:eastAsia="Times New Roman"/>
          <w:color w:val="000000"/>
          <w:szCs w:val="24"/>
        </w:rPr>
        <w:t xml:space="preserve">προς </w:t>
      </w:r>
      <w:r w:rsidRPr="00453A61">
        <w:rPr>
          <w:rFonts w:eastAsia="Times New Roman"/>
          <w:color w:val="000000"/>
          <w:szCs w:val="24"/>
        </w:rPr>
        <w:lastRenderedPageBreak/>
        <w:t>τον Υπουργό</w:t>
      </w:r>
      <w:r>
        <w:rPr>
          <w:rFonts w:eastAsia="Times New Roman"/>
          <w:b/>
          <w:bCs/>
          <w:color w:val="000000"/>
          <w:szCs w:val="24"/>
        </w:rPr>
        <w:t xml:space="preserve"> </w:t>
      </w:r>
      <w:r w:rsidRPr="00F3481B">
        <w:rPr>
          <w:rFonts w:eastAsia="Times New Roman"/>
          <w:bCs/>
          <w:color w:val="000000"/>
          <w:szCs w:val="24"/>
        </w:rPr>
        <w:t>Εξωτερικών,</w:t>
      </w:r>
      <w:r>
        <w:rPr>
          <w:rFonts w:eastAsia="Times New Roman"/>
          <w:color w:val="000000"/>
          <w:szCs w:val="24"/>
        </w:rPr>
        <w:t xml:space="preserve"> </w:t>
      </w:r>
      <w:r w:rsidRPr="00453A61">
        <w:rPr>
          <w:rFonts w:eastAsia="Times New Roman"/>
          <w:color w:val="000000"/>
          <w:szCs w:val="24"/>
        </w:rPr>
        <w:t xml:space="preserve">με θέμα: </w:t>
      </w:r>
      <w:r w:rsidRPr="00453A61">
        <w:rPr>
          <w:rFonts w:eastAsia="Times New Roman"/>
          <w:color w:val="000000"/>
          <w:szCs w:val="24"/>
        </w:rPr>
        <w:t xml:space="preserve">«Χαμηλότοκα δάνεια από την τουρκική τράπεζα </w:t>
      </w:r>
      <w:proofErr w:type="spellStart"/>
      <w:r w:rsidRPr="00453A61">
        <w:rPr>
          <w:rFonts w:eastAsia="Times New Roman"/>
          <w:color w:val="000000"/>
          <w:szCs w:val="24"/>
        </w:rPr>
        <w:t>Ζιραάτ</w:t>
      </w:r>
      <w:proofErr w:type="spellEnd"/>
      <w:r w:rsidRPr="00453A61">
        <w:rPr>
          <w:rFonts w:eastAsia="Times New Roman"/>
          <w:color w:val="000000"/>
          <w:szCs w:val="24"/>
        </w:rPr>
        <w:t xml:space="preserve"> στους καπνοπαραγωγούς της Θράκης». </w:t>
      </w:r>
    </w:p>
    <w:p w14:paraId="5A1A915D"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Λόγω κωλύματος του Υπουργού Αγροτικής Ανάπτυξης και Τροφίμων</w:t>
      </w:r>
      <w:r>
        <w:rPr>
          <w:rFonts w:eastAsia="Times New Roman"/>
          <w:color w:val="000000"/>
          <w:szCs w:val="24"/>
        </w:rPr>
        <w:t xml:space="preserve">, εξαιτίας </w:t>
      </w:r>
      <w:r w:rsidRPr="00453A61">
        <w:rPr>
          <w:rFonts w:eastAsia="Times New Roman"/>
          <w:color w:val="000000"/>
          <w:szCs w:val="24"/>
        </w:rPr>
        <w:t xml:space="preserve">συμμετοχής </w:t>
      </w:r>
      <w:r>
        <w:rPr>
          <w:rFonts w:eastAsia="Times New Roman"/>
          <w:color w:val="000000"/>
          <w:szCs w:val="24"/>
        </w:rPr>
        <w:t>του σε σ</w:t>
      </w:r>
      <w:r w:rsidRPr="00453A61">
        <w:rPr>
          <w:rFonts w:eastAsia="Times New Roman"/>
          <w:color w:val="000000"/>
          <w:szCs w:val="24"/>
        </w:rPr>
        <w:t>υνέδριο στη Λάρισα</w:t>
      </w:r>
      <w:r>
        <w:rPr>
          <w:rFonts w:eastAsia="Times New Roman"/>
          <w:color w:val="000000"/>
          <w:szCs w:val="24"/>
        </w:rPr>
        <w:t>,</w:t>
      </w:r>
      <w:r w:rsidRPr="00453A61">
        <w:rPr>
          <w:rFonts w:eastAsia="Times New Roman"/>
          <w:color w:val="000000"/>
          <w:szCs w:val="24"/>
        </w:rPr>
        <w:t xml:space="preserve"> </w:t>
      </w:r>
      <w:r>
        <w:rPr>
          <w:rFonts w:eastAsia="Times New Roman"/>
          <w:color w:val="000000"/>
          <w:szCs w:val="24"/>
        </w:rPr>
        <w:t xml:space="preserve">δεν θα συζητηθεί </w:t>
      </w:r>
      <w:r w:rsidRPr="00453A61">
        <w:rPr>
          <w:rFonts w:eastAsia="Times New Roman"/>
          <w:color w:val="000000"/>
          <w:szCs w:val="24"/>
        </w:rPr>
        <w:t xml:space="preserve">η </w:t>
      </w:r>
      <w:r>
        <w:rPr>
          <w:rFonts w:eastAsia="Times New Roman"/>
          <w:color w:val="000000"/>
          <w:szCs w:val="24"/>
        </w:rPr>
        <w:t xml:space="preserve">δεύτερη με </w:t>
      </w:r>
      <w:r w:rsidRPr="00453A61">
        <w:rPr>
          <w:rFonts w:eastAsia="Times New Roman"/>
          <w:color w:val="000000"/>
          <w:szCs w:val="24"/>
        </w:rPr>
        <w:t xml:space="preserve">αριθμό </w:t>
      </w:r>
      <w:r>
        <w:rPr>
          <w:rFonts w:eastAsia="Times New Roman"/>
          <w:color w:val="000000"/>
          <w:szCs w:val="24"/>
        </w:rPr>
        <w:t>4699/26-3-2018 ε</w:t>
      </w:r>
      <w:r w:rsidRPr="00453A61">
        <w:rPr>
          <w:rFonts w:eastAsia="Times New Roman"/>
          <w:color w:val="000000"/>
          <w:szCs w:val="24"/>
        </w:rPr>
        <w:t>ρώτηση</w:t>
      </w:r>
      <w:r w:rsidRPr="00453A61">
        <w:rPr>
          <w:rFonts w:eastAsia="Times New Roman"/>
          <w:color w:val="000000"/>
          <w:szCs w:val="24"/>
        </w:rPr>
        <w:t xml:space="preserve"> </w:t>
      </w:r>
      <w:r>
        <w:rPr>
          <w:rFonts w:eastAsia="Times New Roman"/>
          <w:color w:val="000000"/>
          <w:szCs w:val="24"/>
        </w:rPr>
        <w:t xml:space="preserve">του κύκλου </w:t>
      </w:r>
      <w:r>
        <w:rPr>
          <w:rFonts w:eastAsia="Times New Roman"/>
          <w:color w:val="000000"/>
          <w:szCs w:val="24"/>
        </w:rPr>
        <w:t xml:space="preserve">των αναφορών και ερωτήσεων </w:t>
      </w:r>
      <w:r w:rsidRPr="00453A61">
        <w:rPr>
          <w:rFonts w:eastAsia="Times New Roman"/>
          <w:color w:val="000000"/>
          <w:szCs w:val="24"/>
        </w:rPr>
        <w:t>του Βουλευτή Σερρών της Δημοκρατικής Συμπαράταξης ΠΑΣΟΚ – ΔΗΜΑΡ κ.</w:t>
      </w:r>
      <w:r w:rsidRPr="00C034AF">
        <w:rPr>
          <w:rFonts w:eastAsia="Times New Roman"/>
          <w:bCs/>
          <w:color w:val="000000"/>
          <w:szCs w:val="24"/>
        </w:rPr>
        <w:t xml:space="preserve"> </w:t>
      </w:r>
      <w:r w:rsidRPr="007E2B23">
        <w:rPr>
          <w:rFonts w:eastAsia="Times New Roman"/>
          <w:bCs/>
          <w:color w:val="000000"/>
          <w:szCs w:val="24"/>
        </w:rPr>
        <w:t>Μιχαήλ Τζελέπη</w:t>
      </w:r>
      <w:r>
        <w:rPr>
          <w:rFonts w:eastAsia="Times New Roman"/>
          <w:bCs/>
          <w:color w:val="000000"/>
          <w:szCs w:val="24"/>
        </w:rPr>
        <w:t xml:space="preserve"> </w:t>
      </w:r>
      <w:r w:rsidRPr="00453A61">
        <w:rPr>
          <w:rFonts w:eastAsia="Times New Roman"/>
          <w:color w:val="000000"/>
          <w:szCs w:val="24"/>
        </w:rPr>
        <w:t>προς τον Υπουργό</w:t>
      </w:r>
      <w:r>
        <w:rPr>
          <w:rFonts w:eastAsia="Times New Roman"/>
          <w:b/>
          <w:bCs/>
          <w:color w:val="000000"/>
          <w:szCs w:val="24"/>
        </w:rPr>
        <w:t xml:space="preserve"> </w:t>
      </w:r>
      <w:r w:rsidRPr="007E2B23">
        <w:rPr>
          <w:rFonts w:eastAsia="Times New Roman"/>
          <w:bCs/>
          <w:color w:val="000000"/>
          <w:szCs w:val="24"/>
        </w:rPr>
        <w:t>Αγροτικής Ανάπτυξης και Τροφίμων,</w:t>
      </w:r>
      <w:r>
        <w:rPr>
          <w:rFonts w:eastAsia="Times New Roman"/>
          <w:bCs/>
          <w:color w:val="000000"/>
          <w:szCs w:val="24"/>
        </w:rPr>
        <w:t xml:space="preserve"> </w:t>
      </w:r>
      <w:r w:rsidRPr="00453A61">
        <w:rPr>
          <w:rFonts w:eastAsia="Times New Roman"/>
          <w:color w:val="000000"/>
          <w:szCs w:val="24"/>
        </w:rPr>
        <w:t>με θέμα: «Η κτηνοτροφία σε κατάσταση έκτακτης ανάγκης».</w:t>
      </w:r>
    </w:p>
    <w:p w14:paraId="5A1A915E"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Λόγω κωλύματος του Υφυπουργο</w:t>
      </w:r>
      <w:r w:rsidRPr="00453A61">
        <w:rPr>
          <w:rFonts w:eastAsia="Times New Roman"/>
          <w:color w:val="000000"/>
          <w:szCs w:val="24"/>
        </w:rPr>
        <w:t xml:space="preserve">ύ Αγροτικής Ανάπτυξης κ. Βασιλείου Κόκκαλη </w:t>
      </w:r>
      <w:r>
        <w:rPr>
          <w:rFonts w:eastAsia="Times New Roman"/>
          <w:color w:val="000000"/>
          <w:szCs w:val="24"/>
        </w:rPr>
        <w:t xml:space="preserve">δεν θα συζητηθεί </w:t>
      </w:r>
      <w:r w:rsidRPr="00453A61">
        <w:rPr>
          <w:rFonts w:eastAsia="Times New Roman"/>
          <w:color w:val="000000"/>
          <w:szCs w:val="24"/>
        </w:rPr>
        <w:t xml:space="preserve">η </w:t>
      </w:r>
      <w:r>
        <w:rPr>
          <w:rFonts w:eastAsia="Times New Roman"/>
          <w:color w:val="000000"/>
          <w:szCs w:val="24"/>
        </w:rPr>
        <w:t>τρίτη με</w:t>
      </w:r>
      <w:r w:rsidRPr="00453A61">
        <w:rPr>
          <w:rFonts w:eastAsia="Times New Roman"/>
          <w:color w:val="000000"/>
          <w:szCs w:val="24"/>
        </w:rPr>
        <w:t xml:space="preserve"> </w:t>
      </w:r>
      <w:r w:rsidRPr="00453A61">
        <w:rPr>
          <w:rFonts w:eastAsia="Times New Roman"/>
          <w:color w:val="000000"/>
          <w:szCs w:val="24"/>
        </w:rPr>
        <w:t xml:space="preserve">αριθμό 1573/27-4-2018 </w:t>
      </w:r>
      <w:r>
        <w:rPr>
          <w:rFonts w:eastAsia="Times New Roman"/>
          <w:color w:val="000000"/>
          <w:szCs w:val="24"/>
        </w:rPr>
        <w:t>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πρώτου κύκλου </w:t>
      </w:r>
      <w:r w:rsidRPr="00453A61">
        <w:rPr>
          <w:rFonts w:eastAsia="Times New Roman"/>
          <w:color w:val="000000"/>
          <w:szCs w:val="24"/>
        </w:rPr>
        <w:t>του Βουλευτή Σερρών της Δημοκρατικής Συμπαράταξης ΠΑΣΟΚ – ΔΗΜΑΡ κ.</w:t>
      </w:r>
      <w:r>
        <w:rPr>
          <w:rFonts w:eastAsia="Times New Roman"/>
          <w:color w:val="000000"/>
          <w:szCs w:val="24"/>
        </w:rPr>
        <w:t xml:space="preserve"> </w:t>
      </w:r>
      <w:r w:rsidRPr="00134ABF">
        <w:rPr>
          <w:rFonts w:eastAsia="Times New Roman"/>
          <w:bCs/>
          <w:color w:val="000000"/>
          <w:szCs w:val="24"/>
        </w:rPr>
        <w:t>Μιχαήλ Τζελέπη</w:t>
      </w:r>
      <w:r>
        <w:rPr>
          <w:rFonts w:eastAsia="Times New Roman"/>
          <w:b/>
          <w:bCs/>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134ABF">
        <w:rPr>
          <w:rFonts w:eastAsia="Times New Roman"/>
          <w:bCs/>
          <w:color w:val="000000"/>
          <w:szCs w:val="24"/>
        </w:rPr>
        <w:t>Αγροτικής Ανάπτυξης και Τροφίμων,</w:t>
      </w:r>
      <w:r w:rsidRPr="00C034AF">
        <w:rPr>
          <w:rFonts w:eastAsia="Times New Roman"/>
          <w:color w:val="000000"/>
          <w:szCs w:val="24"/>
        </w:rPr>
        <w:t xml:space="preserve"> </w:t>
      </w:r>
      <w:r w:rsidRPr="00453A61">
        <w:rPr>
          <w:rFonts w:eastAsia="Times New Roman"/>
          <w:color w:val="000000"/>
          <w:szCs w:val="24"/>
        </w:rPr>
        <w:t xml:space="preserve">με θέμα: «Αδιάθετες ποσότητες πατάτας στις κοινότητες Ορεινής και Άνω </w:t>
      </w:r>
      <w:proofErr w:type="spellStart"/>
      <w:r w:rsidRPr="00453A61">
        <w:rPr>
          <w:rFonts w:eastAsia="Times New Roman"/>
          <w:color w:val="000000"/>
          <w:szCs w:val="24"/>
        </w:rPr>
        <w:t>Βροντούς</w:t>
      </w:r>
      <w:proofErr w:type="spellEnd"/>
      <w:r w:rsidRPr="00453A61">
        <w:rPr>
          <w:rFonts w:eastAsia="Times New Roman"/>
          <w:color w:val="000000"/>
          <w:szCs w:val="24"/>
        </w:rPr>
        <w:t xml:space="preserve"> Νομού Σερρών».</w:t>
      </w:r>
    </w:p>
    <w:p w14:paraId="5A1A915F" w14:textId="77777777" w:rsidR="0041265D" w:rsidRDefault="003359BD">
      <w:pPr>
        <w:spacing w:after="0" w:line="600" w:lineRule="auto"/>
        <w:ind w:firstLine="720"/>
        <w:jc w:val="both"/>
        <w:rPr>
          <w:rFonts w:eastAsia="Times New Roman"/>
          <w:color w:val="000000"/>
          <w:szCs w:val="24"/>
        </w:rPr>
      </w:pPr>
      <w:r>
        <w:rPr>
          <w:rFonts w:eastAsia="Times New Roman"/>
          <w:color w:val="000000"/>
          <w:szCs w:val="24"/>
        </w:rPr>
        <w:lastRenderedPageBreak/>
        <w:t>Το ίδιο ισχύει και για την</w:t>
      </w:r>
      <w:r w:rsidRPr="00453A61">
        <w:rPr>
          <w:rFonts w:eastAsia="Times New Roman"/>
          <w:color w:val="000000"/>
          <w:szCs w:val="24"/>
        </w:rPr>
        <w:t xml:space="preserve"> </w:t>
      </w:r>
      <w:r>
        <w:rPr>
          <w:rFonts w:eastAsia="Times New Roman"/>
          <w:color w:val="000000"/>
          <w:szCs w:val="24"/>
        </w:rPr>
        <w:t>τέταρτη με</w:t>
      </w:r>
      <w:r w:rsidRPr="00453A61">
        <w:rPr>
          <w:rFonts w:eastAsia="Times New Roman"/>
          <w:color w:val="000000"/>
          <w:szCs w:val="24"/>
        </w:rPr>
        <w:t xml:space="preserve"> </w:t>
      </w:r>
      <w:r w:rsidRPr="00453A61">
        <w:rPr>
          <w:rFonts w:eastAsia="Times New Roman"/>
          <w:color w:val="000000"/>
          <w:szCs w:val="24"/>
        </w:rPr>
        <w:t xml:space="preserve">αριθμό </w:t>
      </w:r>
      <w:r>
        <w:rPr>
          <w:rFonts w:eastAsia="Times New Roman"/>
          <w:color w:val="000000"/>
          <w:szCs w:val="24"/>
        </w:rPr>
        <w:t>1551/24-4-2018 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δεύτερου κύκλου </w:t>
      </w:r>
      <w:r w:rsidRPr="00453A61">
        <w:rPr>
          <w:rFonts w:eastAsia="Times New Roman"/>
          <w:color w:val="000000"/>
          <w:szCs w:val="24"/>
        </w:rPr>
        <w:t>του Βουλευτή Ηρακλείου της Δημοκρατικής Συμπαράταξης ΠΑΣΟΚ – ΔΗΜΑΡ κ</w:t>
      </w:r>
      <w:r w:rsidRPr="00453A61">
        <w:rPr>
          <w:rFonts w:eastAsia="Times New Roman"/>
          <w:color w:val="000000"/>
          <w:szCs w:val="24"/>
        </w:rPr>
        <w:t>.</w:t>
      </w:r>
      <w:r>
        <w:rPr>
          <w:rFonts w:eastAsia="Times New Roman"/>
          <w:color w:val="000000"/>
          <w:szCs w:val="24"/>
        </w:rPr>
        <w:t xml:space="preserve"> </w:t>
      </w:r>
      <w:r w:rsidRPr="008A41BD">
        <w:rPr>
          <w:rFonts w:eastAsia="Times New Roman"/>
          <w:bCs/>
          <w:color w:val="000000"/>
          <w:szCs w:val="24"/>
        </w:rPr>
        <w:t xml:space="preserve">Βασιλείου </w:t>
      </w:r>
      <w:proofErr w:type="spellStart"/>
      <w:r w:rsidRPr="008A41BD">
        <w:rPr>
          <w:rFonts w:eastAsia="Times New Roman"/>
          <w:bCs/>
          <w:color w:val="000000"/>
          <w:szCs w:val="24"/>
        </w:rPr>
        <w:t>Κεγκέρογλου</w:t>
      </w:r>
      <w:proofErr w:type="spellEnd"/>
      <w:r>
        <w:rPr>
          <w:rFonts w:eastAsia="Times New Roman"/>
          <w:color w:val="000000"/>
          <w:szCs w:val="24"/>
        </w:rPr>
        <w:t xml:space="preserve"> </w:t>
      </w:r>
      <w:r w:rsidRPr="00453A61">
        <w:rPr>
          <w:rFonts w:eastAsia="Times New Roman"/>
          <w:color w:val="000000"/>
          <w:szCs w:val="24"/>
        </w:rPr>
        <w:t>προς τον</w:t>
      </w:r>
      <w:r>
        <w:rPr>
          <w:rFonts w:eastAsia="Times New Roman"/>
          <w:color w:val="000000"/>
          <w:szCs w:val="24"/>
        </w:rPr>
        <w:t xml:space="preserve"> </w:t>
      </w:r>
      <w:r w:rsidRPr="008A41BD">
        <w:rPr>
          <w:rFonts w:eastAsia="Times New Roman"/>
          <w:bCs/>
          <w:color w:val="000000"/>
          <w:szCs w:val="24"/>
        </w:rPr>
        <w:t>Υπουργό Αγροτικής Ανάπτυξης και Τροφίμων</w:t>
      </w:r>
      <w:r>
        <w:rPr>
          <w:rFonts w:eastAsia="Times New Roman"/>
          <w:color w:val="000000"/>
          <w:szCs w:val="24"/>
        </w:rPr>
        <w:t>, με θέμα</w:t>
      </w:r>
      <w:r w:rsidRPr="00453A61">
        <w:rPr>
          <w:rFonts w:eastAsia="Times New Roman"/>
          <w:color w:val="000000"/>
          <w:szCs w:val="24"/>
        </w:rPr>
        <w:t>: «Μέτρα και δράσεις για την αντιμετώπιση της λειψυδρίας – ξηρασίας».</w:t>
      </w:r>
    </w:p>
    <w:p w14:paraId="5A1A9160" w14:textId="77777777" w:rsidR="0041265D" w:rsidRDefault="003359BD">
      <w:pPr>
        <w:spacing w:after="0" w:line="600" w:lineRule="auto"/>
        <w:ind w:firstLine="720"/>
        <w:jc w:val="both"/>
        <w:rPr>
          <w:rFonts w:eastAsia="Times New Roman"/>
          <w:color w:val="000000"/>
          <w:szCs w:val="24"/>
        </w:rPr>
      </w:pPr>
      <w:r>
        <w:rPr>
          <w:rFonts w:eastAsia="Times New Roman"/>
          <w:color w:val="000000"/>
          <w:szCs w:val="24"/>
        </w:rPr>
        <w:t>Επίσης, το ίδιο ισχύει και για την</w:t>
      </w:r>
      <w:r w:rsidRPr="00453A61">
        <w:rPr>
          <w:rFonts w:eastAsia="Times New Roman"/>
          <w:color w:val="000000"/>
          <w:szCs w:val="24"/>
        </w:rPr>
        <w:t xml:space="preserve"> </w:t>
      </w:r>
      <w:r>
        <w:rPr>
          <w:rFonts w:eastAsia="Times New Roman"/>
          <w:color w:val="000000"/>
          <w:szCs w:val="24"/>
        </w:rPr>
        <w:t>πέμπτη με</w:t>
      </w:r>
      <w:r w:rsidRPr="00453A61">
        <w:rPr>
          <w:rFonts w:eastAsia="Times New Roman"/>
          <w:color w:val="000000"/>
          <w:szCs w:val="24"/>
        </w:rPr>
        <w:t xml:space="preserve"> </w:t>
      </w:r>
      <w:r w:rsidRPr="00453A61">
        <w:rPr>
          <w:rFonts w:eastAsia="Times New Roman"/>
          <w:color w:val="000000"/>
          <w:szCs w:val="24"/>
        </w:rPr>
        <w:t xml:space="preserve">αριθμό 1529/19-4-2018 </w:t>
      </w:r>
      <w:r>
        <w:rPr>
          <w:rFonts w:eastAsia="Times New Roman"/>
          <w:color w:val="000000"/>
          <w:szCs w:val="24"/>
        </w:rPr>
        <w:t>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δεύτερου κύκλου </w:t>
      </w:r>
      <w:r w:rsidRPr="00453A61">
        <w:rPr>
          <w:rFonts w:eastAsia="Times New Roman"/>
          <w:color w:val="000000"/>
          <w:szCs w:val="24"/>
        </w:rPr>
        <w:t xml:space="preserve">του </w:t>
      </w:r>
      <w:r w:rsidRPr="00453A61">
        <w:rPr>
          <w:rFonts w:eastAsia="Times New Roman"/>
          <w:color w:val="000000"/>
          <w:szCs w:val="24"/>
        </w:rPr>
        <w:t xml:space="preserve">Βουλευτή </w:t>
      </w:r>
      <w:proofErr w:type="spellStart"/>
      <w:r w:rsidRPr="00453A61">
        <w:rPr>
          <w:rFonts w:eastAsia="Times New Roman"/>
          <w:color w:val="000000"/>
          <w:szCs w:val="24"/>
        </w:rPr>
        <w:t>Πέλλ</w:t>
      </w:r>
      <w:r>
        <w:rPr>
          <w:rFonts w:eastAsia="Times New Roman"/>
          <w:color w:val="000000"/>
          <w:szCs w:val="24"/>
        </w:rPr>
        <w:t>η</w:t>
      </w:r>
      <w:r>
        <w:rPr>
          <w:rFonts w:eastAsia="Times New Roman"/>
          <w:color w:val="000000"/>
          <w:szCs w:val="24"/>
        </w:rPr>
        <w:t>ς</w:t>
      </w:r>
      <w:proofErr w:type="spellEnd"/>
      <w:r>
        <w:rPr>
          <w:rFonts w:eastAsia="Times New Roman"/>
          <w:color w:val="000000"/>
          <w:szCs w:val="24"/>
        </w:rPr>
        <w:t xml:space="preserve"> του Λαϊκού Συνδέσμου – Χρυσή</w:t>
      </w:r>
      <w:r w:rsidRPr="00453A61">
        <w:rPr>
          <w:rFonts w:eastAsia="Times New Roman"/>
          <w:color w:val="000000"/>
          <w:szCs w:val="24"/>
        </w:rPr>
        <w:t xml:space="preserve"> Αυγή κ.</w:t>
      </w:r>
      <w:r>
        <w:rPr>
          <w:rFonts w:eastAsia="Times New Roman"/>
          <w:color w:val="000000"/>
          <w:szCs w:val="24"/>
        </w:rPr>
        <w:t xml:space="preserve"> </w:t>
      </w:r>
      <w:r w:rsidRPr="008A41BD">
        <w:rPr>
          <w:rFonts w:eastAsia="Times New Roman"/>
          <w:bCs/>
          <w:color w:val="000000"/>
          <w:szCs w:val="24"/>
        </w:rPr>
        <w:t xml:space="preserve">Ιωάννη </w:t>
      </w:r>
      <w:proofErr w:type="spellStart"/>
      <w:r w:rsidRPr="008A41BD">
        <w:rPr>
          <w:rFonts w:eastAsia="Times New Roman"/>
          <w:bCs/>
          <w:color w:val="000000"/>
          <w:szCs w:val="24"/>
        </w:rPr>
        <w:t>Σαχινίδη</w:t>
      </w:r>
      <w:proofErr w:type="spellEnd"/>
      <w:r>
        <w:rPr>
          <w:rFonts w:eastAsia="Times New Roman"/>
          <w:color w:val="000000"/>
          <w:szCs w:val="24"/>
        </w:rPr>
        <w:t xml:space="preserve"> </w:t>
      </w:r>
      <w:r w:rsidRPr="00453A61">
        <w:rPr>
          <w:rFonts w:eastAsia="Times New Roman"/>
          <w:color w:val="000000"/>
          <w:szCs w:val="24"/>
        </w:rPr>
        <w:t>προς τον</w:t>
      </w:r>
      <w:r>
        <w:rPr>
          <w:rFonts w:eastAsia="Times New Roman"/>
          <w:color w:val="000000"/>
          <w:szCs w:val="24"/>
        </w:rPr>
        <w:t xml:space="preserve"> </w:t>
      </w:r>
      <w:r w:rsidRPr="008A41BD">
        <w:rPr>
          <w:rFonts w:eastAsia="Times New Roman"/>
          <w:bCs/>
          <w:color w:val="000000"/>
          <w:szCs w:val="24"/>
        </w:rPr>
        <w:t>Υπουργό Αγροτικής Ανάπτυξης</w:t>
      </w:r>
      <w:r>
        <w:rPr>
          <w:rFonts w:eastAsia="Times New Roman"/>
          <w:bCs/>
          <w:color w:val="000000"/>
          <w:szCs w:val="24"/>
        </w:rPr>
        <w:t xml:space="preserve"> </w:t>
      </w:r>
      <w:r w:rsidRPr="008A41BD">
        <w:rPr>
          <w:rFonts w:eastAsia="Times New Roman"/>
          <w:bCs/>
          <w:color w:val="000000"/>
          <w:szCs w:val="24"/>
        </w:rPr>
        <w:t>και Τροφίμων</w:t>
      </w:r>
      <w:r w:rsidRPr="00C034AF">
        <w:rPr>
          <w:rFonts w:eastAsia="Times New Roman"/>
          <w:color w:val="000000"/>
          <w:szCs w:val="24"/>
        </w:rPr>
        <w:t xml:space="preserve">, </w:t>
      </w:r>
      <w:r>
        <w:rPr>
          <w:rFonts w:eastAsia="Times New Roman"/>
          <w:color w:val="000000"/>
          <w:szCs w:val="24"/>
        </w:rPr>
        <w:t>με θέμα</w:t>
      </w:r>
      <w:r w:rsidRPr="00453A61">
        <w:rPr>
          <w:rFonts w:eastAsia="Times New Roman"/>
          <w:color w:val="000000"/>
          <w:szCs w:val="24"/>
        </w:rPr>
        <w:t xml:space="preserve">: «Συνεχίζουν να παραμένουν απλήρωτοι οι </w:t>
      </w:r>
      <w:proofErr w:type="spellStart"/>
      <w:r w:rsidRPr="00453A61">
        <w:rPr>
          <w:rFonts w:eastAsia="Times New Roman"/>
          <w:color w:val="000000"/>
          <w:szCs w:val="24"/>
        </w:rPr>
        <w:t>τευτλοπαραγωγοί</w:t>
      </w:r>
      <w:proofErr w:type="spellEnd"/>
      <w:r w:rsidRPr="00453A61">
        <w:rPr>
          <w:rFonts w:eastAsia="Times New Roman"/>
          <w:color w:val="000000"/>
          <w:szCs w:val="24"/>
        </w:rPr>
        <w:t>».</w:t>
      </w:r>
    </w:p>
    <w:p w14:paraId="5A1A9161" w14:textId="77777777" w:rsidR="0041265D" w:rsidRDefault="003359BD">
      <w:pPr>
        <w:spacing w:after="0" w:line="600" w:lineRule="auto"/>
        <w:ind w:firstLine="720"/>
        <w:jc w:val="both"/>
        <w:rPr>
          <w:rFonts w:eastAsia="Times New Roman"/>
          <w:color w:val="000000"/>
          <w:szCs w:val="24"/>
        </w:rPr>
      </w:pPr>
      <w:r>
        <w:rPr>
          <w:rFonts w:eastAsia="Times New Roman"/>
          <w:color w:val="000000"/>
          <w:szCs w:val="24"/>
        </w:rPr>
        <w:t xml:space="preserve">Τέλος, το ίδιο ισχύει και για την </w:t>
      </w:r>
      <w:r>
        <w:rPr>
          <w:rFonts w:eastAsia="Times New Roman"/>
          <w:color w:val="000000"/>
          <w:szCs w:val="24"/>
        </w:rPr>
        <w:t xml:space="preserve">τρίτη με </w:t>
      </w:r>
      <w:r>
        <w:rPr>
          <w:rFonts w:eastAsia="Times New Roman"/>
          <w:color w:val="000000"/>
          <w:szCs w:val="24"/>
        </w:rPr>
        <w:t>αριθμό</w:t>
      </w:r>
      <w:r w:rsidRPr="00453A61">
        <w:rPr>
          <w:rFonts w:eastAsia="Times New Roman"/>
          <w:color w:val="000000"/>
          <w:szCs w:val="24"/>
        </w:rPr>
        <w:t xml:space="preserve"> </w:t>
      </w:r>
      <w:r>
        <w:rPr>
          <w:rFonts w:eastAsia="Times New Roman"/>
          <w:color w:val="000000"/>
          <w:szCs w:val="24"/>
        </w:rPr>
        <w:t>2464/10-1-2018 ε</w:t>
      </w:r>
      <w:r w:rsidRPr="00453A61">
        <w:rPr>
          <w:rFonts w:eastAsia="Times New Roman"/>
          <w:color w:val="000000"/>
          <w:szCs w:val="24"/>
        </w:rPr>
        <w:t xml:space="preserve">ρώτηση </w:t>
      </w:r>
      <w:r>
        <w:rPr>
          <w:rFonts w:eastAsia="Times New Roman"/>
          <w:color w:val="000000"/>
          <w:szCs w:val="24"/>
        </w:rPr>
        <w:t xml:space="preserve">του κύκλου </w:t>
      </w:r>
      <w:r>
        <w:rPr>
          <w:rFonts w:eastAsia="Times New Roman"/>
          <w:color w:val="000000"/>
          <w:szCs w:val="24"/>
        </w:rPr>
        <w:t xml:space="preserve">των αναφορών και ερωτήσεων </w:t>
      </w:r>
      <w:r w:rsidRPr="00453A61">
        <w:rPr>
          <w:rFonts w:eastAsia="Times New Roman"/>
          <w:color w:val="000000"/>
          <w:szCs w:val="24"/>
        </w:rPr>
        <w:t>του Βουλευτή Ηρακλείου της Δημοκρατικής Συμπαράταξης ΠΑΣΟΚ – ΔΗΜΑΡ κ.</w:t>
      </w:r>
      <w:r>
        <w:rPr>
          <w:rFonts w:eastAsia="Times New Roman"/>
          <w:color w:val="000000"/>
          <w:szCs w:val="24"/>
        </w:rPr>
        <w:t xml:space="preserve"> </w:t>
      </w:r>
      <w:r w:rsidRPr="008A41BD">
        <w:rPr>
          <w:rFonts w:eastAsia="Times New Roman"/>
          <w:bCs/>
          <w:color w:val="000000"/>
          <w:szCs w:val="24"/>
        </w:rPr>
        <w:t xml:space="preserve">Βασιλείου </w:t>
      </w:r>
      <w:proofErr w:type="spellStart"/>
      <w:r w:rsidRPr="008A41BD">
        <w:rPr>
          <w:rFonts w:eastAsia="Times New Roman"/>
          <w:bCs/>
          <w:color w:val="000000"/>
          <w:szCs w:val="24"/>
        </w:rPr>
        <w:t>Κεγκέρογλου</w:t>
      </w:r>
      <w:proofErr w:type="spellEnd"/>
      <w:r>
        <w:rPr>
          <w:rFonts w:eastAsia="Times New Roman"/>
          <w:bCs/>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8A41BD">
        <w:rPr>
          <w:rFonts w:eastAsia="Times New Roman"/>
          <w:bCs/>
          <w:color w:val="000000"/>
          <w:szCs w:val="24"/>
        </w:rPr>
        <w:t>Αγροτικής Ανάπτυξης και Τροφίμων,</w:t>
      </w:r>
      <w:r>
        <w:rPr>
          <w:rFonts w:eastAsia="Times New Roman"/>
          <w:bCs/>
          <w:color w:val="000000"/>
          <w:szCs w:val="24"/>
        </w:rPr>
        <w:t xml:space="preserve"> </w:t>
      </w:r>
      <w:r w:rsidRPr="008A41BD">
        <w:rPr>
          <w:rFonts w:eastAsia="Times New Roman"/>
          <w:color w:val="000000"/>
          <w:szCs w:val="24"/>
        </w:rPr>
        <w:t>μ</w:t>
      </w:r>
      <w:r w:rsidRPr="00453A61">
        <w:rPr>
          <w:rFonts w:eastAsia="Times New Roman"/>
          <w:color w:val="000000"/>
          <w:szCs w:val="24"/>
        </w:rPr>
        <w:t>ε θέμα: «Να προχωρήσει άμεσα η χρηματοδότηση για την εκτροπή του Πλ</w:t>
      </w:r>
      <w:r w:rsidRPr="00453A61">
        <w:rPr>
          <w:rFonts w:eastAsia="Times New Roman"/>
          <w:color w:val="000000"/>
          <w:szCs w:val="24"/>
        </w:rPr>
        <w:t>ατύ ποταμού για την ενίσχυση Φράγματος Φανερωμένης».</w:t>
      </w:r>
    </w:p>
    <w:p w14:paraId="5A1A9162"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lastRenderedPageBreak/>
        <w:t>Λόγω κωλύματος του Αναπληρωτή Υπουργού Α</w:t>
      </w:r>
      <w:r>
        <w:rPr>
          <w:rFonts w:eastAsia="Times New Roman"/>
          <w:color w:val="000000"/>
          <w:szCs w:val="24"/>
        </w:rPr>
        <w:t>γροτικής Ανάπτυξης και Τροφίμων</w:t>
      </w:r>
      <w:r w:rsidRPr="00453A61">
        <w:rPr>
          <w:rFonts w:eastAsia="Times New Roman"/>
          <w:color w:val="000000"/>
          <w:szCs w:val="24"/>
        </w:rPr>
        <w:t xml:space="preserve"> κ. Ιωάννη Τσιρώνη </w:t>
      </w:r>
      <w:r>
        <w:rPr>
          <w:rFonts w:eastAsia="Times New Roman"/>
          <w:color w:val="000000"/>
          <w:szCs w:val="24"/>
        </w:rPr>
        <w:t xml:space="preserve">δεν θα συζητηθεί </w:t>
      </w:r>
      <w:r w:rsidRPr="00453A61">
        <w:rPr>
          <w:rFonts w:eastAsia="Times New Roman"/>
          <w:color w:val="000000"/>
          <w:szCs w:val="24"/>
        </w:rPr>
        <w:t xml:space="preserve">η </w:t>
      </w:r>
      <w:r>
        <w:rPr>
          <w:rFonts w:eastAsia="Times New Roman"/>
          <w:color w:val="000000"/>
          <w:szCs w:val="24"/>
        </w:rPr>
        <w:t>πρώτη με</w:t>
      </w:r>
      <w:r w:rsidRPr="00453A61">
        <w:rPr>
          <w:rFonts w:eastAsia="Times New Roman"/>
          <w:color w:val="000000"/>
          <w:szCs w:val="24"/>
        </w:rPr>
        <w:t xml:space="preserve"> </w:t>
      </w:r>
      <w:r w:rsidRPr="00453A61">
        <w:rPr>
          <w:rFonts w:eastAsia="Times New Roman"/>
          <w:color w:val="000000"/>
          <w:szCs w:val="24"/>
        </w:rPr>
        <w:t xml:space="preserve">αριθμό </w:t>
      </w:r>
      <w:r>
        <w:rPr>
          <w:rFonts w:eastAsia="Times New Roman"/>
          <w:color w:val="000000"/>
          <w:szCs w:val="24"/>
        </w:rPr>
        <w:t>1578/30-4-2018 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δεύτερου κύκλου </w:t>
      </w:r>
      <w:r w:rsidRPr="00453A61">
        <w:rPr>
          <w:rFonts w:eastAsia="Times New Roman"/>
          <w:color w:val="000000"/>
          <w:szCs w:val="24"/>
        </w:rPr>
        <w:t xml:space="preserve">της Βουλευτού </w:t>
      </w:r>
      <w:proofErr w:type="spellStart"/>
      <w:r w:rsidRPr="00453A61">
        <w:rPr>
          <w:rFonts w:eastAsia="Times New Roman"/>
          <w:color w:val="000000"/>
          <w:szCs w:val="24"/>
        </w:rPr>
        <w:t>Καρδίτσ</w:t>
      </w:r>
      <w:r>
        <w:rPr>
          <w:rFonts w:eastAsia="Times New Roman"/>
          <w:color w:val="000000"/>
          <w:szCs w:val="24"/>
        </w:rPr>
        <w:t>η</w:t>
      </w:r>
      <w:r w:rsidRPr="00453A61">
        <w:rPr>
          <w:rFonts w:eastAsia="Times New Roman"/>
          <w:color w:val="000000"/>
          <w:szCs w:val="24"/>
        </w:rPr>
        <w:t>ς</w:t>
      </w:r>
      <w:proofErr w:type="spellEnd"/>
      <w:r w:rsidRPr="00453A61">
        <w:rPr>
          <w:rFonts w:eastAsia="Times New Roman"/>
          <w:color w:val="000000"/>
          <w:szCs w:val="24"/>
        </w:rPr>
        <w:t xml:space="preserve"> του Συ</w:t>
      </w:r>
      <w:r w:rsidRPr="00453A61">
        <w:rPr>
          <w:rFonts w:eastAsia="Times New Roman"/>
          <w:color w:val="000000"/>
          <w:szCs w:val="24"/>
        </w:rPr>
        <w:t>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Χρυσούλας </w:t>
      </w:r>
      <w:proofErr w:type="spellStart"/>
      <w:r>
        <w:rPr>
          <w:rFonts w:eastAsia="Times New Roman"/>
          <w:bCs/>
          <w:color w:val="000000"/>
          <w:szCs w:val="24"/>
        </w:rPr>
        <w:t>Κατσαβριά</w:t>
      </w:r>
      <w:proofErr w:type="spellEnd"/>
      <w:r>
        <w:rPr>
          <w:rFonts w:eastAsia="Times New Roman"/>
          <w:bCs/>
          <w:color w:val="000000"/>
          <w:szCs w:val="24"/>
        </w:rPr>
        <w:t xml:space="preserve"> </w:t>
      </w:r>
      <w:r>
        <w:rPr>
          <w:rFonts w:eastAsia="Times New Roman"/>
          <w:bCs/>
          <w:color w:val="000000"/>
          <w:szCs w:val="24"/>
        </w:rPr>
        <w:t>–</w:t>
      </w:r>
      <w:proofErr w:type="spellStart"/>
      <w:r w:rsidRPr="00B25407">
        <w:rPr>
          <w:rFonts w:eastAsia="Times New Roman"/>
          <w:bCs/>
          <w:color w:val="000000"/>
          <w:szCs w:val="24"/>
        </w:rPr>
        <w:t>Σιωροπούλου</w:t>
      </w:r>
      <w:proofErr w:type="spellEnd"/>
      <w:r w:rsidRPr="00E974B6">
        <w:rPr>
          <w:rFonts w:eastAsia="Times New Roman"/>
          <w:bCs/>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B25407">
        <w:rPr>
          <w:rFonts w:eastAsia="Times New Roman"/>
          <w:bCs/>
          <w:color w:val="000000"/>
          <w:szCs w:val="24"/>
        </w:rPr>
        <w:t>Αγροτικής Ανάπτυξης και Τροφίμων,</w:t>
      </w:r>
      <w:r w:rsidRPr="00E974B6">
        <w:rPr>
          <w:rFonts w:eastAsia="Times New Roman"/>
          <w:bCs/>
          <w:color w:val="000000"/>
          <w:szCs w:val="24"/>
        </w:rPr>
        <w:t xml:space="preserve"> </w:t>
      </w:r>
      <w:r w:rsidRPr="00453A61">
        <w:rPr>
          <w:rFonts w:eastAsia="Times New Roman"/>
          <w:color w:val="000000"/>
          <w:szCs w:val="24"/>
        </w:rPr>
        <w:t>σχετικά με την «αναβάθμιση του Κέντρου Ζωικών Γενετικών Πόρων Καρδίτσας».</w:t>
      </w:r>
    </w:p>
    <w:p w14:paraId="5A1A9163"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 xml:space="preserve">Λόγω κωλύματος του Υπουργού Εσωτερικών κ. Παναγιώτη Σκουρλέτη </w:t>
      </w:r>
      <w:r>
        <w:rPr>
          <w:rFonts w:eastAsia="Times New Roman"/>
          <w:color w:val="000000"/>
          <w:szCs w:val="24"/>
        </w:rPr>
        <w:t xml:space="preserve">δεν θα συζητηθεί </w:t>
      </w:r>
      <w:r w:rsidRPr="00453A61">
        <w:rPr>
          <w:rFonts w:eastAsia="Times New Roman"/>
          <w:color w:val="000000"/>
          <w:szCs w:val="24"/>
        </w:rPr>
        <w:t xml:space="preserve">η </w:t>
      </w:r>
      <w:r>
        <w:rPr>
          <w:rFonts w:eastAsia="Times New Roman"/>
          <w:color w:val="000000"/>
          <w:szCs w:val="24"/>
        </w:rPr>
        <w:t>τέταρτη με</w:t>
      </w:r>
      <w:r w:rsidRPr="00453A61">
        <w:rPr>
          <w:rFonts w:eastAsia="Times New Roman"/>
          <w:color w:val="000000"/>
          <w:szCs w:val="24"/>
        </w:rPr>
        <w:t xml:space="preserve"> </w:t>
      </w:r>
      <w:r w:rsidRPr="00453A61">
        <w:rPr>
          <w:rFonts w:eastAsia="Times New Roman"/>
          <w:color w:val="000000"/>
          <w:szCs w:val="24"/>
        </w:rPr>
        <w:t xml:space="preserve">αριθμό </w:t>
      </w:r>
      <w:r>
        <w:rPr>
          <w:rFonts w:eastAsia="Times New Roman"/>
          <w:color w:val="000000"/>
          <w:szCs w:val="24"/>
        </w:rPr>
        <w:t>1554/24-4-2018 ε</w:t>
      </w:r>
      <w:r w:rsidRPr="00453A61">
        <w:rPr>
          <w:rFonts w:eastAsia="Times New Roman"/>
          <w:color w:val="000000"/>
          <w:szCs w:val="24"/>
        </w:rPr>
        <w:t xml:space="preserve">πίκαιρη </w:t>
      </w:r>
      <w:r>
        <w:rPr>
          <w:rFonts w:eastAsia="Times New Roman"/>
          <w:color w:val="000000"/>
          <w:szCs w:val="24"/>
        </w:rPr>
        <w:t>ερώτηση πρώτου κύκλου του Βουλευτή Κιλκίς του Λαϊκού Συνδέσμου</w:t>
      </w:r>
      <w:r>
        <w:rPr>
          <w:rFonts w:eastAsia="Times New Roman"/>
          <w:color w:val="000000"/>
          <w:szCs w:val="24"/>
        </w:rPr>
        <w:t xml:space="preserve"> </w:t>
      </w:r>
      <w:r w:rsidRPr="00453A61">
        <w:rPr>
          <w:rFonts w:eastAsia="Times New Roman"/>
          <w:color w:val="000000"/>
          <w:szCs w:val="24"/>
        </w:rPr>
        <w:t>–</w:t>
      </w:r>
      <w:r>
        <w:rPr>
          <w:rFonts w:eastAsia="Times New Roman"/>
          <w:color w:val="000000"/>
          <w:szCs w:val="24"/>
        </w:rPr>
        <w:t xml:space="preserve"> </w:t>
      </w:r>
      <w:r w:rsidRPr="00453A61">
        <w:rPr>
          <w:rFonts w:eastAsia="Times New Roman"/>
          <w:color w:val="000000"/>
          <w:szCs w:val="24"/>
        </w:rPr>
        <w:t>Χρυσή</w:t>
      </w:r>
      <w:r>
        <w:rPr>
          <w:rFonts w:eastAsia="Times New Roman"/>
          <w:color w:val="000000"/>
          <w:szCs w:val="24"/>
        </w:rPr>
        <w:t xml:space="preserve"> Αυγή</w:t>
      </w:r>
      <w:r w:rsidRPr="00453A61">
        <w:rPr>
          <w:rFonts w:eastAsia="Times New Roman"/>
          <w:color w:val="000000"/>
          <w:szCs w:val="24"/>
        </w:rPr>
        <w:t xml:space="preserve"> κ.</w:t>
      </w:r>
      <w:r>
        <w:rPr>
          <w:rFonts w:eastAsia="Times New Roman"/>
          <w:color w:val="000000"/>
          <w:szCs w:val="24"/>
        </w:rPr>
        <w:t xml:space="preserve"> </w:t>
      </w:r>
      <w:r w:rsidRPr="00630258">
        <w:rPr>
          <w:rFonts w:eastAsia="Times New Roman"/>
          <w:bCs/>
          <w:color w:val="000000"/>
          <w:szCs w:val="24"/>
        </w:rPr>
        <w:t>Χρήστου Χατζησάββα</w:t>
      </w:r>
      <w:r>
        <w:rPr>
          <w:rFonts w:eastAsia="Times New Roman"/>
          <w:bCs/>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630258">
        <w:rPr>
          <w:rFonts w:eastAsia="Times New Roman"/>
          <w:bCs/>
          <w:color w:val="000000"/>
          <w:szCs w:val="24"/>
        </w:rPr>
        <w:t>Εσωτερικών,</w:t>
      </w:r>
      <w:r>
        <w:rPr>
          <w:rFonts w:eastAsia="Times New Roman"/>
          <w:bCs/>
          <w:color w:val="000000"/>
          <w:szCs w:val="24"/>
        </w:rPr>
        <w:t xml:space="preserve"> </w:t>
      </w:r>
      <w:r w:rsidRPr="00453A61">
        <w:rPr>
          <w:rFonts w:eastAsia="Times New Roman"/>
          <w:color w:val="000000"/>
          <w:szCs w:val="24"/>
        </w:rPr>
        <w:t>σχετικ</w:t>
      </w:r>
      <w:r w:rsidRPr="00453A61">
        <w:rPr>
          <w:rFonts w:eastAsia="Times New Roman"/>
          <w:color w:val="000000"/>
          <w:szCs w:val="24"/>
        </w:rPr>
        <w:t xml:space="preserve">ά με την «ανέγερση κτηρίου για τη στέγαση του </w:t>
      </w:r>
      <w:r>
        <w:rPr>
          <w:rFonts w:eastAsia="Times New Roman"/>
          <w:color w:val="000000"/>
          <w:szCs w:val="24"/>
        </w:rPr>
        <w:t>τ</w:t>
      </w:r>
      <w:r w:rsidRPr="00453A61">
        <w:rPr>
          <w:rFonts w:eastAsia="Times New Roman"/>
          <w:color w:val="000000"/>
          <w:szCs w:val="24"/>
        </w:rPr>
        <w:t xml:space="preserve">μήματος </w:t>
      </w:r>
      <w:r>
        <w:rPr>
          <w:rFonts w:eastAsia="Times New Roman"/>
          <w:color w:val="000000"/>
          <w:szCs w:val="24"/>
        </w:rPr>
        <w:t>ε</w:t>
      </w:r>
      <w:r w:rsidRPr="00453A61">
        <w:rPr>
          <w:rFonts w:eastAsia="Times New Roman"/>
          <w:color w:val="000000"/>
          <w:szCs w:val="24"/>
        </w:rPr>
        <w:t xml:space="preserve">θνικών </w:t>
      </w:r>
      <w:r>
        <w:rPr>
          <w:rFonts w:eastAsia="Times New Roman"/>
          <w:color w:val="000000"/>
          <w:szCs w:val="24"/>
        </w:rPr>
        <w:t>ο</w:t>
      </w:r>
      <w:r w:rsidRPr="00453A61">
        <w:rPr>
          <w:rFonts w:eastAsia="Times New Roman"/>
          <w:color w:val="000000"/>
          <w:szCs w:val="24"/>
        </w:rPr>
        <w:t xml:space="preserve">δών </w:t>
      </w:r>
      <w:proofErr w:type="spellStart"/>
      <w:r w:rsidRPr="00453A61">
        <w:rPr>
          <w:rFonts w:eastAsia="Times New Roman"/>
          <w:color w:val="000000"/>
          <w:szCs w:val="24"/>
        </w:rPr>
        <w:t>Παιονίας</w:t>
      </w:r>
      <w:proofErr w:type="spellEnd"/>
      <w:r w:rsidRPr="00453A61">
        <w:rPr>
          <w:rFonts w:eastAsia="Times New Roman"/>
          <w:color w:val="000000"/>
          <w:szCs w:val="24"/>
        </w:rPr>
        <w:t>».</w:t>
      </w:r>
    </w:p>
    <w:p w14:paraId="5A1A9164"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Λόγω κωλύματος του Αναπληρωτή Υπουργού Εσωτερικών κ. Νικο</w:t>
      </w:r>
      <w:r>
        <w:rPr>
          <w:rFonts w:eastAsia="Times New Roman"/>
          <w:color w:val="000000"/>
          <w:szCs w:val="24"/>
        </w:rPr>
        <w:t xml:space="preserve">λάου </w:t>
      </w:r>
      <w:proofErr w:type="spellStart"/>
      <w:r>
        <w:rPr>
          <w:rFonts w:eastAsia="Times New Roman"/>
          <w:color w:val="000000"/>
          <w:szCs w:val="24"/>
        </w:rPr>
        <w:t>Τόσκα</w:t>
      </w:r>
      <w:proofErr w:type="spellEnd"/>
      <w:r>
        <w:rPr>
          <w:rFonts w:eastAsia="Times New Roman"/>
          <w:color w:val="000000"/>
          <w:szCs w:val="24"/>
        </w:rPr>
        <w:t xml:space="preserve"> δεν θα συζητηθούν η </w:t>
      </w:r>
      <w:r>
        <w:rPr>
          <w:rFonts w:eastAsia="Times New Roman"/>
          <w:color w:val="000000"/>
          <w:szCs w:val="24"/>
        </w:rPr>
        <w:t xml:space="preserve">έβδομη </w:t>
      </w:r>
      <w:r w:rsidRPr="00453A61">
        <w:rPr>
          <w:rFonts w:eastAsia="Times New Roman"/>
          <w:color w:val="000000"/>
          <w:szCs w:val="24"/>
        </w:rPr>
        <w:t xml:space="preserve">με αριθμό </w:t>
      </w:r>
      <w:r>
        <w:rPr>
          <w:rFonts w:eastAsia="Times New Roman"/>
          <w:color w:val="000000"/>
          <w:szCs w:val="24"/>
        </w:rPr>
        <w:t>1149/26-2-2018 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 xml:space="preserve"> δεύτερου </w:t>
      </w:r>
      <w:r>
        <w:rPr>
          <w:rFonts w:eastAsia="Times New Roman"/>
          <w:color w:val="000000"/>
          <w:szCs w:val="24"/>
        </w:rPr>
        <w:lastRenderedPageBreak/>
        <w:t xml:space="preserve">κύκλου </w:t>
      </w:r>
      <w:r w:rsidRPr="00453A61">
        <w:rPr>
          <w:rFonts w:eastAsia="Times New Roman"/>
          <w:color w:val="000000"/>
          <w:szCs w:val="24"/>
        </w:rPr>
        <w:t>του Βουλευτή Β΄ Πειραι</w:t>
      </w:r>
      <w:r>
        <w:rPr>
          <w:rFonts w:eastAsia="Times New Roman"/>
          <w:color w:val="000000"/>
          <w:szCs w:val="24"/>
        </w:rPr>
        <w:t>ώς</w:t>
      </w:r>
      <w:r w:rsidRPr="00453A61">
        <w:rPr>
          <w:rFonts w:eastAsia="Times New Roman"/>
          <w:color w:val="000000"/>
          <w:szCs w:val="24"/>
        </w:rPr>
        <w:t xml:space="preserve"> του Λαϊκού Συνδέσμου</w:t>
      </w:r>
      <w:r>
        <w:rPr>
          <w:rFonts w:eastAsia="Times New Roman"/>
          <w:color w:val="000000"/>
          <w:szCs w:val="24"/>
        </w:rPr>
        <w:t xml:space="preserve"> </w:t>
      </w:r>
      <w:r>
        <w:rPr>
          <w:rFonts w:eastAsia="Times New Roman"/>
          <w:color w:val="000000"/>
          <w:szCs w:val="24"/>
        </w:rPr>
        <w:t>-</w:t>
      </w:r>
      <w:r w:rsidRPr="00453A61">
        <w:rPr>
          <w:rFonts w:eastAsia="Times New Roman"/>
          <w:color w:val="000000"/>
          <w:szCs w:val="24"/>
        </w:rPr>
        <w:t>Χρυσή</w:t>
      </w:r>
      <w:r>
        <w:rPr>
          <w:rFonts w:eastAsia="Times New Roman"/>
          <w:color w:val="000000"/>
          <w:szCs w:val="24"/>
        </w:rPr>
        <w:t xml:space="preserve"> Αυγή</w:t>
      </w:r>
      <w:r w:rsidRPr="00453A61">
        <w:rPr>
          <w:rFonts w:eastAsia="Times New Roman"/>
          <w:color w:val="000000"/>
          <w:szCs w:val="24"/>
        </w:rPr>
        <w:t xml:space="preserve"> κ.</w:t>
      </w:r>
      <w:r>
        <w:rPr>
          <w:rFonts w:eastAsia="Times New Roman"/>
          <w:color w:val="000000"/>
          <w:szCs w:val="24"/>
        </w:rPr>
        <w:t xml:space="preserve"> </w:t>
      </w:r>
      <w:r w:rsidRPr="00630258">
        <w:rPr>
          <w:rFonts w:eastAsia="Times New Roman"/>
          <w:bCs/>
          <w:color w:val="000000"/>
          <w:szCs w:val="24"/>
        </w:rPr>
        <w:t>Ιωάννη Λαγού</w:t>
      </w:r>
      <w:r>
        <w:rPr>
          <w:rFonts w:eastAsia="Times New Roman"/>
          <w:bCs/>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630258">
        <w:rPr>
          <w:rFonts w:eastAsia="Times New Roman"/>
          <w:bCs/>
          <w:color w:val="000000"/>
          <w:szCs w:val="24"/>
        </w:rPr>
        <w:t>Εσωτερικών,</w:t>
      </w:r>
      <w:r>
        <w:rPr>
          <w:rFonts w:eastAsia="Times New Roman"/>
          <w:bCs/>
          <w:color w:val="000000"/>
          <w:szCs w:val="24"/>
        </w:rPr>
        <w:t xml:space="preserve"> </w:t>
      </w:r>
      <w:r w:rsidRPr="00453A61">
        <w:rPr>
          <w:rFonts w:eastAsia="Times New Roman"/>
          <w:color w:val="000000"/>
          <w:szCs w:val="24"/>
        </w:rPr>
        <w:t xml:space="preserve">με θέμα: «Γνωστή από παρακρατικό </w:t>
      </w:r>
      <w:proofErr w:type="spellStart"/>
      <w:r w:rsidRPr="00453A61">
        <w:rPr>
          <w:rFonts w:eastAsia="Times New Roman"/>
          <w:color w:val="000000"/>
          <w:szCs w:val="24"/>
        </w:rPr>
        <w:t>ιστότοπο</w:t>
      </w:r>
      <w:proofErr w:type="spellEnd"/>
      <w:r w:rsidRPr="00453A61">
        <w:rPr>
          <w:rFonts w:eastAsia="Times New Roman"/>
          <w:color w:val="000000"/>
          <w:szCs w:val="24"/>
        </w:rPr>
        <w:t xml:space="preserve"> έγινε η πρωτοφανή</w:t>
      </w:r>
      <w:r>
        <w:rPr>
          <w:rFonts w:eastAsia="Times New Roman"/>
          <w:color w:val="000000"/>
          <w:szCs w:val="24"/>
        </w:rPr>
        <w:t>ς επίθεση στο Α.Τ. Καισαριανής»</w:t>
      </w:r>
      <w:r w:rsidRPr="00453A61">
        <w:rPr>
          <w:rFonts w:eastAsia="Times New Roman"/>
          <w:color w:val="000000"/>
          <w:szCs w:val="24"/>
        </w:rPr>
        <w:t xml:space="preserve"> </w:t>
      </w:r>
      <w:r>
        <w:rPr>
          <w:rFonts w:eastAsia="Times New Roman"/>
          <w:color w:val="000000"/>
          <w:szCs w:val="24"/>
        </w:rPr>
        <w:t>και</w:t>
      </w:r>
      <w:r w:rsidRPr="00453A61">
        <w:rPr>
          <w:rFonts w:eastAsia="Times New Roman"/>
          <w:color w:val="000000"/>
          <w:szCs w:val="24"/>
        </w:rPr>
        <w:t xml:space="preserve"> </w:t>
      </w:r>
      <w:r>
        <w:rPr>
          <w:rFonts w:eastAsia="Times New Roman"/>
          <w:color w:val="000000"/>
          <w:szCs w:val="24"/>
        </w:rPr>
        <w:t xml:space="preserve">η </w:t>
      </w:r>
      <w:r>
        <w:rPr>
          <w:rFonts w:eastAsia="Times New Roman"/>
          <w:color w:val="000000"/>
          <w:szCs w:val="24"/>
        </w:rPr>
        <w:t xml:space="preserve">όγδοη </w:t>
      </w:r>
      <w:r>
        <w:rPr>
          <w:rFonts w:eastAsia="Times New Roman"/>
          <w:color w:val="000000"/>
          <w:szCs w:val="24"/>
        </w:rPr>
        <w:t>με αριθμό 1151/26-2-2018 ε</w:t>
      </w:r>
      <w:r w:rsidRPr="00453A61">
        <w:rPr>
          <w:rFonts w:eastAsia="Times New Roman"/>
          <w:color w:val="000000"/>
          <w:szCs w:val="24"/>
        </w:rPr>
        <w:t xml:space="preserve">πίκαιρη </w:t>
      </w:r>
      <w:r>
        <w:rPr>
          <w:rFonts w:eastAsia="Times New Roman"/>
          <w:color w:val="000000"/>
          <w:szCs w:val="24"/>
        </w:rPr>
        <w:t>ε</w:t>
      </w:r>
      <w:r w:rsidRPr="00453A61">
        <w:rPr>
          <w:rFonts w:eastAsia="Times New Roman"/>
          <w:color w:val="000000"/>
          <w:szCs w:val="24"/>
        </w:rPr>
        <w:t xml:space="preserve">ρώτηση </w:t>
      </w:r>
      <w:r>
        <w:rPr>
          <w:rFonts w:eastAsia="Times New Roman"/>
          <w:color w:val="000000"/>
          <w:szCs w:val="24"/>
        </w:rPr>
        <w:t xml:space="preserve">δεύτερου κύκλου του </w:t>
      </w:r>
      <w:r w:rsidRPr="00453A61">
        <w:rPr>
          <w:rFonts w:eastAsia="Times New Roman"/>
          <w:color w:val="000000"/>
          <w:szCs w:val="24"/>
        </w:rPr>
        <w:t>Βουλευτή Κιλ</w:t>
      </w:r>
      <w:r w:rsidRPr="00453A61">
        <w:rPr>
          <w:rFonts w:eastAsia="Times New Roman"/>
          <w:color w:val="000000"/>
          <w:szCs w:val="24"/>
        </w:rPr>
        <w:t>κίς του Λαϊκού Συνδέσμου - Χρυσή Αυγή κ.</w:t>
      </w:r>
      <w:r>
        <w:rPr>
          <w:rFonts w:eastAsia="Times New Roman"/>
          <w:color w:val="000000"/>
          <w:szCs w:val="24"/>
        </w:rPr>
        <w:t xml:space="preserve"> </w:t>
      </w:r>
      <w:r w:rsidRPr="00630258">
        <w:rPr>
          <w:rFonts w:eastAsia="Times New Roman"/>
          <w:bCs/>
          <w:color w:val="000000"/>
          <w:szCs w:val="24"/>
        </w:rPr>
        <w:t>Χρήστου Χατζησάββα</w:t>
      </w:r>
      <w:r>
        <w:rPr>
          <w:rFonts w:eastAsia="Times New Roman"/>
          <w:bCs/>
          <w:color w:val="000000"/>
          <w:szCs w:val="24"/>
        </w:rPr>
        <w:t xml:space="preserve"> </w:t>
      </w:r>
      <w:r w:rsidRPr="00453A61">
        <w:rPr>
          <w:rFonts w:eastAsia="Times New Roman"/>
          <w:color w:val="000000"/>
          <w:szCs w:val="24"/>
        </w:rPr>
        <w:t>προς τον Υπουργό</w:t>
      </w:r>
      <w:r>
        <w:rPr>
          <w:rFonts w:eastAsia="Times New Roman"/>
          <w:color w:val="000000"/>
          <w:szCs w:val="24"/>
        </w:rPr>
        <w:t xml:space="preserve"> </w:t>
      </w:r>
      <w:r w:rsidRPr="00630258">
        <w:rPr>
          <w:rFonts w:eastAsia="Times New Roman"/>
          <w:bCs/>
          <w:color w:val="000000"/>
          <w:szCs w:val="24"/>
        </w:rPr>
        <w:t>Εσωτερικών,</w:t>
      </w:r>
      <w:r>
        <w:rPr>
          <w:rFonts w:eastAsia="Times New Roman"/>
          <w:bCs/>
          <w:color w:val="000000"/>
          <w:szCs w:val="24"/>
        </w:rPr>
        <w:t xml:space="preserve"> </w:t>
      </w:r>
      <w:r w:rsidRPr="00453A61">
        <w:rPr>
          <w:rFonts w:eastAsia="Times New Roman"/>
          <w:color w:val="000000"/>
          <w:szCs w:val="24"/>
        </w:rPr>
        <w:t>με θέμα: «Ερωτήματα σχετικώς με την υπόθεση πράκτορα βάσει αποκαλύψεων του Π. Καμμένου».</w:t>
      </w:r>
    </w:p>
    <w:p w14:paraId="5A1A9165"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Υπ</w:t>
      </w:r>
      <w:r>
        <w:rPr>
          <w:rFonts w:eastAsia="Times New Roman"/>
          <w:color w:val="000000"/>
          <w:szCs w:val="24"/>
        </w:rPr>
        <w:t xml:space="preserve">άρχει σχετική επιστολή από τον </w:t>
      </w:r>
      <w:r>
        <w:rPr>
          <w:rFonts w:eastAsia="Times New Roman"/>
          <w:color w:val="000000"/>
          <w:szCs w:val="24"/>
        </w:rPr>
        <w:t>γ</w:t>
      </w:r>
      <w:r w:rsidRPr="00453A61">
        <w:rPr>
          <w:rFonts w:eastAsia="Times New Roman"/>
          <w:color w:val="000000"/>
          <w:szCs w:val="24"/>
        </w:rPr>
        <w:t>ραμματέα του Υπουργικού Συμβουλίου για τις α</w:t>
      </w:r>
      <w:r w:rsidRPr="00453A61">
        <w:rPr>
          <w:rFonts w:eastAsia="Times New Roman"/>
          <w:color w:val="000000"/>
          <w:szCs w:val="24"/>
        </w:rPr>
        <w:t>ιτίες που ακούσατε.</w:t>
      </w:r>
    </w:p>
    <w:p w14:paraId="5A1A9166"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Εισερχόμαστε στη συζήτηση της μιας και μοναδικής ερώτησης</w:t>
      </w:r>
      <w:r>
        <w:rPr>
          <w:rFonts w:eastAsia="Times New Roman"/>
          <w:color w:val="000000"/>
          <w:szCs w:val="24"/>
        </w:rPr>
        <w:t xml:space="preserve">, της </w:t>
      </w:r>
      <w:r>
        <w:rPr>
          <w:rFonts w:eastAsia="Times New Roman"/>
          <w:color w:val="000000"/>
          <w:szCs w:val="24"/>
        </w:rPr>
        <w:t xml:space="preserve">πρώτης </w:t>
      </w:r>
      <w:r>
        <w:rPr>
          <w:rFonts w:eastAsia="Times New Roman"/>
          <w:color w:val="000000"/>
          <w:szCs w:val="24"/>
        </w:rPr>
        <w:t>με αριθμό</w:t>
      </w:r>
      <w:r w:rsidRPr="00453A61">
        <w:rPr>
          <w:rFonts w:eastAsia="Times New Roman"/>
          <w:color w:val="000000"/>
          <w:szCs w:val="24"/>
        </w:rPr>
        <w:t xml:space="preserve"> 4792/28-3-2018 </w:t>
      </w:r>
      <w:r>
        <w:rPr>
          <w:rFonts w:eastAsia="Times New Roman"/>
          <w:color w:val="000000"/>
          <w:szCs w:val="24"/>
        </w:rPr>
        <w:t>ε</w:t>
      </w:r>
      <w:r w:rsidRPr="00453A61">
        <w:rPr>
          <w:rFonts w:eastAsia="Times New Roman"/>
          <w:color w:val="000000"/>
          <w:szCs w:val="24"/>
        </w:rPr>
        <w:t>ρώτηση</w:t>
      </w:r>
      <w:r>
        <w:rPr>
          <w:rFonts w:eastAsia="Times New Roman"/>
          <w:color w:val="000000"/>
          <w:szCs w:val="24"/>
        </w:rPr>
        <w:t>ς</w:t>
      </w:r>
      <w:r w:rsidRPr="00453A61">
        <w:rPr>
          <w:rFonts w:eastAsia="Times New Roman"/>
          <w:color w:val="000000"/>
          <w:szCs w:val="24"/>
        </w:rPr>
        <w:t xml:space="preserve"> </w:t>
      </w:r>
      <w:r>
        <w:rPr>
          <w:rFonts w:eastAsia="Times New Roman"/>
          <w:color w:val="000000"/>
          <w:szCs w:val="24"/>
        </w:rPr>
        <w:t xml:space="preserve">του κύκλου </w:t>
      </w:r>
      <w:r>
        <w:rPr>
          <w:rFonts w:eastAsia="Times New Roman"/>
          <w:color w:val="000000"/>
          <w:szCs w:val="24"/>
        </w:rPr>
        <w:t xml:space="preserve">των αναφορών και ερωτήσεων της Βουλευτού Αττικής </w:t>
      </w:r>
      <w:r w:rsidRPr="00453A61">
        <w:rPr>
          <w:rFonts w:eastAsia="Times New Roman"/>
          <w:color w:val="000000"/>
          <w:szCs w:val="24"/>
        </w:rPr>
        <w:t>της Δημοκρατικής Συμπαράταξης ΠΑΣΟΚ – ΔΗΜΑΡ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Παρασκευής</w:t>
      </w:r>
      <w:r w:rsidRPr="002A474E">
        <w:rPr>
          <w:rFonts w:eastAsia="Times New Roman"/>
          <w:bCs/>
          <w:color w:val="000000"/>
          <w:szCs w:val="24"/>
        </w:rPr>
        <w:t xml:space="preserve"> </w:t>
      </w:r>
      <w:proofErr w:type="spellStart"/>
      <w:r w:rsidRPr="002A474E">
        <w:rPr>
          <w:rFonts w:eastAsia="Times New Roman"/>
          <w:bCs/>
          <w:color w:val="000000"/>
          <w:szCs w:val="24"/>
        </w:rPr>
        <w:lastRenderedPageBreak/>
        <w:t>Χριστοφιλοπούλου</w:t>
      </w:r>
      <w:proofErr w:type="spellEnd"/>
      <w:r>
        <w:rPr>
          <w:rFonts w:eastAsia="Times New Roman"/>
          <w:bCs/>
          <w:color w:val="000000"/>
          <w:szCs w:val="24"/>
        </w:rPr>
        <w:t xml:space="preserve"> </w:t>
      </w:r>
      <w:r w:rsidRPr="00453A61">
        <w:rPr>
          <w:rFonts w:eastAsia="Times New Roman"/>
          <w:color w:val="000000"/>
          <w:szCs w:val="24"/>
        </w:rPr>
        <w:t>προς την Υπουργό</w:t>
      </w:r>
      <w:r>
        <w:rPr>
          <w:rFonts w:eastAsia="Times New Roman"/>
          <w:color w:val="000000"/>
          <w:szCs w:val="24"/>
        </w:rPr>
        <w:t xml:space="preserve"> </w:t>
      </w:r>
      <w:r w:rsidRPr="002A474E">
        <w:rPr>
          <w:rFonts w:eastAsia="Times New Roman"/>
          <w:bCs/>
          <w:color w:val="000000"/>
          <w:szCs w:val="24"/>
        </w:rPr>
        <w:t>Εργασίας, Κοινωνικής Ασφάλισης και Κοινωνικής Αλληλεγγύης,</w:t>
      </w:r>
      <w:r>
        <w:rPr>
          <w:rFonts w:eastAsia="Times New Roman"/>
          <w:bCs/>
          <w:color w:val="000000"/>
          <w:szCs w:val="24"/>
        </w:rPr>
        <w:t xml:space="preserve"> </w:t>
      </w:r>
      <w:r w:rsidRPr="00453A61">
        <w:rPr>
          <w:rFonts w:eastAsia="Times New Roman"/>
          <w:color w:val="000000"/>
          <w:szCs w:val="24"/>
        </w:rPr>
        <w:t>με θέμα: «Σε ομηρία οι</w:t>
      </w:r>
      <w:r>
        <w:rPr>
          <w:rFonts w:eastAsia="Times New Roman"/>
          <w:color w:val="000000"/>
          <w:szCs w:val="24"/>
        </w:rPr>
        <w:t xml:space="preserve"> εργαζόμενοι του προγράμματος “Β</w:t>
      </w:r>
      <w:r w:rsidRPr="00453A61">
        <w:rPr>
          <w:rFonts w:eastAsia="Times New Roman"/>
          <w:color w:val="000000"/>
          <w:szCs w:val="24"/>
        </w:rPr>
        <w:t>οήθεια στο Σπίτι”».</w:t>
      </w:r>
    </w:p>
    <w:p w14:paraId="5A1A9167"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Θα απαντήσει η Αναπληρώτρια Υπουργός Εργασίας, Κοινωνικής Ασφάλισ</w:t>
      </w:r>
      <w:r>
        <w:rPr>
          <w:rFonts w:eastAsia="Times New Roman"/>
          <w:color w:val="000000"/>
          <w:szCs w:val="24"/>
        </w:rPr>
        <w:t>ης και Κοινωνικής Αλληλε</w:t>
      </w:r>
      <w:r>
        <w:rPr>
          <w:rFonts w:eastAsia="Times New Roman"/>
          <w:color w:val="000000"/>
          <w:szCs w:val="24"/>
        </w:rPr>
        <w:t>γγύης κ</w:t>
      </w:r>
      <w:r>
        <w:rPr>
          <w:rFonts w:eastAsia="Times New Roman"/>
          <w:color w:val="000000"/>
          <w:szCs w:val="24"/>
        </w:rPr>
        <w:t>.</w:t>
      </w:r>
      <w:r w:rsidRPr="00453A61">
        <w:rPr>
          <w:rFonts w:eastAsia="Times New Roman"/>
          <w:color w:val="000000"/>
          <w:szCs w:val="24"/>
        </w:rPr>
        <w:t xml:space="preserve"> Θεανώ Φωτίου. </w:t>
      </w:r>
    </w:p>
    <w:p w14:paraId="5A1A9168"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 xml:space="preserve">Κυρία </w:t>
      </w:r>
      <w:proofErr w:type="spellStart"/>
      <w:r w:rsidRPr="00453A61">
        <w:rPr>
          <w:rFonts w:eastAsia="Times New Roman"/>
          <w:color w:val="000000"/>
          <w:szCs w:val="24"/>
        </w:rPr>
        <w:t>Χριστοφιλοπούλου</w:t>
      </w:r>
      <w:proofErr w:type="spellEnd"/>
      <w:r w:rsidRPr="00453A61">
        <w:rPr>
          <w:rFonts w:eastAsia="Times New Roman"/>
          <w:color w:val="000000"/>
          <w:szCs w:val="24"/>
        </w:rPr>
        <w:t>, ορίστε, έχετε τον λόγο.</w:t>
      </w:r>
    </w:p>
    <w:p w14:paraId="5A1A9169" w14:textId="77777777" w:rsidR="0041265D" w:rsidRDefault="003359BD">
      <w:pPr>
        <w:spacing w:after="0" w:line="600" w:lineRule="auto"/>
        <w:ind w:firstLine="720"/>
        <w:jc w:val="both"/>
        <w:rPr>
          <w:rFonts w:eastAsia="Times New Roman"/>
          <w:color w:val="000000"/>
          <w:szCs w:val="24"/>
        </w:rPr>
      </w:pPr>
      <w:r w:rsidRPr="00453A61">
        <w:rPr>
          <w:rFonts w:eastAsia="Times New Roman"/>
          <w:b/>
          <w:color w:val="000000"/>
          <w:szCs w:val="24"/>
        </w:rPr>
        <w:t xml:space="preserve">ΠΑΡΑΣΚΕΥΗ ΧΡΙΣΤΟΦΙΛΟΠΟΥΛΟΥ: </w:t>
      </w:r>
      <w:r w:rsidRPr="00453A61">
        <w:rPr>
          <w:rFonts w:eastAsia="Times New Roman"/>
          <w:color w:val="000000"/>
          <w:szCs w:val="24"/>
        </w:rPr>
        <w:t>Ευχαριστώ, κύριε Πρόεδρε.</w:t>
      </w:r>
    </w:p>
    <w:p w14:paraId="5A1A916A"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Πραγματικά αισθάνομαι προνομιούχος μετά από όλες αυτές τις ακυρώσεις</w:t>
      </w:r>
      <w:r>
        <w:rPr>
          <w:rFonts w:eastAsia="Times New Roman"/>
          <w:color w:val="000000"/>
          <w:szCs w:val="24"/>
        </w:rPr>
        <w:t>,</w:t>
      </w:r>
      <w:r w:rsidRPr="00453A61">
        <w:rPr>
          <w:rFonts w:eastAsia="Times New Roman"/>
          <w:color w:val="000000"/>
          <w:szCs w:val="24"/>
        </w:rPr>
        <w:t xml:space="preserve"> που μόλις αναγνώσατε.</w:t>
      </w:r>
    </w:p>
    <w:p w14:paraId="5A1A916B" w14:textId="77777777" w:rsidR="0041265D" w:rsidRDefault="003359BD">
      <w:pPr>
        <w:spacing w:after="0" w:line="600" w:lineRule="auto"/>
        <w:ind w:firstLine="720"/>
        <w:jc w:val="both"/>
        <w:rPr>
          <w:rFonts w:eastAsia="Times New Roman"/>
          <w:color w:val="000000"/>
          <w:szCs w:val="24"/>
        </w:rPr>
      </w:pPr>
      <w:r w:rsidRPr="00453A61">
        <w:rPr>
          <w:rFonts w:eastAsia="Times New Roman"/>
          <w:color w:val="000000"/>
          <w:szCs w:val="24"/>
        </w:rPr>
        <w:t xml:space="preserve">Κυρία Υπουργέ, αυτή η ερώτηση ήταν </w:t>
      </w:r>
      <w:r w:rsidRPr="00453A61">
        <w:rPr>
          <w:rFonts w:eastAsia="Times New Roman"/>
          <w:color w:val="000000"/>
          <w:szCs w:val="24"/>
        </w:rPr>
        <w:t>γραπτή και ήταν</w:t>
      </w:r>
      <w:r>
        <w:rPr>
          <w:rFonts w:eastAsia="Times New Roman"/>
          <w:color w:val="000000"/>
          <w:szCs w:val="24"/>
        </w:rPr>
        <w:t>,</w:t>
      </w:r>
      <w:r w:rsidRPr="00453A61">
        <w:rPr>
          <w:rFonts w:eastAsia="Times New Roman"/>
          <w:color w:val="000000"/>
          <w:szCs w:val="24"/>
        </w:rPr>
        <w:t xml:space="preserve"> </w:t>
      </w:r>
      <w:r>
        <w:rPr>
          <w:rFonts w:eastAsia="Times New Roman"/>
          <w:color w:val="000000"/>
          <w:szCs w:val="24"/>
        </w:rPr>
        <w:t xml:space="preserve">μάλιστα, </w:t>
      </w:r>
      <w:r w:rsidRPr="00453A61">
        <w:rPr>
          <w:rFonts w:eastAsia="Times New Roman"/>
          <w:color w:val="000000"/>
          <w:szCs w:val="24"/>
        </w:rPr>
        <w:t>όλης της Κοινοβουλευτικής Ομάδας της Δημοκρατικής Συμπαράταξης.</w:t>
      </w:r>
    </w:p>
    <w:p w14:paraId="5A1A916C"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Πήρα την πρωτοβουλία να σας καλέσω και να έρθετε εδώ να συζητήσουμε προφορικά. Βεβαίως απευθυνόταν και στον συναρμόδιο συνάδελφό σας τον κ. Σκουρλέτη, ωστόσο είστε εσ</w:t>
      </w:r>
      <w:r>
        <w:rPr>
          <w:rFonts w:eastAsia="Times New Roman" w:cs="Times New Roman"/>
          <w:szCs w:val="24"/>
        </w:rPr>
        <w:t xml:space="preserve">είς εδώ. </w:t>
      </w:r>
    </w:p>
    <w:p w14:paraId="5A1A916D"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Είναι πάρα πολύ σημαντικό να συζητήσουμε, λοιπόν, για ένα πρόγραμμα, το πρόγραμμα «Βοήθεια στο Σπίτι». Όπως θα δείτε η ερώτηση, πέρα από τον τίτλο, πιάνει όλες τις πτυχές του προγράμματος. Είναι ένα πρόγραμμα</w:t>
      </w:r>
      <w:r>
        <w:rPr>
          <w:rFonts w:eastAsia="Times New Roman" w:cs="Times New Roman"/>
          <w:szCs w:val="24"/>
        </w:rPr>
        <w:t>,</w:t>
      </w:r>
      <w:r>
        <w:rPr>
          <w:rFonts w:eastAsia="Times New Roman" w:cs="Times New Roman"/>
          <w:szCs w:val="24"/>
        </w:rPr>
        <w:t xml:space="preserve"> που ξεκίνησε το 1997 πιλοτικά και πρ</w:t>
      </w:r>
      <w:r>
        <w:rPr>
          <w:rFonts w:eastAsia="Times New Roman" w:cs="Times New Roman"/>
          <w:szCs w:val="24"/>
        </w:rPr>
        <w:t>αγματικά μονιμοποιήθηκε στις καρδιές των ανθρώπων πρώτα, στους δήμους και τελικά</w:t>
      </w:r>
      <w:r w:rsidRPr="0096654F">
        <w:rPr>
          <w:rFonts w:eastAsia="Times New Roman" w:cs="Times New Roman"/>
          <w:szCs w:val="24"/>
        </w:rPr>
        <w:t>,</w:t>
      </w:r>
      <w:r>
        <w:rPr>
          <w:rFonts w:eastAsia="Times New Roman" w:cs="Times New Roman"/>
          <w:szCs w:val="24"/>
        </w:rPr>
        <w:t xml:space="preserve"> το αγκάλιασε όλη η ελληνική κοινωνία.</w:t>
      </w:r>
    </w:p>
    <w:p w14:paraId="5A1A916E"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Σήμερα, τα δικά μου στοιχεία λένε ότι έχουμε περίπου λίγο λιγότερο από χίλιες δομές σε όλη τη χώρα. Εκεί υπηρετούν τρεις χιλιάδες πεντακ</w:t>
      </w:r>
      <w:r>
        <w:rPr>
          <w:rFonts w:eastAsia="Times New Roman" w:cs="Times New Roman"/>
          <w:szCs w:val="24"/>
        </w:rPr>
        <w:t>όσιοι εργαζόμενοι</w:t>
      </w:r>
      <w:r w:rsidRPr="0096654F">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βεβαίως, το πρόγραμμα αυτό </w:t>
      </w:r>
      <w:r w:rsidRPr="0096654F">
        <w:rPr>
          <w:rFonts w:eastAsia="Times New Roman" w:cs="Times New Roman"/>
          <w:szCs w:val="24"/>
        </w:rPr>
        <w:t>-</w:t>
      </w:r>
      <w:r>
        <w:rPr>
          <w:rFonts w:eastAsia="Times New Roman" w:cs="Times New Roman"/>
          <w:szCs w:val="24"/>
        </w:rPr>
        <w:t>όπως είπα</w:t>
      </w:r>
      <w:r w:rsidRPr="0096654F">
        <w:rPr>
          <w:rFonts w:eastAsia="Times New Roman" w:cs="Times New Roman"/>
          <w:szCs w:val="24"/>
        </w:rPr>
        <w:t>-</w:t>
      </w:r>
      <w:r>
        <w:rPr>
          <w:rFonts w:eastAsia="Times New Roman" w:cs="Times New Roman"/>
          <w:szCs w:val="24"/>
        </w:rPr>
        <w:t xml:space="preserve"> εξυπηρετεί και ουσιαστικά είναι μια φροντίδα για εκείνους τους ηλικιωμένους συμπολίτες μας ή τους συμπολίτες μας με αναπηρίες</w:t>
      </w:r>
      <w:r>
        <w:rPr>
          <w:rFonts w:eastAsia="Times New Roman" w:cs="Times New Roman"/>
          <w:szCs w:val="24"/>
        </w:rPr>
        <w:t>,</w:t>
      </w:r>
      <w:r>
        <w:rPr>
          <w:rFonts w:eastAsia="Times New Roman" w:cs="Times New Roman"/>
          <w:szCs w:val="24"/>
        </w:rPr>
        <w:t xml:space="preserve"> που χρειάζονται κατ’ </w:t>
      </w:r>
      <w:proofErr w:type="spellStart"/>
      <w:r>
        <w:rPr>
          <w:rFonts w:eastAsia="Times New Roman" w:cs="Times New Roman"/>
          <w:szCs w:val="24"/>
        </w:rPr>
        <w:t>οίκον</w:t>
      </w:r>
      <w:proofErr w:type="spellEnd"/>
      <w:r>
        <w:rPr>
          <w:rFonts w:eastAsia="Times New Roman" w:cs="Times New Roman"/>
          <w:szCs w:val="24"/>
        </w:rPr>
        <w:t xml:space="preserve"> φροντίδα. </w:t>
      </w:r>
    </w:p>
    <w:p w14:paraId="5A1A916F"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Ξέρετε -και ξέρουμε όλοι- τις</w:t>
      </w:r>
      <w:r>
        <w:rPr>
          <w:rFonts w:eastAsia="Times New Roman" w:cs="Times New Roman"/>
          <w:szCs w:val="24"/>
        </w:rPr>
        <w:t xml:space="preserve"> αλλεπάλληλες παρατάσεις που έχει πάρει το πρόγραμμα και επί των προηγούμενων κυβερνήσεων και επί της σημερινής Κυβέρνησης. Εμείς σας ζητούσαμε τρία πράγματα εκεί, κυρία Υπουργέ, και θα επανέλθω για να μην μακρηγορήσω:</w:t>
      </w:r>
    </w:p>
    <w:p w14:paraId="5A1A9170"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Το πρώτο αφορούσε την προγραμματική σ</w:t>
      </w:r>
      <w:r>
        <w:rPr>
          <w:rFonts w:eastAsia="Times New Roman" w:cs="Times New Roman"/>
          <w:szCs w:val="24"/>
        </w:rPr>
        <w:t>υμφωνία και τη χρηματοδότηση. Εκ των υστέρων είδαμε την υπουργική σας απόφαση, λίγες μέρες αφότου είχε κατατεθεί η ερώτησή μας. Περιμένω να μου πείτε και για τη συνέχεια.</w:t>
      </w:r>
    </w:p>
    <w:p w14:paraId="5A1A9171"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Το δεύτερο πράγμα</w:t>
      </w:r>
      <w:r>
        <w:rPr>
          <w:rFonts w:eastAsia="Times New Roman" w:cs="Times New Roman"/>
          <w:szCs w:val="24"/>
        </w:rPr>
        <w:t>,</w:t>
      </w:r>
      <w:r>
        <w:rPr>
          <w:rFonts w:eastAsia="Times New Roman" w:cs="Times New Roman"/>
          <w:szCs w:val="24"/>
        </w:rPr>
        <w:t xml:space="preserve"> που ζητούσαμε είναι επίσης πολύ σημαντικό. Κύριε Πρόεδρε, εδώ θα ή</w:t>
      </w:r>
      <w:r>
        <w:rPr>
          <w:rFonts w:eastAsia="Times New Roman" w:cs="Times New Roman"/>
          <w:szCs w:val="24"/>
        </w:rPr>
        <w:t>θελα και τη δική σας συνδρομή και του Προεδρείου της Βουλής, γιατί πρέπει να βρούμε μια λύση. Και η λύση αυτή πρέπει να προκύψει με κάποιου είδους συναίνεση, διότι αφορά τη δυνατότητα να παραμείνουν στις θέσεις τους, σε πάγιες και διαρκείς ανάγκες, οι εργα</w:t>
      </w:r>
      <w:r>
        <w:rPr>
          <w:rFonts w:eastAsia="Times New Roman" w:cs="Times New Roman"/>
          <w:szCs w:val="24"/>
        </w:rPr>
        <w:t xml:space="preserve">ζόμενοι στο «Βοήθεια στο Σπίτι». </w:t>
      </w:r>
    </w:p>
    <w:p w14:paraId="5A1A9172"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Και αυτό σημαίνει, όχι να παρακάμψουμε το Σύνταγμα και την αναθεώρησή του το 2001, αλλά να βρούμε έναν τρόπο. Υπάρχουν τρόποι. Ξέρω ότι σε προηγούμενη ερώτηση έχει απαντήσει η Υπουργός ότι υπάρχει μια προπαρασκευή. Η δική </w:t>
      </w:r>
      <w:r>
        <w:rPr>
          <w:rFonts w:eastAsia="Times New Roman" w:cs="Times New Roman"/>
          <w:szCs w:val="24"/>
        </w:rPr>
        <w:t>μου ερώτηση σήμερα είναι σε ποιο στάδιο βρισκόμαστε και αν μπορεί να υπάρξουν ευρύτερες συναινέσεις με τις κοινοβουλευτικές ομάδες και πώς θα μπορούσε να προχωρήσει μια τέτοια πρωτοβουλία.</w:t>
      </w:r>
    </w:p>
    <w:p w14:paraId="5A1A9173"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Τέλος, κυρία Υπουργέ, στην ερώτηση επισημαίνουμε δυο πράγματα ακόμα</w:t>
      </w:r>
      <w:r>
        <w:rPr>
          <w:rFonts w:eastAsia="Times New Roman" w:cs="Times New Roman"/>
          <w:szCs w:val="24"/>
        </w:rPr>
        <w:t>, που οι εργαζόμενοι πραγματικά μετ’ επιτάσεως ζητούν. Δεν ζητούν μόνο τη δική τους μονιμοποίηση. Έχουν αγκαλιάσει και οι ίδιοι το πρόγραμμα τόσα χρόνια και πολλοί από αυτούς, το ξέρετε, στις τοπικές κοινωνίες έχουν δεθεί και με τα σπίτια και με τους ανθρώ</w:t>
      </w:r>
      <w:r>
        <w:rPr>
          <w:rFonts w:eastAsia="Times New Roman" w:cs="Times New Roman"/>
          <w:szCs w:val="24"/>
        </w:rPr>
        <w:t xml:space="preserve">πους που πηγαίνουν και αισθάνονται ότι </w:t>
      </w:r>
      <w:proofErr w:type="spellStart"/>
      <w:r>
        <w:rPr>
          <w:rFonts w:eastAsia="Times New Roman" w:cs="Times New Roman"/>
          <w:szCs w:val="24"/>
        </w:rPr>
        <w:t>εκπληρούν</w:t>
      </w:r>
      <w:proofErr w:type="spellEnd"/>
      <w:r>
        <w:rPr>
          <w:rFonts w:eastAsia="Times New Roman" w:cs="Times New Roman"/>
          <w:szCs w:val="24"/>
        </w:rPr>
        <w:t xml:space="preserve"> ένα σημαντικό έργο. </w:t>
      </w:r>
    </w:p>
    <w:p w14:paraId="5A1A9174"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Έχει λοιπόν πολύ μεγάλη σημασία και ο εξοπλισμός και πώς μπορούμε να βοηθήσουμε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να συνδράμουμε και με εξοπλισμό και αυτοκίνητα. Και βεβαίως, σημαντικό είναι τ</w:t>
      </w:r>
      <w:r>
        <w:rPr>
          <w:rFonts w:eastAsia="Times New Roman" w:cs="Times New Roman"/>
          <w:szCs w:val="24"/>
        </w:rPr>
        <w:t xml:space="preserve">ο ζήτημα της περαιτέρω στελέχωσης του προγράμματος, γιατί δεν επαρκούν. Κάποιοι από αυτούς -γιατί είναι τόσα χρόνια πια το πρόγραμμα αυτό, από το 1997- έχουν τελειώσει και τον εργασιακό τους βίο και καταλαβαίνετε ότι αδειάζουν οι δομές. </w:t>
      </w:r>
    </w:p>
    <w:p w14:paraId="5A1A9175"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Ξαναλέω ότι είναι </w:t>
      </w:r>
      <w:r>
        <w:rPr>
          <w:rFonts w:eastAsia="Times New Roman" w:cs="Times New Roman"/>
          <w:szCs w:val="24"/>
        </w:rPr>
        <w:t xml:space="preserve">ένα πρόγραμμα που ξεκίνησε, όπως ξεκίνησε, όμως τώρα όλοι έχουμε την ευθύνη να συνεχιστεί με τον καλύτερο τρόπο. </w:t>
      </w:r>
    </w:p>
    <w:p w14:paraId="5A1A9176" w14:textId="77777777" w:rsidR="0041265D" w:rsidRDefault="003359BD">
      <w:pPr>
        <w:spacing w:line="600" w:lineRule="auto"/>
        <w:ind w:firstLine="720"/>
        <w:jc w:val="both"/>
        <w:rPr>
          <w:rFonts w:eastAsia="Times New Roman" w:cs="Times New Roman"/>
          <w:szCs w:val="24"/>
        </w:rPr>
      </w:pPr>
      <w:r w:rsidRPr="00511F33">
        <w:rPr>
          <w:rFonts w:eastAsia="Times New Roman" w:cs="Times New Roman"/>
          <w:b/>
          <w:szCs w:val="24"/>
        </w:rPr>
        <w:lastRenderedPageBreak/>
        <w:t xml:space="preserve">ΠΡΟΕΔΡΕΥΩΝ (Νικήτας Κακλαμάνης): </w:t>
      </w:r>
      <w:r>
        <w:rPr>
          <w:rFonts w:eastAsia="Times New Roman" w:cs="Times New Roman"/>
          <w:szCs w:val="24"/>
        </w:rPr>
        <w:t>Ορίστε, κυρία Υπουργέ, έχετε τον λόγο.</w:t>
      </w:r>
    </w:p>
    <w:p w14:paraId="5A1A9177" w14:textId="77777777" w:rsidR="0041265D" w:rsidRDefault="003359BD">
      <w:pPr>
        <w:spacing w:line="600" w:lineRule="auto"/>
        <w:ind w:firstLine="720"/>
        <w:jc w:val="both"/>
        <w:rPr>
          <w:rFonts w:eastAsia="Times New Roman" w:cs="Times New Roman"/>
          <w:szCs w:val="24"/>
        </w:rPr>
      </w:pPr>
      <w:r w:rsidRPr="00793B50">
        <w:rPr>
          <w:rFonts w:eastAsia="Times New Roman" w:cs="Times New Roman"/>
          <w:b/>
          <w:szCs w:val="24"/>
        </w:rPr>
        <w:t>ΘΕΑΝΩ ΦΩΤΙΟΥ (Αναπληρώτρια Υπουργός Εργασίας, Κοινωνικής Ασφάλισης και</w:t>
      </w:r>
      <w:r w:rsidRPr="00793B50">
        <w:rPr>
          <w:rFonts w:eastAsia="Times New Roman" w:cs="Times New Roman"/>
          <w:b/>
          <w:szCs w:val="24"/>
        </w:rPr>
        <w:t xml:space="preserve"> Κοινωνικής Αλληλεγγύης):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ευχαρίστως απαντώ σήμερα και πολύ περισσότερο με τον τρόπο που τοποθετηθήκατε τώρα. Διότι βεβαίως, θα έλεγα ότι ο τίτλος της τότε ερώτησης, που λέει: «Σε ομηρία οι εργαζόμενοι του προγράμματος </w:t>
      </w:r>
      <w:r w:rsidRPr="00BA68E1">
        <w:rPr>
          <w:rFonts w:eastAsia="Times New Roman" w:cs="Times New Roman"/>
          <w:szCs w:val="24"/>
        </w:rPr>
        <w:t>“</w:t>
      </w:r>
      <w:r>
        <w:rPr>
          <w:rFonts w:eastAsia="Times New Roman" w:cs="Times New Roman"/>
          <w:szCs w:val="24"/>
        </w:rPr>
        <w:t xml:space="preserve">Βοήθεια στο </w:t>
      </w:r>
      <w:r>
        <w:rPr>
          <w:rFonts w:eastAsia="Times New Roman" w:cs="Times New Roman"/>
          <w:szCs w:val="24"/>
        </w:rPr>
        <w:t>Σπίτι</w:t>
      </w:r>
      <w:r w:rsidRPr="00BA68E1">
        <w:rPr>
          <w:rFonts w:eastAsia="Times New Roman" w:cs="Times New Roman"/>
          <w:szCs w:val="24"/>
        </w:rPr>
        <w:t>”</w:t>
      </w:r>
      <w:r>
        <w:rPr>
          <w:rFonts w:eastAsia="Times New Roman" w:cs="Times New Roman"/>
          <w:szCs w:val="24"/>
        </w:rPr>
        <w:t xml:space="preserve">», αδικεί λίγο όλη σας την τοποθέτηση: </w:t>
      </w:r>
    </w:p>
    <w:p w14:paraId="5A1A9178" w14:textId="77777777" w:rsidR="0041265D" w:rsidRDefault="003359B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Καταλάβατε πώς το εννοούμε.</w:t>
      </w:r>
    </w:p>
    <w:p w14:paraId="5A1A9179" w14:textId="77777777" w:rsidR="0041265D" w:rsidRDefault="003359BD">
      <w:pPr>
        <w:spacing w:line="600" w:lineRule="auto"/>
        <w:ind w:firstLine="720"/>
        <w:jc w:val="both"/>
        <w:rPr>
          <w:rFonts w:eastAsia="Times New Roman" w:cs="Times New Roman"/>
          <w:szCs w:val="24"/>
        </w:rPr>
      </w:pPr>
      <w:r w:rsidRPr="00793B50">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Ναι, να πω όμως κι εγώ ότι ομηρία δεκαέξι χρόνων, στην πρα</w:t>
      </w:r>
      <w:r>
        <w:rPr>
          <w:rFonts w:eastAsia="Times New Roman" w:cs="Times New Roman"/>
          <w:szCs w:val="24"/>
        </w:rPr>
        <w:t xml:space="preserve">γματικότητα τρεις χρονιές χρεώνεται ο ΣΥΡΙΖΑ. Και από αυτά τα δεκατρία χρόνια, τα μισά ήταν εκτός μνημονίων. </w:t>
      </w:r>
    </w:p>
    <w:p w14:paraId="5A1A917A"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Ξέρουμε, όμως, πολύ καλά και οι δυο -και επαυξάνω όλα όσα είπατε- ότι πράγματι έχει αποδειχθεί η σημασία αυτής της παροχής στους ηλικιωμένους, ακρ</w:t>
      </w:r>
      <w:r>
        <w:rPr>
          <w:rFonts w:eastAsia="Times New Roman" w:cs="Times New Roman"/>
          <w:szCs w:val="24"/>
        </w:rPr>
        <w:t>ιβώς γιατί –</w:t>
      </w:r>
      <w:r>
        <w:rPr>
          <w:rFonts w:eastAsia="Times New Roman" w:cs="Times New Roman"/>
          <w:szCs w:val="24"/>
        </w:rPr>
        <w:lastRenderedPageBreak/>
        <w:t xml:space="preserve">θυμάστε και τη συζήτηση που είχαμε αυτές τις μέρες για το νόμο της αναδοχής και υιοθεσίας- στόχος όλων μας είναι η </w:t>
      </w:r>
      <w:proofErr w:type="spellStart"/>
      <w:r>
        <w:rPr>
          <w:rFonts w:eastAsia="Times New Roman" w:cs="Times New Roman"/>
          <w:szCs w:val="24"/>
        </w:rPr>
        <w:t>αποϊδρυματοποίηση</w:t>
      </w:r>
      <w:proofErr w:type="spellEnd"/>
      <w:r>
        <w:rPr>
          <w:rFonts w:eastAsia="Times New Roman" w:cs="Times New Roman"/>
          <w:szCs w:val="24"/>
        </w:rPr>
        <w:t xml:space="preserve">. </w:t>
      </w:r>
    </w:p>
    <w:p w14:paraId="5A1A917B"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Πρώτη πράξη της </w:t>
      </w:r>
      <w:proofErr w:type="spellStart"/>
      <w:r>
        <w:rPr>
          <w:rFonts w:eastAsia="Times New Roman" w:cs="Times New Roman"/>
          <w:szCs w:val="24"/>
        </w:rPr>
        <w:t>αποϊδρυματοποίησης</w:t>
      </w:r>
      <w:proofErr w:type="spellEnd"/>
      <w:r>
        <w:rPr>
          <w:rFonts w:eastAsia="Times New Roman" w:cs="Times New Roman"/>
          <w:szCs w:val="24"/>
        </w:rPr>
        <w:t xml:space="preserve"> είναι να μείνουν οι ηλικιωμένοι σπίτι τους. Η κοινωνία με κάθε τρόπο πρέπε</w:t>
      </w:r>
      <w:r>
        <w:rPr>
          <w:rFonts w:eastAsia="Times New Roman" w:cs="Times New Roman"/>
          <w:szCs w:val="24"/>
        </w:rPr>
        <w:t>ι να τους βοηθήσει να μείνουν σπίτι τους, γιατί αλλιώς θα μπουν στα ιδρύματα. Και ξέρουμε ότι αυτό δεν είναι κάτι που θέλουμε, ούτε η δική σας παράταξη ούτε η δική μου, αλλά πιστεύω και όλες οι πολιτικές δυνάμεις της Βουλής.</w:t>
      </w:r>
    </w:p>
    <w:p w14:paraId="5A1A917C"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Μας ρωτάτε, λοιπόν, τι κάνουμε.</w:t>
      </w:r>
      <w:r>
        <w:rPr>
          <w:rFonts w:eastAsia="Times New Roman" w:cs="Times New Roman"/>
          <w:szCs w:val="24"/>
        </w:rPr>
        <w:t xml:space="preserve"> Πράγματι, ξέρετε πολύ καλά ότι ναι, πληρώνονται. Θυμάστε ότι υπήρχε μια καθυστέρηση στη δημοσίευση της υπουργικής απόφασης. Πληρώνονται, λοιπόν, κανονικά οι δικαιούχοι από 1-1-2018. </w:t>
      </w:r>
    </w:p>
    <w:p w14:paraId="5A1A917D"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Και βεβαίως, επειδή η Κυβέρνησή μας προτίθεται να λύσει το θέμα αυτό με </w:t>
      </w:r>
      <w:r>
        <w:rPr>
          <w:rFonts w:eastAsia="Times New Roman" w:cs="Times New Roman"/>
          <w:szCs w:val="24"/>
        </w:rPr>
        <w:t>τη συναίνεση όλων των κομμάτων, αλλά και με τη συνεργασία της ΚΕΔΕ, έχουμε πει κα</w:t>
      </w:r>
      <w:r>
        <w:rPr>
          <w:rFonts w:eastAsia="Times New Roman" w:cs="Times New Roman"/>
          <w:szCs w:val="24"/>
        </w:rPr>
        <w:lastRenderedPageBreak/>
        <w:t xml:space="preserve">τηγορηματικά ότι σε αυτή τη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στην οποία αναφερθήκατε, μετέχει και η ΚΕΔΕ. Είναι τα τρία Υπουργεία -Εργασίας, Εσωτερικών και Διοικητικής Μεταρρύθμισ</w:t>
      </w:r>
      <w:r>
        <w:rPr>
          <w:rFonts w:eastAsia="Times New Roman" w:cs="Times New Roman"/>
          <w:szCs w:val="24"/>
        </w:rPr>
        <w:t xml:space="preserve">ης- και η ΚΕΔΕ. Θα πω και πάνω σε αυτό πού βρισκόμαστε. </w:t>
      </w:r>
    </w:p>
    <w:p w14:paraId="5A1A917E"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Άρα, σε σχέση με τις αμοιβές των εργαζομένων νομίζω ότι δεν υπάρχει πια κανένα θέμα. Πληρώνονται κανονικά όλοι. Αν μπείτε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της ΕΤΑ θα δείτε τις δόσεις που δίνονται και πού δίνονται ακρι</w:t>
      </w:r>
      <w:r>
        <w:rPr>
          <w:rFonts w:eastAsia="Times New Roman" w:cs="Times New Roman"/>
          <w:szCs w:val="24"/>
        </w:rPr>
        <w:t xml:space="preserve">βώς. Αυτό, λοιπόν, το κομμάτι της ερώτησής σας νομίζω ότι έχει καλυφθεί. </w:t>
      </w:r>
    </w:p>
    <w:p w14:paraId="5A1A917F"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κομμάτι, εμείς, όπως ξέρετε, κυρία </w:t>
      </w:r>
      <w:proofErr w:type="spellStart"/>
      <w:r>
        <w:rPr>
          <w:rFonts w:eastAsia="Times New Roman" w:cs="Times New Roman"/>
          <w:szCs w:val="24"/>
        </w:rPr>
        <w:t>Χριστοφιλοπούλου</w:t>
      </w:r>
      <w:proofErr w:type="spellEnd"/>
      <w:r>
        <w:rPr>
          <w:rFonts w:eastAsia="Times New Roman" w:cs="Times New Roman"/>
          <w:szCs w:val="24"/>
        </w:rPr>
        <w:t>, πριν από έναν μήνα -Μεγάλη Τετάρτη 4 Απριλίου, αν θυμάμαι καλά- κάναμε μια σύσκεψη στο Υπουργείο Εσωτερικών με όλες τις δομές «Βοήθεια στο Σπίτι» από όλη την Ελλάδα, με τα τρία Υπου</w:t>
      </w:r>
      <w:r>
        <w:rPr>
          <w:rFonts w:eastAsia="Times New Roman" w:cs="Times New Roman"/>
          <w:szCs w:val="24"/>
        </w:rPr>
        <w:t xml:space="preserve">ργεία και την ΚΕΔΕ μαζί. Και αποφασίσαμε τα βήματα, τα οποία κάνουμε τώρα. </w:t>
      </w:r>
    </w:p>
    <w:p w14:paraId="5A1A9180"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προβλέψει ακριβώς διετή παράταση του προγράμματος, ώστε να μην υπάρχει κανένα κώλυμα μεταξύ των ετών 2018-2019. Άρα, εξήντα εκατομμύρια έτσι κι αλλιώς του </w:t>
      </w:r>
      <w:r>
        <w:rPr>
          <w:rFonts w:eastAsia="Times New Roman" w:cs="Times New Roman"/>
          <w:szCs w:val="24"/>
        </w:rPr>
        <w:t>π</w:t>
      </w:r>
      <w:r>
        <w:rPr>
          <w:rFonts w:eastAsia="Times New Roman" w:cs="Times New Roman"/>
          <w:szCs w:val="24"/>
        </w:rPr>
        <w:t>ροϋπολογισμού του</w:t>
      </w:r>
      <w:r>
        <w:rPr>
          <w:rFonts w:eastAsia="Times New Roman" w:cs="Times New Roman"/>
          <w:szCs w:val="24"/>
        </w:rPr>
        <w:t xml:space="preserve"> 2018 υλοποιούμε τώρα και προβλέπεται η παράταση ήδη από τον νόμο που ψηφίστηκε το 2017. Μπορώ να σας πω τον νόμο. Τον έχετε, έτσι δεν είναι;</w:t>
      </w:r>
    </w:p>
    <w:p w14:paraId="5A1A9181" w14:textId="77777777" w:rsidR="0041265D" w:rsidRDefault="003359B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Τον έχω. </w:t>
      </w:r>
    </w:p>
    <w:p w14:paraId="5A1A9182" w14:textId="77777777" w:rsidR="0041265D" w:rsidRDefault="003359B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Είναι γνωστός. </w:t>
      </w:r>
    </w:p>
    <w:p w14:paraId="5A1A9183" w14:textId="77777777" w:rsidR="0041265D" w:rsidRDefault="003359B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w:t>
      </w:r>
      <w:r>
        <w:rPr>
          <w:rFonts w:eastAsia="Times New Roman" w:cs="Times New Roman"/>
          <w:b/>
          <w:szCs w:val="24"/>
        </w:rPr>
        <w:t xml:space="preserve">Υπουργός Εργασίας, Κοινωνικής Ασφάλισης και Κοινωνικής Αλληλεγγύης): </w:t>
      </w:r>
      <w:r>
        <w:rPr>
          <w:rFonts w:eastAsia="Times New Roman" w:cs="Times New Roman"/>
          <w:szCs w:val="24"/>
        </w:rPr>
        <w:t xml:space="preserve">Είναι ο ν.4483. </w:t>
      </w:r>
    </w:p>
    <w:p w14:paraId="5A1A9184"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Επομένως η παράταση είναι για δύο χρόνια, ώστε να υπάρχει ακριβώς αυτή η άνεση μέσα σε αυτό το χρονικό διάστημα να γίνει η μετάπτωση όλων των εργαζομένων σε μια κατάσταση</w:t>
      </w:r>
      <w:r>
        <w:rPr>
          <w:rFonts w:eastAsia="Times New Roman" w:cs="Times New Roman"/>
          <w:szCs w:val="24"/>
        </w:rPr>
        <w:t xml:space="preserve"> που αναγνωρίζεται ακριβώς, με όρους και κανόνες, ώστε να μην </w:t>
      </w:r>
      <w:r>
        <w:rPr>
          <w:rFonts w:eastAsia="Times New Roman" w:cs="Times New Roman"/>
          <w:szCs w:val="24"/>
        </w:rPr>
        <w:lastRenderedPageBreak/>
        <w:t>έχουν προβλήματα μετά. Γιατί ξέρετε πολύ καλά ότι επανέρχεται το Συμβούλιο της Επικρατείας και δεν θέλουμε εργασιακή αναστάτωση, αλλά όρους και κανόνες που θα είναι ασφαλείς. Αυτό μπορώ να σας α</w:t>
      </w:r>
      <w:r>
        <w:rPr>
          <w:rFonts w:eastAsia="Times New Roman" w:cs="Times New Roman"/>
          <w:szCs w:val="24"/>
        </w:rPr>
        <w:t xml:space="preserve">νακοινώσω αυτή τη στιγμή. Θα το παρακολουθείτε όμως. Και θα έχουμε κάθε μήνα σχεδόν μια εξέλιξη πού πηγαίνει αυτό το θέμα. </w:t>
      </w:r>
    </w:p>
    <w:p w14:paraId="5A1A9185"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Στην τρίτη ερώτησή σας σχετικά με τις υποδομές, τη στελέχωση, κ.λπ</w:t>
      </w:r>
      <w:r>
        <w:rPr>
          <w:rFonts w:eastAsia="Times New Roman" w:cs="Times New Roman"/>
          <w:szCs w:val="24"/>
        </w:rPr>
        <w:t>.</w:t>
      </w:r>
      <w:r>
        <w:rPr>
          <w:rFonts w:eastAsia="Times New Roman" w:cs="Times New Roman"/>
          <w:szCs w:val="24"/>
        </w:rPr>
        <w:t xml:space="preserve">, θα σας πω ότι πράγματι έχετε απόλυτο δίκιο. Είμαστε σε συνεργασία, αλλά δεν είναι θέμα τόσο του δικού μας Υπουργείου όσο του Υπουργείου Οικονομικών και του Υπουργείου Εσωτερικών. Ελπίζουμε ότι και σε αυτό θα μπορούμε να έχουμε κάποια ανακοινώσιμα θέματα </w:t>
      </w:r>
      <w:r>
        <w:rPr>
          <w:rFonts w:eastAsia="Times New Roman" w:cs="Times New Roman"/>
          <w:szCs w:val="24"/>
        </w:rPr>
        <w:t xml:space="preserve">για τον στόλο των αυτοκινήτων κυρίως, που βεβαίως έχει παλαιωθεί. </w:t>
      </w:r>
    </w:p>
    <w:p w14:paraId="5A1A9186"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Όσον αφορά τις νέες προσλήψεις, τη στελέχωση,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νομίζω είναι όλο το θέμα που σας εξήγησα με τη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Θα σας πω, όμως, και τι επιπλέον κάνουμε στη δευτερολογία μο</w:t>
      </w:r>
      <w:r>
        <w:rPr>
          <w:rFonts w:eastAsia="Times New Roman" w:cs="Times New Roman"/>
          <w:szCs w:val="24"/>
        </w:rPr>
        <w:t xml:space="preserve">υ. </w:t>
      </w:r>
    </w:p>
    <w:p w14:paraId="5A1A9187" w14:textId="77777777" w:rsidR="0041265D" w:rsidRDefault="003359B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Πριν δώσω τον λόγο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–έμπειρες και οι δύο, κυρίως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στα θέματα αυτά- θα ήθελα να πω να πάρετε μια πρωτοβουλία, κυρία Υπουργέ, και να φωνάξτε στο Υπουργείο σας έναν εκπρόσωπο α</w:t>
      </w:r>
      <w:r>
        <w:rPr>
          <w:rFonts w:eastAsia="Times New Roman" w:cs="Times New Roman"/>
          <w:szCs w:val="24"/>
        </w:rPr>
        <w:t>πό κάθε κόμμα για να συζητήσουμε το πρόβλημα που έθεσε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σε σχέση με το Σύνταγμα. Τυπικά υπάρχει αυτό το πρόβλημα, έτσι δεν είναι; </w:t>
      </w:r>
    </w:p>
    <w:p w14:paraId="5A1A9188" w14:textId="77777777" w:rsidR="0041265D" w:rsidRDefault="003359B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Έτσι. </w:t>
      </w:r>
    </w:p>
    <w:p w14:paraId="5A1A9189" w14:textId="77777777" w:rsidR="0041265D" w:rsidRDefault="003359BD">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(Νικήτας Κακλαμάνης): </w:t>
      </w:r>
      <w:r>
        <w:rPr>
          <w:rFonts w:eastAsia="Times New Roman" w:cs="Times New Roman"/>
          <w:szCs w:val="24"/>
        </w:rPr>
        <w:t xml:space="preserve">Να καταλήξουμε –πιστεύω- όλα τα κόμματα σε μια πρόταση, η οποία να πάει στη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και έστω στα όρια της συνταγματικής νομιμότητας να το λύσουμε, τουλάχιστον για τους υπηρετούντες, γιατί δεν υπάρχει η δυ</w:t>
      </w:r>
      <w:r>
        <w:rPr>
          <w:rFonts w:eastAsia="Times New Roman" w:cs="Times New Roman"/>
          <w:szCs w:val="24"/>
        </w:rPr>
        <w:t xml:space="preserve">νατότητα και η πολυτέλεια να μας φύγουν ούτε δέκα, απ’ ό, τι καταλαβαίνω από την τοποθέτησή σας. Το λέω σαν ιδέα. </w:t>
      </w:r>
    </w:p>
    <w:p w14:paraId="5A1A918A"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έχετε τον λόγο με μια σχετική άνεση. </w:t>
      </w:r>
    </w:p>
    <w:p w14:paraId="5A1A918B" w14:textId="77777777" w:rsidR="0041265D" w:rsidRDefault="003359B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Ευχαριστώ, κύριε Πρόεδρε. Ευχαριστώ και για</w:t>
      </w:r>
      <w:r>
        <w:rPr>
          <w:rFonts w:eastAsia="Times New Roman" w:cs="Times New Roman"/>
          <w:szCs w:val="24"/>
        </w:rPr>
        <w:t xml:space="preserve"> την τοποθέτησή σας. </w:t>
      </w:r>
    </w:p>
    <w:p w14:paraId="5A1A918C"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Κυρία Υπουργέ, και εγώ θα ήθελα να παραινέσω και εσάς και μέσα από εσάς και την Κυβέρνηση, γιατί είναι και θέμα και του κ. Σκουρλέτη, του Υπουργείου Εσωτερικών, όπως είπατε. Πρέπει να υπάρξει μια συνεννόηση, γιατί φοβούμαι πολύ ότι σε</w:t>
      </w:r>
      <w:r>
        <w:rPr>
          <w:rFonts w:eastAsia="Times New Roman" w:cs="Times New Roman"/>
          <w:szCs w:val="24"/>
        </w:rPr>
        <w:t xml:space="preserve"> λύσεις που δρομολογούνται και για άλλα πεδία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πιθανότατα -και λόγω καθυστέρησης- να δημιουργηθούν προβλήματα. Ελπίζω να μην δημιουργηθούν. </w:t>
      </w:r>
    </w:p>
    <w:p w14:paraId="5A1A918D" w14:textId="77777777" w:rsidR="0041265D" w:rsidRDefault="003359BD">
      <w:pPr>
        <w:spacing w:line="600" w:lineRule="auto"/>
        <w:ind w:firstLine="720"/>
        <w:jc w:val="both"/>
        <w:rPr>
          <w:rFonts w:eastAsia="Times New Roman"/>
          <w:szCs w:val="24"/>
        </w:rPr>
      </w:pPr>
      <w:r>
        <w:rPr>
          <w:rFonts w:eastAsia="Times New Roman"/>
          <w:szCs w:val="24"/>
        </w:rPr>
        <w:t>Αναφέρομαι στο ζήτημα της καθαριότητας. Ελπίζω να μην δημιουργηθούν προβλήματα. Υπάρχουν ό</w:t>
      </w:r>
      <w:r>
        <w:rPr>
          <w:rFonts w:eastAsia="Times New Roman"/>
          <w:szCs w:val="24"/>
        </w:rPr>
        <w:t xml:space="preserve">μως κι εκεί καθυστερήσεις. Πήγε η Κυβέρνηση να λύσει ένα πρόβλημα. Πρέπει να δούμε και, αν θέλετε, να μάθουμε από τυχόν λάθη και παραλείψεις. </w:t>
      </w:r>
    </w:p>
    <w:p w14:paraId="5A1A918E" w14:textId="77777777" w:rsidR="0041265D" w:rsidRDefault="003359BD">
      <w:pPr>
        <w:spacing w:line="600" w:lineRule="auto"/>
        <w:ind w:firstLine="720"/>
        <w:jc w:val="both"/>
        <w:rPr>
          <w:rFonts w:eastAsia="Times New Roman"/>
          <w:szCs w:val="24"/>
        </w:rPr>
      </w:pPr>
      <w:r>
        <w:rPr>
          <w:rFonts w:eastAsia="Times New Roman"/>
          <w:szCs w:val="24"/>
        </w:rPr>
        <w:t>Σε κάθε περίπτωση, έχουμε ένα νομοσχέδιο το οποίο έρχεται σε λίγο στην Ολομέλεια που αφορά την αναδοχή</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υιοθεσία</w:t>
      </w:r>
      <w:r>
        <w:rPr>
          <w:rFonts w:eastAsia="Times New Roman"/>
          <w:szCs w:val="24"/>
        </w:rPr>
        <w:t xml:space="preserve">. Εάν δεν προλαβαίνουμε σε αυτό -που είναι </w:t>
      </w:r>
      <w:r>
        <w:rPr>
          <w:rFonts w:eastAsia="Times New Roman"/>
          <w:szCs w:val="24"/>
        </w:rPr>
        <w:lastRenderedPageBreak/>
        <w:t xml:space="preserve">πολύ πιθανό να μην προλαβαίνουμε- έρχεται, απ’ ό,τι καταλαβαίνω, και η νομοθετική πρωτοβουλία της Κυβέρνησης για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Το τι σκεφτόμαστε για αυτό θα το πούμε άλλη ώρα…</w:t>
      </w:r>
    </w:p>
    <w:p w14:paraId="5A1A918F" w14:textId="77777777" w:rsidR="0041265D" w:rsidRDefault="003359BD">
      <w:pPr>
        <w:spacing w:line="600" w:lineRule="auto"/>
        <w:ind w:firstLine="720"/>
        <w:jc w:val="both"/>
        <w:rPr>
          <w:rFonts w:eastAsia="Times New Roman"/>
          <w:szCs w:val="24"/>
        </w:rPr>
      </w:pPr>
      <w:r>
        <w:rPr>
          <w:rFonts w:eastAsia="Times New Roman"/>
          <w:b/>
          <w:szCs w:val="24"/>
        </w:rPr>
        <w:t>ΠΡΟΕΔΡΕΥΩΝ (Νικήτας Κακλαμ</w:t>
      </w:r>
      <w:r>
        <w:rPr>
          <w:rFonts w:eastAsia="Times New Roman"/>
          <w:b/>
          <w:szCs w:val="24"/>
        </w:rPr>
        <w:t>άνης):</w:t>
      </w:r>
      <w:r>
        <w:rPr>
          <w:rFonts w:eastAsia="Times New Roman"/>
          <w:szCs w:val="24"/>
        </w:rPr>
        <w:t xml:space="preserve"> Νομίζω είναι καλύτερο να μπει σε εκείνο το νομοσχέδιο.</w:t>
      </w:r>
    </w:p>
    <w:p w14:paraId="5A1A9190" w14:textId="77777777" w:rsidR="0041265D" w:rsidRDefault="003359BD">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Ακριβώς. </w:t>
      </w:r>
    </w:p>
    <w:p w14:paraId="5A1A9191" w14:textId="77777777" w:rsidR="0041265D" w:rsidRDefault="003359BD">
      <w:pPr>
        <w:spacing w:line="600" w:lineRule="auto"/>
        <w:ind w:firstLine="720"/>
        <w:jc w:val="both"/>
        <w:rPr>
          <w:rFonts w:eastAsia="Times New Roman"/>
          <w:szCs w:val="24"/>
        </w:rPr>
      </w:pPr>
      <w:r>
        <w:rPr>
          <w:rFonts w:eastAsia="Times New Roman"/>
          <w:szCs w:val="24"/>
        </w:rPr>
        <w:t xml:space="preserve">Θα μπορούσε, λοιπόν, αν δεν το προλαβαίνουμε ως άρθρο, να ενταχθεί ως τροπολογία στο νομοσχέδιο αυτό. Αν μπει στην </w:t>
      </w:r>
      <w:r>
        <w:rPr>
          <w:rFonts w:eastAsia="Times New Roman"/>
          <w:szCs w:val="24"/>
        </w:rPr>
        <w:t>ε</w:t>
      </w:r>
      <w:r>
        <w:rPr>
          <w:rFonts w:eastAsia="Times New Roman"/>
          <w:szCs w:val="24"/>
        </w:rPr>
        <w:t xml:space="preserve">πιτροπή, μπορεί να ενσωματωθεί, διότι </w:t>
      </w:r>
      <w:r>
        <w:rPr>
          <w:rFonts w:eastAsia="Times New Roman"/>
          <w:szCs w:val="24"/>
        </w:rPr>
        <w:t xml:space="preserve">αυτή τη στιγμή το νομοσχέδιο για τις αλλαγές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είναι στη διαβούλευση.</w:t>
      </w:r>
    </w:p>
    <w:p w14:paraId="5A1A9192" w14:textId="77777777" w:rsidR="0041265D" w:rsidRDefault="003359BD">
      <w:pPr>
        <w:spacing w:line="600" w:lineRule="auto"/>
        <w:ind w:firstLine="720"/>
        <w:jc w:val="both"/>
        <w:rPr>
          <w:rFonts w:eastAsia="Times New Roman"/>
          <w:szCs w:val="24"/>
        </w:rPr>
      </w:pPr>
      <w:r>
        <w:rPr>
          <w:rFonts w:eastAsia="Times New Roman"/>
          <w:szCs w:val="24"/>
        </w:rPr>
        <w:t>Έχει πολύ μεγάλη σημασία να είμαστε έτοιμοι να προτείνουμε μία λύση η οποία θα είναι, όπως το περιγράψατε, συνταγματικά στα όρια. Να γίνει, όμως και έγκαιρα και έγ</w:t>
      </w:r>
      <w:r>
        <w:rPr>
          <w:rFonts w:eastAsia="Times New Roman"/>
          <w:szCs w:val="24"/>
        </w:rPr>
        <w:t xml:space="preserve">καιρα να σταλεί το αίτημα στο ΑΣΕΠ, ούτως ώστε να μην έχουμε κωλύματα, να μην </w:t>
      </w:r>
      <w:r>
        <w:rPr>
          <w:rFonts w:eastAsia="Times New Roman"/>
          <w:szCs w:val="24"/>
        </w:rPr>
        <w:lastRenderedPageBreak/>
        <w:t xml:space="preserve">βρεθούμε πάλι σε κενό αέρος, δηλαδή και το </w:t>
      </w:r>
      <w:r>
        <w:rPr>
          <w:rFonts w:eastAsia="Times New Roman"/>
          <w:szCs w:val="24"/>
        </w:rPr>
        <w:t>π</w:t>
      </w:r>
      <w:r>
        <w:rPr>
          <w:rFonts w:eastAsia="Times New Roman"/>
          <w:szCs w:val="24"/>
        </w:rPr>
        <w:t>ρόγραμμα να κινδυνεύει να μην λειτουργήσει με τους ηλικιωμένους στο σπίτι και βεβαίως οι εργαζόμενοι να βρίσκονται πάλι στον αέρα.</w:t>
      </w:r>
    </w:p>
    <w:p w14:paraId="5A1A9193" w14:textId="77777777" w:rsidR="0041265D" w:rsidRDefault="003359BD">
      <w:pPr>
        <w:spacing w:line="600" w:lineRule="auto"/>
        <w:ind w:firstLine="720"/>
        <w:jc w:val="both"/>
        <w:rPr>
          <w:rFonts w:eastAsia="Times New Roman"/>
          <w:szCs w:val="24"/>
        </w:rPr>
      </w:pPr>
      <w:r>
        <w:rPr>
          <w:rFonts w:eastAsia="Times New Roman"/>
          <w:szCs w:val="24"/>
        </w:rPr>
        <w:t>Θέλ</w:t>
      </w:r>
      <w:r>
        <w:rPr>
          <w:rFonts w:eastAsia="Times New Roman"/>
          <w:szCs w:val="24"/>
        </w:rPr>
        <w:t xml:space="preserve">ω, πριν ολοκληρώσω, να επισημάνω κάτι που είπε η κ. Φωτίου. Κυρία Υπουργέ, πράγματι το ζήτημα της </w:t>
      </w:r>
      <w:proofErr w:type="spellStart"/>
      <w:r>
        <w:rPr>
          <w:rFonts w:eastAsia="Times New Roman"/>
          <w:szCs w:val="24"/>
        </w:rPr>
        <w:t>αποϊδρυματοποίησης</w:t>
      </w:r>
      <w:proofErr w:type="spellEnd"/>
      <w:r>
        <w:rPr>
          <w:rFonts w:eastAsia="Times New Roman"/>
          <w:szCs w:val="24"/>
        </w:rPr>
        <w:t xml:space="preserve"> είναι πολύ σημαντικό και κοινωνικά. Καλό είναι να ακούν δυνάμεις που κυρίως τους ενδιαφέρει το δημοσιονομικό. Είναι σημαντικό το δημοσιονομ</w:t>
      </w:r>
      <w:r>
        <w:rPr>
          <w:rFonts w:eastAsia="Times New Roman"/>
          <w:szCs w:val="24"/>
        </w:rPr>
        <w:t xml:space="preserve">ικό, δεν είναι όμως πρωτεύον. </w:t>
      </w:r>
    </w:p>
    <w:p w14:paraId="5A1A9194" w14:textId="77777777" w:rsidR="0041265D" w:rsidRDefault="003359BD">
      <w:pPr>
        <w:spacing w:line="600" w:lineRule="auto"/>
        <w:ind w:firstLine="720"/>
        <w:jc w:val="both"/>
        <w:rPr>
          <w:rFonts w:eastAsia="Times New Roman"/>
          <w:szCs w:val="24"/>
        </w:rPr>
      </w:pPr>
      <w:r>
        <w:rPr>
          <w:rFonts w:eastAsia="Times New Roman"/>
          <w:szCs w:val="24"/>
        </w:rPr>
        <w:t xml:space="preserve">Έχει σημασία να δούμε πώς η </w:t>
      </w:r>
      <w:proofErr w:type="spellStart"/>
      <w:r>
        <w:rPr>
          <w:rFonts w:eastAsia="Times New Roman"/>
          <w:szCs w:val="24"/>
        </w:rPr>
        <w:t>αποϊδρυματοποίηση</w:t>
      </w:r>
      <w:proofErr w:type="spellEnd"/>
      <w:r>
        <w:rPr>
          <w:rFonts w:eastAsia="Times New Roman"/>
          <w:szCs w:val="24"/>
        </w:rPr>
        <w:t xml:space="preserve"> -που είναι τόσο σημαντική κοινωνικά- είναι σημαντική και για την εξοικονόμηση πόρων. Είναι πολύ πιο </w:t>
      </w:r>
      <w:proofErr w:type="spellStart"/>
      <w:r>
        <w:rPr>
          <w:rFonts w:eastAsia="Times New Roman"/>
          <w:szCs w:val="24"/>
        </w:rPr>
        <w:t>κοστοβόρο</w:t>
      </w:r>
      <w:proofErr w:type="spellEnd"/>
      <w:r>
        <w:rPr>
          <w:rFonts w:eastAsia="Times New Roman"/>
          <w:szCs w:val="24"/>
        </w:rPr>
        <w:t>, κατ</w:t>
      </w:r>
      <w:r>
        <w:rPr>
          <w:rFonts w:eastAsia="Times New Roman"/>
          <w:szCs w:val="24"/>
        </w:rPr>
        <w:t xml:space="preserve">’ </w:t>
      </w:r>
      <w:r>
        <w:rPr>
          <w:rFonts w:eastAsia="Times New Roman"/>
          <w:szCs w:val="24"/>
        </w:rPr>
        <w:t xml:space="preserve">αρχάς </w:t>
      </w:r>
      <w:proofErr w:type="spellStart"/>
      <w:r>
        <w:rPr>
          <w:rFonts w:eastAsia="Times New Roman"/>
          <w:szCs w:val="24"/>
        </w:rPr>
        <w:t>κοστοβόρο</w:t>
      </w:r>
      <w:proofErr w:type="spellEnd"/>
      <w:r>
        <w:rPr>
          <w:rFonts w:eastAsia="Times New Roman"/>
          <w:szCs w:val="24"/>
        </w:rPr>
        <w:t xml:space="preserve"> για τις ψυχές των ανθρώπων και για τις κοινωνίε</w:t>
      </w:r>
      <w:r>
        <w:rPr>
          <w:rFonts w:eastAsia="Times New Roman"/>
          <w:szCs w:val="24"/>
        </w:rPr>
        <w:t xml:space="preserve">ς και μετά </w:t>
      </w:r>
      <w:proofErr w:type="spellStart"/>
      <w:r>
        <w:rPr>
          <w:rFonts w:eastAsia="Times New Roman"/>
          <w:szCs w:val="24"/>
        </w:rPr>
        <w:t>κοστοβόρο</w:t>
      </w:r>
      <w:proofErr w:type="spellEnd"/>
      <w:r>
        <w:rPr>
          <w:rFonts w:eastAsia="Times New Roman"/>
          <w:szCs w:val="24"/>
        </w:rPr>
        <w:t xml:space="preserve"> και για τους δημόσιους προϋπολογισμούς που καλούνται να καλύψουν πάρα πολλές ανάγκες κοινωνικής προστασίας, ασφάλειας, παιδείας, υγείας. Είναι, λοιπόν, πολύ σημαντικό.</w:t>
      </w:r>
    </w:p>
    <w:p w14:paraId="5A1A9195" w14:textId="77777777" w:rsidR="0041265D" w:rsidRDefault="003359BD">
      <w:pPr>
        <w:spacing w:line="600" w:lineRule="auto"/>
        <w:ind w:firstLine="720"/>
        <w:jc w:val="both"/>
        <w:rPr>
          <w:rFonts w:eastAsia="Times New Roman"/>
          <w:szCs w:val="24"/>
        </w:rPr>
      </w:pPr>
      <w:r>
        <w:rPr>
          <w:rFonts w:eastAsia="Times New Roman"/>
          <w:szCs w:val="24"/>
        </w:rPr>
        <w:lastRenderedPageBreak/>
        <w:t xml:space="preserve">Εμείς ως παράταξη, από τα ΚΑΠΗ ακόμα, πριν το </w:t>
      </w:r>
      <w:r>
        <w:rPr>
          <w:rFonts w:eastAsia="Times New Roman"/>
          <w:szCs w:val="24"/>
        </w:rPr>
        <w:t>π</w:t>
      </w:r>
      <w:r>
        <w:rPr>
          <w:rFonts w:eastAsia="Times New Roman"/>
          <w:szCs w:val="24"/>
        </w:rPr>
        <w:t>ρόγραμμα «Βοήθεια στ</w:t>
      </w:r>
      <w:r>
        <w:rPr>
          <w:rFonts w:eastAsia="Times New Roman"/>
          <w:szCs w:val="24"/>
        </w:rPr>
        <w:t xml:space="preserve">ο Σπίτι», είχαμε επενδύσει σε αυτό. Θυμάμαι πάρα πολύ καλά τότε τους Δανούς, που είναι ένα κράτος το οποίο έχει πολύ σημαντική αποκέντρωση στους δήμους. Γενικώς οι Σκανδιναβοί έχουν προωθήσει πολύ τον θεσμό. Ο </w:t>
      </w:r>
      <w:r>
        <w:rPr>
          <w:rFonts w:eastAsia="Times New Roman"/>
          <w:szCs w:val="24"/>
        </w:rPr>
        <w:t>π</w:t>
      </w:r>
      <w:r>
        <w:rPr>
          <w:rFonts w:eastAsia="Times New Roman"/>
          <w:szCs w:val="24"/>
        </w:rPr>
        <w:t xml:space="preserve">ρόεδρος, που ήταν και </w:t>
      </w:r>
      <w:r>
        <w:rPr>
          <w:rFonts w:eastAsia="Times New Roman"/>
          <w:szCs w:val="24"/>
        </w:rPr>
        <w:t>δ</w:t>
      </w:r>
      <w:r>
        <w:rPr>
          <w:rFonts w:eastAsia="Times New Roman"/>
          <w:szCs w:val="24"/>
        </w:rPr>
        <w:t>ήμαρχος, ξέρει πολύ κα</w:t>
      </w:r>
      <w:r>
        <w:rPr>
          <w:rFonts w:eastAsia="Times New Roman"/>
          <w:szCs w:val="24"/>
        </w:rPr>
        <w:t xml:space="preserve">λά πόσο αποκεντρωμένη χώρα ήταν. </w:t>
      </w:r>
    </w:p>
    <w:p w14:paraId="5A1A9196" w14:textId="77777777" w:rsidR="0041265D" w:rsidRDefault="003359BD">
      <w:pPr>
        <w:spacing w:line="600" w:lineRule="auto"/>
        <w:ind w:firstLine="720"/>
        <w:jc w:val="both"/>
        <w:rPr>
          <w:rFonts w:eastAsia="Times New Roman"/>
          <w:szCs w:val="24"/>
        </w:rPr>
      </w:pPr>
      <w:r>
        <w:rPr>
          <w:rFonts w:eastAsia="Times New Roman"/>
          <w:szCs w:val="24"/>
        </w:rPr>
        <w:t>Πραγματικά θαύμαζαν τότε πρωτοβουλίες για την εξωτερική φροντίδα, είτε μέσω του ΚΑΠΗ που πάει ο γιατρός και ο κοινωνικός λειτουργός και φροντίζει τους ηλικιωμένους που περνούν ωραία και μπορούν να αυτοεξυπηρετούνται είτε μ</w:t>
      </w:r>
      <w:r>
        <w:rPr>
          <w:rFonts w:eastAsia="Times New Roman"/>
          <w:szCs w:val="24"/>
        </w:rPr>
        <w:t xml:space="preserve">ετά με το </w:t>
      </w:r>
      <w:r>
        <w:rPr>
          <w:rFonts w:eastAsia="Times New Roman"/>
          <w:szCs w:val="24"/>
        </w:rPr>
        <w:t>π</w:t>
      </w:r>
      <w:r>
        <w:rPr>
          <w:rFonts w:eastAsia="Times New Roman"/>
          <w:szCs w:val="24"/>
        </w:rPr>
        <w:t>ρόγραμμα «Βοήθεια στο Σπίτι».</w:t>
      </w:r>
    </w:p>
    <w:p w14:paraId="5A1A9197" w14:textId="77777777" w:rsidR="0041265D" w:rsidRDefault="003359BD">
      <w:pPr>
        <w:spacing w:line="600" w:lineRule="auto"/>
        <w:ind w:firstLine="720"/>
        <w:jc w:val="both"/>
        <w:rPr>
          <w:rFonts w:eastAsia="Times New Roman"/>
          <w:szCs w:val="24"/>
        </w:rPr>
      </w:pPr>
      <w:r>
        <w:rPr>
          <w:rFonts w:eastAsia="Times New Roman"/>
          <w:szCs w:val="24"/>
        </w:rPr>
        <w:t xml:space="preserve">Θέλω να τονίσω το γεγονός ότι το ζήτημα της </w:t>
      </w:r>
      <w:proofErr w:type="spellStart"/>
      <w:r>
        <w:rPr>
          <w:rFonts w:eastAsia="Times New Roman"/>
          <w:szCs w:val="24"/>
        </w:rPr>
        <w:t>αποϊδρυματοποίησης</w:t>
      </w:r>
      <w:proofErr w:type="spellEnd"/>
      <w:r>
        <w:rPr>
          <w:rFonts w:eastAsia="Times New Roman"/>
          <w:szCs w:val="24"/>
        </w:rPr>
        <w:t xml:space="preserve"> είναι κορυφαίο. Η χώρα μας έχει να δείξει καλά παραδείγματα. Έχει πολύ μεγάλη σημασία να επενδύσουμε σε αυτά. Περιμένω να ακούσω τα υπόλοιπα που υποσχέθ</w:t>
      </w:r>
      <w:r>
        <w:rPr>
          <w:rFonts w:eastAsia="Times New Roman"/>
          <w:szCs w:val="24"/>
        </w:rPr>
        <w:t>ηκε η κ</w:t>
      </w:r>
      <w:r>
        <w:rPr>
          <w:rFonts w:eastAsia="Times New Roman"/>
          <w:szCs w:val="24"/>
        </w:rPr>
        <w:t>.</w:t>
      </w:r>
      <w:r>
        <w:rPr>
          <w:rFonts w:eastAsia="Times New Roman"/>
          <w:szCs w:val="24"/>
        </w:rPr>
        <w:t xml:space="preserve"> Φωτίου ότι θα μας πει.</w:t>
      </w:r>
    </w:p>
    <w:p w14:paraId="5A1A9198" w14:textId="77777777" w:rsidR="0041265D" w:rsidRDefault="003359BD">
      <w:pPr>
        <w:spacing w:line="600" w:lineRule="auto"/>
        <w:ind w:firstLine="720"/>
        <w:jc w:val="both"/>
        <w:rPr>
          <w:rFonts w:eastAsia="Times New Roman"/>
          <w:szCs w:val="24"/>
        </w:rPr>
      </w:pPr>
      <w:r>
        <w:rPr>
          <w:rFonts w:eastAsia="Times New Roman"/>
          <w:szCs w:val="24"/>
        </w:rPr>
        <w:lastRenderedPageBreak/>
        <w:t>Ευχαριστώ.</w:t>
      </w:r>
    </w:p>
    <w:p w14:paraId="5A1A9199" w14:textId="77777777" w:rsidR="0041265D" w:rsidRDefault="003359B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κυρία Υπουργέ, έχετε τον λόγο. Δεν βάζω χρόνο, δύο είμαστε όλοι κι όλοι.</w:t>
      </w:r>
    </w:p>
    <w:p w14:paraId="5A1A919A" w14:textId="77777777" w:rsidR="0041265D" w:rsidRDefault="003359B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Ευχ</w:t>
      </w:r>
      <w:r>
        <w:rPr>
          <w:rFonts w:eastAsia="Times New Roman"/>
          <w:szCs w:val="24"/>
        </w:rPr>
        <w:t>αριστώ, κύριε Πρόεδρε. Ελπίζω να μην καταγραφούμε εμείς ότι συνάπτουμε σύμφωνα συμβίωσης τριγωνικών σχέσεων σήμερα…</w:t>
      </w:r>
    </w:p>
    <w:p w14:paraId="5A1A919B" w14:textId="77777777" w:rsidR="0041265D" w:rsidRDefault="003359B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πειράζει. Ας καταγραφεί, κυρία Φωτίου, όταν πρόκειται να είναι επ’ </w:t>
      </w:r>
      <w:proofErr w:type="spellStart"/>
      <w:r>
        <w:rPr>
          <w:rFonts w:eastAsia="Times New Roman"/>
          <w:szCs w:val="24"/>
        </w:rPr>
        <w:t>ωφελεία</w:t>
      </w:r>
      <w:proofErr w:type="spellEnd"/>
      <w:r>
        <w:rPr>
          <w:rFonts w:eastAsia="Times New Roman"/>
          <w:szCs w:val="24"/>
        </w:rPr>
        <w:t xml:space="preserve"> της κοινωνίας.</w:t>
      </w:r>
    </w:p>
    <w:p w14:paraId="5A1A919C" w14:textId="77777777" w:rsidR="0041265D" w:rsidRDefault="003359BD">
      <w:pPr>
        <w:spacing w:line="600" w:lineRule="auto"/>
        <w:ind w:firstLine="720"/>
        <w:jc w:val="both"/>
        <w:rPr>
          <w:rFonts w:eastAsia="Times New Roman"/>
          <w:szCs w:val="24"/>
        </w:rPr>
      </w:pPr>
      <w:r>
        <w:rPr>
          <w:rFonts w:eastAsia="Times New Roman"/>
          <w:b/>
          <w:szCs w:val="24"/>
        </w:rPr>
        <w:t xml:space="preserve">ΘΕΑΝΩ ΦΩΤΙΟΥ </w:t>
      </w:r>
      <w:r>
        <w:rPr>
          <w:rFonts w:eastAsia="Times New Roman"/>
          <w:b/>
          <w:szCs w:val="24"/>
        </w:rPr>
        <w:t>(Αναπληρώτρια Υπουργός Εργασίας, Κοινωνικής Ασφάλισης και Κοινωνικής Αλληλεγγύης):</w:t>
      </w:r>
      <w:r>
        <w:rPr>
          <w:rFonts w:eastAsia="Times New Roman"/>
          <w:szCs w:val="24"/>
        </w:rPr>
        <w:t xml:space="preserve"> Δεν μπορώ παρά να συνεχίσω στην ίδια κατεύθυνση όσων είπατε και οι δύο. Θα σας εξηγήσω τι κάναμε μέχρι στιγμής, επιπλέον των όσων είπαμε και νομίζω ότι τα ξέρετε και οι δυο </w:t>
      </w:r>
      <w:r>
        <w:rPr>
          <w:rFonts w:eastAsia="Times New Roman"/>
          <w:szCs w:val="24"/>
        </w:rPr>
        <w:t>σας.</w:t>
      </w:r>
    </w:p>
    <w:p w14:paraId="5A1A919D" w14:textId="77777777" w:rsidR="0041265D" w:rsidRDefault="003359BD">
      <w:pPr>
        <w:spacing w:line="600" w:lineRule="auto"/>
        <w:ind w:firstLine="720"/>
        <w:jc w:val="both"/>
        <w:rPr>
          <w:rFonts w:eastAsia="Times New Roman"/>
          <w:szCs w:val="24"/>
        </w:rPr>
      </w:pPr>
      <w:r>
        <w:rPr>
          <w:rFonts w:eastAsia="Times New Roman"/>
          <w:szCs w:val="24"/>
        </w:rPr>
        <w:lastRenderedPageBreak/>
        <w:t xml:space="preserve">Μια μεγάλη μας αγωνία, στη βάση αυτής της </w:t>
      </w:r>
      <w:proofErr w:type="spellStart"/>
      <w:r>
        <w:rPr>
          <w:rFonts w:eastAsia="Times New Roman"/>
          <w:szCs w:val="24"/>
        </w:rPr>
        <w:t>αποϊδρυματοποίησης</w:t>
      </w:r>
      <w:proofErr w:type="spellEnd"/>
      <w:r>
        <w:rPr>
          <w:rFonts w:eastAsia="Times New Roman"/>
          <w:szCs w:val="24"/>
        </w:rPr>
        <w:t xml:space="preserve"> και όσων πολύ σημαντικών αναφέρθηκαν για το τι σημαίνει να μένει ένας άνθρωπος σπίτι του και όχι να μπαίνει σε ίδρυμα χρονίως πασχόντων ή ηλικιωμένων -και τα δύο κακά- αντί να βρίσκεται μέσα</w:t>
      </w:r>
      <w:r>
        <w:rPr>
          <w:rFonts w:eastAsia="Times New Roman"/>
          <w:szCs w:val="24"/>
        </w:rPr>
        <w:t xml:space="preserve"> στην κοινότητα, ήταν τρεις δομές, οι οποίες αφορούν ηλικιωμένους και οι οποίες είναι πρωτοποριακές και διαφορετικού τύπου και οι τρεις. Μιλάω βεβαίως για τα ΚΑΠΗ.</w:t>
      </w:r>
    </w:p>
    <w:p w14:paraId="5A1A919E" w14:textId="77777777" w:rsidR="0041265D" w:rsidRDefault="003359BD">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πρέπει να σας πω ότι είμαι από τις ιδρύτριες του Δικτύου Τρίτης Ηλικ</w:t>
      </w:r>
      <w:r>
        <w:rPr>
          <w:rFonts w:eastAsia="Times New Roman"/>
          <w:szCs w:val="24"/>
        </w:rPr>
        <w:t>ίας σε όλη την Ευρώπη και ως πανεπιστημιακός. Σχεδιάσαμε, σε συνεργασία με τη Φιλανδία και με τη Δανία -μιας και αναφερθήκατε- εδώ και πολλά χρόνια, όταν ήμουν ακόμη πανεπιστημιακός, στο Πολυτεχνείο ένα πρότυπο κέντρο ΚΑΠΗ στο Δήμο Ζωγράφου, αλλά και βραχε</w:t>
      </w:r>
      <w:r>
        <w:rPr>
          <w:rFonts w:eastAsia="Times New Roman"/>
          <w:szCs w:val="24"/>
        </w:rPr>
        <w:t xml:space="preserve">ίας διαβίωσης για όσους δημιουργούν προβλήματα. Η μακέτα είναι εκεί. </w:t>
      </w:r>
    </w:p>
    <w:p w14:paraId="5A1A919F"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lastRenderedPageBreak/>
        <w:t>Άρα εγώ να το πω και ευθέως, έχω τοποθετηθεί ξανά: κορυφαίος θεσμός του ΠΑΣΟΚ είναι το ΚΑΠΗ -και δεν κάνω πάλι κανένα σύμφωνο συμβίωσης, αλλά το πιστεύω βαθιά- και είναι πράγματι πρωτοπο</w:t>
      </w:r>
      <w:r>
        <w:rPr>
          <w:rFonts w:eastAsia="Times New Roman" w:cs="Times New Roman"/>
          <w:szCs w:val="24"/>
        </w:rPr>
        <w:t xml:space="preserve">ριακό σε όλη την Ευρώπη. Το έζησα αυτό που σας λέω. Έχω κάνει έρευνα για τα ΚΑΠΗ. Επομένως, όπως καταλαβαίνετε, η έγνοια μου από την πρώτη στιγμή που πήγα σε αυτή τη θέση ήταν πώς μπορώ να συντονίσω τρεις δομές και να τις </w:t>
      </w:r>
      <w:proofErr w:type="spellStart"/>
      <w:r>
        <w:rPr>
          <w:rFonts w:eastAsia="Times New Roman" w:cs="Times New Roman"/>
          <w:szCs w:val="24"/>
        </w:rPr>
        <w:t>επανενεργοποιήσω</w:t>
      </w:r>
      <w:proofErr w:type="spellEnd"/>
      <w:r>
        <w:rPr>
          <w:rFonts w:eastAsia="Times New Roman" w:cs="Times New Roman"/>
          <w:szCs w:val="24"/>
        </w:rPr>
        <w:t xml:space="preserve"> με νέους όρους. Δ</w:t>
      </w:r>
      <w:r>
        <w:rPr>
          <w:rFonts w:eastAsia="Times New Roman" w:cs="Times New Roman"/>
          <w:szCs w:val="24"/>
        </w:rPr>
        <w:t>ηλαδή τα ΚΑΠΗ είναι άλλο πράγμα, ανήκουν αποκλειστικά στους δήμους. Σωστά; Τα ΚΗΦΗ είναι πρόγραμμα ευρωπαϊκό, που καταφέραμε να το επεκτείνουμε βεβαίως για άλλη μια τριετία, αλλά πρέπει να δούμε τι θα κάνουμε και με αυτό το πρόγραμμα. Πήραμε από την Ευρωπα</w:t>
      </w:r>
      <w:r>
        <w:rPr>
          <w:rFonts w:eastAsia="Times New Roman" w:cs="Times New Roman"/>
          <w:szCs w:val="24"/>
        </w:rPr>
        <w:t xml:space="preserve">ϊκή Ένωση το </w:t>
      </w:r>
      <w:r>
        <w:rPr>
          <w:rFonts w:eastAsia="Times New Roman" w:cs="Times New Roman"/>
          <w:szCs w:val="24"/>
        </w:rPr>
        <w:t>Ο.Κ.</w:t>
      </w:r>
      <w:r>
        <w:rPr>
          <w:rFonts w:eastAsia="Times New Roman" w:cs="Times New Roman"/>
          <w:szCs w:val="24"/>
        </w:rPr>
        <w:t xml:space="preserve"> για άλλη μια τριετία. Και είναι και το «Βοήθεια στο σπίτι». </w:t>
      </w:r>
    </w:p>
    <w:p w14:paraId="5A1A91A0"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Σκεφτήκαμε, λοιπόν, να εξαρτήσουμε κάτω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κ</w:t>
      </w:r>
      <w:r>
        <w:rPr>
          <w:rFonts w:eastAsia="Times New Roman" w:cs="Times New Roman"/>
          <w:szCs w:val="24"/>
        </w:rPr>
        <w:t>έντρα ΟΦΗΛΙ, κέντρα ολοκληρωμένης φροντίδας ηλικιωμένων. Είναι μια πολύ ωραία λέξη το ΟΦΗΛΙ. Αυτ</w:t>
      </w:r>
      <w:r>
        <w:rPr>
          <w:rFonts w:eastAsia="Times New Roman" w:cs="Times New Roman"/>
          <w:szCs w:val="24"/>
        </w:rPr>
        <w:t xml:space="preserve">ά είναι τα αρχικά. Καταφέραμε, μετά από διαβούλευση και </w:t>
      </w:r>
      <w:r>
        <w:rPr>
          <w:rFonts w:eastAsia="Times New Roman" w:cs="Times New Roman"/>
          <w:szCs w:val="24"/>
        </w:rPr>
        <w:lastRenderedPageBreak/>
        <w:t xml:space="preserve">είμαστε έτοιμοι τώρα σε δώδεκα περιφέρειες να ιδρύσουμε τα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κ</w:t>
      </w:r>
      <w:r>
        <w:rPr>
          <w:rFonts w:eastAsia="Times New Roman" w:cs="Times New Roman"/>
          <w:szCs w:val="24"/>
        </w:rPr>
        <w:t xml:space="preserve">έντρα ΟΦΗΛΙ. Αυτό σημαίνει ότι στους μεγάλους δήμους θα έχουμε δύο εργαζόμενους, συμπληρωματικά, ανεξάρτητα,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κ</w:t>
      </w:r>
      <w:r>
        <w:rPr>
          <w:rFonts w:eastAsia="Times New Roman" w:cs="Times New Roman"/>
          <w:szCs w:val="24"/>
        </w:rPr>
        <w:t xml:space="preserve">οινότητας. Στους μικρούς δήμους θα έχουμε έναν εργαζόμενο. </w:t>
      </w:r>
    </w:p>
    <w:p w14:paraId="5A1A91A1"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 xml:space="preserve">Τι θα κάνουν; Πρόκειται για έναν εκσυγχρονισμό της διοικητικής τους εποπτείας. Ξέρω ότι έχω κουράσει τη Βουλή με αυτές τις πληροφοριακού </w:t>
      </w:r>
      <w:r>
        <w:rPr>
          <w:rFonts w:eastAsia="Times New Roman" w:cs="Times New Roman"/>
          <w:szCs w:val="24"/>
        </w:rPr>
        <w:t xml:space="preserve">τύπου εκσυγχρονίσεις. Αναφέρομαι σε ένα πληροφοριακό σύστημα σύμφωνα με το οποίο ο ηλικιωμένος θα πηγαίνει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κ</w:t>
      </w:r>
      <w:r>
        <w:rPr>
          <w:rFonts w:eastAsia="Times New Roman" w:cs="Times New Roman"/>
          <w:szCs w:val="24"/>
        </w:rPr>
        <w:t xml:space="preserve">οινότητας, στο </w:t>
      </w:r>
      <w:r>
        <w:rPr>
          <w:rFonts w:eastAsia="Times New Roman" w:cs="Times New Roman"/>
          <w:szCs w:val="24"/>
        </w:rPr>
        <w:t>κ</w:t>
      </w:r>
      <w:r>
        <w:rPr>
          <w:rFonts w:eastAsia="Times New Roman" w:cs="Times New Roman"/>
          <w:szCs w:val="24"/>
        </w:rPr>
        <w:t>έντρο ΟΦΗΛΙ -αφού είναι ευθέως συνδεδεμένο, ενιαίο και θα «τρέχει» σε όλους τους δήμους σιγά-σιγά-, θα ενημερώνεται για τ</w:t>
      </w:r>
      <w:r>
        <w:rPr>
          <w:rFonts w:eastAsia="Times New Roman" w:cs="Times New Roman"/>
          <w:szCs w:val="24"/>
        </w:rPr>
        <w:t xml:space="preserve">ις υπηρεσίες των ΚΑΠΗ -τα οποία θέλουμε να ενδυναμώσουμε και να τα κάνουμε ξανά αυτό που ήταν-, θα ξέρει για το «Βοήθεια στο σπίτι» και θα δηλώνει σε πόσα από αυτά θέλει να συμμετάσχει. </w:t>
      </w:r>
    </w:p>
    <w:p w14:paraId="5A1A91A2"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Αυτομάτως, η πολιτεία θα ξέρει τα ακριβή νούμερα. Θα ξέρει καθημερινά</w:t>
      </w:r>
      <w:r>
        <w:rPr>
          <w:rFonts w:eastAsia="Times New Roman" w:cs="Times New Roman"/>
          <w:szCs w:val="24"/>
        </w:rPr>
        <w:t>,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ποιοι εργαζόμενοι απασχολήθηκαν με τον τάδε ηλικιωμένο κάθε </w:t>
      </w:r>
      <w:r>
        <w:rPr>
          <w:rFonts w:eastAsia="Times New Roman" w:cs="Times New Roman"/>
          <w:szCs w:val="24"/>
        </w:rPr>
        <w:lastRenderedPageBreak/>
        <w:t>μέρα. Εκεί βρισκόμαστε αυτή τη στιγμή. Φτιάχνουμε αυτό το πληροφοριακό σύστημα, το συζητάμε έναν χρόνο τώρα με τους εργαζόμενους του «Βοήθεια στο σπίτι», το ξέρουν. Ξέρουν ό</w:t>
      </w:r>
      <w:r>
        <w:rPr>
          <w:rFonts w:eastAsia="Times New Roman" w:cs="Times New Roman"/>
          <w:szCs w:val="24"/>
        </w:rPr>
        <w:t xml:space="preserve">τι αυτό δεν επιφέρει </w:t>
      </w:r>
      <w:proofErr w:type="spellStart"/>
      <w:r>
        <w:rPr>
          <w:rFonts w:eastAsia="Times New Roman" w:cs="Times New Roman"/>
          <w:szCs w:val="24"/>
        </w:rPr>
        <w:t>καμμία</w:t>
      </w:r>
      <w:proofErr w:type="spellEnd"/>
      <w:r>
        <w:rPr>
          <w:rFonts w:eastAsia="Times New Roman" w:cs="Times New Roman"/>
          <w:szCs w:val="24"/>
        </w:rPr>
        <w:t xml:space="preserve"> αλλαγή στην εργασιακή τους σχέση. Είναι σαφές αυτό που λέω. Συντονίζει, όμως, τρεις δομές οι οποίες πρέπει να συντονιστούν. Το κράτος πρέπει να ξέρει κάθε μέρα πόσοι ηλικιωμένοι ωφελήθηκαν από αυτές τις τρεις δομές και πόσοι αντ</w:t>
      </w:r>
      <w:r>
        <w:rPr>
          <w:rFonts w:eastAsia="Times New Roman" w:cs="Times New Roman"/>
          <w:szCs w:val="24"/>
        </w:rPr>
        <w:t xml:space="preserve">ίστοιχα εργαζόμενοι επιβαρύνθηκαν από αυτές. Αυτό κάνουμε αυτή τη στιγμή και μέσα στο 2018 θα έχουμε τη δυνατότητα να ιδρύσουμε αυτά τα </w:t>
      </w:r>
      <w:r>
        <w:rPr>
          <w:rFonts w:eastAsia="Times New Roman" w:cs="Times New Roman"/>
          <w:szCs w:val="24"/>
        </w:rPr>
        <w:t>κ</w:t>
      </w:r>
      <w:r>
        <w:rPr>
          <w:rFonts w:eastAsia="Times New Roman" w:cs="Times New Roman"/>
          <w:szCs w:val="24"/>
        </w:rPr>
        <w:t>έντρα ΟΦΗΛΙ στα οποία θα πάρουμε ανθρώπους με τη διαδικασία ΑΣΕΠ, όπως καταλαβαίνετε, ενισχύοντας όλες αυτές τις δομές.</w:t>
      </w:r>
    </w:p>
    <w:p w14:paraId="5A1A91A3" w14:textId="77777777" w:rsidR="0041265D" w:rsidRDefault="003359BD">
      <w:pPr>
        <w:spacing w:line="600" w:lineRule="auto"/>
        <w:ind w:firstLine="720"/>
        <w:jc w:val="both"/>
        <w:rPr>
          <w:rFonts w:eastAsia="Times New Roman" w:cs="Times New Roman"/>
          <w:szCs w:val="24"/>
        </w:rPr>
      </w:pPr>
      <w:r w:rsidRPr="00A67CBA">
        <w:rPr>
          <w:rFonts w:eastAsia="Times New Roman" w:cs="Times New Roman"/>
          <w:b/>
          <w:szCs w:val="24"/>
        </w:rPr>
        <w:t>ΠΑΡΑΣΚΕΥΗ ΧΡΙΣΤΟΦΙΛΟΠΟΥΛΟΥ:</w:t>
      </w:r>
      <w:r>
        <w:rPr>
          <w:rFonts w:eastAsia="Times New Roman" w:cs="Times New Roman"/>
          <w:szCs w:val="24"/>
        </w:rPr>
        <w:t xml:space="preserve"> Συμφωνείτε με την πρότασή μας;</w:t>
      </w:r>
    </w:p>
    <w:p w14:paraId="5A1A91A4" w14:textId="77777777" w:rsidR="0041265D" w:rsidRDefault="003359BD">
      <w:pPr>
        <w:spacing w:line="600" w:lineRule="auto"/>
        <w:ind w:firstLine="720"/>
        <w:jc w:val="both"/>
        <w:rPr>
          <w:rFonts w:eastAsia="Times New Roman" w:cs="Times New Roman"/>
          <w:szCs w:val="24"/>
        </w:rPr>
      </w:pPr>
      <w:r w:rsidRPr="00AA11DF">
        <w:rPr>
          <w:rFonts w:eastAsia="Times New Roman" w:cs="Times New Roman"/>
          <w:b/>
          <w:szCs w:val="24"/>
        </w:rPr>
        <w:t>ΠΡΟΕΔΡΕΥΩΝ (Νικήτας Κακλαμάνης):</w:t>
      </w:r>
      <w:r>
        <w:rPr>
          <w:rFonts w:eastAsia="Times New Roman" w:cs="Times New Roman"/>
          <w:szCs w:val="24"/>
        </w:rPr>
        <w:t xml:space="preserve"> Άτυπη επιτροπή θα είναι, αλλά κα</w:t>
      </w:r>
      <w:r>
        <w:rPr>
          <w:rFonts w:eastAsia="Times New Roman" w:cs="Times New Roman"/>
          <w:szCs w:val="24"/>
        </w:rPr>
        <w:t>μ</w:t>
      </w:r>
      <w:r>
        <w:rPr>
          <w:rFonts w:eastAsia="Times New Roman" w:cs="Times New Roman"/>
          <w:szCs w:val="24"/>
        </w:rPr>
        <w:t>μιά φορά οι άτυπες είναι πιο ουσιαστικές στο αποτέλεσμα.</w:t>
      </w:r>
    </w:p>
    <w:p w14:paraId="5A1A91A5" w14:textId="77777777" w:rsidR="0041265D" w:rsidRDefault="003359BD">
      <w:pPr>
        <w:spacing w:line="600" w:lineRule="auto"/>
        <w:ind w:firstLine="720"/>
        <w:jc w:val="both"/>
        <w:rPr>
          <w:rFonts w:eastAsia="Times New Roman" w:cs="Times New Roman"/>
          <w:szCs w:val="24"/>
        </w:rPr>
      </w:pPr>
      <w:r w:rsidRPr="00A67CBA">
        <w:rPr>
          <w:rFonts w:eastAsia="Times New Roman" w:cs="Times New Roman"/>
          <w:b/>
          <w:szCs w:val="24"/>
        </w:rPr>
        <w:lastRenderedPageBreak/>
        <w:t>ΘΕΑΝΩ ΦΩΤΙΟΥ (Αναπληρώτρια Υπουργός Εργασίας, Κοινωνικής Ασφάλισης και Κο</w:t>
      </w:r>
      <w:r w:rsidRPr="00A67CBA">
        <w:rPr>
          <w:rFonts w:eastAsia="Times New Roman" w:cs="Times New Roman"/>
          <w:b/>
          <w:szCs w:val="24"/>
        </w:rPr>
        <w:t>ινωνικής Αλληλεγγύης):</w:t>
      </w:r>
      <w:r>
        <w:rPr>
          <w:rFonts w:eastAsia="Times New Roman" w:cs="Times New Roman"/>
          <w:b/>
          <w:szCs w:val="24"/>
        </w:rPr>
        <w:t xml:space="preserve"> </w:t>
      </w:r>
      <w:r>
        <w:rPr>
          <w:rFonts w:eastAsia="Times New Roman" w:cs="Times New Roman"/>
          <w:szCs w:val="24"/>
        </w:rPr>
        <w:t xml:space="preserve">Εγώ να καλέσω τους εκπροσώπους των κομμάτων, εννοώ του «δημοκρατικού τόξου» -για να μεταχειριστώ κι εγώ αυτή την έκφραση, με </w:t>
      </w:r>
      <w:proofErr w:type="spellStart"/>
      <w:r>
        <w:rPr>
          <w:rFonts w:eastAsia="Times New Roman" w:cs="Times New Roman"/>
          <w:szCs w:val="24"/>
        </w:rPr>
        <w:t>συγχωρείτε</w:t>
      </w:r>
      <w:proofErr w:type="spellEnd"/>
      <w:r>
        <w:rPr>
          <w:rFonts w:eastAsia="Times New Roman" w:cs="Times New Roman"/>
          <w:szCs w:val="24"/>
        </w:rPr>
        <w:t>-, για να κάνουμε αυτή τη δουλειά στο γραφείο ό,τι ώρα θέλετε.</w:t>
      </w:r>
    </w:p>
    <w:p w14:paraId="5A1A91A6" w14:textId="77777777" w:rsidR="0041265D" w:rsidRDefault="003359BD">
      <w:pPr>
        <w:spacing w:line="600" w:lineRule="auto"/>
        <w:ind w:firstLine="720"/>
        <w:jc w:val="both"/>
        <w:rPr>
          <w:rFonts w:eastAsia="Times New Roman" w:cs="Times New Roman"/>
          <w:szCs w:val="24"/>
        </w:rPr>
      </w:pPr>
      <w:r w:rsidRPr="00AA11DF">
        <w:rPr>
          <w:rFonts w:eastAsia="Times New Roman" w:cs="Times New Roman"/>
          <w:b/>
          <w:szCs w:val="24"/>
        </w:rPr>
        <w:t>ΠΡΟΕΔΡΕΥΩΝ (Νικήτας Κακλαμάνης):</w:t>
      </w:r>
      <w:r>
        <w:rPr>
          <w:rFonts w:eastAsia="Times New Roman" w:cs="Times New Roman"/>
          <w:szCs w:val="24"/>
        </w:rPr>
        <w:t xml:space="preserve"> Ωρ</w:t>
      </w:r>
      <w:r>
        <w:rPr>
          <w:rFonts w:eastAsia="Times New Roman" w:cs="Times New Roman"/>
          <w:szCs w:val="24"/>
        </w:rPr>
        <w:t xml:space="preserve">αία. </w:t>
      </w:r>
    </w:p>
    <w:p w14:paraId="5A1A91A7"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5A1A91A8" w14:textId="77777777" w:rsidR="0041265D" w:rsidRDefault="003359B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A1A91A9" w14:textId="77777777" w:rsidR="0041265D" w:rsidRDefault="003359BD">
      <w:pPr>
        <w:spacing w:line="600" w:lineRule="auto"/>
        <w:ind w:firstLine="720"/>
        <w:jc w:val="both"/>
        <w:rPr>
          <w:rFonts w:eastAsia="Times New Roman" w:cs="Times New Roman"/>
          <w:szCs w:val="24"/>
        </w:rPr>
      </w:pPr>
      <w:r w:rsidRPr="004D2A01">
        <w:rPr>
          <w:rFonts w:eastAsia="Times New Roman" w:cs="Times New Roman"/>
          <w:b/>
          <w:szCs w:val="24"/>
        </w:rPr>
        <w:t>ΟΛΟΙ ΟΙ ΒΟΥΛΕΥΤΕΣ:</w:t>
      </w:r>
      <w:r>
        <w:rPr>
          <w:rFonts w:eastAsia="Times New Roman" w:cs="Times New Roman"/>
          <w:szCs w:val="24"/>
        </w:rPr>
        <w:t xml:space="preserve"> Μάλιστα, μάλιστα.</w:t>
      </w:r>
    </w:p>
    <w:p w14:paraId="5A1A91AA" w14:textId="77777777" w:rsidR="0041265D" w:rsidRDefault="003359BD">
      <w:pPr>
        <w:spacing w:line="600" w:lineRule="auto"/>
        <w:ind w:firstLine="720"/>
        <w:jc w:val="both"/>
        <w:rPr>
          <w:rFonts w:eastAsia="Times New Roman" w:cs="Times New Roman"/>
          <w:szCs w:val="24"/>
        </w:rPr>
      </w:pPr>
      <w:r w:rsidRPr="004D2A01">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10.05΄ </w:t>
      </w:r>
      <w:proofErr w:type="spellStart"/>
      <w:r>
        <w:rPr>
          <w:rFonts w:eastAsia="Times New Roman" w:cs="Times New Roman"/>
          <w:szCs w:val="24"/>
        </w:rPr>
        <w:t>λύεται</w:t>
      </w:r>
      <w:proofErr w:type="spellEnd"/>
      <w:r>
        <w:rPr>
          <w:rFonts w:eastAsia="Times New Roman" w:cs="Times New Roman"/>
          <w:szCs w:val="24"/>
        </w:rPr>
        <w:t xml:space="preserve"> η</w:t>
      </w:r>
      <w:r>
        <w:rPr>
          <w:rFonts w:eastAsia="Times New Roman" w:cs="Times New Roman"/>
          <w:szCs w:val="24"/>
        </w:rPr>
        <w:t xml:space="preserve"> συνεδρίαση για αύριο, ημέρα Παρασκευή 4 Μαΐου 2018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5A1A91AB" w14:textId="77777777" w:rsidR="0041265D" w:rsidRDefault="003359BD">
      <w:pPr>
        <w:spacing w:line="600" w:lineRule="auto"/>
        <w:ind w:firstLine="720"/>
        <w:jc w:val="both"/>
        <w:rPr>
          <w:rFonts w:eastAsia="Times New Roman" w:cs="Times New Roman"/>
          <w:b/>
          <w:szCs w:val="24"/>
        </w:rPr>
      </w:pPr>
      <w:r w:rsidRPr="00910E4C">
        <w:rPr>
          <w:rFonts w:eastAsia="Times New Roman" w:cs="Times New Roman"/>
          <w:b/>
          <w:szCs w:val="24"/>
        </w:rPr>
        <w:lastRenderedPageBreak/>
        <w:t xml:space="preserve">Ο ΠΡΟΕΔΡΟΣ </w:t>
      </w:r>
      <w:r w:rsidRPr="00910E4C">
        <w:rPr>
          <w:rFonts w:eastAsia="Times New Roman" w:cs="Times New Roman"/>
          <w:b/>
          <w:szCs w:val="24"/>
        </w:rPr>
        <w:tab/>
      </w:r>
      <w:r w:rsidRPr="00910E4C">
        <w:rPr>
          <w:rFonts w:eastAsia="Times New Roman" w:cs="Times New Roman"/>
          <w:b/>
          <w:szCs w:val="24"/>
        </w:rPr>
        <w:tab/>
      </w:r>
      <w:r w:rsidRPr="00910E4C">
        <w:rPr>
          <w:rFonts w:eastAsia="Times New Roman" w:cs="Times New Roman"/>
          <w:b/>
          <w:szCs w:val="24"/>
        </w:rPr>
        <w:tab/>
      </w:r>
      <w:r w:rsidRPr="00910E4C">
        <w:rPr>
          <w:rFonts w:eastAsia="Times New Roman" w:cs="Times New Roman"/>
          <w:b/>
          <w:szCs w:val="24"/>
        </w:rPr>
        <w:tab/>
      </w:r>
      <w:r w:rsidRPr="00910E4C">
        <w:rPr>
          <w:rFonts w:eastAsia="Times New Roman" w:cs="Times New Roman"/>
          <w:b/>
          <w:szCs w:val="24"/>
        </w:rPr>
        <w:tab/>
        <w:t>ΟΙ ΓΡΑΜΜΑΤΕΙΣ</w:t>
      </w:r>
    </w:p>
    <w:sectPr w:rsidR="004126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puHcsF75YW4njH+JDC6mxRVL1cw=" w:salt="QqzgVk+n6LwntCNWA3YNt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5D"/>
    <w:rsid w:val="003359BD"/>
    <w:rsid w:val="003834BD"/>
    <w:rsid w:val="0041265D"/>
    <w:rsid w:val="00A552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9138"/>
  <w15:docId w15:val="{3547485B-C48E-4F2B-AB07-539EBF64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6EF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86E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624</MetadataID>
    <Session xmlns="641f345b-441b-4b81-9152-adc2e73ba5e1">Γ´</Session>
    <Date xmlns="641f345b-441b-4b81-9152-adc2e73ba5e1">2018-05-02T21:00:00+00:00</Date>
    <Status xmlns="641f345b-441b-4b81-9152-adc2e73ba5e1">
      <Url>http://srv-sp1/praktika/Lists/Incoming_Metadata/EditForm.aspx?ID=624&amp;Source=/praktika/Recordings_Library/Forms/AllItems.aspx</Url>
      <Description>Δημοσιεύτηκε</Description>
    </Status>
    <Meeting xmlns="641f345b-441b-4b81-9152-adc2e73ba5e1">ΡΘ´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B39DE9-7341-4EDF-9C4B-E05509501A9D}">
  <ds:schemaRefs>
    <ds:schemaRef ds:uri="http://purl.org/dc/elements/1.1/"/>
    <ds:schemaRef ds:uri="641f345b-441b-4b81-9152-adc2e73ba5e1"/>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6AC7551-ECAA-4F33-A6A3-C9F90FE13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B0C5C-BDDF-4AD5-8BF6-DEE0C76E64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4541</Words>
  <Characters>24526</Characters>
  <Application>Microsoft Office Word</Application>
  <DocSecurity>0</DocSecurity>
  <Lines>204</Lines>
  <Paragraphs>58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2018-05-11T07:25:00Z</dcterms:created>
  <dcterms:modified xsi:type="dcterms:W3CDTF">2018-05-11T07:25:00Z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