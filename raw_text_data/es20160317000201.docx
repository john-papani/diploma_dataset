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D82ED" w14:textId="77777777" w:rsidR="007C227C" w:rsidRDefault="007C227C" w:rsidP="007C227C">
      <w:pPr>
        <w:spacing w:after="0" w:line="360" w:lineRule="auto"/>
        <w:rPr>
          <w:ins w:id="0" w:author="Φλούδα Χριστίνα" w:date="2016-03-23T12:30:00Z"/>
          <w:szCs w:val="24"/>
        </w:rPr>
      </w:pPr>
      <w:ins w:id="1" w:author="Φλούδα Χριστίνα" w:date="2016-03-23T12:30:00Z">
        <w:r>
          <w:rPr>
            <w:szCs w:val="24"/>
          </w:rPr>
          <w:t>(Σημείωση: Ο παρακάτω πίνακας περιεχομένων δεν αποτελεί το τελικό κείμενο, διότι εκκρεμούν ορθογραφικές και συντακτικές διορθώσεις)</w:t>
        </w:r>
      </w:ins>
    </w:p>
    <w:p w14:paraId="7DC49D41" w14:textId="77777777" w:rsidR="007C227C" w:rsidRDefault="007C227C" w:rsidP="007C227C">
      <w:pPr>
        <w:spacing w:after="0" w:line="360" w:lineRule="auto"/>
        <w:rPr>
          <w:ins w:id="2" w:author="Φλούδα Χριστίνα" w:date="2016-03-23T12:30:00Z"/>
          <w:szCs w:val="24"/>
        </w:rPr>
      </w:pPr>
    </w:p>
    <w:p w14:paraId="7AD1BAAD" w14:textId="77777777" w:rsidR="007C227C" w:rsidRDefault="007C227C" w:rsidP="007C227C">
      <w:pPr>
        <w:spacing w:after="0" w:line="360" w:lineRule="auto"/>
        <w:rPr>
          <w:ins w:id="3" w:author="Φλούδα Χριστίνα" w:date="2016-03-23T12:30:00Z"/>
          <w:szCs w:val="24"/>
        </w:rPr>
      </w:pPr>
      <w:ins w:id="4" w:author="Φλούδα Χριστίνα" w:date="2016-03-23T12:30:00Z">
        <w:r>
          <w:rPr>
            <w:szCs w:val="24"/>
          </w:rPr>
          <w:t>ΠΙΝΑΚΑΣ ΠΕΡΙΕΧΟΜΕΝΩΝ</w:t>
        </w:r>
      </w:ins>
    </w:p>
    <w:p w14:paraId="5AF3669F" w14:textId="77777777" w:rsidR="007C227C" w:rsidRDefault="007C227C" w:rsidP="007C227C">
      <w:pPr>
        <w:spacing w:after="0" w:line="360" w:lineRule="auto"/>
        <w:rPr>
          <w:ins w:id="5" w:author="Φλούδα Χριστίνα" w:date="2016-03-23T12:30:00Z"/>
          <w:szCs w:val="24"/>
        </w:rPr>
      </w:pPr>
      <w:ins w:id="6" w:author="Φλούδα Χριστίνα" w:date="2016-03-23T12:30:00Z">
        <w:r>
          <w:rPr>
            <w:szCs w:val="24"/>
          </w:rPr>
          <w:t xml:space="preserve">ΙΖ΄ ΠΕΡΙΟΔΟΣ </w:t>
        </w:r>
      </w:ins>
    </w:p>
    <w:p w14:paraId="46B4D1A1" w14:textId="77777777" w:rsidR="007C227C" w:rsidRDefault="007C227C" w:rsidP="007C227C">
      <w:pPr>
        <w:spacing w:after="0" w:line="360" w:lineRule="auto"/>
        <w:rPr>
          <w:ins w:id="7" w:author="Φλούδα Χριστίνα" w:date="2016-03-23T12:30:00Z"/>
          <w:szCs w:val="24"/>
        </w:rPr>
      </w:pPr>
      <w:ins w:id="8" w:author="Φλούδα Χριστίνα" w:date="2016-03-23T12:30:00Z">
        <w:r>
          <w:rPr>
            <w:szCs w:val="24"/>
          </w:rPr>
          <w:t>ΠΡΟΕΔΡΕΥΟΜΕΝΗΣ ΚΟΙΝΟΒΟΥΛΕΥΤΙΚΗΣ ΔΗΜΟΚΡΑΤΙΑΣ</w:t>
        </w:r>
      </w:ins>
    </w:p>
    <w:p w14:paraId="21DAEE99" w14:textId="77777777" w:rsidR="007C227C" w:rsidRDefault="007C227C" w:rsidP="007C227C">
      <w:pPr>
        <w:spacing w:after="0" w:line="360" w:lineRule="auto"/>
        <w:rPr>
          <w:ins w:id="9" w:author="Φλούδα Χριστίνα" w:date="2016-03-23T12:30:00Z"/>
          <w:szCs w:val="24"/>
        </w:rPr>
      </w:pPr>
      <w:ins w:id="10" w:author="Φλούδα Χριστίνα" w:date="2016-03-23T12:30:00Z">
        <w:r>
          <w:rPr>
            <w:szCs w:val="24"/>
          </w:rPr>
          <w:t>ΣΥΝΟΔΟΣ Α΄</w:t>
        </w:r>
      </w:ins>
    </w:p>
    <w:p w14:paraId="670026A4" w14:textId="77777777" w:rsidR="007C227C" w:rsidRDefault="007C227C" w:rsidP="007C227C">
      <w:pPr>
        <w:spacing w:after="0" w:line="360" w:lineRule="auto"/>
        <w:rPr>
          <w:ins w:id="11" w:author="Φλούδα Χριστίνα" w:date="2016-03-23T12:30:00Z"/>
          <w:szCs w:val="24"/>
        </w:rPr>
      </w:pPr>
    </w:p>
    <w:p w14:paraId="0BD7513A" w14:textId="77777777" w:rsidR="007C227C" w:rsidRDefault="007C227C" w:rsidP="007C227C">
      <w:pPr>
        <w:spacing w:after="0" w:line="360" w:lineRule="auto"/>
        <w:rPr>
          <w:ins w:id="12" w:author="Φλούδα Χριστίνα" w:date="2016-03-23T12:30:00Z"/>
          <w:szCs w:val="24"/>
        </w:rPr>
      </w:pPr>
      <w:ins w:id="13" w:author="Φλούδα Χριστίνα" w:date="2016-03-23T12:30:00Z">
        <w:r>
          <w:rPr>
            <w:szCs w:val="24"/>
          </w:rPr>
          <w:t xml:space="preserve">ΣΥΝΕΔΡΙΑΣΗ </w:t>
        </w:r>
        <w:r>
          <w:rPr>
            <w:rFonts w:ascii="Lucida Sans Unicode" w:hAnsi="Lucida Sans Unicode" w:cs="Lucida Sans Unicode"/>
            <w:szCs w:val="24"/>
          </w:rPr>
          <w:t>Ϟ</w:t>
        </w:r>
        <w:r>
          <w:rPr>
            <w:szCs w:val="24"/>
          </w:rPr>
          <w:t>Β΄</w:t>
        </w:r>
      </w:ins>
    </w:p>
    <w:p w14:paraId="5E53C3E8" w14:textId="77777777" w:rsidR="007C227C" w:rsidRDefault="007C227C" w:rsidP="007C227C">
      <w:pPr>
        <w:spacing w:after="0" w:line="360" w:lineRule="auto"/>
        <w:rPr>
          <w:ins w:id="14" w:author="Φλούδα Χριστίνα" w:date="2016-03-23T12:30:00Z"/>
          <w:szCs w:val="24"/>
        </w:rPr>
      </w:pPr>
      <w:ins w:id="15" w:author="Φλούδα Χριστίνα" w:date="2016-03-23T12:30:00Z">
        <w:r>
          <w:rPr>
            <w:szCs w:val="24"/>
          </w:rPr>
          <w:t>Πέμπτη  17 Μαρτίου 2016 (Απόγευμα)</w:t>
        </w:r>
      </w:ins>
    </w:p>
    <w:p w14:paraId="4E8F9111" w14:textId="77777777" w:rsidR="007C227C" w:rsidRDefault="007C227C" w:rsidP="007C227C">
      <w:pPr>
        <w:spacing w:after="0" w:line="360" w:lineRule="auto"/>
        <w:rPr>
          <w:ins w:id="16" w:author="Φλούδα Χριστίνα" w:date="2016-03-23T12:30:00Z"/>
          <w:szCs w:val="24"/>
        </w:rPr>
      </w:pPr>
    </w:p>
    <w:p w14:paraId="74BD27B1" w14:textId="77777777" w:rsidR="007C227C" w:rsidRDefault="007C227C" w:rsidP="007C227C">
      <w:pPr>
        <w:spacing w:after="0" w:line="360" w:lineRule="auto"/>
        <w:rPr>
          <w:ins w:id="17" w:author="Φλούδα Χριστίνα" w:date="2016-03-23T12:30:00Z"/>
          <w:szCs w:val="24"/>
        </w:rPr>
      </w:pPr>
      <w:ins w:id="18" w:author="Φλούδα Χριστίνα" w:date="2016-03-23T12:30:00Z">
        <w:r>
          <w:rPr>
            <w:szCs w:val="24"/>
          </w:rPr>
          <w:t>ΘΕΜΑΤΑ</w:t>
        </w:r>
      </w:ins>
    </w:p>
    <w:p w14:paraId="17A8AE6F" w14:textId="77777777" w:rsidR="007C227C" w:rsidRDefault="007C227C" w:rsidP="007C227C">
      <w:pPr>
        <w:spacing w:after="0" w:line="360" w:lineRule="auto"/>
        <w:rPr>
          <w:ins w:id="19" w:author="Φλούδα Χριστίνα" w:date="2016-03-23T12:30:00Z"/>
          <w:szCs w:val="24"/>
        </w:rPr>
      </w:pPr>
      <w:ins w:id="20" w:author="Φλούδα Χριστίνα" w:date="2016-03-23T12:30:00Z">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Άδεια απουσίας του Βουλευτή κ. Ιλχάν Αχμέτ, σελ. </w:t>
        </w:r>
        <w:r>
          <w:rPr>
            <w:szCs w:val="24"/>
          </w:rPr>
          <w:br/>
          <w:t xml:space="preserve">3. Ανακοινώνεται ότι τη συνεδρίαση παρακολουθούν μαθητές από το 3ο Δημοτικό Σχολείο Λιτοχώρου Πιερίας και από το 7ο Γυμνάσιο Πιερίας, σελ. </w:t>
        </w:r>
        <w:r>
          <w:rPr>
            <w:szCs w:val="24"/>
          </w:rPr>
          <w:br/>
          <w:t xml:space="preserve">4. Επί διαδικαστικού θέματος, σελ. </w:t>
        </w:r>
        <w:r>
          <w:rPr>
            <w:szCs w:val="24"/>
          </w:rPr>
          <w:br/>
          <w:t xml:space="preserve">5. Επί προσωπικού θέματος, σελ. </w:t>
        </w:r>
        <w:r>
          <w:rPr>
            <w:szCs w:val="24"/>
          </w:rPr>
          <w:br/>
          <w:t xml:space="preserve">6. Αναφορά στο προσφυγικό - μεταναστευτικό θέμα, σελ. </w:t>
        </w:r>
        <w:r>
          <w:rPr>
            <w:szCs w:val="24"/>
          </w:rPr>
          <w:br/>
          <w:t xml:space="preserve"> </w:t>
        </w:r>
        <w:r>
          <w:rPr>
            <w:szCs w:val="24"/>
          </w:rPr>
          <w:br/>
          <w:t xml:space="preserve">Γ. ΝΟΜΟΘΕΤΙΚΗ ΕΡΓΑΣΙΑ </w:t>
        </w:r>
        <w:r>
          <w:rPr>
            <w:szCs w:val="24"/>
          </w:rPr>
          <w:br/>
          <w:t>1. Κατάθεση Εκθέσεων Διαρκών Επιτροπών:</w:t>
        </w:r>
        <w:r>
          <w:rPr>
            <w:szCs w:val="24"/>
          </w:rPr>
          <w:br/>
          <w:t xml:space="preserve">    α) Η Διαρκής Επιτροπή Μορφωτικών Υποθέσεων καταθέτει την  Έκθεσή της στο σχέδιο νόμου του Υπουργείου Πολιτισμού και Αθλητισμού «Αναγκαίες ρυθμίσεις για την εναρμόνιση της Ελληνικής Νομοθεσίας με το νέο Κώδικα Αντιντόπιγκ του Παγκόσμιου Οργανισμού Αντιντόπιγκ και άλλες διατάξεις», σελ. </w:t>
        </w:r>
        <w:r>
          <w:rPr>
            <w:szCs w:val="24"/>
          </w:rPr>
          <w:br/>
          <w:t xml:space="preserve">    β) Η Διαρκής Επιτροπή Οικονομικών Υποθέσεων καταθέτει την  Έκθεσή της στο σχέδιο νόμου του Υπουργείου Οικονομικών «Προσαρμογή της ελληνικής νομοθεσίας α) στις διατάξεις της Οδηγίας 2013/50/ΕΕ του Ευρωπαϊκού Κοινοβουλίου και του Συμβουλίου της 22ας Οκτωβρίου 2013 και β) στο άρθρο 1 της Οδηγίας 2014/51/ΕΕ του Ευρωπαϊκού Κοινοβουλίου και του Συμβουλίου της 16ης Απριλίου 2014 και άλλες διατάξεις», σελ. </w:t>
        </w:r>
        <w:r>
          <w:rPr>
            <w:szCs w:val="24"/>
          </w:rPr>
          <w:br/>
          <w:t xml:space="preserve">    γ) Η Διαρκής Επιτροπή Εθνικής  Άμυνας και Εξωτερικών Υποθέσεων καταθέτει την  Έκθεσή της στο σχέδιο νόμου «Κύρωση της Συμφωνίας για το RACVIAC - Κέντρο Συνεργασίας για την Ασφάλεια», σελ. </w:t>
        </w:r>
        <w:r>
          <w:rPr>
            <w:szCs w:val="24"/>
          </w:rPr>
          <w:br/>
          <w:t xml:space="preserve">2. Συζήτηση και ψήφιση επί της αρχής, των άρθρων και των τροπολογιών και ψήφιση στο σύνολο του σχεδίου νόμου του Υπουργείου Πολιτισμού και Αθλητισμού: «Αναγκαίες ρυθμίσεις για την εναρμόνιση της ελληνικής νομοθεσίας με το νέο Κώδικα Αντιντόπινγκ του Παγκόσμιου Οργανισμού Αντιντόπινγκ και άλλες διατάξεις», σελ. </w:t>
        </w:r>
        <w:r>
          <w:rPr>
            <w:szCs w:val="24"/>
          </w:rPr>
          <w:br/>
        </w:r>
      </w:ins>
    </w:p>
    <w:p w14:paraId="3D3898FD" w14:textId="77777777" w:rsidR="007C227C" w:rsidRDefault="007C227C" w:rsidP="007C227C">
      <w:pPr>
        <w:spacing w:after="0" w:line="360" w:lineRule="auto"/>
        <w:rPr>
          <w:ins w:id="21" w:author="Φλούδα Χριστίνα" w:date="2016-03-23T12:30:00Z"/>
          <w:szCs w:val="24"/>
        </w:rPr>
      </w:pPr>
    </w:p>
    <w:p w14:paraId="3F51F262" w14:textId="77777777" w:rsidR="007C227C" w:rsidRDefault="007C227C" w:rsidP="007C227C">
      <w:pPr>
        <w:spacing w:after="0" w:line="360" w:lineRule="auto"/>
        <w:rPr>
          <w:ins w:id="22" w:author="Φλούδα Χριστίνα" w:date="2016-03-23T12:30:00Z"/>
          <w:szCs w:val="24"/>
        </w:rPr>
      </w:pPr>
      <w:ins w:id="23" w:author="Φλούδα Χριστίνα" w:date="2016-03-23T12:30:00Z">
        <w:r>
          <w:rPr>
            <w:szCs w:val="24"/>
          </w:rPr>
          <w:t>ΠΡΟΕΔΡΕΥΟΝΤΕΣ</w:t>
        </w:r>
      </w:ins>
    </w:p>
    <w:p w14:paraId="45CC7696" w14:textId="77777777" w:rsidR="007C227C" w:rsidRDefault="007C227C" w:rsidP="007C227C">
      <w:pPr>
        <w:spacing w:after="0" w:line="360" w:lineRule="auto"/>
        <w:rPr>
          <w:ins w:id="24" w:author="Φλούδα Χριστίνα" w:date="2016-03-23T12:30:00Z"/>
          <w:szCs w:val="24"/>
        </w:rPr>
      </w:pPr>
    </w:p>
    <w:p w14:paraId="4FEE424A" w14:textId="77777777" w:rsidR="007C227C" w:rsidRDefault="007C227C" w:rsidP="007C227C">
      <w:pPr>
        <w:spacing w:after="0" w:line="360" w:lineRule="auto"/>
        <w:rPr>
          <w:ins w:id="25" w:author="Φλούδα Χριστίνα" w:date="2016-03-23T12:30:00Z"/>
          <w:szCs w:val="24"/>
        </w:rPr>
      </w:pPr>
      <w:ins w:id="26" w:author="Φλούδα Χριστίνα" w:date="2016-03-23T12:30:00Z">
        <w:r>
          <w:rPr>
            <w:szCs w:val="24"/>
          </w:rPr>
          <w:t>ΚΟΥΡΑΚΗΣ Α. , σελ.</w:t>
        </w:r>
        <w:r>
          <w:rPr>
            <w:szCs w:val="24"/>
          </w:rPr>
          <w:br/>
          <w:t>ΚΡΕΜΑΣΤΙΝΟΣ Δ. , σελ.</w:t>
        </w:r>
        <w:r>
          <w:rPr>
            <w:szCs w:val="24"/>
          </w:rPr>
          <w:br/>
          <w:t>ΧΡΙΣΤΟΔΟΥΛΟΠΟΥΛΟΥ Α. , σελ.</w:t>
        </w:r>
        <w:r>
          <w:rPr>
            <w:szCs w:val="24"/>
          </w:rPr>
          <w:br/>
        </w:r>
      </w:ins>
    </w:p>
    <w:p w14:paraId="0271FD02" w14:textId="77777777" w:rsidR="007C227C" w:rsidRDefault="007C227C" w:rsidP="007C227C">
      <w:pPr>
        <w:spacing w:after="0" w:line="360" w:lineRule="auto"/>
        <w:rPr>
          <w:ins w:id="27" w:author="Φλούδα Χριστίνα" w:date="2016-03-23T12:30:00Z"/>
          <w:szCs w:val="24"/>
        </w:rPr>
      </w:pPr>
    </w:p>
    <w:p w14:paraId="6A03ED52" w14:textId="77777777" w:rsidR="007C227C" w:rsidRDefault="007C227C" w:rsidP="007C227C">
      <w:pPr>
        <w:spacing w:after="0" w:line="360" w:lineRule="auto"/>
        <w:rPr>
          <w:ins w:id="28" w:author="Φλούδα Χριστίνα" w:date="2016-03-23T12:30:00Z"/>
          <w:szCs w:val="24"/>
        </w:rPr>
      </w:pPr>
    </w:p>
    <w:p w14:paraId="33B45A74" w14:textId="77777777" w:rsidR="007C227C" w:rsidRDefault="007C227C" w:rsidP="007C227C">
      <w:pPr>
        <w:spacing w:after="0" w:line="360" w:lineRule="auto"/>
        <w:rPr>
          <w:ins w:id="29" w:author="Φλούδα Χριστίνα" w:date="2016-03-23T12:30:00Z"/>
          <w:szCs w:val="24"/>
        </w:rPr>
      </w:pPr>
      <w:ins w:id="30" w:author="Φλούδα Χριστίνα" w:date="2016-03-23T12:30:00Z">
        <w:r>
          <w:rPr>
            <w:szCs w:val="24"/>
          </w:rPr>
          <w:t>ΟΜΙΛΗΤΕΣ</w:t>
        </w:r>
      </w:ins>
    </w:p>
    <w:p w14:paraId="317C7C6C" w14:textId="28FEE1B1" w:rsidR="007C227C" w:rsidRDefault="007C227C" w:rsidP="007C227C">
      <w:pPr>
        <w:spacing w:line="600" w:lineRule="auto"/>
        <w:contextualSpacing/>
        <w:jc w:val="both"/>
        <w:rPr>
          <w:ins w:id="31" w:author="Φλούδα Χριστίνα" w:date="2016-03-23T12:30:00Z"/>
          <w:rFonts w:eastAsia="Times New Roman" w:cs="Times New Roman"/>
          <w:szCs w:val="24"/>
        </w:rPr>
        <w:pPrChange w:id="32" w:author="Φλούδα Χριστίνα" w:date="2016-03-23T12:30:00Z">
          <w:pPr>
            <w:spacing w:line="600" w:lineRule="auto"/>
            <w:contextualSpacing/>
            <w:jc w:val="center"/>
          </w:pPr>
        </w:pPrChange>
      </w:pPr>
      <w:ins w:id="33" w:author="Φλούδα Χριστίνα" w:date="2016-03-23T12:30:00Z">
        <w:r>
          <w:rPr>
            <w:szCs w:val="24"/>
          </w:rPr>
          <w:br/>
          <w:t>Α. Επί διαδικαστικού θέματος:</w:t>
        </w:r>
        <w:r>
          <w:rPr>
            <w:szCs w:val="24"/>
          </w:rPr>
          <w:br/>
          <w:t>ΑΪΒΑΤΙΔΗΣ Ι. , σελ.</w:t>
        </w:r>
        <w:r>
          <w:rPr>
            <w:szCs w:val="24"/>
          </w:rPr>
          <w:br/>
          <w:t>ΑΜΥΡΑΣ Γ. , σελ.</w:t>
        </w:r>
        <w:r>
          <w:rPr>
            <w:szCs w:val="24"/>
          </w:rPr>
          <w:br/>
          <w:t>ΓΚΙΟΚΑΣ Ι. , σελ.</w:t>
        </w:r>
        <w:r>
          <w:rPr>
            <w:szCs w:val="24"/>
          </w:rPr>
          <w:br/>
          <w:t>ΘΕΟΧΑΡΟΠΟΥΛΟΣ Α. , σελ.</w:t>
        </w:r>
        <w:r>
          <w:rPr>
            <w:szCs w:val="24"/>
          </w:rPr>
          <w:br/>
          <w:t>ΚΑΡΑΜΑΝΛΗ  Ά. , σελ.</w:t>
        </w:r>
        <w:r>
          <w:rPr>
            <w:szCs w:val="24"/>
          </w:rPr>
          <w:br/>
          <w:t>ΚΟΝΤΟΝΗΣ Χ. , σελ.</w:t>
        </w:r>
        <w:r>
          <w:rPr>
            <w:szCs w:val="24"/>
          </w:rPr>
          <w:br/>
          <w:t>ΚΟΥΡΑΚΗΣ Α. , σελ.</w:t>
        </w:r>
        <w:r>
          <w:rPr>
            <w:szCs w:val="24"/>
          </w:rPr>
          <w:br/>
          <w:t>ΚΡΕΜΑΣΤΙΝΟΣ Δ. , σελ.</w:t>
        </w:r>
        <w:r>
          <w:rPr>
            <w:szCs w:val="24"/>
          </w:rPr>
          <w:br/>
          <w:t>ΜΑΥΡΩΤΑΣ Γ. , σελ.</w:t>
        </w:r>
        <w:r>
          <w:rPr>
            <w:szCs w:val="24"/>
          </w:rPr>
          <w:br/>
          <w:t>ΠΑΦΙΛΗΣ Α. , σελ.</w:t>
        </w:r>
        <w:r>
          <w:rPr>
            <w:szCs w:val="24"/>
          </w:rPr>
          <w:br/>
          <w:t>ΧΡΙΣΤΟΔΟΥΛΟΠΟΥΛΟΥ Α. , σελ.</w:t>
        </w:r>
        <w:r>
          <w:rPr>
            <w:szCs w:val="24"/>
          </w:rPr>
          <w:br/>
        </w:r>
        <w:r>
          <w:rPr>
            <w:szCs w:val="24"/>
          </w:rPr>
          <w:br/>
          <w:t>Β. Επί προσωπικού θέματος:</w:t>
        </w:r>
        <w:r>
          <w:rPr>
            <w:szCs w:val="24"/>
          </w:rPr>
          <w:br/>
          <w:t>ΘΕΟΧΑΡΟΠΟΥΛΟΣ Α. , σελ.</w:t>
        </w:r>
        <w:r>
          <w:rPr>
            <w:szCs w:val="24"/>
          </w:rPr>
          <w:br/>
          <w:t>ΜΠΑΛΤΑΣ Α. , σελ.</w:t>
        </w:r>
        <w:r>
          <w:rPr>
            <w:szCs w:val="24"/>
          </w:rPr>
          <w:br/>
        </w:r>
        <w:r>
          <w:rPr>
            <w:szCs w:val="24"/>
          </w:rPr>
          <w:br/>
          <w:t>Γ. Επί της αναφοράς στο προσφυγικό - μεταναστευτικό θέμα:</w:t>
        </w:r>
        <w:r>
          <w:rPr>
            <w:szCs w:val="24"/>
          </w:rPr>
          <w:br/>
          <w:t>ΑΜΥΡΑΣ Γ. , σελ.</w:t>
        </w:r>
        <w:r>
          <w:rPr>
            <w:szCs w:val="24"/>
          </w:rPr>
          <w:br/>
          <w:t>ΔΕΝΔΙΑΣ Ν. , σελ.</w:t>
        </w:r>
        <w:r>
          <w:rPr>
            <w:szCs w:val="24"/>
          </w:rPr>
          <w:br/>
          <w:t>ΘΕΟΧΑΡΟΠΟΥΛΟΣ Α. , σελ.</w:t>
        </w:r>
        <w:r>
          <w:rPr>
            <w:szCs w:val="24"/>
          </w:rPr>
          <w:br/>
          <w:t>ΚΩΝΣΤΑΝΤΙΝΕΑΣ Π. , σελ.</w:t>
        </w:r>
        <w:r>
          <w:rPr>
            <w:szCs w:val="24"/>
          </w:rPr>
          <w:br/>
          <w:t>ΚΩΝΣΤΑΝΤΟΠΟΥΛΟΣ Δ. , σελ.</w:t>
        </w:r>
        <w:r>
          <w:rPr>
            <w:szCs w:val="24"/>
          </w:rPr>
          <w:br/>
          <w:t>ΛΑΓΟΣ Ι. , σελ.</w:t>
        </w:r>
        <w:r>
          <w:rPr>
            <w:szCs w:val="24"/>
          </w:rPr>
          <w:br/>
          <w:t>ΜΠΑΛΤΑΣ Α. , σελ.</w:t>
        </w:r>
        <w:r>
          <w:rPr>
            <w:szCs w:val="24"/>
          </w:rPr>
          <w:br/>
          <w:t>ΠΑΦΙΛΗΣ Α. , σελ.</w:t>
        </w:r>
        <w:r>
          <w:rPr>
            <w:szCs w:val="24"/>
          </w:rPr>
          <w:br/>
          <w:t>ΣΑΧΙΝΙΔΗΣ Ι. , σελ.</w:t>
        </w:r>
        <w:r>
          <w:rPr>
            <w:szCs w:val="24"/>
          </w:rPr>
          <w:br/>
        </w:r>
        <w:r>
          <w:rPr>
            <w:szCs w:val="24"/>
          </w:rPr>
          <w:br/>
          <w:t>Δ. Επί του σχεδίου νόμου του Υπουργείου Πολιτισμού και Αθλητισμού:</w:t>
        </w:r>
        <w:r>
          <w:rPr>
            <w:szCs w:val="24"/>
          </w:rPr>
          <w:br/>
          <w:t>ΑΜΥΡΑΣ Γ. , σελ.</w:t>
        </w:r>
        <w:r>
          <w:rPr>
            <w:szCs w:val="24"/>
          </w:rPr>
          <w:br/>
          <w:t>ΑΝΤΩΝΙΟΥ Μ. , σελ.</w:t>
        </w:r>
        <w:r>
          <w:rPr>
            <w:szCs w:val="24"/>
          </w:rPr>
          <w:br/>
          <w:t>ΑΥΛΩΝΙΤΟΥ Ε. , σελ.</w:t>
        </w:r>
        <w:r>
          <w:rPr>
            <w:szCs w:val="24"/>
          </w:rPr>
          <w:br/>
          <w:t>ΓΚΙΟΚΑΣ Ι. , σελ.</w:t>
        </w:r>
        <w:r>
          <w:rPr>
            <w:szCs w:val="24"/>
          </w:rPr>
          <w:br/>
          <w:t>ΓΡΕΓΟΣ Α. , σελ.</w:t>
        </w:r>
        <w:r>
          <w:rPr>
            <w:szCs w:val="24"/>
          </w:rPr>
          <w:br/>
          <w:t>ΔΕΝΔΙΑΣ Ν. , σελ.</w:t>
        </w:r>
        <w:r>
          <w:rPr>
            <w:szCs w:val="24"/>
          </w:rPr>
          <w:br/>
          <w:t>ΔΡΙΤΣΕΛΗ Π. , σελ.</w:t>
        </w:r>
        <w:r>
          <w:rPr>
            <w:szCs w:val="24"/>
          </w:rPr>
          <w:br/>
          <w:t>ΕΜΜΑΝΟΥΗΛΙΔΗΣ Δ. , σελ.</w:t>
        </w:r>
        <w:r>
          <w:rPr>
            <w:szCs w:val="24"/>
          </w:rPr>
          <w:br/>
          <w:t>ΘΕΟΧΑΡΟΠΟΥΛΟΣ Α. , σελ.</w:t>
        </w:r>
        <w:r>
          <w:rPr>
            <w:szCs w:val="24"/>
          </w:rPr>
          <w:br/>
          <w:t>ΚΑΜΜΕΝΟΣ Δ. , σελ.</w:t>
        </w:r>
        <w:r>
          <w:rPr>
            <w:szCs w:val="24"/>
          </w:rPr>
          <w:br/>
          <w:t>ΚΑΡΑΜΑΝΛΗ  Ά. , σελ.</w:t>
        </w:r>
        <w:r>
          <w:rPr>
            <w:szCs w:val="24"/>
          </w:rPr>
          <w:br/>
          <w:t>ΚΑΡΡΑΣ Γ. , σελ.</w:t>
        </w:r>
        <w:r>
          <w:rPr>
            <w:szCs w:val="24"/>
          </w:rPr>
          <w:br/>
          <w:t>ΚΕΦΑΛΙΔΟΥ Χ. , σελ.</w:t>
        </w:r>
        <w:r>
          <w:rPr>
            <w:szCs w:val="24"/>
          </w:rPr>
          <w:br/>
          <w:t>ΚΟΝΤΟΝΗΣ Χ. , σελ.</w:t>
        </w:r>
        <w:r>
          <w:rPr>
            <w:szCs w:val="24"/>
          </w:rPr>
          <w:br/>
          <w:t>ΚΡΕΜΑΣΤΙΝΟΣ Δ. , σελ.</w:t>
        </w:r>
        <w:r>
          <w:rPr>
            <w:szCs w:val="24"/>
          </w:rPr>
          <w:br/>
          <w:t>ΚΩΝΣΤΑΝΤΙΝΕΑΣ Π. , σελ.</w:t>
        </w:r>
        <w:r>
          <w:rPr>
            <w:szCs w:val="24"/>
          </w:rPr>
          <w:br/>
          <w:t>ΚΩΝΣΤΑΝΤΟΠΟΥΛΟΣ Δ. , σελ.</w:t>
        </w:r>
        <w:r>
          <w:rPr>
            <w:szCs w:val="24"/>
          </w:rPr>
          <w:br/>
          <w:t>ΛΑΓΟΣ Ι. , σελ.</w:t>
        </w:r>
        <w:r>
          <w:rPr>
            <w:szCs w:val="24"/>
          </w:rPr>
          <w:br/>
          <w:t>ΜΑΥΡΩΤΑΣ Γ. , σελ.</w:t>
        </w:r>
        <w:r>
          <w:rPr>
            <w:szCs w:val="24"/>
          </w:rPr>
          <w:br/>
          <w:t>ΜΕΓΑΛΟΜΥΣΤΑΚΑΣ Α. , σελ.</w:t>
        </w:r>
        <w:r>
          <w:rPr>
            <w:szCs w:val="24"/>
          </w:rPr>
          <w:br/>
          <w:t>ΜΠΑΛΤΑΣ Α. , σελ.</w:t>
        </w:r>
        <w:r>
          <w:rPr>
            <w:szCs w:val="24"/>
          </w:rPr>
          <w:br/>
          <w:t>ΜΠΑΞΕΒΑΝΑΚΗΣ Δ. , σελ.</w:t>
        </w:r>
        <w:r>
          <w:rPr>
            <w:szCs w:val="24"/>
          </w:rPr>
          <w:br/>
          <w:t>ΠΑΦΙΛΗΣ Α. , σελ.</w:t>
        </w:r>
        <w:r>
          <w:rPr>
            <w:szCs w:val="24"/>
          </w:rPr>
          <w:br/>
          <w:t>ΣΑΧΙΝΙΔΗΣ Ι. , σελ.</w:t>
        </w:r>
        <w:r>
          <w:rPr>
            <w:szCs w:val="24"/>
          </w:rPr>
          <w:br/>
          <w:t>ΣΤΥΛΙΟΣ Γ. , σελ.</w:t>
        </w:r>
        <w:r>
          <w:rPr>
            <w:szCs w:val="24"/>
          </w:rPr>
          <w:br/>
          <w:t>ΣΥΝΤΥΧΑΚΗΣ Ε. , σελ.</w:t>
        </w:r>
        <w:r>
          <w:rPr>
            <w:szCs w:val="24"/>
          </w:rPr>
          <w:br/>
          <w:t>ΦΟΡΤΣΑΚΗΣ Θ. , σελ.</w:t>
        </w:r>
        <w:r>
          <w:rPr>
            <w:szCs w:val="24"/>
          </w:rPr>
          <w:br/>
          <w:t>ΨΑΡΙΑΝΟΣ Γ. , σελ.</w:t>
        </w:r>
        <w:r>
          <w:rPr>
            <w:szCs w:val="24"/>
          </w:rPr>
          <w:br/>
          <w:t>ΨΥΧΟΓΙΟΣ Γ. , σελ.</w:t>
        </w:r>
        <w:r>
          <w:rPr>
            <w:szCs w:val="24"/>
          </w:rPr>
          <w:br/>
        </w:r>
        <w:bookmarkStart w:id="34" w:name="_GoBack"/>
        <w:bookmarkEnd w:id="34"/>
      </w:ins>
    </w:p>
    <w:p w14:paraId="4ED95165" w14:textId="77777777" w:rsidR="0014665F" w:rsidRDefault="007C227C">
      <w:pPr>
        <w:spacing w:line="600" w:lineRule="auto"/>
        <w:contextualSpacing/>
        <w:jc w:val="center"/>
        <w:rPr>
          <w:rFonts w:eastAsia="Times New Roman" w:cs="Times New Roman"/>
          <w:szCs w:val="24"/>
        </w:rPr>
      </w:pPr>
      <w:r>
        <w:rPr>
          <w:rFonts w:eastAsia="Times New Roman" w:cs="Times New Roman"/>
          <w:szCs w:val="24"/>
        </w:rPr>
        <w:t>ΠΡΑΚΤΙΚΑ ΒΟΥΛΗΣ</w:t>
      </w:r>
    </w:p>
    <w:p w14:paraId="4ED95166" w14:textId="77777777" w:rsidR="0014665F" w:rsidRDefault="007C227C">
      <w:pPr>
        <w:spacing w:line="600" w:lineRule="auto"/>
        <w:contextualSpacing/>
        <w:jc w:val="center"/>
        <w:rPr>
          <w:rFonts w:eastAsia="Times New Roman" w:cs="Times New Roman"/>
          <w:szCs w:val="24"/>
        </w:rPr>
      </w:pPr>
      <w:r>
        <w:rPr>
          <w:rFonts w:eastAsia="Times New Roman" w:cs="Times New Roman"/>
          <w:szCs w:val="24"/>
        </w:rPr>
        <w:t>ΙΖ΄ ΠΕΡΙΟΔΟΣ</w:t>
      </w:r>
    </w:p>
    <w:p w14:paraId="4ED95167" w14:textId="77777777" w:rsidR="0014665F" w:rsidRDefault="007C227C">
      <w:pPr>
        <w:spacing w:line="600" w:lineRule="auto"/>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4ED95168" w14:textId="77777777" w:rsidR="0014665F" w:rsidRDefault="007C227C">
      <w:pPr>
        <w:spacing w:line="600" w:lineRule="auto"/>
        <w:contextualSpacing/>
        <w:jc w:val="center"/>
        <w:rPr>
          <w:rFonts w:eastAsia="Times New Roman" w:cs="Times New Roman"/>
          <w:szCs w:val="24"/>
        </w:rPr>
      </w:pPr>
      <w:r>
        <w:rPr>
          <w:rFonts w:eastAsia="Times New Roman" w:cs="Times New Roman"/>
          <w:szCs w:val="24"/>
        </w:rPr>
        <w:t>ΣΥΝΟΔΟΣ Α΄</w:t>
      </w:r>
    </w:p>
    <w:p w14:paraId="4ED95169" w14:textId="77777777" w:rsidR="0014665F" w:rsidRDefault="007C227C">
      <w:pPr>
        <w:spacing w:line="600" w:lineRule="auto"/>
        <w:contextualSpacing/>
        <w:jc w:val="center"/>
        <w:rPr>
          <w:rFonts w:ascii="Lucida Sans Unicode" w:eastAsia="Times New Roman" w:hAnsi="Lucida Sans Unicode" w:cs="Lucida Sans Unicode"/>
          <w:szCs w:val="24"/>
        </w:rPr>
      </w:pPr>
      <w:r>
        <w:rPr>
          <w:rFonts w:eastAsia="Times New Roman" w:cs="Times New Roman"/>
          <w:szCs w:val="24"/>
        </w:rPr>
        <w:t xml:space="preserve">ΣΥΝΕΔΡΙΑΣΗ </w:t>
      </w:r>
      <w:r>
        <w:rPr>
          <w:rFonts w:ascii="Lucida Sans Unicode" w:eastAsia="Times New Roman" w:hAnsi="Lucida Sans Unicode" w:cs="Lucida Sans Unicode"/>
          <w:szCs w:val="24"/>
        </w:rPr>
        <w:t>Ϟ</w:t>
      </w:r>
      <w:r>
        <w:rPr>
          <w:rFonts w:eastAsia="Times New Roman"/>
          <w:szCs w:val="24"/>
        </w:rPr>
        <w:t>Β</w:t>
      </w:r>
      <w:r>
        <w:rPr>
          <w:rFonts w:ascii="Lucida Sans Unicode" w:eastAsia="Times New Roman" w:hAnsi="Lucida Sans Unicode" w:cs="Lucida Sans Unicode"/>
          <w:szCs w:val="24"/>
        </w:rPr>
        <w:t>΄</w:t>
      </w:r>
    </w:p>
    <w:p w14:paraId="4ED9516A" w14:textId="77777777" w:rsidR="0014665F" w:rsidRDefault="007C227C">
      <w:pPr>
        <w:spacing w:line="600" w:lineRule="auto"/>
        <w:contextualSpacing/>
        <w:jc w:val="center"/>
        <w:rPr>
          <w:rFonts w:eastAsia="Times New Roman" w:cs="Times New Roman"/>
          <w:szCs w:val="24"/>
        </w:rPr>
      </w:pPr>
      <w:r>
        <w:rPr>
          <w:rFonts w:eastAsia="Times New Roman" w:cs="Times New Roman"/>
          <w:szCs w:val="24"/>
        </w:rPr>
        <w:t>Πέμπτη 17 Μαρτίου 2016</w:t>
      </w:r>
      <w:r>
        <w:rPr>
          <w:rFonts w:eastAsia="Times New Roman" w:cs="Times New Roman"/>
          <w:szCs w:val="24"/>
        </w:rPr>
        <w:t xml:space="preserve"> (απόγευμα)</w:t>
      </w:r>
    </w:p>
    <w:p w14:paraId="4ED9516B" w14:textId="77777777" w:rsidR="0014665F" w:rsidRDefault="0014665F">
      <w:pPr>
        <w:spacing w:line="600" w:lineRule="auto"/>
        <w:ind w:firstLine="720"/>
        <w:jc w:val="both"/>
        <w:rPr>
          <w:rFonts w:eastAsia="Times New Roman" w:cs="Times New Roman"/>
          <w:szCs w:val="24"/>
        </w:rPr>
      </w:pPr>
    </w:p>
    <w:p w14:paraId="4ED9516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17 Μαρτίου 2016, ημέρα Πέμπτη και ώρα 18.09΄ συνήλθε στην Αίθουσα των συνεδριάσεων του Βουλευτηρίου η Βουλή σε ολομέλεια για να συνεδριάσει υπό την προεδρία του ΣΤ΄ Αντιπροέδρου αυτής κ. </w:t>
      </w:r>
      <w:r w:rsidRPr="00176C8A">
        <w:rPr>
          <w:rFonts w:eastAsia="Times New Roman" w:cs="Times New Roman"/>
          <w:b/>
          <w:szCs w:val="24"/>
        </w:rPr>
        <w:t>ΔΗΜΗΤΡΙΟΥ ΚΡΕΜΑΣΤΙΝΟΥ</w:t>
      </w:r>
      <w:r>
        <w:rPr>
          <w:rFonts w:eastAsia="Times New Roman" w:cs="Times New Roman"/>
          <w:szCs w:val="24"/>
        </w:rPr>
        <w:t>.</w:t>
      </w:r>
    </w:p>
    <w:p w14:paraId="4ED9516D" w14:textId="77777777" w:rsidR="0014665F" w:rsidRDefault="007C227C">
      <w:pPr>
        <w:spacing w:line="600" w:lineRule="auto"/>
        <w:ind w:firstLine="720"/>
        <w:jc w:val="both"/>
        <w:rPr>
          <w:rFonts w:eastAsia="Times New Roman" w:cs="Times New Roman"/>
          <w:szCs w:val="24"/>
        </w:rPr>
      </w:pPr>
      <w:r>
        <w:rPr>
          <w:rFonts w:eastAsia="Times New Roman"/>
          <w:b/>
          <w:bCs/>
        </w:rPr>
        <w:t>ΠΡΟΕΔΡΕΥΩΝ (Δημήτριος Κρεμα</w:t>
      </w:r>
      <w:r>
        <w:rPr>
          <w:rFonts w:eastAsia="Times New Roman"/>
          <w:b/>
          <w:bCs/>
        </w:rPr>
        <w:t>στινός):</w:t>
      </w:r>
      <w:r>
        <w:rPr>
          <w:rFonts w:eastAsia="Times New Roman" w:cs="Times New Roman"/>
          <w:szCs w:val="24"/>
        </w:rPr>
        <w:t xml:space="preserve"> Κυρίες και κύριοι συνάδελφοι, αρχίζει η συνεδρίαση.</w:t>
      </w:r>
    </w:p>
    <w:p w14:paraId="4ED9516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Έχω την τιμή να ανακοινώσω στο Σώμα ότι η Διαρκής Επιτροπή Μορφωτικών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Πολιτισμού και Αθλητισμού</w:t>
      </w:r>
      <w:r>
        <w:rPr>
          <w:rFonts w:eastAsia="Times New Roman" w:cs="Times New Roman"/>
          <w:szCs w:val="24"/>
        </w:rPr>
        <w:t>:</w:t>
      </w:r>
      <w:r>
        <w:rPr>
          <w:rFonts w:eastAsia="Times New Roman" w:cs="Times New Roman"/>
          <w:szCs w:val="24"/>
        </w:rPr>
        <w:t xml:space="preserve"> «Αναγκαίες ρυθμίσεις για την εν</w:t>
      </w:r>
      <w:r>
        <w:rPr>
          <w:rFonts w:eastAsia="Times New Roman" w:cs="Times New Roman"/>
          <w:szCs w:val="24"/>
        </w:rPr>
        <w:t xml:space="preserve">αρμόνιση της Ελληνικής Νομοθεσίας με το νέο Κώδικα </w:t>
      </w:r>
      <w:r>
        <w:rPr>
          <w:rFonts w:eastAsia="Times New Roman" w:cs="Times New Roman"/>
          <w:szCs w:val="24"/>
        </w:rPr>
        <w:t>Αντιντόπι</w:t>
      </w:r>
      <w:r>
        <w:rPr>
          <w:rFonts w:eastAsia="Times New Roman" w:cs="Times New Roman"/>
          <w:szCs w:val="24"/>
        </w:rPr>
        <w:t>ν</w:t>
      </w:r>
      <w:r>
        <w:rPr>
          <w:rFonts w:eastAsia="Times New Roman" w:cs="Times New Roman"/>
          <w:szCs w:val="24"/>
        </w:rPr>
        <w:t>γκ</w:t>
      </w:r>
      <w:r>
        <w:rPr>
          <w:rFonts w:eastAsia="Times New Roman" w:cs="Times New Roman"/>
          <w:szCs w:val="24"/>
        </w:rPr>
        <w:t xml:space="preserve"> του Παγκόσμιου Οργανισμού </w:t>
      </w:r>
      <w:r>
        <w:rPr>
          <w:rFonts w:eastAsia="Times New Roman" w:cs="Times New Roman"/>
          <w:szCs w:val="24"/>
        </w:rPr>
        <w:t>Αντιντόπι</w:t>
      </w:r>
      <w:r>
        <w:rPr>
          <w:rFonts w:eastAsia="Times New Roman" w:cs="Times New Roman"/>
          <w:szCs w:val="24"/>
        </w:rPr>
        <w:t>ν</w:t>
      </w:r>
      <w:r>
        <w:rPr>
          <w:rFonts w:eastAsia="Times New Roman" w:cs="Times New Roman"/>
          <w:szCs w:val="24"/>
        </w:rPr>
        <w:t>γκ</w:t>
      </w:r>
      <w:r>
        <w:rPr>
          <w:rFonts w:eastAsia="Times New Roman" w:cs="Times New Roman"/>
          <w:szCs w:val="24"/>
        </w:rPr>
        <w:t xml:space="preserve"> και άλλες διατάξεις». </w:t>
      </w:r>
    </w:p>
    <w:p w14:paraId="4ED9516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Επίσης, η Διαρκής Επιτροπή Οικονομικών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Οικονομικών</w:t>
      </w:r>
      <w:r>
        <w:rPr>
          <w:rFonts w:eastAsia="Times New Roman" w:cs="Times New Roman"/>
          <w:szCs w:val="24"/>
        </w:rPr>
        <w:t>:</w:t>
      </w:r>
      <w:r>
        <w:rPr>
          <w:rFonts w:eastAsia="Times New Roman" w:cs="Times New Roman"/>
          <w:szCs w:val="24"/>
        </w:rPr>
        <w:t xml:space="preserve"> «Προσαρμογή</w:t>
      </w:r>
      <w:r>
        <w:rPr>
          <w:rFonts w:eastAsia="Times New Roman" w:cs="Times New Roman"/>
          <w:szCs w:val="24"/>
        </w:rPr>
        <w:t xml:space="preserve"> της ελληνικής νομοθεσίας</w:t>
      </w:r>
      <w:r>
        <w:rPr>
          <w:rFonts w:eastAsia="Times New Roman" w:cs="Times New Roman"/>
          <w:szCs w:val="24"/>
        </w:rPr>
        <w:t>:</w:t>
      </w:r>
      <w:r>
        <w:rPr>
          <w:rFonts w:eastAsia="Times New Roman" w:cs="Times New Roman"/>
          <w:szCs w:val="24"/>
        </w:rPr>
        <w:t xml:space="preserve"> α) στις διατάξεις της</w:t>
      </w:r>
      <w:r>
        <w:rPr>
          <w:rFonts w:ascii="Times New Roman" w:hAnsi="Times New Roman"/>
        </w:rPr>
        <w:t xml:space="preserve"> </w:t>
      </w:r>
      <w:r>
        <w:rPr>
          <w:rFonts w:eastAsia="Times New Roman" w:cs="Times New Roman"/>
          <w:szCs w:val="24"/>
        </w:rPr>
        <w:t>Οδηγίας 2013/50/ΕΕ του Ευρωπαϊκού Κοινοβουλίου και του Συμβουλίου</w:t>
      </w:r>
      <w:r>
        <w:rPr>
          <w:rFonts w:eastAsia="Times New Roman" w:cs="Times New Roman"/>
          <w:szCs w:val="24"/>
        </w:rPr>
        <w:t>,</w:t>
      </w:r>
      <w:r>
        <w:rPr>
          <w:rFonts w:eastAsia="Times New Roman" w:cs="Times New Roman"/>
          <w:szCs w:val="24"/>
        </w:rPr>
        <w:t xml:space="preserve"> της 22ας Οκτωβρίου 2013 και β) στο άρθρο 1 της Οδηγίας 2014/51/ΕΕ του Ευρωπαϊκού Κοινοβουλίου και του Συμβουλίου της 16ης Απριλίου 2014 και </w:t>
      </w:r>
      <w:r>
        <w:rPr>
          <w:rFonts w:eastAsia="Times New Roman" w:cs="Times New Roman"/>
          <w:szCs w:val="24"/>
        </w:rPr>
        <w:t>άλλες διατάξεις».</w:t>
      </w:r>
    </w:p>
    <w:p w14:paraId="4ED9517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Τέλος, η Διαρκής Επιτροπή Εθνικής Άμυνας και Εξωτερικών Υποθέσεων καταθέτει την </w:t>
      </w:r>
      <w:r>
        <w:rPr>
          <w:rFonts w:eastAsia="Times New Roman" w:cs="Times New Roman"/>
          <w:szCs w:val="24"/>
        </w:rPr>
        <w:t>έ</w:t>
      </w:r>
      <w:r>
        <w:rPr>
          <w:rFonts w:eastAsia="Times New Roman" w:cs="Times New Roman"/>
          <w:szCs w:val="24"/>
        </w:rPr>
        <w:t>κθεσή της στο σχέδιο νόμου</w:t>
      </w:r>
      <w:r>
        <w:rPr>
          <w:rFonts w:eastAsia="Times New Roman" w:cs="Times New Roman"/>
          <w:szCs w:val="24"/>
        </w:rPr>
        <w:t>:</w:t>
      </w:r>
      <w:r>
        <w:rPr>
          <w:rFonts w:eastAsia="Times New Roman" w:cs="Times New Roman"/>
          <w:szCs w:val="24"/>
        </w:rPr>
        <w:t xml:space="preserve"> «Κύρωση της Συμφωνίας για το RACVIAC – Κέντρο Συνεργασίας για την Ασφάλεια».</w:t>
      </w:r>
    </w:p>
    <w:p w14:paraId="4ED9517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εισερχόμαστε στην ημερ</w:t>
      </w:r>
      <w:r>
        <w:rPr>
          <w:rFonts w:eastAsia="Times New Roman" w:cs="Times New Roman"/>
          <w:szCs w:val="24"/>
        </w:rPr>
        <w:t>ήσια διάταξη της</w:t>
      </w:r>
    </w:p>
    <w:p w14:paraId="4ED95172" w14:textId="77777777" w:rsidR="0014665F" w:rsidRDefault="007C227C">
      <w:pPr>
        <w:spacing w:line="600" w:lineRule="auto"/>
        <w:jc w:val="center"/>
        <w:rPr>
          <w:rFonts w:eastAsia="Times New Roman" w:cs="Times New Roman"/>
          <w:b/>
          <w:szCs w:val="24"/>
        </w:rPr>
      </w:pPr>
      <w:r>
        <w:rPr>
          <w:rFonts w:eastAsia="Times New Roman" w:cs="Times New Roman"/>
          <w:b/>
          <w:szCs w:val="24"/>
        </w:rPr>
        <w:t>ΝΟΜΟΘΕΤΙΚΗΣ ΕΡΓΑΣΙΑΣ</w:t>
      </w:r>
    </w:p>
    <w:p w14:paraId="4ED9517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Μόνη συζήτηση και ψήφιση επί της αρχής, των άρθρων και του συνόλου του σχεδίου νόμου του Υπουργείου Πολιτισμού και Αθλητισμού: «Αναγκαίες ρυθμίσεις για την εναρμόνιση της ελληνικής νομοθεσίας με το νέο Κώδικα </w:t>
      </w:r>
      <w:r>
        <w:rPr>
          <w:rFonts w:eastAsia="Times New Roman" w:cs="Times New Roman"/>
          <w:szCs w:val="24"/>
        </w:rPr>
        <w:t>Αντιντόπινγκ του Παγκόσμιου Οργανισμού Αντιντόπινγκ και άλλες διατάξεις».</w:t>
      </w:r>
    </w:p>
    <w:p w14:paraId="4ED95174" w14:textId="77777777" w:rsidR="0014665F" w:rsidRDefault="007C227C">
      <w:pPr>
        <w:spacing w:line="600" w:lineRule="auto"/>
        <w:ind w:firstLine="720"/>
        <w:jc w:val="both"/>
        <w:rPr>
          <w:rFonts w:eastAsia="Times New Roman"/>
          <w:szCs w:val="24"/>
        </w:rPr>
      </w:pPr>
      <w:r>
        <w:rPr>
          <w:rFonts w:eastAsia="Times New Roman" w:cs="Times New Roman"/>
          <w:szCs w:val="24"/>
        </w:rPr>
        <w:t xml:space="preserve">Το ανωτέρω νομοσχέδιο, μετά την απόφαση την οποίαν έλαβε η </w:t>
      </w:r>
      <w:r>
        <w:rPr>
          <w:rFonts w:eastAsia="Times New Roman" w:cs="Times New Roman"/>
          <w:szCs w:val="24"/>
        </w:rPr>
        <w:t>δ</w:t>
      </w:r>
      <w:r>
        <w:rPr>
          <w:rFonts w:eastAsia="Times New Roman" w:cs="Times New Roman"/>
          <w:szCs w:val="24"/>
        </w:rPr>
        <w:t xml:space="preserve">ιαρκής κοινοβουλευτική </w:t>
      </w:r>
      <w:r>
        <w:rPr>
          <w:rFonts w:eastAsia="Times New Roman" w:cs="Times New Roman"/>
          <w:szCs w:val="24"/>
        </w:rPr>
        <w:t>ε</w:t>
      </w:r>
      <w:r>
        <w:rPr>
          <w:rFonts w:eastAsia="Times New Roman" w:cs="Times New Roman"/>
          <w:szCs w:val="24"/>
        </w:rPr>
        <w:t xml:space="preserve">πιτροπή, ύστερα από πρόταση του αρμοδίου Υπουργού, συζητείται με τη </w:t>
      </w:r>
      <w:r>
        <w:rPr>
          <w:rFonts w:eastAsia="Times New Roman"/>
          <w:szCs w:val="24"/>
        </w:rPr>
        <w:t>διαδικασία</w:t>
      </w:r>
      <w:r>
        <w:rPr>
          <w:rFonts w:eastAsia="Times New Roman" w:cs="Times New Roman"/>
          <w:szCs w:val="24"/>
        </w:rPr>
        <w:t xml:space="preserve"> του κατεπείγοντος, </w:t>
      </w:r>
      <w:r>
        <w:rPr>
          <w:rFonts w:eastAsia="Times New Roman" w:cs="Times New Roman"/>
          <w:szCs w:val="24"/>
        </w:rPr>
        <w:t xml:space="preserve">σύμφωνα με το </w:t>
      </w:r>
      <w:r>
        <w:rPr>
          <w:rFonts w:eastAsia="Times New Roman"/>
          <w:szCs w:val="24"/>
        </w:rPr>
        <w:t>άρθρο</w:t>
      </w:r>
      <w:r>
        <w:rPr>
          <w:rFonts w:eastAsia="Times New Roman" w:cs="Times New Roman"/>
          <w:szCs w:val="24"/>
        </w:rPr>
        <w:t xml:space="preserve"> 76 </w:t>
      </w:r>
      <w:r>
        <w:rPr>
          <w:rFonts w:eastAsia="Times New Roman" w:cs="Times New Roman"/>
          <w:bCs/>
          <w:shd w:val="clear" w:color="auto" w:fill="FFFFFF"/>
        </w:rPr>
        <w:t>παράγραφος</w:t>
      </w:r>
      <w:r>
        <w:rPr>
          <w:rFonts w:eastAsia="Times New Roman" w:cs="Times New Roman"/>
          <w:szCs w:val="24"/>
        </w:rPr>
        <w:t xml:space="preserve"> 4 του Συντάγματος και το </w:t>
      </w:r>
      <w:r>
        <w:rPr>
          <w:rFonts w:eastAsia="Times New Roman"/>
          <w:szCs w:val="24"/>
        </w:rPr>
        <w:t>άρθρο</w:t>
      </w:r>
      <w:r>
        <w:rPr>
          <w:rFonts w:eastAsia="Times New Roman" w:cs="Times New Roman"/>
          <w:szCs w:val="24"/>
        </w:rPr>
        <w:t xml:space="preserve"> 109 του </w:t>
      </w:r>
      <w:r>
        <w:rPr>
          <w:rFonts w:eastAsia="Times New Roman"/>
          <w:szCs w:val="24"/>
        </w:rPr>
        <w:t>Κανονισμού της Βουλής.</w:t>
      </w:r>
    </w:p>
    <w:p w14:paraId="4ED95175" w14:textId="77777777" w:rsidR="0014665F" w:rsidRDefault="007C227C">
      <w:pPr>
        <w:spacing w:line="600" w:lineRule="auto"/>
        <w:ind w:firstLine="720"/>
        <w:jc w:val="both"/>
        <w:rPr>
          <w:rFonts w:eastAsia="Times New Roman"/>
          <w:szCs w:val="24"/>
        </w:rPr>
      </w:pPr>
      <w:r>
        <w:rPr>
          <w:rFonts w:eastAsia="Times New Roman"/>
          <w:szCs w:val="24"/>
        </w:rPr>
        <w:t xml:space="preserve">Σύμφωνα με την απόφαση της Διάσκεψης των Προέδρων, που πραγματοποιήθηκε στις 16 </w:t>
      </w:r>
      <w:r>
        <w:rPr>
          <w:rFonts w:eastAsia="Times New Roman"/>
          <w:bCs/>
        </w:rPr>
        <w:t>Μαρτίου</w:t>
      </w:r>
      <w:r>
        <w:rPr>
          <w:rFonts w:eastAsia="Times New Roman"/>
          <w:szCs w:val="24"/>
        </w:rPr>
        <w:t xml:space="preserve"> 2016, η συζήτηση και ψήφιση του νομοσχεδίου θα διεξαχθεί σε </w:t>
      </w:r>
      <w:r>
        <w:rPr>
          <w:rFonts w:eastAsia="Times New Roman"/>
          <w:bCs/>
        </w:rPr>
        <w:t>μία</w:t>
      </w:r>
      <w:r>
        <w:rPr>
          <w:rFonts w:eastAsia="Times New Roman"/>
          <w:szCs w:val="24"/>
        </w:rPr>
        <w:t xml:space="preserve"> συνεδρία</w:t>
      </w:r>
      <w:r>
        <w:rPr>
          <w:rFonts w:eastAsia="Times New Roman"/>
          <w:szCs w:val="24"/>
        </w:rPr>
        <w:t xml:space="preserve">ση σήμερα, η οποία θα ολοκληρωθεί αύριο, μετά τον κοινοβουλευτικό έλεγχο. </w:t>
      </w:r>
    </w:p>
    <w:p w14:paraId="4ED95176" w14:textId="77777777" w:rsidR="0014665F" w:rsidRDefault="007C227C">
      <w:pPr>
        <w:spacing w:line="600" w:lineRule="auto"/>
        <w:ind w:firstLine="720"/>
        <w:jc w:val="both"/>
        <w:rPr>
          <w:rFonts w:eastAsia="Times New Roman"/>
        </w:rPr>
      </w:pPr>
      <w:r>
        <w:rPr>
          <w:rFonts w:eastAsia="Times New Roman"/>
          <w:szCs w:val="24"/>
        </w:rPr>
        <w:lastRenderedPageBreak/>
        <w:t xml:space="preserve">Στη συζήτηση μετέχουν οι </w:t>
      </w:r>
      <w:r>
        <w:rPr>
          <w:rFonts w:eastAsia="Times New Roman"/>
          <w:szCs w:val="24"/>
        </w:rPr>
        <w:t>ε</w:t>
      </w:r>
      <w:r>
        <w:rPr>
          <w:rFonts w:eastAsia="Times New Roman"/>
          <w:szCs w:val="24"/>
        </w:rPr>
        <w:t xml:space="preserve">ισηγητές, οι </w:t>
      </w:r>
      <w:r>
        <w:rPr>
          <w:rFonts w:eastAsia="Times New Roman"/>
          <w:szCs w:val="24"/>
        </w:rPr>
        <w:t>α</w:t>
      </w:r>
      <w:r>
        <w:rPr>
          <w:rFonts w:eastAsia="Times New Roman"/>
          <w:szCs w:val="24"/>
        </w:rPr>
        <w:t xml:space="preserve">γορητές, ο </w:t>
      </w:r>
      <w:r>
        <w:rPr>
          <w:rFonts w:eastAsia="Times New Roman"/>
        </w:rPr>
        <w:t xml:space="preserve">Πρωθυπουργός, ο αρμόδιος Υπουργός, οι Πρόεδροι των Κοινοβουλευτικών Ομάδων και από ένας </w:t>
      </w:r>
      <w:r>
        <w:rPr>
          <w:rFonts w:eastAsia="Times New Roman"/>
        </w:rPr>
        <w:t>ε</w:t>
      </w:r>
      <w:r>
        <w:rPr>
          <w:rFonts w:eastAsia="Times New Roman"/>
        </w:rPr>
        <w:t>κπρόσωπός τους. Η ομιλία τους περιορίζετα</w:t>
      </w:r>
      <w:r>
        <w:rPr>
          <w:rFonts w:eastAsia="Times New Roman"/>
        </w:rPr>
        <w:t xml:space="preserve">ι στο μισό του χρόνου που προβλέπεται από τα άρθρα 97 και 103 του Κανονισμού της Βουλής. </w:t>
      </w:r>
    </w:p>
    <w:p w14:paraId="4ED95177" w14:textId="77777777" w:rsidR="0014665F" w:rsidRDefault="007C227C">
      <w:pPr>
        <w:spacing w:line="600" w:lineRule="auto"/>
        <w:ind w:firstLine="720"/>
        <w:jc w:val="both"/>
        <w:rPr>
          <w:rFonts w:eastAsia="Times New Roman"/>
        </w:rPr>
      </w:pPr>
      <w:r>
        <w:rPr>
          <w:rFonts w:eastAsia="Times New Roman"/>
        </w:rPr>
        <w:t xml:space="preserve">Προτείνω να λάβουν τον λόγο πέντε ορισμένοι ομιλητές από τον ΣΥΡΙΖΑ, τρεις ορισμένοι ομιλητές από τη Νέα Δημοκρατία, ένας ορισμένος ομιλητής από τον Λαϊκό Σύνδεσμο - </w:t>
      </w:r>
      <w:r>
        <w:rPr>
          <w:rFonts w:eastAsia="Times New Roman"/>
        </w:rPr>
        <w:t xml:space="preserve">Χρυσή Αυγή, ένας ορισμένος ομιλητής από τη Δημοκρατική Συμπαράταξη, ένας ορισμένος ομιλητής από το ΚΚΕ, ένας ορισμένος ομιλητής από το Ποτάμι, ένας ορισμένος ομιλητής από τους Ανεξάρτητους Έλληνες και ένας ορισμένος ομιλητής από την Ένωση Κεντρώων. </w:t>
      </w:r>
    </w:p>
    <w:p w14:paraId="4ED95178" w14:textId="77777777" w:rsidR="0014665F" w:rsidRDefault="007C227C">
      <w:pPr>
        <w:spacing w:line="600" w:lineRule="auto"/>
        <w:ind w:firstLine="720"/>
        <w:jc w:val="both"/>
        <w:rPr>
          <w:rFonts w:eastAsia="Times New Roman"/>
        </w:rPr>
      </w:pPr>
      <w:r>
        <w:rPr>
          <w:rFonts w:eastAsia="Times New Roman"/>
        </w:rPr>
        <w:t>Επίσης</w:t>
      </w:r>
      <w:r>
        <w:rPr>
          <w:rFonts w:eastAsia="Times New Roman"/>
        </w:rPr>
        <w:t xml:space="preserve">, προτείνω η συζήτηση επί της αρχής και επί των άρθρων να </w:t>
      </w:r>
      <w:r>
        <w:rPr>
          <w:rFonts w:eastAsia="Times New Roman"/>
          <w:bCs/>
        </w:rPr>
        <w:t>είναι</w:t>
      </w:r>
      <w:r>
        <w:rPr>
          <w:rFonts w:eastAsia="Times New Roman"/>
        </w:rPr>
        <w:t xml:space="preserve"> ενιαία. </w:t>
      </w:r>
    </w:p>
    <w:p w14:paraId="4ED9517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τους χρόνους των ομιλιών προτείνω: Οι </w:t>
      </w:r>
      <w:r>
        <w:rPr>
          <w:rFonts w:eastAsia="Times New Roman" w:cs="Times New Roman"/>
          <w:szCs w:val="24"/>
        </w:rPr>
        <w:t>ε</w:t>
      </w:r>
      <w:r>
        <w:rPr>
          <w:rFonts w:eastAsia="Times New Roman" w:cs="Times New Roman"/>
          <w:szCs w:val="24"/>
        </w:rPr>
        <w:t xml:space="preserve">ισηγητές και οι </w:t>
      </w:r>
      <w:r>
        <w:rPr>
          <w:rFonts w:eastAsia="Times New Roman" w:cs="Times New Roman"/>
          <w:szCs w:val="24"/>
        </w:rPr>
        <w:t>ε</w:t>
      </w:r>
      <w:r>
        <w:rPr>
          <w:rFonts w:eastAsia="Times New Roman" w:cs="Times New Roman"/>
          <w:szCs w:val="24"/>
        </w:rPr>
        <w:t xml:space="preserve">ιδικοί </w:t>
      </w:r>
      <w:r>
        <w:rPr>
          <w:rFonts w:eastAsia="Times New Roman" w:cs="Times New Roman"/>
          <w:szCs w:val="24"/>
        </w:rPr>
        <w:t>α</w:t>
      </w:r>
      <w:r>
        <w:rPr>
          <w:rFonts w:eastAsia="Times New Roman" w:cs="Times New Roman"/>
          <w:szCs w:val="24"/>
        </w:rPr>
        <w:t xml:space="preserve">γορητές να έχουν χρόνο ομιλίας δώδεκα λεπτά. Ο αρμόδιος Υπουργός να έχει χρόνο ομιλίας </w:t>
      </w:r>
      <w:r>
        <w:rPr>
          <w:rFonts w:eastAsia="Times New Roman" w:cs="Times New Roman"/>
          <w:szCs w:val="24"/>
        </w:rPr>
        <w:t>δ</w:t>
      </w:r>
      <w:r>
        <w:rPr>
          <w:rFonts w:eastAsia="Times New Roman" w:cs="Times New Roman"/>
          <w:szCs w:val="24"/>
        </w:rPr>
        <w:t>εκατρία</w:t>
      </w:r>
      <w:r>
        <w:rPr>
          <w:rFonts w:eastAsia="Times New Roman" w:cs="Times New Roman"/>
          <w:szCs w:val="24"/>
        </w:rPr>
        <w:t xml:space="preserve"> λεπτά. Ο αρμόδι</w:t>
      </w:r>
      <w:r>
        <w:rPr>
          <w:rFonts w:eastAsia="Times New Roman" w:cs="Times New Roman"/>
          <w:szCs w:val="24"/>
        </w:rPr>
        <w:t xml:space="preserve">ος Αναπληρωτής Υπουργός να έχει χρόνο ομιλίας δέκα λεπτά. Οι λοιποί Υπουργοί, Υφυπουργοί να έχουν χρόνο ομιλίας </w:t>
      </w:r>
      <w:r>
        <w:rPr>
          <w:rFonts w:eastAsia="Times New Roman" w:cs="Times New Roman"/>
          <w:szCs w:val="24"/>
        </w:rPr>
        <w:t>ο</w:t>
      </w:r>
      <w:r>
        <w:rPr>
          <w:rFonts w:eastAsia="Times New Roman" w:cs="Times New Roman"/>
          <w:szCs w:val="24"/>
        </w:rPr>
        <w:t>κ</w:t>
      </w:r>
      <w:r>
        <w:rPr>
          <w:rFonts w:eastAsia="Times New Roman" w:cs="Times New Roman"/>
          <w:szCs w:val="24"/>
        </w:rPr>
        <w:t>τώ</w:t>
      </w:r>
      <w:r>
        <w:rPr>
          <w:rFonts w:eastAsia="Times New Roman" w:cs="Times New Roman"/>
          <w:szCs w:val="24"/>
        </w:rPr>
        <w:t xml:space="preserve"> λεπτά. Ο Πρωθυπουργός και  Πρόεδρος της Κοινοβουλευτικής Ομάδας του ΣΥΡΙΖΑ, καθώς και ο Πρόεδρος της Κοινοβουλευτικής </w:t>
      </w:r>
      <w:r>
        <w:rPr>
          <w:rFonts w:eastAsia="Times New Roman" w:cs="Times New Roman"/>
          <w:szCs w:val="24"/>
        </w:rPr>
        <w:t>Ομάδ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της Νέας Δημοκ</w:t>
      </w:r>
      <w:r>
        <w:rPr>
          <w:rFonts w:eastAsia="Times New Roman" w:cs="Times New Roman"/>
          <w:szCs w:val="24"/>
        </w:rPr>
        <w:t xml:space="preserve">ρατίας να έχουν χρόνο ομιλίας </w:t>
      </w:r>
      <w:r>
        <w:rPr>
          <w:rFonts w:eastAsia="Times New Roman" w:cs="Times New Roman"/>
          <w:szCs w:val="24"/>
        </w:rPr>
        <w:t>δ</w:t>
      </w:r>
      <w:r>
        <w:rPr>
          <w:rFonts w:eastAsia="Times New Roman" w:cs="Times New Roman"/>
          <w:szCs w:val="24"/>
        </w:rPr>
        <w:t>εκατέσσερα</w:t>
      </w:r>
      <w:r>
        <w:rPr>
          <w:rFonts w:eastAsia="Times New Roman" w:cs="Times New Roman"/>
          <w:szCs w:val="24"/>
        </w:rPr>
        <w:t xml:space="preserve"> λεπτά. Οι Πρόεδροι των υπολοίπων Κοινοβουλευτικών Ομάδων να έχουν χρόνο ομιλίας δώδεκα λεπτά. Οι Κοινοβουλευτικοί Εκπρόσωποι να έχουν χρόνο ομιλίας δέκα λεπτά. Οι ορισθέντες από τα κόμματα ομιλητές να έχουν χρόνο ομιλίας επτά λεπτά. Η δευτερολογία περιορί</w:t>
      </w:r>
      <w:r>
        <w:rPr>
          <w:rFonts w:eastAsia="Times New Roman" w:cs="Times New Roman"/>
          <w:szCs w:val="24"/>
        </w:rPr>
        <w:t xml:space="preserve">ζεται στο μισό του χρόνου της πρωτολογίας, όταν υπάρχει. </w:t>
      </w:r>
    </w:p>
    <w:p w14:paraId="4ED9517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4ED9517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Μάλιστα, μάλιστα. </w:t>
      </w:r>
    </w:p>
    <w:p w14:paraId="4ED9517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Το Σώμα συνεφώνησε. </w:t>
      </w:r>
    </w:p>
    <w:p w14:paraId="4ED9517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Κύριε Πρόεδρε…</w:t>
      </w:r>
    </w:p>
    <w:p w14:paraId="4ED9517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κυρία συν</w:t>
      </w:r>
      <w:r>
        <w:rPr>
          <w:rFonts w:eastAsia="Times New Roman" w:cs="Times New Roman"/>
          <w:szCs w:val="24"/>
        </w:rPr>
        <w:t xml:space="preserve">άδελφε. </w:t>
      </w:r>
    </w:p>
    <w:p w14:paraId="4ED9517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 xml:space="preserve">Θα γίνει απόψε η ψήφιση του νομοσχεδίου; </w:t>
      </w:r>
    </w:p>
    <w:p w14:paraId="4ED9518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Η απόφαση της Διάσκεψης των Προέδρων είναι αυτή που σας ανακοίνωσα. </w:t>
      </w:r>
      <w:r>
        <w:rPr>
          <w:rFonts w:eastAsia="Times New Roman" w:cs="Times New Roman"/>
          <w:szCs w:val="24"/>
        </w:rPr>
        <w:t xml:space="preserve">Αν, όμως, υπάρχει ομοφωνία όλων των κομμάτων… Η απόφαση, όμως, της Διάσκεψης των Προέδρων είναι αυτή. </w:t>
      </w:r>
    </w:p>
    <w:p w14:paraId="4ED9518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Η ψηφοφορία θα γίνει απόψε ή αύριο; </w:t>
      </w:r>
    </w:p>
    <w:p w14:paraId="4ED9518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Εάν συμφωνούν όλα τα κόμματα και φυσικά και η Κυβέρνηση, ο Υπου</w:t>
      </w:r>
      <w:r>
        <w:rPr>
          <w:rFonts w:eastAsia="Times New Roman" w:cs="Times New Roman"/>
          <w:szCs w:val="24"/>
        </w:rPr>
        <w:t>ργός να τελειώσουμε απόψε…</w:t>
      </w:r>
    </w:p>
    <w:p w14:paraId="4ED9518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ΓΚΙΟΚΑΣ: </w:t>
      </w:r>
      <w:r>
        <w:rPr>
          <w:rFonts w:eastAsia="Times New Roman" w:cs="Times New Roman"/>
          <w:szCs w:val="24"/>
        </w:rPr>
        <w:t>Αύριο…</w:t>
      </w:r>
    </w:p>
    <w:p w14:paraId="4ED9518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Να τελειώσουμε απόψε, κύριε Πρόεδρε. </w:t>
      </w:r>
    </w:p>
    <w:p w14:paraId="4ED9518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Πρέπει, όμως, να σεβαστούμε τους χρόνους για να τελειώσουμε απόψε. Ας τελειώσουμε απόψε, αλλιώς θα εφαρμόσουμε </w:t>
      </w:r>
      <w:r>
        <w:rPr>
          <w:rFonts w:eastAsia="Times New Roman" w:cs="Times New Roman"/>
          <w:szCs w:val="24"/>
        </w:rPr>
        <w:t xml:space="preserve">την απόφαση της Διάσκεψης των Προέδρων. </w:t>
      </w:r>
    </w:p>
    <w:p w14:paraId="4ED9518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Από ό,τι αντιλαμβάνομαι, δεν υπάρχει διαφωνία να τελειώσουμε απόψε. </w:t>
      </w:r>
    </w:p>
    <w:p w14:paraId="4ED9518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4ED9518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4ED9518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Ομόφωνα όλα τα κόμματα συμφωνούν να τελειώσουμε απόψε</w:t>
      </w:r>
      <w:r>
        <w:rPr>
          <w:rFonts w:eastAsia="Times New Roman" w:cs="Times New Roman"/>
          <w:szCs w:val="24"/>
        </w:rPr>
        <w:t xml:space="preserve">. </w:t>
      </w:r>
    </w:p>
    <w:p w14:paraId="4ED9518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(Υφυπουργός Πολιτισμού και Αθλητισμού): </w:t>
      </w:r>
      <w:r>
        <w:rPr>
          <w:rFonts w:eastAsia="Times New Roman" w:cs="Times New Roman"/>
          <w:szCs w:val="24"/>
        </w:rPr>
        <w:t xml:space="preserve">Κύριε Πρόεδρε, υπήρξε μία αντίρρηση από τον εκπρόσωπο του Κομμουνιστικού Κόμματος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για να τελειώσουμε απόψε.</w:t>
      </w:r>
    </w:p>
    <w:p w14:paraId="4ED9518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Έχω την εντύπωση ότι δεν επιμένει, κύριε Υπο</w:t>
      </w:r>
      <w:r>
        <w:rPr>
          <w:rFonts w:eastAsia="Times New Roman" w:cs="Times New Roman"/>
          <w:szCs w:val="24"/>
        </w:rPr>
        <w:t xml:space="preserve">υργέ, </w:t>
      </w:r>
      <w:r>
        <w:rPr>
          <w:rFonts w:eastAsia="Times New Roman" w:cs="Times New Roman"/>
          <w:szCs w:val="24"/>
        </w:rPr>
        <w:t>γι</w:t>
      </w:r>
      <w:r>
        <w:rPr>
          <w:rFonts w:eastAsia="Times New Roman" w:cs="Times New Roman"/>
          <w:szCs w:val="24"/>
        </w:rPr>
        <w:t>’</w:t>
      </w:r>
      <w:r>
        <w:rPr>
          <w:rFonts w:eastAsia="Times New Roman" w:cs="Times New Roman"/>
          <w:szCs w:val="24"/>
        </w:rPr>
        <w:t xml:space="preserve"> αυτό προχωρώ κι εγώ. </w:t>
      </w:r>
    </w:p>
    <w:p w14:paraId="4ED9518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Ως Κοινοβουλευτικοί Εκπρόσωποι έχουν οριστεί από τα κόμματα η κ. Βάκη για τον ΣΥΡΙΖΑ, ο κ. Δένδιας για τη Νέα Δημοκρατία, ο κ. Λαγός για τη Χρυσή Αυγή, ο κ. Θεοχαρόπουλος για τη Δημοκρατική Συμπαράταξη ΠΑΣΟΚ- ΔΗΜΑΡ, ο κ. Παφ</w:t>
      </w:r>
      <w:r>
        <w:rPr>
          <w:rFonts w:eastAsia="Times New Roman" w:cs="Times New Roman"/>
          <w:szCs w:val="24"/>
        </w:rPr>
        <w:t xml:space="preserve">ίλης για το ΚΚΕ, ο κ. Αμυράς για το Ποτάμι, ο κ. Παπαχριστόπουλος για τους Ανεξάρτητους Έλληνες, ο κ. Καρράς για την Ένωση Κεντρώων. </w:t>
      </w:r>
    </w:p>
    <w:p w14:paraId="4ED9518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Ως </w:t>
      </w:r>
      <w:r>
        <w:rPr>
          <w:rFonts w:eastAsia="Times New Roman" w:cs="Times New Roman"/>
          <w:szCs w:val="24"/>
        </w:rPr>
        <w:t>ε</w:t>
      </w:r>
      <w:r>
        <w:rPr>
          <w:rFonts w:eastAsia="Times New Roman" w:cs="Times New Roman"/>
          <w:szCs w:val="24"/>
        </w:rPr>
        <w:t>ισηγητές έχουν οριστεί η κ. Δριτσέλη για τον ΣΥΡΙΖΑ, η κ. Καραμανλή για τη Νέα Δημοκρατία. Ειδικοί αγορητές έχουν ορισ</w:t>
      </w:r>
      <w:r>
        <w:rPr>
          <w:rFonts w:eastAsia="Times New Roman" w:cs="Times New Roman"/>
          <w:szCs w:val="24"/>
        </w:rPr>
        <w:t xml:space="preserve">τεί ο κ. Γρέγος για τη Χρυσή Αυγή, η κ. Κεφαλίδου για τη Δημοκρατική Συμπαράταξη ΠΑΣΟΚ-ΔΗΜΑΡ, ο κ. Γκιόκας για το ΚΚΕ, ο κ. Μαυρωτάς για το Ποτάμι, ο κ. Δημήτριος Καμμένος για τους Ανεξάρτητους Έλληνες, ο κ. Μεγαλομύστακας για την Ένωση Κεντρώων. </w:t>
      </w:r>
    </w:p>
    <w:p w14:paraId="4ED9518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ΑΜΥΡΑΣ: </w:t>
      </w:r>
      <w:r>
        <w:rPr>
          <w:rFonts w:eastAsia="Times New Roman" w:cs="Times New Roman"/>
          <w:szCs w:val="24"/>
        </w:rPr>
        <w:t xml:space="preserve">Ώρα κατάληξης έχετε βάλει; </w:t>
      </w:r>
    </w:p>
    <w:p w14:paraId="4ED9518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Όχι, δεν έχουμε βάλει. Είπαμε θα δούμε για απόψε. Για να υλοποιηθεί αυτό, όμως, κύριε Αμυρά, θα πρέπει να σεβαστούμε τους χρόνους. Αλλιώς, δεν θα υλοποιηθεί στην πράξη. </w:t>
      </w:r>
    </w:p>
    <w:p w14:paraId="4ED9519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Τον λόγο έχει</w:t>
      </w:r>
      <w:r>
        <w:rPr>
          <w:rFonts w:eastAsia="Times New Roman" w:cs="Times New Roman"/>
          <w:szCs w:val="24"/>
        </w:rPr>
        <w:t xml:space="preserve"> η κ. Δριτσέλη για δώδεκα λεπτά. </w:t>
      </w:r>
    </w:p>
    <w:p w14:paraId="4ED9519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ΠΑΝΑΓΙΩΤΑ ΔΡΙΤΣΕΛΗ: </w:t>
      </w:r>
      <w:r>
        <w:rPr>
          <w:rFonts w:eastAsia="Times New Roman" w:cs="Times New Roman"/>
          <w:szCs w:val="24"/>
        </w:rPr>
        <w:t xml:space="preserve">Ευχαριστώ, κύριε Πρόεδρε. </w:t>
      </w:r>
    </w:p>
    <w:p w14:paraId="4ED9519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το νομοσχέδιο που εισήχθη σήμερα για συζήτηση στην Ολομέλεια θα μπορούσε κανείς να πει ότι εκτείνεται ουσιαστικά σε δύο επίπεδα, τα οποία όμως διέ</w:t>
      </w:r>
      <w:r>
        <w:rPr>
          <w:rFonts w:eastAsia="Times New Roman" w:cs="Times New Roman"/>
          <w:szCs w:val="24"/>
        </w:rPr>
        <w:t>πονται από την ίδια αρχή, την οποία διέπουν όλες οι νομοθετικές πρωτοβουλίες, ειδικά της ηγεσίας του Υπουργείου Αθλητισμού, την αδιάκοπη προσπάθεια που κάνει η Κυβέρνηση από τον προηγούμενο Γενάρη για την αποκατάσταση της αξιοπιστίας στον αθλητισμό, αλλά κ</w:t>
      </w:r>
      <w:r>
        <w:rPr>
          <w:rFonts w:eastAsia="Times New Roman" w:cs="Times New Roman"/>
          <w:szCs w:val="24"/>
        </w:rPr>
        <w:t xml:space="preserve">αι ουσιαστικά την αντιμετώπιση πολλών λαθών ή αβελτηριών ή παραλείψεων ή αδικιών των προηγούμενων ετών. </w:t>
      </w:r>
    </w:p>
    <w:p w14:paraId="4ED95193"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Ο στόχος, όμως, παραμένει και θα παραμείνει ο ίδιος και δεν είναι άλλος από το γεγονός ότι κάθε νομοθετική πρωτοβουλία επιδιώκουμε να είναι και ένα ακό</w:t>
      </w:r>
      <w:r>
        <w:rPr>
          <w:rFonts w:eastAsia="Times New Roman" w:cs="Times New Roman"/>
          <w:szCs w:val="24"/>
        </w:rPr>
        <w:t xml:space="preserve">μη όπλο στη φαρέτρα, την οποία έχουμε ανάγκη για κάθαρση, για ισοπολιτεία, για ισονομία σε όλα τα επίπεδα και φυσικά και στο πεδίο όλων των αθλητικών δραστηριοτήτων. </w:t>
      </w:r>
    </w:p>
    <w:p w14:paraId="4ED95194"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lastRenderedPageBreak/>
        <w:t>Έτσι, με αυτό το νομοσχέδιο σήμερα ενσωματώνουμε στην εθνική μας νομοθεσία έναν διεθνή Κώ</w:t>
      </w:r>
      <w:r>
        <w:rPr>
          <w:rFonts w:eastAsia="Times New Roman" w:cs="Times New Roman"/>
          <w:szCs w:val="24"/>
        </w:rPr>
        <w:t>δικα Αντιντόπινγκ, όπως αυτός πρόσφατα επικαιροποιήθηκε από την Παγκόσμια Ομοσπονδία Αντιντόπινγκ.</w:t>
      </w:r>
    </w:p>
    <w:p w14:paraId="4ED95195"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Αυτό το νομοθετικό βήμα είναι απολύτως απαραίτητο για την απρόσκοπτη συμμετοχή του αθλητισμού της χώρας μας στις διεθνείς αθλητικές διοργανώσεις και ταυτόχρονα η ενσωμάτωση των συγκεκριμένων διατάξεων έχει τεράστια πρακτική σημασία για την πρόληψη και την </w:t>
      </w:r>
      <w:r>
        <w:rPr>
          <w:rFonts w:eastAsia="Times New Roman" w:cs="Times New Roman"/>
          <w:szCs w:val="24"/>
        </w:rPr>
        <w:t xml:space="preserve">αντιμετώπιση κρουσμάτων φαρμακοδιέγερσης στον ελληνικό αθλητισμό, σε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συγκυρία όπου ομολογουμένως η παγκόσμια αθλητική κοινότητα συγκλονίζεται από συνεχείς αποκαλύψεις για κρούσματα ντόπινγκ, δυστυχώς σχεδόν σε όλα τα αθλήματα. </w:t>
      </w:r>
    </w:p>
    <w:p w14:paraId="4ED95196"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Η Κυβέρνηση, λοιπόν, με </w:t>
      </w:r>
      <w:r>
        <w:rPr>
          <w:rFonts w:eastAsia="Times New Roman" w:cs="Times New Roman"/>
          <w:szCs w:val="24"/>
        </w:rPr>
        <w:t xml:space="preserve">αυτό το νομοσχέδιο θέτει γερά θεμέλια για την προστασία του αθλητισμού και των αθλητών από πρακτικές ουσιοδιέγερσης, ενώ ταυτόχρονα εξοπλίζεται με όλα τα απαραίτητα </w:t>
      </w:r>
      <w:r>
        <w:rPr>
          <w:rFonts w:eastAsia="Times New Roman" w:cs="Times New Roman"/>
          <w:szCs w:val="24"/>
        </w:rPr>
        <w:lastRenderedPageBreak/>
        <w:t>θεσμικά, τεχνικά και νομικά μέσα, ώστε η μάχη αυτή ενάντια στο ντόπινγκ να δοθεί και να δοθ</w:t>
      </w:r>
      <w:r>
        <w:rPr>
          <w:rFonts w:eastAsia="Times New Roman" w:cs="Times New Roman"/>
          <w:szCs w:val="24"/>
        </w:rPr>
        <w:t xml:space="preserve">εί αποτελεσματικά. </w:t>
      </w:r>
    </w:p>
    <w:p w14:paraId="4ED95197"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Είναι γεγονός ότι τέθηκαν από ορισμένες πτέρυγες της </w:t>
      </w:r>
      <w:r>
        <w:rPr>
          <w:rFonts w:eastAsia="Times New Roman" w:cs="Times New Roman"/>
          <w:szCs w:val="24"/>
        </w:rPr>
        <w:t>Α</w:t>
      </w:r>
      <w:r>
        <w:rPr>
          <w:rFonts w:eastAsia="Times New Roman" w:cs="Times New Roman"/>
          <w:szCs w:val="24"/>
        </w:rPr>
        <w:t xml:space="preserve">ντιπολίτευσης ενστάσεις σχετικά με τη διαδικασία συζήτησης του νομοσχεδίου. Προφανώς και η σύντμηση των κοινοβουλευτικών διαδικασιών δεν αποτελεί στόχο ούτε της Κυβέρνησης αλλά ούτε </w:t>
      </w:r>
      <w:r>
        <w:rPr>
          <w:rFonts w:eastAsia="Times New Roman" w:cs="Times New Roman"/>
          <w:szCs w:val="24"/>
        </w:rPr>
        <w:t>και Βουλευτών που την στηρίζουν.</w:t>
      </w:r>
    </w:p>
    <w:p w14:paraId="4ED95198"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Εντούτοις, ομολογουμένως –και νομίζω ότι έχει ειπωθεί σε όλους τους τόνους- η ηγεσία της Γενικής Γραμματείας Αθλητισμού έδωσε πραγματική μάχη για να προλάβει να νομοθετήσει εντός των προβλεπομένων από την Παγκόσμια Ομοσπονδ</w:t>
      </w:r>
      <w:r>
        <w:rPr>
          <w:rFonts w:eastAsia="Times New Roman" w:cs="Times New Roman"/>
          <w:szCs w:val="24"/>
        </w:rPr>
        <w:t xml:space="preserve">ία διαδικασιών. </w:t>
      </w:r>
    </w:p>
    <w:p w14:paraId="4ED95199"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Επίσης, αξίζει να σημειωθεί ότι η ελληνική έννομη τάξη είχε να επικαιροποιήσει το πλαίσιο για την καταπολέμηση του ντόπινγκ από το 2006, οπότε και είχε κυρώσει τη σύμβαση της </w:t>
      </w:r>
      <w:r>
        <w:rPr>
          <w:rFonts w:eastAsia="Times New Roman" w:cs="Times New Roman"/>
          <w:szCs w:val="24"/>
          <w:lang w:val="en-US"/>
        </w:rPr>
        <w:t>UNESCO</w:t>
      </w:r>
      <w:r>
        <w:rPr>
          <w:rFonts w:eastAsia="Times New Roman" w:cs="Times New Roman"/>
          <w:szCs w:val="24"/>
        </w:rPr>
        <w:t xml:space="preserve"> ενάντια στη φαρμακοδιέγερση. Η κάλυψη αυτού του κενού προϋπόθετε συστηματική και διαρκή εργασία μηνών και συνεχή συνεννόηση με την Παγκόσμια Ομοσπονδία. </w:t>
      </w:r>
    </w:p>
    <w:p w14:paraId="4ED9519A"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Ταυτόχρονα, όμως, η Κυβέρνηση αποκατέστησε και τη λειτουργία του Εθνικού Συμβουλίου για την </w:t>
      </w:r>
      <w:r>
        <w:rPr>
          <w:rFonts w:eastAsia="Times New Roman" w:cs="Times New Roman"/>
          <w:szCs w:val="24"/>
        </w:rPr>
        <w:t>κ</w:t>
      </w:r>
      <w:r>
        <w:rPr>
          <w:rFonts w:eastAsia="Times New Roman" w:cs="Times New Roman"/>
          <w:szCs w:val="24"/>
        </w:rPr>
        <w:t>αταπολέμ</w:t>
      </w:r>
      <w:r>
        <w:rPr>
          <w:rFonts w:eastAsia="Times New Roman" w:cs="Times New Roman"/>
          <w:szCs w:val="24"/>
        </w:rPr>
        <w:t xml:space="preserve">ηση του </w:t>
      </w:r>
      <w:r>
        <w:rPr>
          <w:rFonts w:eastAsia="Times New Roman" w:cs="Times New Roman"/>
          <w:szCs w:val="24"/>
        </w:rPr>
        <w:t>ν</w:t>
      </w:r>
      <w:r>
        <w:rPr>
          <w:rFonts w:eastAsia="Times New Roman" w:cs="Times New Roman"/>
          <w:szCs w:val="24"/>
        </w:rPr>
        <w:t xml:space="preserve">τόπινγκ, του οποίου η χρηματοδότηση –δυστυχώς- είχε εξανεμιστεί τα προηγούμενα χρόνια από την προηγούμενη πολιτική ηγεσία. </w:t>
      </w:r>
    </w:p>
    <w:p w14:paraId="4ED9519B"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Σήμερα, η χρηματοδότηση του ΕΣΚΑΝ έχει αποκατασταθεί πλήρως μέσω του κρατικού προϋπολογισμού, ενώ το πλαίσιο που εισάγεται </w:t>
      </w:r>
      <w:r>
        <w:rPr>
          <w:rFonts w:eastAsia="Times New Roman" w:cs="Times New Roman"/>
          <w:szCs w:val="24"/>
        </w:rPr>
        <w:t xml:space="preserve">με το παρόν νομοσχέδιο για την καταπολέμηση της ουσιοδιέγερσης αποτελεί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σύγχρονη και σταθερή θεσμική θωράκιση του αθλητισμού και των αθλητών μας ενάντια στη μάστιγα του ντόπινγκ.</w:t>
      </w:r>
    </w:p>
    <w:p w14:paraId="4ED9519C"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Με αυτό το πλήρες οπλοστάσιο ο ελληνικός αθλητισμός θα έχει την ευκαιρία </w:t>
      </w:r>
      <w:r>
        <w:rPr>
          <w:rFonts w:eastAsia="Times New Roman" w:cs="Times New Roman"/>
          <w:szCs w:val="24"/>
        </w:rPr>
        <w:t xml:space="preserve">να εκπροσωπήσει απρόσκοπτα τη χώρα στους φετινούς Ολυμπιακούς Αγώνες και να χαρίσει σε όλο τον φίλαθλο κόσμο και καθαρό θέαμα αλλά και μεγάλες επιτυχίες. </w:t>
      </w:r>
    </w:p>
    <w:p w14:paraId="4ED9519D"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w:t>
      </w:r>
      <w:r>
        <w:rPr>
          <w:rFonts w:eastAsia="Times New Roman" w:cs="Times New Roman"/>
          <w:szCs w:val="24"/>
        </w:rPr>
        <w:t>κ</w:t>
      </w:r>
      <w:r>
        <w:rPr>
          <w:rFonts w:eastAsia="Times New Roman" w:cs="Times New Roman"/>
          <w:szCs w:val="24"/>
        </w:rPr>
        <w:t>ώδικας ενάντια στο ντόπινγκ, που ενσωματώνουμε σήμερα, εδράζεται σε δύο παράλληλους πυλώνες: Από τ</w:t>
      </w:r>
      <w:r>
        <w:rPr>
          <w:rFonts w:eastAsia="Times New Roman" w:cs="Times New Roman"/>
          <w:szCs w:val="24"/>
        </w:rPr>
        <w:t>η μία στηρίζεται στην αυστηροποίηση της αντιμετώπισης των κρουσμάτων φαρμακοδιέγερσης, αποδίδοντας και ευθύνες και ποινές σε όλους τους εμπλεκόμενους φορείς, και στους χρήστες ουσιών και στους προπονητές και στους παράγοντες και στους συλλόγους αλλά και στ</w:t>
      </w:r>
      <w:r>
        <w:rPr>
          <w:rFonts w:eastAsia="Times New Roman" w:cs="Times New Roman"/>
          <w:szCs w:val="24"/>
        </w:rPr>
        <w:t>ις ομοσπονδίες.</w:t>
      </w:r>
    </w:p>
    <w:p w14:paraId="4ED9519E"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Από την άλλη, δημιουργεί ένα ανεξάρτητο θεσμικό πλαίσιο εξέτασης των υποθέσεων σε πρώτο και σε δεύτερο βαθμό, ενώ το πλαίσιο αυτό συνδέεται και με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 xml:space="preserve">ιαιτητικό </w:t>
      </w:r>
      <w:r>
        <w:rPr>
          <w:rFonts w:eastAsia="Times New Roman" w:cs="Times New Roman"/>
          <w:szCs w:val="24"/>
        </w:rPr>
        <w:t>Δ</w:t>
      </w:r>
      <w:r>
        <w:rPr>
          <w:rFonts w:eastAsia="Times New Roman" w:cs="Times New Roman"/>
          <w:szCs w:val="24"/>
        </w:rPr>
        <w:t>ικαστήριο.</w:t>
      </w:r>
    </w:p>
    <w:p w14:paraId="4ED9519F"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οχύρωση διασφαλίζονται τα δικαιώματα των αθλητ</w:t>
      </w:r>
      <w:r>
        <w:rPr>
          <w:rFonts w:eastAsia="Times New Roman" w:cs="Times New Roman"/>
          <w:szCs w:val="24"/>
        </w:rPr>
        <w:t xml:space="preserve">ών, ισχυροποιείται και θωρακίζεται η αμεροληψία των διαδικασιών και ταυτόχρονα θωρακίζεται πλήρως και η αντικειμενικότητα στη λήψη των αποφάσεων. </w:t>
      </w:r>
    </w:p>
    <w:p w14:paraId="4ED951A0"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lastRenderedPageBreak/>
        <w:t>Παράλληλα, η αποτελεσματικότητα των ελέγχων μέσω της εισαγωγής νέων τεχνικών εργαλείων, όπως είναι για παράδε</w:t>
      </w:r>
      <w:r>
        <w:rPr>
          <w:rFonts w:eastAsia="Times New Roman" w:cs="Times New Roman"/>
          <w:szCs w:val="24"/>
        </w:rPr>
        <w:t xml:space="preserve">ιγμα το βιολογικό διαβατήριο, κάνει πιο σύγχρονες τις μεθόδους ανίχνευσης χρήσης απαγορευμένων ουσιών και το ελληνικό θεσμικό πλαίσιο αποκτά όλα τα απαραίτητα μέσα για τη μάχη που θέλει να δώσει. </w:t>
      </w:r>
    </w:p>
    <w:p w14:paraId="4ED951A1"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Βασικός θεσμικός πυλώνας αυτού του </w:t>
      </w:r>
      <w:r>
        <w:rPr>
          <w:rFonts w:eastAsia="Times New Roman" w:cs="Times New Roman"/>
          <w:szCs w:val="24"/>
        </w:rPr>
        <w:t>κ</w:t>
      </w:r>
      <w:r>
        <w:rPr>
          <w:rFonts w:eastAsia="Times New Roman" w:cs="Times New Roman"/>
          <w:szCs w:val="24"/>
        </w:rPr>
        <w:t>ώδικα είναι το Εθνικό Σ</w:t>
      </w:r>
      <w:r>
        <w:rPr>
          <w:rFonts w:eastAsia="Times New Roman" w:cs="Times New Roman"/>
          <w:szCs w:val="24"/>
        </w:rPr>
        <w:t xml:space="preserve">υμβούλιο για την Καταπολέμηση του Ντόπινγκ, όπως ενεργοποιείται ξανά και ο Εθνικός Οργανισμός Καταπολέμησης του Ντόπινγκ, ο ΕΟΚΑΝ. </w:t>
      </w:r>
    </w:p>
    <w:p w14:paraId="4ED951A2" w14:textId="77777777" w:rsidR="0014665F" w:rsidRDefault="007C227C">
      <w:pPr>
        <w:spacing w:line="600" w:lineRule="auto"/>
        <w:ind w:firstLine="720"/>
        <w:jc w:val="both"/>
        <w:rPr>
          <w:rFonts w:eastAsia="UB-Helvetica" w:cs="Times New Roman"/>
          <w:szCs w:val="24"/>
        </w:rPr>
      </w:pPr>
      <w:r>
        <w:rPr>
          <w:rFonts w:eastAsia="UB-Helvetica" w:cs="Times New Roman"/>
          <w:szCs w:val="24"/>
        </w:rPr>
        <w:t>Στο πλαίσιο του ΕΣΚΑΝ συστήνεται εννεαμελής ανεξάρτητη πρωτοβάθμια πειθαρχική επιτροπή για την εξέταση των περιπτώσεων φαρμα</w:t>
      </w:r>
      <w:r>
        <w:rPr>
          <w:rFonts w:eastAsia="UB-Helvetica" w:cs="Times New Roman"/>
          <w:szCs w:val="24"/>
        </w:rPr>
        <w:t xml:space="preserve">κοδιέγερσης, σύμφωνα με τις επιταγές της </w:t>
      </w:r>
      <w:r>
        <w:rPr>
          <w:rFonts w:eastAsia="UB-Helvetica" w:cs="Times New Roman"/>
          <w:szCs w:val="24"/>
        </w:rPr>
        <w:t>Π</w:t>
      </w:r>
      <w:r>
        <w:rPr>
          <w:rFonts w:eastAsia="UB-Helvetica" w:cs="Times New Roman"/>
          <w:szCs w:val="24"/>
        </w:rPr>
        <w:t xml:space="preserve">αγκόσμιας </w:t>
      </w:r>
      <w:r>
        <w:rPr>
          <w:rFonts w:eastAsia="UB-Helvetica" w:cs="Times New Roman"/>
          <w:szCs w:val="24"/>
        </w:rPr>
        <w:t>Ο</w:t>
      </w:r>
      <w:r>
        <w:rPr>
          <w:rFonts w:eastAsia="UB-Helvetica" w:cs="Times New Roman"/>
          <w:szCs w:val="24"/>
        </w:rPr>
        <w:t>μοσπονδίας για αποσύνδεση των οργάνων από τις εθνικές αθλητικές ομοσπονδίες. Σ’ αυτήν την επιτροπή μετέχουν τρεις γιατροί, τρεις νομικοί και τρεις άνθρωποι του αθλητισμού και σε δεύτερο βαθμό ορίζεται αρ</w:t>
      </w:r>
      <w:r>
        <w:rPr>
          <w:rFonts w:eastAsia="UB-Helvetica" w:cs="Times New Roman"/>
          <w:szCs w:val="24"/>
        </w:rPr>
        <w:t xml:space="preserve">μόδιο όργανο για την εξέταση αυτών των περιπτώσεων το Ανώτατο Συμβούλιο Επίλυσης Αθλητικών </w:t>
      </w:r>
      <w:r>
        <w:rPr>
          <w:rFonts w:eastAsia="UB-Helvetica" w:cs="Times New Roman"/>
          <w:szCs w:val="24"/>
        </w:rPr>
        <w:lastRenderedPageBreak/>
        <w:t>Διαφορών, καθώς και το Διεθνές Αθλητικό Διαιτητικό Δικαστήριο, το οποίο θα μπορεί πλέον να εξετάζει και απ’ ευθείας περιπτώσεις φαρμακοδιέγερσης στον ελληνικό αθλητι</w:t>
      </w:r>
      <w:r>
        <w:rPr>
          <w:rFonts w:eastAsia="UB-Helvetica" w:cs="Times New Roman"/>
          <w:szCs w:val="24"/>
        </w:rPr>
        <w:t>σμό.</w:t>
      </w:r>
    </w:p>
    <w:p w14:paraId="4ED951A3" w14:textId="77777777" w:rsidR="0014665F" w:rsidRDefault="007C227C">
      <w:pPr>
        <w:spacing w:line="600" w:lineRule="auto"/>
        <w:ind w:firstLine="720"/>
        <w:jc w:val="both"/>
        <w:rPr>
          <w:rFonts w:eastAsia="UB-Helvetica" w:cs="Times New Roman"/>
          <w:szCs w:val="24"/>
        </w:rPr>
      </w:pPr>
      <w:r>
        <w:rPr>
          <w:rFonts w:eastAsia="UB-Helvetica" w:cs="Times New Roman"/>
          <w:szCs w:val="24"/>
        </w:rPr>
        <w:t>Ένα από τα βασικά εργαλεία του νέου θεσμικού πλαισίου είναι η αυστηροποίηση των ποινών. Αυξάνονται, σύμφωνα με τις διεθνείς νόρμες, τα αίτια αποκλεισμού στις περιπτώσεις εντοπισμού κρουσμάτων, ενώ, εκτός από τους αθλητές και τους προπονητές, οι κυρώσε</w:t>
      </w:r>
      <w:r>
        <w:rPr>
          <w:rFonts w:eastAsia="UB-Helvetica" w:cs="Times New Roman"/>
          <w:szCs w:val="24"/>
        </w:rPr>
        <w:t>ις θα συμπεριλαμβάνουν τώρα πια, μέσω συγκεκριμένων προβλέψεων βέβαια, και τους φορείς του αθλητισμού, δηλαδή αθλητικά σωματεία, ενώσεις και ομοσπονδίες. Σε περιπτώσεις κρουσμάτων, θα σταματάει η κρατική χρηματοδότηση στις ομοσπονδίες, ενώ θα αφαιρούνται κ</w:t>
      </w:r>
      <w:r>
        <w:rPr>
          <w:rFonts w:eastAsia="UB-Helvetica" w:cs="Times New Roman"/>
          <w:szCs w:val="24"/>
        </w:rPr>
        <w:t>αι όλες οι οικονομικές και άλλες επιβραβεύσεις της πολιτείας σε αθλητές και προπονητές.</w:t>
      </w:r>
    </w:p>
    <w:p w14:paraId="4ED951A4" w14:textId="77777777" w:rsidR="0014665F" w:rsidRDefault="007C227C">
      <w:pPr>
        <w:spacing w:line="600" w:lineRule="auto"/>
        <w:ind w:firstLine="720"/>
        <w:jc w:val="both"/>
        <w:rPr>
          <w:rFonts w:eastAsia="UB-Helvetica" w:cs="Times New Roman"/>
          <w:szCs w:val="24"/>
        </w:rPr>
      </w:pPr>
      <w:r>
        <w:rPr>
          <w:rFonts w:eastAsia="UB-Helvetica" w:cs="Times New Roman"/>
          <w:szCs w:val="24"/>
        </w:rPr>
        <w:t>Προφανώς, γνωρίζουμε ότι το ζήτημα του ντόπινγκ είναι ένα πολυεπίπεδο  φαινόμενο, ένα πολυπαραγοντικό φαινόμενο και, φυσικά, είναι άρρηκτα συνδεδεμένο με την άκρατη εμπ</w:t>
      </w:r>
      <w:r>
        <w:rPr>
          <w:rFonts w:eastAsia="UB-Helvetica" w:cs="Times New Roman"/>
          <w:szCs w:val="24"/>
        </w:rPr>
        <w:t xml:space="preserve">ορευματοποίηση των </w:t>
      </w:r>
      <w:r>
        <w:rPr>
          <w:rFonts w:eastAsia="UB-Helvetica" w:cs="Times New Roman"/>
          <w:szCs w:val="24"/>
        </w:rPr>
        <w:lastRenderedPageBreak/>
        <w:t>επαγγελματικών σκορ. Χρέος της πολιτείας, λοιπόν, είναι να θωρακίσει επιστημονικά και θεσμικά όσο καλύτερα μπορεί τον αθλητισμό της χώρας, ώστε να αποτραπούν όσο το δυνατόν περισσότερα κρούσματα γίνεται. Σ’ αυτήν ακριβώς την κατεύθυνση η</w:t>
      </w:r>
      <w:r>
        <w:rPr>
          <w:rFonts w:eastAsia="UB-Helvetica" w:cs="Times New Roman"/>
          <w:szCs w:val="24"/>
        </w:rPr>
        <w:t xml:space="preserve"> Γενική Γραμματεία Αθλητισμού στηρίζει την επιστημονική έρευνα και τους θεσμούς αντιντόπινγκ, ενισχύοντας, όπως προαναφέρθηκε, και το ΕΣΚΑΝ και τα εργαστήρια ελέγχου και ανίχνευσης κρουσμάτων.</w:t>
      </w:r>
    </w:p>
    <w:p w14:paraId="4ED951A5" w14:textId="77777777" w:rsidR="0014665F" w:rsidRDefault="007C227C">
      <w:pPr>
        <w:spacing w:line="600" w:lineRule="auto"/>
        <w:ind w:firstLine="720"/>
        <w:jc w:val="both"/>
        <w:rPr>
          <w:rFonts w:eastAsia="UB-Helvetica" w:cs="Times New Roman"/>
          <w:szCs w:val="24"/>
        </w:rPr>
      </w:pPr>
      <w:r>
        <w:rPr>
          <w:rFonts w:eastAsia="UB-Helvetica" w:cs="Times New Roman"/>
          <w:szCs w:val="24"/>
        </w:rPr>
        <w:t>Όλη αυτή η προσπάθεια προφανώς και αποτελεί τμήμα της υλοποίηση</w:t>
      </w:r>
      <w:r>
        <w:rPr>
          <w:rFonts w:eastAsia="UB-Helvetica" w:cs="Times New Roman"/>
          <w:szCs w:val="24"/>
        </w:rPr>
        <w:t>ς του προγράμματός μας για τη ριζοσπαστική μεταρρύθμιση στον αθλητισμό, για την εξυγίανση και για την κάθαρση του επαγγελματικού αθλητισμού, καθώς και για την προστασία -και κυρίως την προστασία- των δικαιωμάτων των επαγγελματιών αθλητών, των ερασιτεχνών α</w:t>
      </w:r>
      <w:r>
        <w:rPr>
          <w:rFonts w:eastAsia="UB-Helvetica" w:cs="Times New Roman"/>
          <w:szCs w:val="24"/>
        </w:rPr>
        <w:t>θλουμένων, των φιλάθλων και της αθλητικής κοινότητας στο σύνολό της. Η καταπολέμηση του ντόπινγκ, μάχη, δηλαδή, ενάντια στην απάτη, στον αθλητισμό και η σύγκρουση με κάθε μορφής δίκτυα παράνομης δράσης ή και βίας είναι οι βασικοί προγραμματικοί στόχοι, του</w:t>
      </w:r>
      <w:r>
        <w:rPr>
          <w:rFonts w:eastAsia="UB-Helvetica" w:cs="Times New Roman"/>
          <w:szCs w:val="24"/>
        </w:rPr>
        <w:t>ς οποίους υλοποιούμε και με αυτήν τη νομοθετική παρέμβαση.</w:t>
      </w:r>
    </w:p>
    <w:p w14:paraId="4ED951A6" w14:textId="77777777" w:rsidR="0014665F" w:rsidRDefault="007C227C">
      <w:pPr>
        <w:spacing w:line="600" w:lineRule="auto"/>
        <w:ind w:firstLine="720"/>
        <w:jc w:val="both"/>
        <w:rPr>
          <w:rFonts w:eastAsia="UB-Helvetica" w:cs="Times New Roman"/>
          <w:szCs w:val="24"/>
        </w:rPr>
      </w:pPr>
      <w:r>
        <w:rPr>
          <w:rFonts w:eastAsia="UB-Helvetica" w:cs="Times New Roman"/>
          <w:szCs w:val="24"/>
        </w:rPr>
        <w:lastRenderedPageBreak/>
        <w:t xml:space="preserve">Το δεύτερο μέρος με το οποίο ασχολείται το συγκεκριμένο σχέδιο νόμου, έχει να κάνει με </w:t>
      </w:r>
      <w:r>
        <w:rPr>
          <w:rFonts w:eastAsia="UB-Helvetica" w:cs="Times New Roman"/>
          <w:szCs w:val="24"/>
        </w:rPr>
        <w:t>μ</w:t>
      </w:r>
      <w:r>
        <w:rPr>
          <w:rFonts w:eastAsia="UB-Helvetica" w:cs="Times New Roman"/>
          <w:szCs w:val="24"/>
        </w:rPr>
        <w:t>ί</w:t>
      </w:r>
      <w:r>
        <w:rPr>
          <w:rFonts w:eastAsia="UB-Helvetica" w:cs="Times New Roman"/>
          <w:szCs w:val="24"/>
        </w:rPr>
        <w:t>α</w:t>
      </w:r>
      <w:r>
        <w:rPr>
          <w:rFonts w:eastAsia="UB-Helvetica" w:cs="Times New Roman"/>
          <w:szCs w:val="24"/>
        </w:rPr>
        <w:t xml:space="preserve"> σειρά ζητημάτων, τα οποία ρυθμίζουν πολύχρονες, θα λέγαμε, εκκρεμότητες, που ταλαιπωρούν τους αθλητές, </w:t>
      </w:r>
      <w:r>
        <w:rPr>
          <w:rFonts w:eastAsia="UB-Helvetica" w:cs="Times New Roman"/>
          <w:szCs w:val="24"/>
        </w:rPr>
        <w:t>τους φιλάθλους, τους προπονητές, αλλά και τη διοίκηση του αθλητισμού για πάρα πολύ καιρό.</w:t>
      </w:r>
    </w:p>
    <w:p w14:paraId="4ED951A7" w14:textId="77777777" w:rsidR="0014665F" w:rsidRDefault="007C227C">
      <w:pPr>
        <w:spacing w:line="600" w:lineRule="auto"/>
        <w:ind w:firstLine="720"/>
        <w:jc w:val="both"/>
        <w:rPr>
          <w:rFonts w:eastAsia="UB-Helvetica" w:cs="Times New Roman"/>
          <w:szCs w:val="24"/>
        </w:rPr>
      </w:pPr>
      <w:r>
        <w:rPr>
          <w:rFonts w:eastAsia="UB-Helvetica" w:cs="Times New Roman"/>
          <w:szCs w:val="24"/>
        </w:rPr>
        <w:t>Με αυτές τις διατάξεις ενισχύεται η διαφάνεια στην απόδοση της κρατικής χρηματοδότησης στον αθλητισμό και ρυθμίζονται σημαντικά λειτουργικά προβλήματα στο οργανόγραμμ</w:t>
      </w:r>
      <w:r>
        <w:rPr>
          <w:rFonts w:eastAsia="UB-Helvetica" w:cs="Times New Roman"/>
          <w:szCs w:val="24"/>
        </w:rPr>
        <w:t xml:space="preserve">α της Γενικής Γραμματείας Αθλητισμού, κρίσιμα ζητήματα, τα οποία, όσο και αν δεν το καταλαβαίνουμε, πραγματικά εμπόδιζαν την εκτέλεση του έργου της πολιτείας στην αθλητική πολιτική. </w:t>
      </w:r>
    </w:p>
    <w:p w14:paraId="4ED951A8" w14:textId="77777777" w:rsidR="0014665F" w:rsidRDefault="007C227C">
      <w:pPr>
        <w:spacing w:line="600" w:lineRule="auto"/>
        <w:ind w:firstLine="720"/>
        <w:jc w:val="both"/>
        <w:rPr>
          <w:rFonts w:eastAsia="UB-Helvetica" w:cs="Times New Roman"/>
          <w:szCs w:val="24"/>
        </w:rPr>
      </w:pPr>
      <w:r>
        <w:rPr>
          <w:rFonts w:eastAsia="UB-Helvetica" w:cs="Times New Roman"/>
          <w:szCs w:val="24"/>
        </w:rPr>
        <w:t xml:space="preserve">Παράλληλα, με αυτές τις διατάξεις ενισχύεται η προσβασιμότητα των ατόμων </w:t>
      </w:r>
      <w:r>
        <w:rPr>
          <w:rFonts w:eastAsia="UB-Helvetica" w:cs="Times New Roman"/>
          <w:szCs w:val="24"/>
        </w:rPr>
        <w:t xml:space="preserve">με αναπηρία στους αθλητικούς χώρους. Λύνονται επιτέλους </w:t>
      </w:r>
      <w:r>
        <w:rPr>
          <w:rFonts w:eastAsia="UB-Helvetica" w:cs="Times New Roman"/>
          <w:szCs w:val="24"/>
        </w:rPr>
        <w:t>μ</w:t>
      </w:r>
      <w:r>
        <w:rPr>
          <w:rFonts w:eastAsia="UB-Helvetica" w:cs="Times New Roman"/>
          <w:szCs w:val="24"/>
        </w:rPr>
        <w:t>ί</w:t>
      </w:r>
      <w:r>
        <w:rPr>
          <w:rFonts w:eastAsia="UB-Helvetica" w:cs="Times New Roman"/>
          <w:szCs w:val="24"/>
        </w:rPr>
        <w:t>α</w:t>
      </w:r>
      <w:r>
        <w:rPr>
          <w:rFonts w:eastAsia="UB-Helvetica" w:cs="Times New Roman"/>
          <w:szCs w:val="24"/>
        </w:rPr>
        <w:t xml:space="preserve"> σειρά από θέματα σχετικά με τη φοίτηση των διακριθέντων αθλητών στην τριτοβάθμια εκπαίδευση και επιλύονται εκκρεμότητες, που αφορούν τις επιβραβεύσεις αθλητών και προπονητών για τις αθλητικές επιτ</w:t>
      </w:r>
      <w:r>
        <w:rPr>
          <w:rFonts w:eastAsia="UB-Helvetica" w:cs="Times New Roman"/>
          <w:szCs w:val="24"/>
        </w:rPr>
        <w:t xml:space="preserve">υχίες. Διευκολύνεται επίσης η συμμετοχή των αθλητών </w:t>
      </w:r>
      <w:r>
        <w:rPr>
          <w:rFonts w:eastAsia="UB-Helvetica" w:cs="Times New Roman"/>
          <w:szCs w:val="24"/>
        </w:rPr>
        <w:lastRenderedPageBreak/>
        <w:t>με αναπηρία σε μεγάλες αθλητικές διοργανώσεις, καθώς και άλλα πολλά σημαντικά και υπερεπείγοντα ζητήματα, στα οποία θα αναφερθούν αργότερα και οι συνάδελφοι Βουλευτές.</w:t>
      </w:r>
    </w:p>
    <w:p w14:paraId="4ED951A9" w14:textId="77777777" w:rsidR="0014665F" w:rsidRDefault="007C227C">
      <w:pPr>
        <w:spacing w:line="600" w:lineRule="auto"/>
        <w:ind w:firstLine="720"/>
        <w:jc w:val="both"/>
        <w:rPr>
          <w:rFonts w:eastAsia="UB-Helvetica" w:cs="Times New Roman"/>
          <w:szCs w:val="24"/>
        </w:rPr>
      </w:pPr>
      <w:r>
        <w:rPr>
          <w:rFonts w:eastAsia="UB-Helvetica" w:cs="Times New Roman"/>
          <w:szCs w:val="24"/>
        </w:rPr>
        <w:t>Ιδιαίτερη έμφαση θα ήθελα να δώσω στ</w:t>
      </w:r>
      <w:r>
        <w:rPr>
          <w:rFonts w:eastAsia="UB-Helvetica" w:cs="Times New Roman"/>
          <w:szCs w:val="24"/>
        </w:rPr>
        <w:t>ο άρθρο 24 και στη δημιουργία του Ηλεκτρονικού Μητρώου Αθλητικών Φορέων, το οποίο θα δημιουργηθεί άμεσα από τη Γενική Γραμματεία Αθλητισμού. Σ’ αυτό το μητρώο θα περιλαμβάνονται όλα τα στοιχεία σχετικά με τη δομή, τη δραστηριότητα και τα οικονομικά των φορ</w:t>
      </w:r>
      <w:r>
        <w:rPr>
          <w:rFonts w:eastAsia="UB-Helvetica" w:cs="Times New Roman"/>
          <w:szCs w:val="24"/>
        </w:rPr>
        <w:t xml:space="preserve">έων, ώστε να είναι δυνατή η παρακολούθηση της κατάστασής τους σε πραγματικό χρόνο. Με αυτήν την οργανωτική τομή θα μπορεί η Γενική Γραμματεία να γνωρίζει την αθλητική δραστηριότητα κάθε συλλόγου, κάθε αθλητικής ένωσης και κάθε εθνικής ομοσπονδίας, ώστε να </w:t>
      </w:r>
      <w:r>
        <w:rPr>
          <w:rFonts w:eastAsia="UB-Helvetica" w:cs="Times New Roman"/>
          <w:szCs w:val="24"/>
        </w:rPr>
        <w:t>διευκολύνεται έτσι η ακριβοδίκαιη απόδοση της κρατικής χρηματοδότησης σε όλους τους φορείς του αθλητισμού.</w:t>
      </w:r>
    </w:p>
    <w:p w14:paraId="4ED951AA" w14:textId="77777777" w:rsidR="0014665F" w:rsidRDefault="007C227C">
      <w:pPr>
        <w:spacing w:line="600" w:lineRule="auto"/>
        <w:ind w:firstLine="720"/>
        <w:jc w:val="both"/>
        <w:rPr>
          <w:rFonts w:eastAsia="UB-Helvetica" w:cs="Times New Roman"/>
          <w:szCs w:val="24"/>
        </w:rPr>
      </w:pPr>
      <w:r>
        <w:rPr>
          <w:rFonts w:eastAsia="UB-Helvetica" w:cs="Times New Roman"/>
          <w:szCs w:val="24"/>
        </w:rPr>
        <w:lastRenderedPageBreak/>
        <w:t>Με αυτές τις διατάξεις έχουμε την αίσθηση -και νομίζω ότι θα το πετύχουμε- ότι δίνουμε επιτέλους τέλος στους αθλητικούς φορείς και στις αθλητικές σφρ</w:t>
      </w:r>
      <w:r>
        <w:rPr>
          <w:rFonts w:eastAsia="UB-Helvetica" w:cs="Times New Roman"/>
          <w:szCs w:val="24"/>
        </w:rPr>
        <w:t>αγίδες και στην κάθε μορφή κατάχρηση δημοσίου χρήματος.</w:t>
      </w:r>
    </w:p>
    <w:p w14:paraId="4ED951AB"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Ελπίζουμε αυτή την πρωτοβουλία να τη στηρίξουν όλες οι πτέρυγες της Βουλής, καθώς με αυτή τη βάση δεδομένων θα μπορεί η πολιτεία να βοηθήσει επιτέλους τον υγιή αθλητισμό και να θέσει τέρμα σε πρακτικέ</w:t>
      </w:r>
      <w:r>
        <w:rPr>
          <w:rFonts w:eastAsia="Times New Roman" w:cs="Times New Roman"/>
          <w:szCs w:val="24"/>
        </w:rPr>
        <w:t xml:space="preserve">ς διαφθοράς, αλλά και πελατειακών σχέσεων του παρελθόντος. </w:t>
      </w:r>
    </w:p>
    <w:p w14:paraId="4ED951AC"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σημαντικότατη διάταξη αποτελεί η ρύθμιση του άρθρου 48, με την οποία κατοχυρώνεται το δικαίωμα στην εργασία στους προπονητές πανεπιστημιακής εκπαίδευσης αθλητικών τμημάτων της τριτοβάθμιας</w:t>
      </w:r>
      <w:r>
        <w:rPr>
          <w:rFonts w:eastAsia="Times New Roman" w:cs="Times New Roman"/>
          <w:szCs w:val="24"/>
        </w:rPr>
        <w:t xml:space="preserve"> εκπαίδευσης. Με αυτό το άρθρο, επιτέλους, μπαίνει ένα τέρμα σε μία απαράδεκτη –θα λέγαμε- πρακτική αποκλεισμού των πτυχιούχων επιστημόνων προπονητών, ιδιαίτερα στο επαγγελματικό ποδόσφαιρο. </w:t>
      </w:r>
    </w:p>
    <w:p w14:paraId="4ED951AD"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Είναι γεγονός ότι όλη η αθλητική κοινότητα είχε στιγματίσει την </w:t>
      </w:r>
      <w:r>
        <w:rPr>
          <w:rFonts w:eastAsia="Times New Roman" w:cs="Times New Roman"/>
          <w:szCs w:val="24"/>
        </w:rPr>
        <w:t xml:space="preserve">απαράδεκτη ανοχή της πολιτείας των προηγούμενων ετών στις πρακτικές που ήθελαν η άδεια προπονητή να δίνεται μετά από κάποια ταχύρρυθμα σεμινάρια συγκεκριμένης, βέβαια, αθλητικής ομοσπονδίας, τα οποία ήταν και τις περισσότερες φορές αδρά πληρωμένα. </w:t>
      </w:r>
    </w:p>
    <w:p w14:paraId="4ED951AE"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Βουλευτές, η Κυβέρνηση με το παρόν νομοσχέδιο παρεμβαίνει για ακόμα μία φορά θετικά στον ελληνικό αθλητισμό. Κάνουμε πράξεις τις δεσμεύσεις μας για κάθαρση στον επαγγελματικό αθλητισμό και για ουσιαστική στήριξη στην υγιή αθλητική δραστηριότητα.</w:t>
      </w:r>
      <w:r>
        <w:rPr>
          <w:rFonts w:eastAsia="Times New Roman" w:cs="Times New Roman"/>
          <w:szCs w:val="24"/>
        </w:rPr>
        <w:t xml:space="preserve"> </w:t>
      </w:r>
    </w:p>
    <w:p w14:paraId="4ED951AF"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Σε αυτό το νομοσχέδιο σύμμαχός μας είναι και η αθλητική κοινότητα, αλλά και η κοινωνία, η οποία θέλει και θα στηρίξει την προσπάθεια της Κυβέρνησης. </w:t>
      </w:r>
    </w:p>
    <w:p w14:paraId="4ED951B0"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Πριν κλείσω, θα ήθελα να αναφερθώ, κύριε Υπουργέ, σε μία τροπολογία την οποία έχουμε καταθέσει και η οπο</w:t>
      </w:r>
      <w:r>
        <w:rPr>
          <w:rFonts w:eastAsia="Times New Roman" w:cs="Times New Roman"/>
          <w:szCs w:val="24"/>
        </w:rPr>
        <w:t xml:space="preserve">ία αφορά τη ρύθμιση θεμάτων μισθώσεων δημοτικών ακινήτων για αθλητική δραστηριότητα. </w:t>
      </w:r>
      <w:r>
        <w:rPr>
          <w:rFonts w:eastAsia="Times New Roman" w:cs="Times New Roman"/>
          <w:szCs w:val="24"/>
        </w:rPr>
        <w:lastRenderedPageBreak/>
        <w:t xml:space="preserve">Είναι κάπως βελτιωμένη από την αρχική και δίνει παράταση σε κάποιες μισθώσεις, οι οποίες είχαν λάβει χώρα το προηγούμενο έτος, φυσικά, με την εξασφάλιση και τη διασφάλιση </w:t>
      </w:r>
      <w:r>
        <w:rPr>
          <w:rFonts w:eastAsia="Times New Roman" w:cs="Times New Roman"/>
          <w:szCs w:val="24"/>
        </w:rPr>
        <w:t>του δημοσίου συμφέροντος, αλλά και των τοπικών κοινωνιών. Φαντάζομαι ότι θα τη δείτε και θα την κάνετε δεκτή.</w:t>
      </w:r>
    </w:p>
    <w:p w14:paraId="4ED951B1"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Τελειώνω, λέγοντας το εξής: Προχωράμε, κυρίες και κύριοι Βουλευτές, με σταθερά βήματα και με σύμμαχό μας πλέον ένα πλήρες θεσμικό οπλοστάσιο, με το οποίο μπορούμε να διασφαλίσουμε την υγιή παρουσία του ελληνικού αθλητισμού και στους Ολυμπιακούς Αγώνες και </w:t>
      </w:r>
      <w:r>
        <w:rPr>
          <w:rFonts w:eastAsia="Times New Roman" w:cs="Times New Roman"/>
          <w:szCs w:val="24"/>
        </w:rPr>
        <w:t xml:space="preserve">σε όλες τις αθλητικές διοργανώσεις. </w:t>
      </w:r>
    </w:p>
    <w:p w14:paraId="4ED951B2"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Είμαστε σίγουροι ότι οι Έλληνες αθλητές και οι εθνικές μας ομάδες θα χαρίσουν σε όλους μας πολύ μεγάλες διακρίσεις και ότι ο ελληνικός αθλητισμός θα λειτουργήσει επιτέλους κρυστάλλινα σε όλα τα επίπεδα. Σε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προ</w:t>
      </w:r>
      <w:r>
        <w:rPr>
          <w:rFonts w:eastAsia="Times New Roman" w:cs="Times New Roman"/>
          <w:szCs w:val="24"/>
        </w:rPr>
        <w:t xml:space="preserve">σπάθεια όλοι εμείς συνεχίζουμε να είμαστε αρωγοί και θα είμαστε αρωγοί και θα τα καταφέρουμε στην προσπάθεια που έχει ξεκινήσει η πολιτική ηγεσία του Υπουργείου. </w:t>
      </w:r>
    </w:p>
    <w:p w14:paraId="4ED951B3"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4ED951B4" w14:textId="77777777" w:rsidR="0014665F" w:rsidRDefault="007C227C">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w:t>
      </w:r>
    </w:p>
    <w:p w14:paraId="4ED951B5" w14:textId="77777777" w:rsidR="0014665F" w:rsidRDefault="007C227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 κυρία Δριτσέλη.</w:t>
      </w:r>
    </w:p>
    <w:p w14:paraId="4ED951B6" w14:textId="77777777" w:rsidR="0014665F" w:rsidRDefault="007C227C">
      <w:pPr>
        <w:spacing w:line="600" w:lineRule="auto"/>
        <w:ind w:firstLine="720"/>
        <w:jc w:val="both"/>
        <w:rPr>
          <w:rFonts w:eastAsia="Times New Roman"/>
          <w:szCs w:val="24"/>
        </w:rPr>
      </w:pPr>
      <w:r>
        <w:rPr>
          <w:rFonts w:eastAsia="Times New Roman"/>
          <w:szCs w:val="24"/>
        </w:rPr>
        <w:t>Ο</w:t>
      </w:r>
      <w:r>
        <w:rPr>
          <w:rFonts w:eastAsia="Times New Roman"/>
          <w:szCs w:val="24"/>
        </w:rPr>
        <w:t xml:space="preserve">ρίστε, κυρία Καραμανλή, έχετε τον λόγο. </w:t>
      </w:r>
    </w:p>
    <w:p w14:paraId="4ED951B7"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Κυρίες και κύριοι συνάδελφοι, το υπό συζήτηση νομοσχέδιο έρχεται προς ψήφιση μέσα από την προβληματική κοινοβουλευτική πρακτική του κατεπείγοντος. Ο κύριος Υπουργός δεν κατάφερε να μας δώσει μία πεισ</w:t>
      </w:r>
      <w:r>
        <w:rPr>
          <w:rFonts w:eastAsia="Times New Roman"/>
          <w:szCs w:val="24"/>
        </w:rPr>
        <w:t xml:space="preserve">τική απάντηση </w:t>
      </w:r>
      <w:r>
        <w:rPr>
          <w:rFonts w:eastAsia="Times New Roman"/>
          <w:szCs w:val="24"/>
        </w:rPr>
        <w:t>γι</w:t>
      </w:r>
      <w:r>
        <w:rPr>
          <w:rFonts w:eastAsia="Times New Roman"/>
          <w:szCs w:val="24"/>
        </w:rPr>
        <w:t>’</w:t>
      </w:r>
      <w:r>
        <w:rPr>
          <w:rFonts w:eastAsia="Times New Roman"/>
          <w:szCs w:val="24"/>
        </w:rPr>
        <w:t xml:space="preserve"> αυτή του την επιλογή, γιατί φυσικά δεν μπορούμε να πιστέψουμε ότι διαβουλεύεται επί μήνες για την εναρμόνιση της ελληνικής νομοθεσίας με τον </w:t>
      </w:r>
      <w:r>
        <w:rPr>
          <w:rFonts w:eastAsia="Times New Roman"/>
          <w:szCs w:val="24"/>
        </w:rPr>
        <w:t>Π</w:t>
      </w:r>
      <w:r>
        <w:rPr>
          <w:rFonts w:eastAsia="Times New Roman"/>
          <w:szCs w:val="24"/>
        </w:rPr>
        <w:t xml:space="preserve">αγκόσμιο Κώδικα Ντόπινγκ. Δεν κατόρθωσε να μας πείσει ούτε για την ανάγκη να ενσωματωθεί </w:t>
      </w:r>
      <w:r>
        <w:rPr>
          <w:rFonts w:eastAsia="Times New Roman"/>
          <w:szCs w:val="24"/>
        </w:rPr>
        <w:t>σ</w:t>
      </w:r>
      <w:r>
        <w:rPr>
          <w:rFonts w:eastAsia="Times New Roman"/>
          <w:szCs w:val="24"/>
        </w:rPr>
        <w:t>’</w:t>
      </w:r>
      <w:r>
        <w:rPr>
          <w:rFonts w:eastAsia="Times New Roman"/>
          <w:szCs w:val="24"/>
        </w:rPr>
        <w:t xml:space="preserve"> αυτό</w:t>
      </w:r>
      <w:r>
        <w:rPr>
          <w:rFonts w:eastAsia="Times New Roman"/>
          <w:szCs w:val="24"/>
        </w:rPr>
        <w:t xml:space="preserve"> το </w:t>
      </w:r>
      <w:r>
        <w:rPr>
          <w:rFonts w:eastAsia="Times New Roman"/>
          <w:szCs w:val="24"/>
        </w:rPr>
        <w:lastRenderedPageBreak/>
        <w:t>νομοσχέδιο μία συρραφή πρόσθετων διατάξεων, χωρίς καμμία συνοχή. Μας είπε, ακόμη, για να δικαιολογήσει την προχειρότητα του νομοσχεδίου, ότι δεν ήταν υποχρεωμένος να καταθέσει τις καταργούμενες και τροποποιούμενες διατάξεις και μας ταλαιπώρησε όλους μέ</w:t>
      </w:r>
      <w:r>
        <w:rPr>
          <w:rFonts w:eastAsia="Times New Roman"/>
          <w:szCs w:val="24"/>
        </w:rPr>
        <w:t xml:space="preserve">χρι χθες το απόγευμα. </w:t>
      </w:r>
    </w:p>
    <w:p w14:paraId="4ED951B8" w14:textId="77777777" w:rsidR="0014665F" w:rsidRDefault="007C227C">
      <w:pPr>
        <w:spacing w:line="600" w:lineRule="auto"/>
        <w:ind w:firstLine="720"/>
        <w:jc w:val="both"/>
        <w:rPr>
          <w:rFonts w:eastAsia="Times New Roman"/>
          <w:szCs w:val="24"/>
        </w:rPr>
      </w:pPr>
      <w:r>
        <w:rPr>
          <w:rFonts w:eastAsia="Times New Roman"/>
          <w:szCs w:val="24"/>
        </w:rPr>
        <w:t>Σας καταθέτω, λοιπόν, για τα Πρακτικά σχετικό απόσπασμα του Κανονισμού της Βουλής, άρθρο 85, που επιβεβαιώνει τα ακριβώς αντίθετα και από τι έπρεπε να συνοδεύεται το νομοσχέδιο.</w:t>
      </w:r>
    </w:p>
    <w:p w14:paraId="4ED951B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Άννα Καραμανλή καταθέτει για τα Πρακτικά το προαναφερθέν απόσπασμα του Κανονισμού της Βουλής,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ED951B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w:t>
      </w:r>
      <w:r>
        <w:rPr>
          <w:rFonts w:eastAsia="Times New Roman" w:cs="Times New Roman"/>
          <w:szCs w:val="24"/>
        </w:rPr>
        <w:t xml:space="preserve">προσαρμογή της νομοθεσίας μας στον Κώδικα της </w:t>
      </w:r>
      <w:r>
        <w:rPr>
          <w:rFonts w:eastAsia="Times New Roman" w:cs="Times New Roman"/>
          <w:szCs w:val="24"/>
          <w:lang w:val="en-US"/>
        </w:rPr>
        <w:t>WADA</w:t>
      </w:r>
      <w:r>
        <w:rPr>
          <w:rFonts w:eastAsia="Times New Roman" w:cs="Times New Roman"/>
          <w:szCs w:val="24"/>
        </w:rPr>
        <w:t xml:space="preserve"> υπήρξε το όχημα για να περάσουν διά της πλαγίας οδού όλα τα υπόλοιπα, γιατί θα μπορούσε κάλλιστα η προσαρμογή αυτή να γίνει με μία υπουργική απόφαση, όπως έγινε το 2012 με τον κ. Νικητιάδη και οι λοιπές δι</w:t>
      </w:r>
      <w:r>
        <w:rPr>
          <w:rFonts w:eastAsia="Times New Roman" w:cs="Times New Roman"/>
          <w:szCs w:val="24"/>
        </w:rPr>
        <w:t xml:space="preserve">ατάξεις, </w:t>
      </w:r>
      <w:r>
        <w:rPr>
          <w:rFonts w:eastAsia="Times New Roman" w:cs="Times New Roman"/>
          <w:szCs w:val="24"/>
        </w:rPr>
        <w:lastRenderedPageBreak/>
        <w:t>φυσικά, να ενταχθούν σε έναν άλλο νόμο και όχι ως κατεπείγουσες. Εξάλλου, στην αιτιολογική έκθεση δεν αναφέρεται τίποτα για την καταληκτική ημερομηνία 18-3-2016 για την προσαρμογή της ελληνικής νομοθεσίας για κάτι που ισχύει από την 1</w:t>
      </w:r>
      <w:r>
        <w:rPr>
          <w:rFonts w:eastAsia="Times New Roman" w:cs="Times New Roman"/>
          <w:szCs w:val="24"/>
          <w:vertAlign w:val="superscript"/>
        </w:rPr>
        <w:t>η</w:t>
      </w:r>
      <w:r>
        <w:rPr>
          <w:rFonts w:eastAsia="Times New Roman" w:cs="Times New Roman"/>
          <w:szCs w:val="24"/>
        </w:rPr>
        <w:t xml:space="preserve"> Γενάρη του </w:t>
      </w:r>
      <w:r>
        <w:rPr>
          <w:rFonts w:eastAsia="Times New Roman" w:cs="Times New Roman"/>
          <w:szCs w:val="24"/>
        </w:rPr>
        <w:t xml:space="preserve">περασμένου χρόνου. </w:t>
      </w:r>
    </w:p>
    <w:p w14:paraId="4ED951B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Νομοθετείτε, λοιπόν, με επικοινωνιακούς όρους πάνω σε αιτήματα ταλαιπωρημένων –είναι η αλήθεια- αθλητικών φορέων. Αυτά είναι τακτικισμοί που θεωρώ ότι θα έπρεπε να αποφεύγονται. </w:t>
      </w:r>
    </w:p>
    <w:p w14:paraId="4ED951B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Είναι αυτονόητο ότι όλοι -πολιτεία, κόμματα, εθνικές ομοσ</w:t>
      </w:r>
      <w:r>
        <w:rPr>
          <w:rFonts w:eastAsia="Times New Roman" w:cs="Times New Roman"/>
          <w:szCs w:val="24"/>
        </w:rPr>
        <w:t xml:space="preserve">πονδίες- αποδεχόμαστε τους κανόνες της </w:t>
      </w:r>
      <w:r>
        <w:rPr>
          <w:rFonts w:eastAsia="Times New Roman" w:cs="Times New Roman"/>
          <w:szCs w:val="24"/>
          <w:lang w:val="en-US"/>
        </w:rPr>
        <w:t>WADA</w:t>
      </w:r>
      <w:r>
        <w:rPr>
          <w:rFonts w:eastAsia="Times New Roman" w:cs="Times New Roman"/>
          <w:szCs w:val="24"/>
        </w:rPr>
        <w:t xml:space="preserve"> που είναι κοινοί για ολόκληρο τον αθλητικό πλανήτη. Η αποδοχή αυτή είναι υποχρεωτική για κάθε χώρα που επιθυμεί να ανήκει ισότιμα στο διεθνές αθλητικό κίνημα και συνδέεται άμεσα με ζητήματα ακεραιότητας στον αθλη</w:t>
      </w:r>
      <w:r>
        <w:rPr>
          <w:rFonts w:eastAsia="Times New Roman" w:cs="Times New Roman"/>
          <w:szCs w:val="24"/>
        </w:rPr>
        <w:t xml:space="preserve">τισμό. </w:t>
      </w:r>
    </w:p>
    <w:p w14:paraId="4ED951B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Θα έλεγα μάλιστα, κύριε Υπουργέ, ότι θα πρέπει να έχουμε τη βούληση να προχωρήσουμε και ένα βήμα παραπέρα και να δώσουμε έμφαση στην πρόληψη, με την ενημέρωση των νέων παιδιών για τις συνέπειες της φαρμακοδιέγερσης.</w:t>
      </w:r>
    </w:p>
    <w:p w14:paraId="4ED951B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Συνεπώς, ψηφίζουμε τα άρθρα 1 έω</w:t>
      </w:r>
      <w:r>
        <w:rPr>
          <w:rFonts w:eastAsia="Times New Roman" w:cs="Times New Roman"/>
          <w:szCs w:val="24"/>
        </w:rPr>
        <w:t>ς 23 του νομοσχεδίου που αφορούν στο ντόπινγκ και παράλληλα έχουμε να προτείνουμε τις εξής αλλαγές:</w:t>
      </w:r>
    </w:p>
    <w:p w14:paraId="4ED951B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Στο άρθρο 9.1.1 για την πρωτοβάθμια πειθαρχική επιτροπή αφαιρείτε αρμοδιότητες από τακτικούς δικαστές -τουλάχιστον αναφορικά με κάποια ομαδικά αθλήματα- και</w:t>
      </w:r>
      <w:r>
        <w:rPr>
          <w:rFonts w:eastAsia="Times New Roman" w:cs="Times New Roman"/>
          <w:szCs w:val="24"/>
        </w:rPr>
        <w:t xml:space="preserve"> τις εκχωρείτε σε εννεαμελή επιτροπή, την οποία ορίζει το ΕΣΚΑΝ.</w:t>
      </w:r>
    </w:p>
    <w:p w14:paraId="4ED951C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Όπως σας είπα και στην </w:t>
      </w:r>
      <w:r>
        <w:rPr>
          <w:rFonts w:eastAsia="Times New Roman" w:cs="Times New Roman"/>
          <w:szCs w:val="24"/>
        </w:rPr>
        <w:t>ε</w:t>
      </w:r>
      <w:r>
        <w:rPr>
          <w:rFonts w:eastAsia="Times New Roman" w:cs="Times New Roman"/>
          <w:szCs w:val="24"/>
        </w:rPr>
        <w:t xml:space="preserve">πιτροπή, πριν από έναν χρόνο υπερθεματίζατε για την ανάγκη παρουσίας τακτικών δικαστών και τώρα νομοθετείτε προς την ακριβώς αντίθετη κατεύθυνση. </w:t>
      </w:r>
    </w:p>
    <w:p w14:paraId="4ED951C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Η δική μας πρόταση, </w:t>
      </w:r>
      <w:r>
        <w:rPr>
          <w:rFonts w:eastAsia="Times New Roman" w:cs="Times New Roman"/>
          <w:szCs w:val="24"/>
        </w:rPr>
        <w:t xml:space="preserve">εφόσον επιμένετε ότι πρέπει να ορίζεται η </w:t>
      </w:r>
      <w:r>
        <w:rPr>
          <w:rFonts w:eastAsia="Times New Roman" w:cs="Times New Roman"/>
          <w:szCs w:val="24"/>
        </w:rPr>
        <w:t>ε</w:t>
      </w:r>
      <w:r>
        <w:rPr>
          <w:rFonts w:eastAsia="Times New Roman" w:cs="Times New Roman"/>
          <w:szCs w:val="24"/>
        </w:rPr>
        <w:t xml:space="preserve">πιτροπή από το ΕΣΚΑΝ, είναι η εξής: Να είναι αρμόδια για υποθέσεις παραβάσεων ντόπινγκ, να είναι τριμελής με τριετή θητεία, αποτελούμενη αποκλειστικά από τακτικούς δικαστές που θα τους ορίζει η ίδια η </w:t>
      </w:r>
      <w:r>
        <w:rPr>
          <w:rFonts w:eastAsia="Times New Roman" w:cs="Times New Roman"/>
          <w:szCs w:val="24"/>
        </w:rPr>
        <w:t>δ</w:t>
      </w:r>
      <w:r>
        <w:rPr>
          <w:rFonts w:eastAsia="Times New Roman" w:cs="Times New Roman"/>
          <w:szCs w:val="24"/>
        </w:rPr>
        <w:t>ικαιοσύνη κ</w:t>
      </w:r>
      <w:r>
        <w:rPr>
          <w:rFonts w:eastAsia="Times New Roman" w:cs="Times New Roman"/>
          <w:szCs w:val="24"/>
        </w:rPr>
        <w:t>αι απλώς για το διοικητικό κομμάτι η απόφαση διορισμού να βγαίνει από τον Υπουργό Αθλητισμού.</w:t>
      </w:r>
    </w:p>
    <w:p w14:paraId="4ED951C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Με τον τρόπο αυτόν διασφαλίζεται, πρώτον, ότι είναι ευέλικτο και μικρό όργανο για όλα τα αθλήματα και με μικρότερο κόστος και, δεύτερον, ότι δικάζουν τακτικοί δικ</w:t>
      </w:r>
      <w:r>
        <w:rPr>
          <w:rFonts w:eastAsia="Times New Roman" w:cs="Times New Roman"/>
          <w:szCs w:val="24"/>
        </w:rPr>
        <w:t>αστές, σύμφωνα και με τη δική σας φιλοσοφία, κύριε Υπουργέ. Άρα έχουμε εχέγγυα αμεροληψίας και διαφάνειας, όπως αναφέρει και η αιτιολογική σας έκθεση, που λέει ότι τα πρωτοβάθμια των ομοσπονδιών βάζουν μικρές ποινές. Καταθέτω την πρότασή μας.</w:t>
      </w:r>
    </w:p>
    <w:p w14:paraId="4ED951C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(Στο σημείο α</w:t>
      </w:r>
      <w:r>
        <w:rPr>
          <w:rFonts w:eastAsia="Times New Roman" w:cs="Times New Roman"/>
          <w:szCs w:val="24"/>
        </w:rPr>
        <w:t xml:space="preserve">υτό η Βουλευτής κ. Άννα Καραμανλή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ED951C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Εναλλακτικά και εφόσον επιμένετε να είναι εννεαμελές το όργανο</w:t>
      </w:r>
      <w:r>
        <w:rPr>
          <w:rFonts w:eastAsia="Times New Roman" w:cs="Times New Roman"/>
          <w:szCs w:val="24"/>
        </w:rPr>
        <w:t xml:space="preserve">, στο οποίο να μην συμμετέχουν μόνο νομικοί, αλλά και γιατροί, αθλητές </w:t>
      </w:r>
      <w:r>
        <w:rPr>
          <w:rFonts w:eastAsia="Times New Roman" w:cs="Times New Roman"/>
          <w:szCs w:val="24"/>
        </w:rPr>
        <w:t>κ</w:t>
      </w:r>
      <w:r>
        <w:rPr>
          <w:rFonts w:eastAsia="Times New Roman" w:cs="Times New Roman"/>
          <w:szCs w:val="24"/>
        </w:rPr>
        <w:t>αι λοιπά</w:t>
      </w:r>
      <w:r>
        <w:rPr>
          <w:rFonts w:eastAsia="Times New Roman" w:cs="Times New Roman"/>
          <w:szCs w:val="24"/>
        </w:rPr>
        <w:t>, προτείνουμε η πλειοψηφία αυτών να αποτελείται από τακτικούς δικαστές.</w:t>
      </w:r>
    </w:p>
    <w:p w14:paraId="4ED951C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Αναφορικά τώρα με το δεύτερο τμήμα του νομοσχεδίου, το άρθρο 24 που αναφέρεται στη δημιουργία του </w:t>
      </w:r>
      <w:r>
        <w:rPr>
          <w:rFonts w:eastAsia="Times New Roman" w:cs="Times New Roman"/>
          <w:szCs w:val="24"/>
        </w:rPr>
        <w:t>μ</w:t>
      </w:r>
      <w:r>
        <w:rPr>
          <w:rFonts w:eastAsia="Times New Roman" w:cs="Times New Roman"/>
          <w:szCs w:val="24"/>
        </w:rPr>
        <w:t>ητρώο</w:t>
      </w:r>
      <w:r>
        <w:rPr>
          <w:rFonts w:eastAsia="Times New Roman" w:cs="Times New Roman"/>
          <w:szCs w:val="24"/>
        </w:rPr>
        <w:t xml:space="preserve">υ </w:t>
      </w:r>
      <w:r>
        <w:rPr>
          <w:rFonts w:eastAsia="Times New Roman" w:cs="Times New Roman"/>
          <w:szCs w:val="24"/>
        </w:rPr>
        <w:t>φ</w:t>
      </w:r>
      <w:r>
        <w:rPr>
          <w:rFonts w:eastAsia="Times New Roman" w:cs="Times New Roman"/>
          <w:szCs w:val="24"/>
        </w:rPr>
        <w:t>ορέων της Γενικής Γραμματείας Αθλητισμού, διέπεται από μία έντονα γραφειοκρατική αντίληψη. Σας το είπαν και οι φορείς, οι ομοσπονδίες και η ΟΕ ότι αντιμετωπίζουν πολύ σοβαρά προβλήματα.</w:t>
      </w:r>
    </w:p>
    <w:p w14:paraId="4ED951C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Να ξεκαθαρίσουμε πρώτα απ’ όλα ότι η Νέα Δημοκρατία είναι κατηγορητ</w:t>
      </w:r>
      <w:r>
        <w:rPr>
          <w:rFonts w:eastAsia="Times New Roman" w:cs="Times New Roman"/>
          <w:szCs w:val="24"/>
        </w:rPr>
        <w:t>ικά υπέρ του νοικοκυρέματος και της αξιολόγησης της δράσης ομοσπονδιών και σωματείων, στη βάση αντικειμενικών κριτηρίων. Όμως σε αυτήν την περίπτωση δημιουργείται ένα εξαιρετικά ασφυκτικό πλαίσιο, που είναι ανέφικτο να λειτουργήσει.</w:t>
      </w:r>
    </w:p>
    <w:p w14:paraId="4ED951C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Δεν κατανοούμε, παραδεί</w:t>
      </w:r>
      <w:r>
        <w:rPr>
          <w:rFonts w:eastAsia="Times New Roman" w:cs="Times New Roman"/>
          <w:szCs w:val="24"/>
        </w:rPr>
        <w:t>γματος χάριν, ποια είναι η σκοπιμότητα να ζητούνται ΑΦΜ αθλητών και μάλιστα ανήλικων –οι περισσότεροι δεν διαθέτουν-καθώς και στοιχεία των εθελοντών. Σας ζητούμε να αποσύρετε τη σχετική πρόβλεψη, τουλάχιστον για τους ΑΦΜ.</w:t>
      </w:r>
    </w:p>
    <w:p w14:paraId="4ED951C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Δεν είναι επίσης ρεαλιστικό, κύριε</w:t>
      </w:r>
      <w:r>
        <w:rPr>
          <w:rFonts w:eastAsia="Times New Roman" w:cs="Times New Roman"/>
          <w:szCs w:val="24"/>
        </w:rPr>
        <w:t xml:space="preserve"> Υπουργέ, να επιβαρύνετε ερασιτεχνικά σωματεία, που στη συντριπτική τους πλειονότητα δεν επιχορηγούνται από το κράτος, με υπέρμετρες και δυσβάσταχτες υπο</w:t>
      </w:r>
      <w:r>
        <w:rPr>
          <w:rFonts w:eastAsia="Times New Roman" w:cs="Times New Roman"/>
          <w:szCs w:val="24"/>
        </w:rPr>
        <w:lastRenderedPageBreak/>
        <w:t>χρεώσεις. Τα σωματεία θα έπρεπε να εξαιρούνται από αυτήν την υποχρέωση και να περιοριστεί η εφαρμογή στ</w:t>
      </w:r>
      <w:r>
        <w:rPr>
          <w:rFonts w:eastAsia="Times New Roman" w:cs="Times New Roman"/>
          <w:szCs w:val="24"/>
        </w:rPr>
        <w:t>ις ομοσπονδίες, αν και εκεί οι δυσκολίες, όπως αναπτύχθηκαν και στην ακρόαση των φορέων, θα είναι σημαντικές.</w:t>
      </w:r>
    </w:p>
    <w:p w14:paraId="4ED951C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Θα θέλαμε επίσης να μας πείτε αν έχετε προβλέψει, κύριε Υπουργέ, πώς θα διασταυρώνει η ΓΓΑ όλα αυτά τα στοιχεία που θα υποβάλλονται, δεδομένου ότι μιλάμε για έναν τεράστιο όγκο δεδομένων, ο οποίος μάλιστα κάθε λίγο και λιγάκι πρέπει και να επικαιροποιείται</w:t>
      </w:r>
      <w:r>
        <w:rPr>
          <w:rFonts w:eastAsia="Times New Roman" w:cs="Times New Roman"/>
          <w:szCs w:val="24"/>
        </w:rPr>
        <w:t xml:space="preserve">. </w:t>
      </w:r>
    </w:p>
    <w:p w14:paraId="4ED951C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Στο άρθρο 25 σχετικά με την πρόσβαση στους αθλητικούς χώρους ατόμων με κινητικά προβλήματα, η στόχευση είναι σωστή και πρέπει άπαντες να συμμορφωθούν. Η συνέπεια, όμως, της μη συμμόρφωσης είναι ιδιαίτερα βαριά, κύριε Υπουργέ.</w:t>
      </w:r>
    </w:p>
    <w:p w14:paraId="4ED951C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Στο άρθρο 26, με το οποίο α</w:t>
      </w:r>
      <w:r>
        <w:rPr>
          <w:rFonts w:eastAsia="Times New Roman" w:cs="Times New Roman"/>
          <w:szCs w:val="24"/>
        </w:rPr>
        <w:t xml:space="preserve">λλάζετε τη σύνθεση της διοίκησης του «Καυτατζογλείου», δεν έχουμε καταλάβει τη σκοπιμότητα της αλλαγής και για ποιον λόγο, κύριε Υπουργέ, θέλετε και εδώ την πλειοψηφία </w:t>
      </w:r>
      <w:r>
        <w:rPr>
          <w:rFonts w:eastAsia="Times New Roman" w:cs="Times New Roman"/>
          <w:szCs w:val="24"/>
        </w:rPr>
        <w:lastRenderedPageBreak/>
        <w:t xml:space="preserve">και εδώ να έχετε τον έλεγχο. Είναι σύμφωνη με τους όρους της διαθήκης του Καυτατζόγλου; </w:t>
      </w:r>
      <w:r>
        <w:rPr>
          <w:rFonts w:eastAsia="Times New Roman" w:cs="Times New Roman"/>
          <w:szCs w:val="24"/>
        </w:rPr>
        <w:t xml:space="preserve">Παρακαλούμε να μας πείτε δύο λόγια, εάν μπείτε στον κόπο βεβαίως. </w:t>
      </w:r>
    </w:p>
    <w:p w14:paraId="4ED951C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Στο άρθρο 27 συμφωνούμε με τη συμμετοχή του εκπροσώπου των αστυνομικών υπαλλήλων στη ΔΕΑΒ</w:t>
      </w:r>
      <w:r>
        <w:rPr>
          <w:rFonts w:eastAsia="Times New Roman" w:cs="Times New Roman"/>
          <w:b/>
          <w:szCs w:val="24"/>
        </w:rPr>
        <w:t xml:space="preserve"> </w:t>
      </w:r>
      <w:r>
        <w:rPr>
          <w:rFonts w:eastAsia="Times New Roman" w:cs="Times New Roman"/>
          <w:szCs w:val="24"/>
        </w:rPr>
        <w:t>και θέλουμε να προτείνουμε ακόμη μία αλλαγή: Ο ανώτατος αξιωματικός της ΕΛΑΣ που συμμετέχει στη ΔΕΑ</w:t>
      </w:r>
      <w:r>
        <w:rPr>
          <w:rFonts w:eastAsia="Times New Roman" w:cs="Times New Roman"/>
          <w:szCs w:val="24"/>
        </w:rPr>
        <w:t>Β να έχει υπηρετήσει στην Υποδιεύθυνση Αθλητικής Βίας και συνεπώς να έχει τόσο επαρκή γνώση των θεμάτων όσο και εμπειρία.</w:t>
      </w:r>
    </w:p>
    <w:p w14:paraId="4ED951C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Πιστεύω οι συνεργάτες σας να τα καταγράφουν αυτά γιατί εσείς ασχολείστε με άλλα μάλλον σοβαρότερα θέματα!</w:t>
      </w:r>
    </w:p>
    <w:p w14:paraId="4ED951C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w:t>
      </w:r>
      <w:r>
        <w:rPr>
          <w:rFonts w:eastAsia="Times New Roman" w:cs="Times New Roman"/>
          <w:b/>
          <w:szCs w:val="24"/>
        </w:rPr>
        <w:t xml:space="preserve"> Παιδείας και Αθλητισμού): </w:t>
      </w:r>
      <w:r>
        <w:rPr>
          <w:rFonts w:eastAsia="Times New Roman" w:cs="Times New Roman"/>
          <w:szCs w:val="24"/>
        </w:rPr>
        <w:t>Τι λέτε, κυρία συνάδελφε; Σημειώνω αυτά που λέτε για να σας απαντήσω.</w:t>
      </w:r>
    </w:p>
    <w:p w14:paraId="4ED951C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ΑΝΝΑ ΚΑΡΑΜΑΝΛΗ:</w:t>
      </w:r>
      <w:r>
        <w:rPr>
          <w:rFonts w:eastAsia="Times New Roman" w:cs="Times New Roman"/>
          <w:szCs w:val="24"/>
        </w:rPr>
        <w:t xml:space="preserve"> Στο άρθρο 29 το Εθνικό Συμβούλιο Αθλητικού Σχεδιασμού πράγματι δεν έχει λειτουργήσει ούτε επί των ημερών μας. Αυτή είναι η αλήθεια. Αυτό, όμως,</w:t>
      </w:r>
      <w:r>
        <w:rPr>
          <w:rFonts w:eastAsia="Times New Roman" w:cs="Times New Roman"/>
          <w:szCs w:val="24"/>
        </w:rPr>
        <w:t xml:space="preserve"> δεν σημαίνει, κύριε Υπουργέ, ότι δεν χρειαζόμαστε ένα όργανο χάραξης εθνικής στρατηγικής για τον αθλητισμό.</w:t>
      </w:r>
    </w:p>
    <w:p w14:paraId="4ED951D0"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συμφωνήσουμε όλοι πιστεύω ότι υπάρχουν και οι προσωπικότητες με το απαιτούμενο κύρος, αλλά και τη διάθεση να προσφέρουν, οι οποίες μπορούν να συμμετάσχουν. Αντί για την κατάργησή του, προτείνουμε τη μετατροπή του σε ένα πιο ευέλικτο σχήμα, που μπορεί να </w:t>
      </w:r>
      <w:r>
        <w:rPr>
          <w:rFonts w:eastAsia="Times New Roman" w:cs="Times New Roman"/>
          <w:szCs w:val="24"/>
        </w:rPr>
        <w:t xml:space="preserve">εξελιχθεί σε χρήσιμο σύμβουλο της πολιτείας σε θέματα αθλητισμού. </w:t>
      </w:r>
    </w:p>
    <w:p w14:paraId="4ED951D1"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 xml:space="preserve">Στο άρθρο 30 προβλέπεται η δημιουργία Επιτροπής Διεθνών Σχέσεων. Κύριε Υπουργέ, υπάρχει ήδη στη Γενική Γραμματεία Αθλητισμού </w:t>
      </w:r>
      <w:r>
        <w:rPr>
          <w:rFonts w:eastAsia="Times New Roman" w:cs="Times New Roman"/>
          <w:szCs w:val="24"/>
        </w:rPr>
        <w:t>δ</w:t>
      </w:r>
      <w:r>
        <w:rPr>
          <w:rFonts w:eastAsia="Times New Roman" w:cs="Times New Roman"/>
          <w:szCs w:val="24"/>
        </w:rPr>
        <w:t>ιεύθυνση που έχει αρμοδιότητα και τις διεθνείς σχέσεις. Ποιος ο</w:t>
      </w:r>
      <w:r>
        <w:rPr>
          <w:rFonts w:eastAsia="Times New Roman" w:cs="Times New Roman"/>
          <w:szCs w:val="24"/>
        </w:rPr>
        <w:t xml:space="preserve"> λόγος να δημιουργήσετε μια καινούργια, πέρα από τον ορισμό κάποιων εκλεκτών σας, προφανώς; </w:t>
      </w:r>
    </w:p>
    <w:p w14:paraId="4ED951D2"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lastRenderedPageBreak/>
        <w:t>Στο άρθρο 33 η πρόβλεψη να προσλαμβάνονται μέσω ΑΣΕΠ και οι φροντιστές των ομοσπονδιών κρίνεται τουλάχιστον ακραία. Όσοι έχουμε κάνει αθλητισμό, γνωρίζουμε τον ιδι</w:t>
      </w:r>
      <w:r>
        <w:rPr>
          <w:rFonts w:eastAsia="Times New Roman" w:cs="Times New Roman"/>
          <w:szCs w:val="24"/>
        </w:rPr>
        <w:t xml:space="preserve">αίτερο ρόλο των φροντιστών και πρέπει να αναγνωρίσουμε το δικαίωμα στις ομοσπονδίες να επιλέγουν οι ίδιες τους φροντιστές. Ζητάμε, λοιπόν, να προστεθούν στις εξαιρέσεις τουλάχιστον αυτοί. </w:t>
      </w:r>
    </w:p>
    <w:p w14:paraId="4ED951D3"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 xml:space="preserve">Με το άρθρο 38 αναγνωρίζετε στα μέλη των ελεγκτικών μηχανισμών του </w:t>
      </w:r>
      <w:r>
        <w:rPr>
          <w:rFonts w:eastAsia="Times New Roman" w:cs="Times New Roman"/>
          <w:szCs w:val="24"/>
        </w:rPr>
        <w:t>ΕΣΚΑΝ και της Επιτροπής Επαγγελματικού Αθλητισμού προνόμια που δεν απολαμβάνουν ούτε οι ίδιοι οι πολιτειακοί ή πολιτικοί παράγοντες. Μάλιστα, όσοι εξ αυτών τύχει να είναι και δημόσιοι υπάλληλοι ούτε καν παραπέμπονται, με βάση τον Δημοσιοϋπαλληλικό Πειθαρχι</w:t>
      </w:r>
      <w:r>
        <w:rPr>
          <w:rFonts w:eastAsia="Times New Roman" w:cs="Times New Roman"/>
          <w:szCs w:val="24"/>
        </w:rPr>
        <w:t xml:space="preserve">κό Κώδικα. </w:t>
      </w:r>
    </w:p>
    <w:p w14:paraId="4ED951D4"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lastRenderedPageBreak/>
        <w:t>Πώς δέχεστε εκ των προτέρων ότι κάποιος αποκλείεται να εκτελεί πλημμελώς τα καθήκοντά του και να παραπέμπεται μόνο για συκοφαντική δυσφήμιση και εξύβριση; Για ποιο λόγο τα συγκεκριμένα πρόσωπα έχουν την ασυλία να διαπράττουν και άλλα τυχόν σοβα</w:t>
      </w:r>
      <w:r>
        <w:rPr>
          <w:rFonts w:eastAsia="Times New Roman" w:cs="Times New Roman"/>
          <w:szCs w:val="24"/>
        </w:rPr>
        <w:t>ρά αδικήματα σε βάρος ιδιωτών, των οποίων τις πράξεις και αποφάσεις ελέγχουν;</w:t>
      </w:r>
    </w:p>
    <w:p w14:paraId="4ED951D5"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 xml:space="preserve">Κατανοητό ότι οι επιτροπές που ελέγχουν και αποφασίζουν </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καθηκόντων τους, σύμφωνα με τον αθλητικό νόμο, πρέπει κατά κάποιον τρόπο να προστατεύονται από αυθαίρετες </w:t>
      </w:r>
      <w:r>
        <w:rPr>
          <w:rFonts w:eastAsia="Times New Roman" w:cs="Times New Roman"/>
          <w:szCs w:val="24"/>
        </w:rPr>
        <w:t xml:space="preserve">μηνύσεις και διώξεις εκ μέρους των ελεγχόμενων, αλλά αυτό πρέπει να υπακούει σε κάποια όρια. </w:t>
      </w:r>
    </w:p>
    <w:p w14:paraId="4ED951D6"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Στο άρθρο 40 η μετακίνηση του προσωπικού, κατά παρέκκλιση των ισχυουσών διατάξεων, είχε καταφανώς φωτογραφικό χαρακτήρα και άφηνε ανοικτό πεδίο για ρουσφετολογικέ</w:t>
      </w:r>
      <w:r>
        <w:rPr>
          <w:rFonts w:eastAsia="Times New Roman" w:cs="Times New Roman"/>
          <w:szCs w:val="24"/>
        </w:rPr>
        <w:t xml:space="preserve">ς τοποθετήσεις. </w:t>
      </w:r>
    </w:p>
    <w:p w14:paraId="4ED951D7"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 xml:space="preserve">Η πολιτεία έχει θεσπίσει προϋποθέσεις και κριτήρια που πρέπει να ισχύουν για όλους και όχι να μετακινεί ο Υπουργός υπαλλήλους κατά το δοκούν. Η σύμφωνη γνώμη, λοιπόν, του υπαλλήλου για τη </w:t>
      </w:r>
      <w:r>
        <w:rPr>
          <w:rFonts w:eastAsia="Times New Roman" w:cs="Times New Roman"/>
          <w:szCs w:val="24"/>
        </w:rPr>
        <w:lastRenderedPageBreak/>
        <w:t>μετακίνηση και η σύμφωνη γνώμη του υπηρεσιακού συμβ</w:t>
      </w:r>
      <w:r>
        <w:rPr>
          <w:rFonts w:eastAsia="Times New Roman" w:cs="Times New Roman"/>
          <w:szCs w:val="24"/>
        </w:rPr>
        <w:t xml:space="preserve">ουλίου, όπως προστέθηκε το μεσημέρι, μας βρίσκει σύμφωνους. </w:t>
      </w:r>
    </w:p>
    <w:p w14:paraId="4ED951D8"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 xml:space="preserve">Σε ό,τι αφορά τον αποχαρακτηρισμό του αθλητικού τόξου ως όπλου, στο άρθρο 41, έγινε πολύς λόγος και στη διαβούλευση και ακούσαμε και τον εκπρόσωπο της τοξοβολίας στην </w:t>
      </w:r>
      <w:r>
        <w:rPr>
          <w:rFonts w:eastAsia="Times New Roman" w:cs="Times New Roman"/>
          <w:szCs w:val="24"/>
        </w:rPr>
        <w:t>ε</w:t>
      </w:r>
      <w:r>
        <w:rPr>
          <w:rFonts w:eastAsia="Times New Roman" w:cs="Times New Roman"/>
          <w:szCs w:val="24"/>
        </w:rPr>
        <w:t>πιτροπή. Ενώ με την πρώτη π</w:t>
      </w:r>
      <w:r>
        <w:rPr>
          <w:rFonts w:eastAsia="Times New Roman" w:cs="Times New Roman"/>
          <w:szCs w:val="24"/>
        </w:rPr>
        <w:t>αράγραφο ρυθμίζεται το ζήτημα, ένα χρόνιο πρόβλημα που ταλαιπωρούσε την εν λόγω Ομοσπονδία, έρχεστε με τη δεύτερη παράγραφο και περιπλέκετε τα πράγματα. Γι’ αυτό σας παρακαλούμε και σας ζητούμε την απαλοιφή της δεύτερης παραγράφου, αλλιώς μάλλον θα το κατα</w:t>
      </w:r>
      <w:r>
        <w:rPr>
          <w:rFonts w:eastAsia="Times New Roman" w:cs="Times New Roman"/>
          <w:szCs w:val="24"/>
        </w:rPr>
        <w:t xml:space="preserve">ψηφίσουμε. </w:t>
      </w:r>
    </w:p>
    <w:p w14:paraId="4ED951D9"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Με το άρθρο 43, για το ηλεκτρονικό εισιτήριο και τα μέσα εποπτείας, τροποποιείτε τον δικό σας νόμο, τον ν.4326/2015. Ο νόμος θα πρέπει να εφαρμοστεί στην ουσία του και τα μέσα να αξιοποιούνται πραγματικά στην καταπολέμηση της βίας. Αντί για την</w:t>
      </w:r>
      <w:r>
        <w:rPr>
          <w:rFonts w:eastAsia="Times New Roman" w:cs="Times New Roman"/>
          <w:szCs w:val="24"/>
        </w:rPr>
        <w:t xml:space="preserve"> απαγόρευση συμμετοχής όμως, η επίπτωση για τη μη </w:t>
      </w:r>
      <w:r>
        <w:rPr>
          <w:rFonts w:eastAsia="Times New Roman" w:cs="Times New Roman"/>
          <w:szCs w:val="24"/>
        </w:rPr>
        <w:lastRenderedPageBreak/>
        <w:t xml:space="preserve">συμμόρφωση των ομάδων με τα προβλεπόμενα θα μπορούσε να είναι, παραδείγματος </w:t>
      </w:r>
      <w:r>
        <w:rPr>
          <w:rFonts w:eastAsia="Times New Roman" w:cs="Times New Roman"/>
          <w:szCs w:val="24"/>
        </w:rPr>
        <w:t>χάρ</w:t>
      </w:r>
      <w:r>
        <w:rPr>
          <w:rFonts w:eastAsia="Times New Roman" w:cs="Times New Roman"/>
          <w:szCs w:val="24"/>
        </w:rPr>
        <w:t>ιν</w:t>
      </w:r>
      <w:r>
        <w:rPr>
          <w:rFonts w:eastAsia="Times New Roman" w:cs="Times New Roman"/>
          <w:szCs w:val="24"/>
        </w:rPr>
        <w:t xml:space="preserve">, η διεξαγωγή του αγώνα κεκλεισμένων των θυρών. </w:t>
      </w:r>
    </w:p>
    <w:p w14:paraId="4ED951DA"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Στο ιδιαίτερα δε επίκαιρο θέμα της βίας, κύριε Υπουργέ, θα επανέρθω στη συν</w:t>
      </w:r>
      <w:r>
        <w:rPr>
          <w:rFonts w:eastAsia="Times New Roman" w:cs="Times New Roman"/>
          <w:szCs w:val="24"/>
        </w:rPr>
        <w:t xml:space="preserve">έχεια. </w:t>
      </w:r>
    </w:p>
    <w:p w14:paraId="4ED951DB"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Συνοψίζοντας, πιστεύω ότι όλοι έχουν αντιληφθεί ότι δεν φέρατε νομοσχέδιο για να αντιμετωπίσετε το ντόπινγκ. Το φέρατε με τυμπανοκρουσίες και ως κατεπείγον για να ικανοποιήσετε μικροπολιτικές σκοπιμότητες. Γι’ αυτό και επί της αρχής το καταψηφίζουμ</w:t>
      </w:r>
      <w:r>
        <w:rPr>
          <w:rFonts w:eastAsia="Times New Roman" w:cs="Times New Roman"/>
          <w:szCs w:val="24"/>
        </w:rPr>
        <w:t xml:space="preserve">ε. </w:t>
      </w:r>
    </w:p>
    <w:p w14:paraId="4ED951DC"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 xml:space="preserve">Εύχομαι δε ο πολυαναμενόμενος αθλητικός νόμος, που πολλάκις έχει εξαγγελθεί και ακόμη δεν τον έχουμε δει, να μην διέπεται απ’ αυτήν τη φιλοσοφία και να έχετε ένα ολοκληρωμένο και συγκροτημένο σχέδιο για τον ελληνικό αθλητισμό. </w:t>
      </w:r>
    </w:p>
    <w:p w14:paraId="4ED951DD"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lastRenderedPageBreak/>
        <w:t>Κλείνοντας, θα σταθώ στο</w:t>
      </w:r>
      <w:r>
        <w:rPr>
          <w:rFonts w:eastAsia="Times New Roman" w:cs="Times New Roman"/>
          <w:szCs w:val="24"/>
        </w:rPr>
        <w:t xml:space="preserve"> θέμα της βίας και σε όσα πρωτοφανή ακούστηκαν χθες στην </w:t>
      </w:r>
      <w:r>
        <w:rPr>
          <w:rFonts w:eastAsia="Times New Roman" w:cs="Times New Roman"/>
          <w:szCs w:val="24"/>
        </w:rPr>
        <w:t>ε</w:t>
      </w:r>
      <w:r>
        <w:rPr>
          <w:rFonts w:eastAsia="Times New Roman" w:cs="Times New Roman"/>
          <w:szCs w:val="24"/>
        </w:rPr>
        <w:t>πιτροπή. Ούτε λίγο ούτε πολύ, μας είπατε χθες ότι έχει επιτευχθεί σημαντική πρόοδος σε σχέση με την προηγούμενη χρονιά γιατί δεν έχουμε νεκρό! Έτσι μας είπατε. Υπάρχει στα Πρακτικά, κύριε Κοντονή, μ</w:t>
      </w:r>
      <w:r>
        <w:rPr>
          <w:rFonts w:eastAsia="Times New Roman" w:cs="Times New Roman"/>
          <w:szCs w:val="24"/>
        </w:rPr>
        <w:t xml:space="preserve">ην κάνετε γκριμάτσες. </w:t>
      </w:r>
    </w:p>
    <w:p w14:paraId="4ED951DE" w14:textId="77777777" w:rsidR="0014665F" w:rsidRDefault="007C227C">
      <w:pPr>
        <w:spacing w:line="600" w:lineRule="auto"/>
        <w:ind w:firstLine="567"/>
        <w:jc w:val="both"/>
        <w:rPr>
          <w:rFonts w:eastAsia="Times New Roman" w:cs="Times New Roman"/>
          <w:szCs w:val="24"/>
        </w:rPr>
      </w:pPr>
      <w:r>
        <w:rPr>
          <w:rFonts w:eastAsia="Times New Roman"/>
          <w:b/>
          <w:bCs/>
          <w:color w:val="242424"/>
          <w:szCs w:val="24"/>
        </w:rPr>
        <w:t>ΣΤΑΥΡΟΣ ΚΟΝΤΟΝΗΣ (Υφυπουργός Πολιτισμού και Αθλητισμού):</w:t>
      </w:r>
      <w:r>
        <w:rPr>
          <w:rFonts w:eastAsia="Times New Roman" w:cs="Times New Roman"/>
          <w:szCs w:val="24"/>
        </w:rPr>
        <w:t xml:space="preserve"> Είπα ότι επί των ημερών σας είχαμε και νεκρό και δεν κάνατε τίποτα! </w:t>
      </w:r>
    </w:p>
    <w:p w14:paraId="4ED951DF" w14:textId="77777777" w:rsidR="0014665F" w:rsidRDefault="007C227C">
      <w:pPr>
        <w:spacing w:line="600" w:lineRule="auto"/>
        <w:ind w:firstLine="567"/>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Αυτό θεωρείται επιτυχία σας; Εκεί βάζετε τον πήχη, κύριε Υπουργέ, στο αν υπάρχουν νεκροί; Π</w:t>
      </w:r>
      <w:r>
        <w:rPr>
          <w:rFonts w:eastAsia="Times New Roman" w:cs="Times New Roman"/>
          <w:szCs w:val="24"/>
        </w:rPr>
        <w:t>οια είναι η αντίδρασή σας στα κρούσματα της βίας; Να ακυρώνετε τις διοργανώσεις;</w:t>
      </w:r>
    </w:p>
    <w:p w14:paraId="4ED951E0"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Με τη δική σας λογική, λοιπόν, αν απαγορευθεί η κυκλοφορία έξω, θα εξαλειφθούν και τα τροχαία ατυχήματα. Αυτό μας λέτε. Και αφού θεωρείτε λύση τη διακοπή και είστε και άτεγκτο</w:t>
      </w:r>
      <w:r>
        <w:rPr>
          <w:rFonts w:eastAsia="Times New Roman" w:cs="Times New Roman"/>
          <w:szCs w:val="24"/>
        </w:rPr>
        <w:t xml:space="preserve">ς σε θέματα βίας, γιατί δεν το κάνατε και για το πρωτάθλημα; Και εκεί αντίστοιχα, επεισόδια έγιναν. </w:t>
      </w:r>
    </w:p>
    <w:p w14:paraId="4ED951E1"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lastRenderedPageBreak/>
        <w:t>Οι κινήσεις σας θυμίζουν φωτοβολίδες σαν αυτές που πετούν οι ταραξίες στα γήπεδα. Αναφέρεστε στο νομοσχέδιο, στο ηλεκτρονικό εισιτήριο και τις κάμερες. Πώς</w:t>
      </w:r>
      <w:r>
        <w:rPr>
          <w:rFonts w:eastAsia="Times New Roman" w:cs="Times New Roman"/>
          <w:szCs w:val="24"/>
        </w:rPr>
        <w:t xml:space="preserve"> αξιοποιήσατε αυτά τα μέσα στα φετινά κρούσματα βίας; Βρήκατε από τις κάμερες ποιοι δημιούργησαν τα επεισόδια; Ταυτοποιήσατε από το ηλεκτρονικό εισιτήριο ποιοι εισέβαλαν σε αγωνιστικούς χώρους και τα έσπασαν; </w:t>
      </w:r>
    </w:p>
    <w:p w14:paraId="4ED951E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Έχει ελέγξει η τεχνική υπηρεσία της ΓΓΑ ότι αυ</w:t>
      </w:r>
      <w:r>
        <w:rPr>
          <w:rFonts w:eastAsia="Times New Roman" w:cs="Times New Roman"/>
          <w:szCs w:val="24"/>
        </w:rPr>
        <w:t>τά τα απαρχαιωμένα, σε πολλές περιπτώσεις, συστήματα λειτουργούν ή απλά έχει πετάξει το μπαλάκι στις ομάδες και τις διοργανώτριες αρχές, με τη μεταβίβαση των μέσων εποπτείας και νίπτετε τας χείρας σας;</w:t>
      </w:r>
    </w:p>
    <w:p w14:paraId="4ED951E3" w14:textId="77777777" w:rsidR="0014665F" w:rsidRDefault="007C227C">
      <w:pPr>
        <w:spacing w:line="600" w:lineRule="auto"/>
        <w:ind w:firstLine="720"/>
        <w:jc w:val="both"/>
        <w:rPr>
          <w:rFonts w:eastAsia="Times New Roman"/>
          <w:bCs/>
        </w:rPr>
      </w:pPr>
      <w:r>
        <w:rPr>
          <w:rFonts w:eastAsia="Times New Roman"/>
          <w:bCs/>
        </w:rPr>
        <w:t>(Στο σημείο αυτό κτυπάει το κουδούνι λήξεως του χρόνου</w:t>
      </w:r>
      <w:r>
        <w:rPr>
          <w:rFonts w:eastAsia="Times New Roman"/>
          <w:bCs/>
        </w:rPr>
        <w:t xml:space="preserve"> ομιλίας της κυρίας Βουλευτού)</w:t>
      </w:r>
    </w:p>
    <w:p w14:paraId="4ED951E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4ED951E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Αυτά είναι κινήσεις, λοιπόν, εντυπωσιασμού που τίποτα μα τίποτα ουσιαστικό δεν προσφέρουν. Πολύ καλή η βιτρίνα. Όλα τα κάνετε τέλεια έτσι κι αλλιώς! Για όλα φταίνε οι άλλοι! Αναλαμβάνουμε την ευθύνη</w:t>
      </w:r>
      <w:r>
        <w:rPr>
          <w:rFonts w:eastAsia="Times New Roman" w:cs="Times New Roman"/>
          <w:szCs w:val="24"/>
        </w:rPr>
        <w:t xml:space="preserve"> εμείς, αν θέλετε, και για το προπατορικό αμάρτημα! Δεν έχουμε πρόβλημα.</w:t>
      </w:r>
    </w:p>
    <w:p w14:paraId="4ED951E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Όμως, θα πρέπει κάποια στιγμή να κοιτάξετε και στα ενδότερα του ελληνικού αθλητισμού, ο οποίος μέρα με την ημέρα απαξιώνεται όλο και περισσότερο.</w:t>
      </w:r>
    </w:p>
    <w:p w14:paraId="4ED951E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ED951E8" w14:textId="77777777" w:rsidR="0014665F" w:rsidRDefault="007C227C">
      <w:pPr>
        <w:spacing w:line="600" w:lineRule="auto"/>
        <w:ind w:firstLine="720"/>
        <w:jc w:val="center"/>
        <w:rPr>
          <w:rFonts w:eastAsia="Times New Roman"/>
          <w:bCs/>
        </w:rPr>
      </w:pPr>
      <w:r>
        <w:rPr>
          <w:rFonts w:eastAsia="Times New Roman"/>
          <w:bCs/>
        </w:rPr>
        <w:t>(Χειροκροτήματα α</w:t>
      </w:r>
      <w:r>
        <w:rPr>
          <w:rFonts w:eastAsia="Times New Roman"/>
          <w:bCs/>
        </w:rPr>
        <w:t>πό την πτέρυγα της Νέας Δημοκρατίας)</w:t>
      </w:r>
    </w:p>
    <w:p w14:paraId="4ED951E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(Δημήτριος Κρεμαστινός):</w:t>
      </w:r>
      <w:r>
        <w:rPr>
          <w:rFonts w:eastAsia="Times New Roman" w:cs="Times New Roman"/>
          <w:szCs w:val="24"/>
        </w:rPr>
        <w:t xml:space="preserve"> Ευχαριστώ κι εγώ, κυρία Καραμανλή.</w:t>
      </w:r>
    </w:p>
    <w:p w14:paraId="4ED951E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Τον λόγο έχει ο κ. Γρέγος, ειδικός αγορητής της Χρυσής Αυγής, για δώδεκα λεπτά.</w:t>
      </w:r>
    </w:p>
    <w:p w14:paraId="4ED951E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Ευχαριστώ, κύριε Πρόεδρε.</w:t>
      </w:r>
    </w:p>
    <w:p w14:paraId="4ED951E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Ήρθε και πάλι ένα νομοσχέδιο με τη συνηθισμένη διαδικασία του κατεπείγοντος. Ευτυχώς προλάβαμε και καλέσαμε τους φορείς, οι οποίοι ήρθαν και μας είπαν πολύ σημαντικά πράγματα. </w:t>
      </w:r>
    </w:p>
    <w:p w14:paraId="4ED951E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Όπως αναφέρεται και στο νομοσχέδιο, ο σκοπός του </w:t>
      </w:r>
      <w:r>
        <w:rPr>
          <w:rFonts w:eastAsia="Times New Roman" w:cs="Times New Roman"/>
          <w:szCs w:val="24"/>
        </w:rPr>
        <w:t>Π</w:t>
      </w:r>
      <w:r>
        <w:rPr>
          <w:rFonts w:eastAsia="Times New Roman" w:cs="Times New Roman"/>
          <w:szCs w:val="24"/>
        </w:rPr>
        <w:t xml:space="preserve">αγκόσμιου </w:t>
      </w:r>
      <w:r>
        <w:rPr>
          <w:rFonts w:eastAsia="Times New Roman" w:cs="Times New Roman"/>
          <w:szCs w:val="24"/>
        </w:rPr>
        <w:t>Κ</w:t>
      </w:r>
      <w:r>
        <w:rPr>
          <w:rFonts w:eastAsia="Times New Roman" w:cs="Times New Roman"/>
          <w:szCs w:val="24"/>
        </w:rPr>
        <w:t xml:space="preserve">ώδικα </w:t>
      </w:r>
      <w:r>
        <w:rPr>
          <w:rFonts w:eastAsia="Times New Roman" w:cs="Times New Roman"/>
          <w:szCs w:val="24"/>
        </w:rPr>
        <w:t>Α</w:t>
      </w:r>
      <w:r>
        <w:rPr>
          <w:rFonts w:eastAsia="Times New Roman" w:cs="Times New Roman"/>
          <w:szCs w:val="24"/>
        </w:rPr>
        <w:t>ντιντόπινγκ</w:t>
      </w:r>
      <w:r>
        <w:rPr>
          <w:rFonts w:eastAsia="Times New Roman" w:cs="Times New Roman"/>
          <w:szCs w:val="24"/>
        </w:rPr>
        <w:t xml:space="preserve"> και του </w:t>
      </w:r>
      <w:r>
        <w:rPr>
          <w:rFonts w:eastAsia="Times New Roman" w:cs="Times New Roman"/>
          <w:szCs w:val="24"/>
        </w:rPr>
        <w:t>Π</w:t>
      </w:r>
      <w:r>
        <w:rPr>
          <w:rFonts w:eastAsia="Times New Roman" w:cs="Times New Roman"/>
          <w:szCs w:val="24"/>
        </w:rPr>
        <w:t xml:space="preserve">αγκόσμιου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Α</w:t>
      </w:r>
      <w:r>
        <w:rPr>
          <w:rFonts w:eastAsia="Times New Roman" w:cs="Times New Roman"/>
          <w:szCs w:val="24"/>
        </w:rPr>
        <w:t>ντιντόπινγκ, το οποίο τον υποστηρίζει, είναι η προστασία του θεμελιώδους δικαιώματος των αθλητών να συμμετέχουν στον αθλητισμό, χωρίς τη χρήση της λεγόμενης φαρμακοδιέγερσης (ντόπινγκ) και συνεπώς η προώθηση της υγείας, τη</w:t>
      </w:r>
      <w:r>
        <w:rPr>
          <w:rFonts w:eastAsia="Times New Roman" w:cs="Times New Roman"/>
          <w:szCs w:val="24"/>
        </w:rPr>
        <w:t>ς δικαιοσύνης και της ισότητας των αθλητών σε ολόκληρο τον κόσμο, και κυρίως, η διασφάλιση των αναγνωρισμένων, συντονισμένων και αποτελεσματικών προγραμμάτων κατά του ντόπινγκ σε διεθνές και εθνικό επίπεδο, ως προς τον εντοπισμό, την αποτροπή και την πρόλη</w:t>
      </w:r>
      <w:r>
        <w:rPr>
          <w:rFonts w:eastAsia="Times New Roman" w:cs="Times New Roman"/>
          <w:szCs w:val="24"/>
        </w:rPr>
        <w:t xml:space="preserve">ψη του ντόπινγκ. </w:t>
      </w:r>
    </w:p>
    <w:p w14:paraId="4ED951E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Σαφώς, θα πρέπει να εναρμονιστούμε με τις επιταγές της </w:t>
      </w:r>
      <w:r>
        <w:rPr>
          <w:rFonts w:eastAsia="Times New Roman" w:cs="Times New Roman"/>
          <w:szCs w:val="24"/>
          <w:lang w:val="en-US"/>
        </w:rPr>
        <w:t>WADA</w:t>
      </w:r>
      <w:r>
        <w:rPr>
          <w:rFonts w:eastAsia="Times New Roman" w:cs="Times New Roman"/>
          <w:szCs w:val="24"/>
        </w:rPr>
        <w:t xml:space="preserve">, όπως αναφέρονται στα άρθρα 1 ως 22, για τα οποία και θα ψηφίσουμε «ΠΑΡΩΝ». Με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άποψη ταυτίστηκαν και οι αρμόδιοι φορείς </w:t>
      </w:r>
      <w:r>
        <w:rPr>
          <w:rFonts w:eastAsia="Times New Roman" w:cs="Times New Roman"/>
          <w:szCs w:val="24"/>
        </w:rPr>
        <w:lastRenderedPageBreak/>
        <w:t>κατά τη διάρκεια της ακρόασης, η οποία, όπως είπ</w:t>
      </w:r>
      <w:r>
        <w:rPr>
          <w:rFonts w:eastAsia="Times New Roman" w:cs="Times New Roman"/>
          <w:szCs w:val="24"/>
        </w:rPr>
        <w:t xml:space="preserve">α και πριν, ήταν απαραίτητη και ιδιαίτερα διαφωτιστική. Κρατάμε, όμως, κάποιες επισημάνσεις, όσον αφορά τη </w:t>
      </w:r>
      <w:r w:rsidRPr="00DB1A70">
        <w:rPr>
          <w:rFonts w:eastAsia="Times New Roman" w:cs="Times New Roman"/>
          <w:szCs w:val="24"/>
        </w:rPr>
        <w:t>μετάφραση.</w:t>
      </w:r>
    </w:p>
    <w:p w14:paraId="4ED951E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Για τα υπόλοιπα άρθρα κρατάμε την ανάγκη απασχόλησης προσωπικού, όπως είπαν οι φορείς, κυρίως φροντιστών, την ανάγκη αύξησης των ελέγχων -</w:t>
      </w:r>
      <w:r>
        <w:rPr>
          <w:rFonts w:eastAsia="Times New Roman" w:cs="Times New Roman"/>
          <w:szCs w:val="24"/>
        </w:rPr>
        <w:t xml:space="preserve">δεν ξέρω αν μπορεί να οριστεί, κύριε Υπουργέ, ένα πλαφόν ως προς τον αριθμό των ελέγχων-, τις παρατηρήσεις τους όσον αφορά το Μητρώο Φορέων και το αν παραβιάζονται προσωπικά δεδομένα ή αν απαιτούνται πάρα πολλά δικαιολογητικά. Συμφωνούμε με την αύξηση του </w:t>
      </w:r>
      <w:r>
        <w:rPr>
          <w:rFonts w:eastAsia="Times New Roman" w:cs="Times New Roman"/>
          <w:szCs w:val="24"/>
        </w:rPr>
        <w:t>χρόνου ως και τρεις μήνες που ειπώθηκε, την ανάγκη οικονομικού ελέγχου, τη σωστή χρησιμοποίηση του ΕΑΣ, που δεν χρησιμοποιήθηκε ως τώρα, και την ανάγκη στελέχωσης με εργαζομένους, αλλά όχι φυσικά με κομματικά κριτήρια, όπως συνηθίζεται.</w:t>
      </w:r>
    </w:p>
    <w:p w14:paraId="4ED951F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Επισημαίνουμε τη θέ</w:t>
      </w:r>
      <w:r>
        <w:rPr>
          <w:rFonts w:eastAsia="Times New Roman" w:cs="Times New Roman"/>
          <w:szCs w:val="24"/>
        </w:rPr>
        <w:t xml:space="preserve">ση μας σχετικά με την Ομοσπονδία Τοξοβολίας που έχει καταθέσει και αίτημα για τον αποχαρακτηρισμό του αθλητικού τόξου ως όπλο -νομίζω ότι είναι τα άρθρα 41, 42- αίτημα το </w:t>
      </w:r>
      <w:r>
        <w:rPr>
          <w:rFonts w:eastAsia="Times New Roman" w:cs="Times New Roman"/>
          <w:szCs w:val="24"/>
        </w:rPr>
        <w:lastRenderedPageBreak/>
        <w:t xml:space="preserve">οποίο στηρίζουμε, γιατί σωστά σύμφωνα με την </w:t>
      </w:r>
      <w:r>
        <w:rPr>
          <w:rFonts w:eastAsia="Times New Roman" w:cs="Times New Roman"/>
          <w:szCs w:val="24"/>
        </w:rPr>
        <w:t>ο</w:t>
      </w:r>
      <w:r>
        <w:rPr>
          <w:rFonts w:eastAsia="Times New Roman" w:cs="Times New Roman"/>
          <w:szCs w:val="24"/>
        </w:rPr>
        <w:t>μοσπονδία, αυτό θα οδηγήσει σε περαιτέρ</w:t>
      </w:r>
      <w:r>
        <w:rPr>
          <w:rFonts w:eastAsia="Times New Roman" w:cs="Times New Roman"/>
          <w:szCs w:val="24"/>
        </w:rPr>
        <w:t>ω ανάπτυξη του αθλήματος. Δεν δημιουργεί κινδύνους, όταν φυσικά τηρούνται οι κανόνες ασφαλείας. Δεν μιλάμε εδώ για τον τοξοβόλο του Συντάγματος, τον γνωστό αναρχικό. Μιλάμε για αθλητές. Και με αυτό το σκεπτικό, το ίδιο πρόβλημα θα προκύψει με την ξιφασκία,</w:t>
      </w:r>
      <w:r>
        <w:rPr>
          <w:rFonts w:eastAsia="Times New Roman" w:cs="Times New Roman"/>
          <w:szCs w:val="24"/>
        </w:rPr>
        <w:t xml:space="preserve"> τη σφαίρα ή και το ακόντιο.</w:t>
      </w:r>
    </w:p>
    <w:p w14:paraId="4ED951F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Έχουμε καταθέσει και αναφορά στις 18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2016 και την καταθέτω στα Πρακτικά.</w:t>
      </w:r>
    </w:p>
    <w:p w14:paraId="4ED951F2" w14:textId="77777777" w:rsidR="0014665F" w:rsidRDefault="007C227C">
      <w:pPr>
        <w:spacing w:line="600" w:lineRule="auto"/>
        <w:ind w:firstLine="720"/>
        <w:jc w:val="both"/>
        <w:rPr>
          <w:rFonts w:eastAsia="Times New Roman" w:cs="Times New Roman"/>
        </w:rPr>
      </w:pPr>
      <w:r>
        <w:rPr>
          <w:rFonts w:eastAsia="Times New Roman" w:cs="Times New Roman"/>
        </w:rPr>
        <w:t>(Στο σημείο αυτό ο Βουλευτής κ. Αντώνιος Γρέγος καταθέτει για τα Πρακτικά το προαναφερθέν έγγραφο, το οποίο βρίσκεται στο αρχείο του Τμήματος Γραμματεία</w:t>
      </w:r>
      <w:r>
        <w:rPr>
          <w:rFonts w:eastAsia="Times New Roman" w:cs="Times New Roman"/>
        </w:rPr>
        <w:t>ς της Διεύθυνσης Στενογραφίας και Πρακτικών της Βουλής)</w:t>
      </w:r>
    </w:p>
    <w:p w14:paraId="4ED951F3" w14:textId="77777777" w:rsidR="0014665F" w:rsidRDefault="007C227C">
      <w:pPr>
        <w:spacing w:line="600" w:lineRule="auto"/>
        <w:ind w:firstLine="720"/>
        <w:jc w:val="both"/>
        <w:rPr>
          <w:rFonts w:eastAsia="Times New Roman" w:cs="Times New Roman"/>
        </w:rPr>
      </w:pPr>
      <w:r>
        <w:rPr>
          <w:rFonts w:eastAsia="Times New Roman" w:cs="Times New Roman"/>
        </w:rPr>
        <w:t xml:space="preserve">Εξάλλου, όσον αφορά την τοξοβολία, το ίδιο ισχύει και για τις περισσότερες χώρες του κόσμου, με τη σημείωση φυσικά των προδιαγραφών που ισχύουν στους Ολυμπιακούς Αγώνες και τις παγκόσμιες </w:t>
      </w:r>
      <w:r>
        <w:rPr>
          <w:rFonts w:eastAsia="Times New Roman" w:cs="Times New Roman"/>
        </w:rPr>
        <w:lastRenderedPageBreak/>
        <w:t>και πανευρωπ</w:t>
      </w:r>
      <w:r>
        <w:rPr>
          <w:rFonts w:eastAsia="Times New Roman" w:cs="Times New Roman"/>
        </w:rPr>
        <w:t>αϊκές διοργανώσεις. Σε αντίθετη περίπτωση, θα αναβάλλονται πρωταθλήματα και θα φθάσουν στο σημείο να παραπέμπονται μάλιστα και αθλητές στον εισαγγελέα. Σημειώνουμε εδώ ότι η τοξοβολία είναι ένα από τα αρχαιότερα ολυμπιακά αθλήματα.</w:t>
      </w:r>
    </w:p>
    <w:p w14:paraId="4ED951F4" w14:textId="77777777" w:rsidR="0014665F" w:rsidRDefault="007C227C">
      <w:pPr>
        <w:spacing w:line="600" w:lineRule="auto"/>
        <w:ind w:firstLine="720"/>
        <w:jc w:val="both"/>
        <w:rPr>
          <w:rFonts w:eastAsia="Times New Roman" w:cs="Times New Roman"/>
        </w:rPr>
      </w:pPr>
      <w:r>
        <w:rPr>
          <w:rFonts w:eastAsia="Times New Roman" w:cs="Times New Roman"/>
        </w:rPr>
        <w:t>Ακούσαμε και τους εκπροσ</w:t>
      </w:r>
      <w:r>
        <w:rPr>
          <w:rFonts w:eastAsia="Times New Roman" w:cs="Times New Roman"/>
        </w:rPr>
        <w:t>ώπους της ΕΠΟ και θα ήθελα να τους ενημερώσω ότι στις 11</w:t>
      </w:r>
      <w:r>
        <w:rPr>
          <w:rFonts w:eastAsia="Times New Roman" w:cs="Times New Roman"/>
        </w:rPr>
        <w:t>-</w:t>
      </w:r>
      <w:r>
        <w:rPr>
          <w:rFonts w:eastAsia="Times New Roman" w:cs="Times New Roman"/>
        </w:rPr>
        <w:t>4</w:t>
      </w:r>
      <w:r>
        <w:rPr>
          <w:rFonts w:eastAsia="Times New Roman" w:cs="Times New Roman"/>
        </w:rPr>
        <w:t>-</w:t>
      </w:r>
      <w:r>
        <w:rPr>
          <w:rFonts w:eastAsia="Times New Roman" w:cs="Times New Roman"/>
        </w:rPr>
        <w:t xml:space="preserve">2013 καταθέσαμε επιστολή με την οποία ζητούσαμε από την </w:t>
      </w:r>
      <w:r>
        <w:rPr>
          <w:rFonts w:eastAsia="Times New Roman" w:cs="Times New Roman"/>
          <w:lang w:val="en-US"/>
        </w:rPr>
        <w:t>UEFA</w:t>
      </w:r>
      <w:r>
        <w:rPr>
          <w:rFonts w:eastAsia="Times New Roman" w:cs="Times New Roman"/>
        </w:rPr>
        <w:t xml:space="preserve"> –ακούστε αυτό, κύριε Υπουργέ, γιατί είναι σημαντικό, ώστε να κάνετε κι εσείς ό,τι μπορείτε- να μην χρησιμοποιείται ο όρος «Μακεδονία» σε</w:t>
      </w:r>
      <w:r>
        <w:rPr>
          <w:rFonts w:eastAsia="Times New Roman" w:cs="Times New Roman"/>
        </w:rPr>
        <w:t xml:space="preserve"> οποιαδήποτε διοργάνωση. Το ίδιο κάναμε και προς τη </w:t>
      </w:r>
      <w:r>
        <w:rPr>
          <w:rFonts w:eastAsia="Times New Roman" w:cs="Times New Roman"/>
          <w:lang w:val="en-US"/>
        </w:rPr>
        <w:t>FIFA</w:t>
      </w:r>
      <w:r>
        <w:rPr>
          <w:rFonts w:eastAsia="Times New Roman" w:cs="Times New Roman"/>
        </w:rPr>
        <w:t xml:space="preserve"> με ανάλογο γραπτό αίτημα στις 3</w:t>
      </w:r>
      <w:r>
        <w:rPr>
          <w:rFonts w:eastAsia="Times New Roman" w:cs="Times New Roman"/>
        </w:rPr>
        <w:t>-</w:t>
      </w:r>
      <w:r>
        <w:rPr>
          <w:rFonts w:eastAsia="Times New Roman" w:cs="Times New Roman"/>
        </w:rPr>
        <w:t>10</w:t>
      </w:r>
      <w:r>
        <w:rPr>
          <w:rFonts w:eastAsia="Times New Roman" w:cs="Times New Roman"/>
        </w:rPr>
        <w:t>-</w:t>
      </w:r>
      <w:r>
        <w:rPr>
          <w:rFonts w:eastAsia="Times New Roman" w:cs="Times New Roman"/>
        </w:rPr>
        <w:t>2012. Σας καταθέτω τις επιστολές της Χρυσής Αυγής προς τις ομοσπονδίες.</w:t>
      </w:r>
    </w:p>
    <w:p w14:paraId="4ED951F5" w14:textId="77777777" w:rsidR="0014665F" w:rsidRDefault="007C227C">
      <w:pPr>
        <w:spacing w:line="600" w:lineRule="auto"/>
        <w:ind w:firstLine="720"/>
        <w:jc w:val="both"/>
        <w:rPr>
          <w:rFonts w:eastAsia="Times New Roman" w:cs="Times New Roman"/>
        </w:rPr>
      </w:pPr>
      <w:r>
        <w:rPr>
          <w:rFonts w:eastAsia="Times New Roman" w:cs="Times New Roman"/>
        </w:rPr>
        <w:t xml:space="preserve">(Στο σημείο αυτό ο Βουλευτής κ. Αντώνιος Γρέγος καταθέτει για τα Πρακτικά τα προαναφερθέντα </w:t>
      </w:r>
      <w:r>
        <w:rPr>
          <w:rFonts w:eastAsia="Times New Roman" w:cs="Times New Roman"/>
        </w:rPr>
        <w:t>έγγραφα, τα οποία βρίσκονται στο αρχείο του Τμήματος Γραμματείας της Διεύθυνσης Στενογραφίας και Πρακτικών της Βουλής)</w:t>
      </w:r>
    </w:p>
    <w:p w14:paraId="4ED951F6" w14:textId="77777777" w:rsidR="0014665F" w:rsidRDefault="007C227C">
      <w:pPr>
        <w:spacing w:line="600" w:lineRule="auto"/>
        <w:ind w:firstLine="720"/>
        <w:jc w:val="both"/>
        <w:rPr>
          <w:rFonts w:eastAsia="Times New Roman" w:cs="Times New Roman"/>
        </w:rPr>
      </w:pPr>
      <w:r>
        <w:rPr>
          <w:rFonts w:eastAsia="Times New Roman" w:cs="Times New Roman"/>
        </w:rPr>
        <w:lastRenderedPageBreak/>
        <w:t xml:space="preserve">Αναφερθήκαμε και στους </w:t>
      </w:r>
      <w:r>
        <w:rPr>
          <w:rFonts w:eastAsia="Times New Roman" w:cs="Times New Roman"/>
        </w:rPr>
        <w:t>π</w:t>
      </w:r>
      <w:r>
        <w:rPr>
          <w:rFonts w:eastAsia="Times New Roman" w:cs="Times New Roman"/>
        </w:rPr>
        <w:t xml:space="preserve">αραολυμπιονίκες στην </w:t>
      </w:r>
      <w:r>
        <w:rPr>
          <w:rFonts w:eastAsia="Times New Roman" w:cs="Times New Roman"/>
        </w:rPr>
        <w:t>ε</w:t>
      </w:r>
      <w:r>
        <w:rPr>
          <w:rFonts w:eastAsia="Times New Roman" w:cs="Times New Roman"/>
        </w:rPr>
        <w:t xml:space="preserve">πιτροπή. Σας είπα, κύριε Υπουργέ, ότι είμαστε σε επαφή με τους </w:t>
      </w:r>
      <w:r>
        <w:rPr>
          <w:rFonts w:eastAsia="Times New Roman" w:cs="Times New Roman"/>
        </w:rPr>
        <w:t>π</w:t>
      </w:r>
      <w:r>
        <w:rPr>
          <w:rFonts w:eastAsia="Times New Roman" w:cs="Times New Roman"/>
        </w:rPr>
        <w:t>αραολυμπιονίκες και μας έχο</w:t>
      </w:r>
      <w:r>
        <w:rPr>
          <w:rFonts w:eastAsia="Times New Roman" w:cs="Times New Roman"/>
        </w:rPr>
        <w:t>υν καταγγείλει ότι κυρίως στην περίοδο προετοιμασίας τους δεν έχουν ούτε ρούχα ούτε παπούτσια. Είπα ότι διαφωνείτε με αυτό.</w:t>
      </w:r>
    </w:p>
    <w:p w14:paraId="4ED951F7" w14:textId="77777777" w:rsidR="0014665F" w:rsidRDefault="007C227C">
      <w:pPr>
        <w:spacing w:line="600" w:lineRule="auto"/>
        <w:ind w:firstLine="720"/>
        <w:jc w:val="both"/>
        <w:rPr>
          <w:rFonts w:eastAsia="Times New Roman" w:cs="Times New Roman"/>
        </w:rPr>
      </w:pPr>
      <w:r>
        <w:rPr>
          <w:rFonts w:eastAsia="Times New Roman" w:cs="Times New Roman"/>
          <w:b/>
        </w:rPr>
        <w:t xml:space="preserve">ΣΤΑΥΡΟΣ ΚΟΝΤΟΝΗΣ (Υφυπουργός Πολιτισμού και Αθλητισμού): </w:t>
      </w:r>
      <w:r>
        <w:rPr>
          <w:rFonts w:eastAsia="Times New Roman" w:cs="Times New Roman"/>
        </w:rPr>
        <w:t xml:space="preserve">Σας διέψευσε ο </w:t>
      </w:r>
      <w:r>
        <w:rPr>
          <w:rFonts w:eastAsia="Times New Roman" w:cs="Times New Roman"/>
        </w:rPr>
        <w:t>π</w:t>
      </w:r>
      <w:r>
        <w:rPr>
          <w:rFonts w:eastAsia="Times New Roman" w:cs="Times New Roman"/>
        </w:rPr>
        <w:t xml:space="preserve">ρόεδρος της </w:t>
      </w:r>
      <w:r>
        <w:rPr>
          <w:rFonts w:eastAsia="Times New Roman" w:cs="Times New Roman"/>
        </w:rPr>
        <w:t>ο</w:t>
      </w:r>
      <w:r>
        <w:rPr>
          <w:rFonts w:eastAsia="Times New Roman" w:cs="Times New Roman"/>
        </w:rPr>
        <w:t xml:space="preserve">μοσπονδίας. </w:t>
      </w:r>
    </w:p>
    <w:p w14:paraId="4ED951F8" w14:textId="77777777" w:rsidR="0014665F" w:rsidRDefault="007C227C">
      <w:pPr>
        <w:spacing w:line="600" w:lineRule="auto"/>
        <w:ind w:firstLine="720"/>
        <w:jc w:val="both"/>
        <w:rPr>
          <w:rFonts w:eastAsia="Times New Roman" w:cs="Times New Roman"/>
        </w:rPr>
      </w:pPr>
      <w:r>
        <w:rPr>
          <w:rFonts w:eastAsia="Times New Roman" w:cs="Times New Roman"/>
          <w:b/>
        </w:rPr>
        <w:t>ΑΝΤΩΝΙΟΣ ΓΡΕΓΟΣ:</w:t>
      </w:r>
      <w:r>
        <w:rPr>
          <w:rFonts w:eastAsia="Times New Roman" w:cs="Times New Roman"/>
        </w:rPr>
        <w:t xml:space="preserve"> Ο πρόεδρος είπε </w:t>
      </w:r>
      <w:r>
        <w:rPr>
          <w:rFonts w:eastAsia="Times New Roman" w:cs="Times New Roman"/>
        </w:rPr>
        <w:t>«συμμερίζομαι την άποψη». Αυτό άκουσα.</w:t>
      </w:r>
    </w:p>
    <w:p w14:paraId="4ED951F9" w14:textId="77777777" w:rsidR="0014665F" w:rsidRDefault="007C227C">
      <w:pPr>
        <w:spacing w:line="600" w:lineRule="auto"/>
        <w:ind w:firstLine="720"/>
        <w:jc w:val="both"/>
        <w:rPr>
          <w:rFonts w:eastAsia="Times New Roman" w:cs="Times New Roman"/>
        </w:rPr>
      </w:pPr>
      <w:r>
        <w:rPr>
          <w:rFonts w:eastAsia="Times New Roman" w:cs="Times New Roman"/>
          <w:b/>
        </w:rPr>
        <w:t>ΣΤΑΥΡΟΣ ΚΟΝΤΟΝΗΣ (Υφυπουργός Πολιτισμού και Αθλητισμού):</w:t>
      </w:r>
      <w:r>
        <w:rPr>
          <w:rFonts w:eastAsia="Times New Roman" w:cs="Times New Roman"/>
        </w:rPr>
        <w:t xml:space="preserve"> Είπε ότι δεν συμβαίνει κάτι τέτοιο.</w:t>
      </w:r>
    </w:p>
    <w:p w14:paraId="4ED951FA" w14:textId="77777777" w:rsidR="0014665F" w:rsidRDefault="007C227C">
      <w:pPr>
        <w:spacing w:line="600" w:lineRule="auto"/>
        <w:ind w:firstLine="720"/>
        <w:jc w:val="both"/>
        <w:rPr>
          <w:rFonts w:eastAsia="Times New Roman" w:cs="Times New Roman"/>
          <w:szCs w:val="24"/>
        </w:rPr>
      </w:pPr>
      <w:r>
        <w:rPr>
          <w:rFonts w:eastAsia="Times New Roman" w:cs="Times New Roman"/>
          <w:b/>
        </w:rPr>
        <w:t>ΑΝΤΩΝΙΟΣ ΓΡΕΓΟΣ:</w:t>
      </w:r>
      <w:r>
        <w:rPr>
          <w:rFonts w:eastAsia="Times New Roman" w:cs="Times New Roman"/>
        </w:rPr>
        <w:t xml:space="preserve"> Μπορώ να σας φέρω μια γραπτή αναφορά. Μακάρι να μην υφίσταται. Ευχαριστώ πολύ.</w:t>
      </w:r>
    </w:p>
    <w:p w14:paraId="4ED951F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Σαφώς για εμάς και οι διακρι</w:t>
      </w:r>
      <w:r>
        <w:rPr>
          <w:rFonts w:eastAsia="Times New Roman" w:cs="Times New Roman"/>
          <w:szCs w:val="24"/>
        </w:rPr>
        <w:t xml:space="preserve">θέντες αθλητές θα πρέπει να τυγχάνουν της ανάλογης αντιμετώπισης. Έχουμε και εμείς την τιμή ένας από αυτούς, ο κ. Τάσος Σταθάς –είναι τέταρτος </w:t>
      </w:r>
      <w:r>
        <w:rPr>
          <w:rFonts w:eastAsia="Times New Roman" w:cs="Times New Roman"/>
          <w:szCs w:val="24"/>
        </w:rPr>
        <w:t>ο</w:t>
      </w:r>
      <w:r>
        <w:rPr>
          <w:rFonts w:eastAsia="Times New Roman" w:cs="Times New Roman"/>
          <w:szCs w:val="24"/>
        </w:rPr>
        <w:t>λυμπιονίκης στη Σεούλ- να κατεβαίνει και υποψήφιος με τη Χρυσή Αυγή στις εκλογές.</w:t>
      </w:r>
    </w:p>
    <w:p w14:paraId="4ED951F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Γενικότερα, οι διαδρομές του φ</w:t>
      </w:r>
      <w:r>
        <w:rPr>
          <w:rFonts w:eastAsia="Times New Roman" w:cs="Times New Roman"/>
          <w:szCs w:val="24"/>
        </w:rPr>
        <w:t xml:space="preserve">αινομένου του ντόπινγκ είναι δαιδαλώδεις, αλλά όχι ιδιαίτερα σκοτεινές. Δυστυχώς, όπως είπα και στην </w:t>
      </w:r>
      <w:r>
        <w:rPr>
          <w:rFonts w:eastAsia="Times New Roman" w:cs="Times New Roman"/>
          <w:szCs w:val="24"/>
        </w:rPr>
        <w:t>ε</w:t>
      </w:r>
      <w:r>
        <w:rPr>
          <w:rFonts w:eastAsia="Times New Roman" w:cs="Times New Roman"/>
          <w:szCs w:val="24"/>
        </w:rPr>
        <w:t>πιτροπή, εμφανίζονται σε χώρους γυμναστηρίων και είναι ιδιαίτερα ανησυχητικό ότι νεαρά παιδιά μπλέκουν σε αυτόν τον κόσμο με συγκεκριμένη διαδρομή και συγ</w:t>
      </w:r>
      <w:r>
        <w:rPr>
          <w:rFonts w:eastAsia="Times New Roman" w:cs="Times New Roman"/>
          <w:szCs w:val="24"/>
        </w:rPr>
        <w:t>κεκριμένη κατάληξη. Μιλούμε εδώ για την καταστροφή της υγείας τους πρωτίστως και για μια μεγάλη οικονομική επιβάρυνση.</w:t>
      </w:r>
    </w:p>
    <w:p w14:paraId="4ED951F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Η Χρυσή Αυγή στηρίζει τον υγιή αθλητισμό, την ευγενή άμιλλα και τα σωστά αθλητικά πρότυπα. Είναι κάθετα αντίθετη στη χρήση τέτοιων </w:t>
      </w:r>
      <w:r>
        <w:rPr>
          <w:rFonts w:eastAsia="Times New Roman" w:cs="Times New Roman"/>
          <w:szCs w:val="24"/>
        </w:rPr>
        <w:t>μεθόδων που προκαλούν καταστροφή και σε προσωπικό επίπεδο και σε επίπεδο συλλόγων. Υπάρχει το πρόγραμμα της Χρυσής Αυγής αναρτημένο στην ιστοσελίδα της. Εν τάχει θα σας το διαβάσω και θα συνεχίσω με το νομοσχέδιο.</w:t>
      </w:r>
    </w:p>
    <w:p w14:paraId="4ED951F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Σύμφωνα με το πρόγραμμα της Χρυσής Αυγής ν</w:t>
      </w:r>
      <w:r>
        <w:rPr>
          <w:rFonts w:eastAsia="Times New Roman" w:cs="Times New Roman"/>
          <w:szCs w:val="24"/>
        </w:rPr>
        <w:t>α υπάρχει: Υποχρεωτική αθλητική παιδεία για την ελληνική νεολαία, που σήμερα είναι, δυστυχώς, η πιο παχύσαρκη στην Ευρώπη. Υποχρεωτική επιλογή ατομικού ή ομαδικού αθλήματος από τις πρώτες σχολικές τάξεις και βαθμολόγηση των επιδόσεων. Στόχος οι Ελληνόπαιδε</w:t>
      </w:r>
      <w:r>
        <w:rPr>
          <w:rFonts w:eastAsia="Times New Roman" w:cs="Times New Roman"/>
          <w:szCs w:val="24"/>
        </w:rPr>
        <w:t xml:space="preserve">ς να αποκτήσουν την άριστη φυσική κατάσταση, την πνευματική διαύγεια και τα λοιπά πλεονεκτήματα που προσφέρει ο κλασικός αθλητισμός. Άμεση πρόσβαση σε αξιοπρεπή αθλητικά στάδια για όλους τους Έλληνες, επιδότηση δημοτικών αθλητικών οργανισμών, με στόχο την </w:t>
      </w:r>
      <w:r>
        <w:rPr>
          <w:rFonts w:eastAsia="Times New Roman" w:cs="Times New Roman"/>
          <w:szCs w:val="24"/>
        </w:rPr>
        <w:t>καλλιέργεια αγωνι</w:t>
      </w:r>
      <w:r>
        <w:rPr>
          <w:rFonts w:eastAsia="Times New Roman" w:cs="Times New Roman"/>
          <w:szCs w:val="24"/>
        </w:rPr>
        <w:lastRenderedPageBreak/>
        <w:t>στικού πνεύματος στον λαό, το κράτος να στηρίξει έμπρακτα και τον πρωταθλητισμό, που σήμερα δυστυχώς έχει αλωθεί από μισθοφόρους ελληνοποιημένους αλλοδαπούς και εισαγωγή μαχητικών κλασικών αθλημάτων, όπως η πάλη και η πυγμαχία, στην εκπαίδ</w:t>
      </w:r>
      <w:r>
        <w:rPr>
          <w:rFonts w:eastAsia="Times New Roman" w:cs="Times New Roman"/>
          <w:szCs w:val="24"/>
        </w:rPr>
        <w:t>ευση.</w:t>
      </w:r>
    </w:p>
    <w:p w14:paraId="4ED951F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Θα συνεχίσω με το νομοσχέδιο, λέγοντας ότι σαφέστατα και η Κυβέρνηση όφειλε να πράξει τα δέοντα, για να έχουμε τον χρόνο να αναφερθούμε σε αυτό το νομοσχέδιο, γιατί οι ημερομηνίες ήταν ασφυκτικές. Δεν είναι, όμως, κάτι που μας εκπλήσσει. Την ίδια τακ</w:t>
      </w:r>
      <w:r>
        <w:rPr>
          <w:rFonts w:eastAsia="Times New Roman" w:cs="Times New Roman"/>
          <w:szCs w:val="24"/>
        </w:rPr>
        <w:t>τική εφάρμοζε και η Νέα Δημοκρατία και το ΠΑΣΟΚ. Έρχεται αυτό το νομοσχέδιο οριακά, προκειμένου να αποφύγουμε την τιμωρία της αποβολής από τους Ολυμπιακούς Αγώνες.</w:t>
      </w:r>
    </w:p>
    <w:p w14:paraId="4ED9520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Πρέπει να πούμε ότι το ντόπινγκ συνδέεται αναπόσπαστα με την εγκληματικότητα και απειλεί την</w:t>
      </w:r>
      <w:r>
        <w:rPr>
          <w:rFonts w:eastAsia="Times New Roman" w:cs="Times New Roman"/>
          <w:szCs w:val="24"/>
        </w:rPr>
        <w:t xml:space="preserve"> υγεία πάρα πολλών. Τα οικονομικά μεγέθη, όπως είπαμε και στην </w:t>
      </w:r>
      <w:r>
        <w:rPr>
          <w:rFonts w:eastAsia="Times New Roman" w:cs="Times New Roman"/>
          <w:szCs w:val="24"/>
        </w:rPr>
        <w:t>ε</w:t>
      </w:r>
      <w:r>
        <w:rPr>
          <w:rFonts w:eastAsia="Times New Roman" w:cs="Times New Roman"/>
          <w:szCs w:val="24"/>
        </w:rPr>
        <w:t xml:space="preserve">πιτροπή, που διακυβεύονται είναι </w:t>
      </w:r>
      <w:r>
        <w:rPr>
          <w:rFonts w:eastAsia="Times New Roman" w:cs="Times New Roman"/>
          <w:szCs w:val="24"/>
        </w:rPr>
        <w:lastRenderedPageBreak/>
        <w:t>πραγματικά ασύλληπτα. Σαφώς καταδικάζουμε οποιαδήποτε επιτυχία αθλητή η οποία είναι προϊόν φαρμακευτικών ή χημικών ουσιών. Το ευ αγωνίζεσθαι, όπως ξέρετε, διδά</w:t>
      </w:r>
      <w:r>
        <w:rPr>
          <w:rFonts w:eastAsia="Times New Roman" w:cs="Times New Roman"/>
          <w:szCs w:val="24"/>
        </w:rPr>
        <w:t>χτηκε στην Ελλάδα και αλίμονο αν παραβιάζουμε τα ιδεώδη του αθλητισμού -οι αρχαίοι Έλληνες δίδασκαν ακόμη και σε αυτό- πλην όμως πρέπει να κρίνουμε την πηγή του προβλήματος και εκεί να εστιάσουμε.</w:t>
      </w:r>
    </w:p>
    <w:p w14:paraId="4ED9520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Εμείς λέμε ότι οφείλουμε, κατά πρώτον, να επανεξετάσουμε τι</w:t>
      </w:r>
      <w:r>
        <w:rPr>
          <w:rFonts w:eastAsia="Times New Roman" w:cs="Times New Roman"/>
          <w:szCs w:val="24"/>
        </w:rPr>
        <w:t>ς αξίες του αθλητισμού και κυρίως του πρωταθλητισμού. Όταν επί έτη όλη η φιλοσοφία των Ολυμπιακών Αγώνων είχε ένα συγκεκριμένο τρίπτυχο, μοιραία κάποια πράγματα έμπαιναν σε άλλες διαδρομές. Μιλώ για τις δυνατότητες των αθλητών. Μοιραία αυτοί οι άνθρωποι έφ</w:t>
      </w:r>
      <w:r>
        <w:rPr>
          <w:rFonts w:eastAsia="Times New Roman" w:cs="Times New Roman"/>
          <w:szCs w:val="24"/>
        </w:rPr>
        <w:t>ταναν σε έναν δρόμο και χρησιμοποιούσαν οποιεσδήποτε παράνομες ουσίες. Όταν ακόμη και πρώην πρωταθλητές δηλώνουν ότι χωρίς αναβολικά είναι αδύνατον να κατακτήσει κανείς χρυσό μετάλλιο, αντιλαμβάνεσθε ότι η βιομηχανία του ντόπινγκ έχει τεθεί στην υπηρεσία τ</w:t>
      </w:r>
      <w:r>
        <w:rPr>
          <w:rFonts w:eastAsia="Times New Roman" w:cs="Times New Roman"/>
          <w:szCs w:val="24"/>
        </w:rPr>
        <w:t>ου θεάματος.</w:t>
      </w:r>
    </w:p>
    <w:p w14:paraId="4ED9520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Κατά συνέπεια, και ο πιο αδαής αντιλαμβάνεται πως το ντόπινγκ δεν θα καταπολεμηθεί όσα νομοσχέδια και αν ψηφιστούν, όσες διατάξεις και αν περάσουν και αυτό δεν θα συμβεί όσο δεν χτυπάει κανείς το κακό στη ρίζα του. Τι εννοώ; Ο ετήσιος τζίρος τ</w:t>
      </w:r>
      <w:r>
        <w:rPr>
          <w:rFonts w:eastAsia="Times New Roman" w:cs="Times New Roman"/>
          <w:szCs w:val="24"/>
        </w:rPr>
        <w:t>ου εμπορίου απαγορευμένων ουσιών ανέρχεται σε πολλά εκατομμύρια. Τα ποσά που διακινούνται στη μαύρη αγορά κυρίως και στο ίντερνετ λαμβάνουν τη μορφή εσόδου συγκεκριμένων αποδεκτών εγκληματικών δραστηριοτήτων. Όποιος, με άλλα λόγια, αποφασίζει να πατάξει το</w:t>
      </w:r>
      <w:r>
        <w:rPr>
          <w:rFonts w:eastAsia="Times New Roman" w:cs="Times New Roman"/>
          <w:szCs w:val="24"/>
        </w:rPr>
        <w:t xml:space="preserve"> ντόπινγκ θα πρέπει να αποδεχθεί ότι έρχεται αντιμέτωπος με τεράστια οικονομικά συμφέροντα.</w:t>
      </w:r>
    </w:p>
    <w:p w14:paraId="4ED9520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Οι προηγούμενες κυβερνήσεις μόνο να καταπολεμήσουν αυτό το φαινόμενο δεν προσπάθησαν. Ελπίζουμε να το καταφέρετε εσείς. Απαιτείται, όμως, ουσιαστική πολιτική βούλησ</w:t>
      </w:r>
      <w:r>
        <w:rPr>
          <w:rFonts w:eastAsia="Times New Roman" w:cs="Times New Roman"/>
          <w:szCs w:val="24"/>
        </w:rPr>
        <w:t>η. Δεν πρόκειται να λυθεί, εφόσον οι εμπλεκόμενοι φορείς δεν συμβάλουν και αυτοί στην αντιμετώπιση αυτού του φαινομένου.</w:t>
      </w:r>
    </w:p>
    <w:p w14:paraId="4ED9520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Είναι αστείο να πιστεύουμε ότι από τους εκατοντάδες αθλητές που αγωνίζονται στις παγκόσμιες διοργανώσεις, θετικοί σε ελέγχους εμφανίζον</w:t>
      </w:r>
      <w:r>
        <w:rPr>
          <w:rFonts w:eastAsia="Times New Roman" w:cs="Times New Roman"/>
          <w:szCs w:val="24"/>
        </w:rPr>
        <w:t>ται ένας ή δύο το πολύ. Παρατηρείται μια απροθυμία των εκάστοτε επιτροπών να συλλάβουν πρωταθλητές και μόνο κατ’ εξαίρεση συμβαίνει αυτό. Αν, όμως, πράγματι θέλουμε να κάνουμε λόγο για απαγορευμένες ουσίες, τότε να μην αγνοούμε και κάποια περίεργα σκευάσμα</w:t>
      </w:r>
      <w:r>
        <w:rPr>
          <w:rFonts w:eastAsia="Times New Roman" w:cs="Times New Roman"/>
          <w:szCs w:val="24"/>
        </w:rPr>
        <w:t>τα εκ των οποίων πολλά περιέχουν ουσίες ντόπινγκ και τα οποία κυκλοφορούν ελεύθερα στην αγορά. Εδώ πραγματικά πρέπει να επέμβει ο ΕΟΦ και να δούμε τι γίνεται με αυτά τα σκευάσματα.</w:t>
      </w:r>
    </w:p>
    <w:p w14:paraId="4ED95205"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 xml:space="preserve">Αυτό είναι σαφές από τη στιγμή που τα κέρδη και οι πωλήσεις, όπως είπα και </w:t>
      </w:r>
      <w:r>
        <w:rPr>
          <w:rFonts w:eastAsia="Times New Roman" w:cs="Times New Roman"/>
          <w:szCs w:val="28"/>
        </w:rPr>
        <w:t>προηγουμένως, είναι ιδιαιτέρως υψηλά. Επανερχόμαστε, δηλαδή, στο αρχικό ερώτημα, τι ακριβώς επιδιώκουμε να καταπολεμήσουμε.</w:t>
      </w:r>
    </w:p>
    <w:p w14:paraId="4ED95206"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Όσον αφορά τα άρθρα, θα αναφερθεί και ο ομιλητής μας. Σας είπα ότι στα άρθρα 1-22 θα ψηφίσουμε «</w:t>
      </w:r>
      <w:r>
        <w:rPr>
          <w:rFonts w:eastAsia="Times New Roman" w:cs="Times New Roman"/>
          <w:szCs w:val="28"/>
        </w:rPr>
        <w:t>παρών</w:t>
      </w:r>
      <w:r>
        <w:rPr>
          <w:rFonts w:eastAsia="Times New Roman" w:cs="Times New Roman"/>
          <w:szCs w:val="28"/>
        </w:rPr>
        <w:t xml:space="preserve">». </w:t>
      </w:r>
    </w:p>
    <w:p w14:paraId="4ED95207"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lastRenderedPageBreak/>
        <w:t xml:space="preserve">Το άρθρο 23 κινείται προς τη σωστή κατεύθυνση. Είναι αυτονόητο ότι όταν υπάρχει αμετάκλητη καταδίκη για παράβαση ντόπινγκ, δεν νοείται να διατηρεί ο αθλητής τα προνόμια που του χορηγήθηκαν σε προγενέστερο χρονικό διάστημα και πριν διαπιστωθεί η παράβαση. </w:t>
      </w:r>
    </w:p>
    <w:p w14:paraId="4ED95208"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Το ίδιο ισχύει και για το άρθρο 24. Είναι ο μοναδικός τρόπος να ελεγχθούν τα σωματεία και οι αθλητικές οργανώσεις και να παταχθεί η διαπλοκή, αρκεί πράγματι μέσα στον προβλεπόμενο χρόνο να ολοκληρωθούν οι διαδικασίες σύστασης του μητρώου, προκειμένου να δε</w:t>
      </w:r>
      <w:r>
        <w:rPr>
          <w:rFonts w:eastAsia="Times New Roman" w:cs="Times New Roman"/>
          <w:szCs w:val="28"/>
        </w:rPr>
        <w:t>ίξει η Κυβέρνηση και ο ίδιος ο Υπουργός τη βούληση να καταπολεμήσουν αυτό το φαινόμενο της διαφθοράς και της λεγόμενης «παράγκας» στο χώρο του αθλητισμού. Μιλάμε για μία «παράγκα» που υπάρχει εδώ και πάρα πολλά χρόνια και, δυστυχώς, συνεχίζει να υπάρχει.</w:t>
      </w:r>
    </w:p>
    <w:p w14:paraId="4ED95209"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Θ</w:t>
      </w:r>
      <w:r>
        <w:rPr>
          <w:rFonts w:eastAsia="Times New Roman" w:cs="Times New Roman"/>
          <w:szCs w:val="28"/>
        </w:rPr>
        <w:t>ετικό κρίνουμε, επίσης και το άρθρο 25, όπως και τα άρθρα 26 και 27, στα οποία θα ψηφίσουμε «</w:t>
      </w:r>
      <w:r>
        <w:rPr>
          <w:rFonts w:eastAsia="Times New Roman" w:cs="Times New Roman"/>
          <w:szCs w:val="28"/>
        </w:rPr>
        <w:t>παρών</w:t>
      </w:r>
      <w:r>
        <w:rPr>
          <w:rFonts w:eastAsia="Times New Roman" w:cs="Times New Roman"/>
          <w:szCs w:val="28"/>
        </w:rPr>
        <w:t xml:space="preserve">». </w:t>
      </w:r>
    </w:p>
    <w:p w14:paraId="4ED9520A"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lastRenderedPageBreak/>
        <w:t>Είμαστε σαφέστατα «</w:t>
      </w:r>
      <w:r>
        <w:rPr>
          <w:rFonts w:eastAsia="Times New Roman" w:cs="Times New Roman"/>
          <w:szCs w:val="28"/>
        </w:rPr>
        <w:t>κατά</w:t>
      </w:r>
      <w:r>
        <w:rPr>
          <w:rFonts w:eastAsia="Times New Roman" w:cs="Times New Roman"/>
          <w:szCs w:val="28"/>
        </w:rPr>
        <w:t>» στο άρθρο 28, διότι χορηγούνται προνόμια σε αθλητές αλλοδαπούς ή ανιθαγενείς. Δηλαδή, δεν αρκεί το ότι έχει μετατραπεί η Ελλάδα σ</w:t>
      </w:r>
      <w:r>
        <w:rPr>
          <w:rFonts w:eastAsia="Times New Roman" w:cs="Times New Roman"/>
          <w:szCs w:val="28"/>
        </w:rPr>
        <w:t>ε μία αποθήκη μεταναστών ή προσφύγων –πείτε το όπως θέλετε- αλλά όσοι μένουν στην Ελλάδα και συμμετέχουν στα αθλήματα πρέπει να είναι ισότιμοι και με τους Έλληνες πολίτες και να τους χορηγούμε και αξιώματα! Σαφώς και είμαστε «</w:t>
      </w:r>
      <w:r>
        <w:rPr>
          <w:rFonts w:eastAsia="Times New Roman" w:cs="Times New Roman"/>
          <w:szCs w:val="28"/>
        </w:rPr>
        <w:t>κατά</w:t>
      </w:r>
      <w:r>
        <w:rPr>
          <w:rFonts w:eastAsia="Times New Roman" w:cs="Times New Roman"/>
          <w:szCs w:val="28"/>
        </w:rPr>
        <w:t>».</w:t>
      </w:r>
    </w:p>
    <w:p w14:paraId="4ED9520B"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Θετικά κρίνουμε τα άρθρ</w:t>
      </w:r>
      <w:r>
        <w:rPr>
          <w:rFonts w:eastAsia="Times New Roman" w:cs="Times New Roman"/>
          <w:szCs w:val="28"/>
        </w:rPr>
        <w:t>α 29 και 30 και κυρίως το άρθρο 31, όπως και το άρθρο 32.</w:t>
      </w:r>
    </w:p>
    <w:p w14:paraId="4ED9520C"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Θα πούμε «</w:t>
      </w:r>
      <w:r>
        <w:rPr>
          <w:rFonts w:eastAsia="Times New Roman" w:cs="Times New Roman"/>
          <w:szCs w:val="28"/>
        </w:rPr>
        <w:t>παρών</w:t>
      </w:r>
      <w:r>
        <w:rPr>
          <w:rFonts w:eastAsia="Times New Roman" w:cs="Times New Roman"/>
          <w:szCs w:val="28"/>
        </w:rPr>
        <w:t>» στο άρθρο 33, υπό την αίρεση όμως να μας καταστεί σαφές –ενδεικτικά και όχι περιοριστικά- ποιες είναι οι ειδικότητες προσώπων που προσλαμβάνονται, ποια είναι τα τυπικά τους προσόντα</w:t>
      </w:r>
      <w:r>
        <w:rPr>
          <w:rFonts w:eastAsia="Times New Roman" w:cs="Times New Roman"/>
          <w:szCs w:val="28"/>
        </w:rPr>
        <w:t xml:space="preserve"> και ποιες είναι οι κατηγορίες που δεν συμπεριλαμβάνονται, δηλαδή αυτές που αναφέρονται στο άρθρο. Ο λόγος για τον οποίο το επισημαίνουμε αυτό είναι για να αποφευχθούν οι διορισμοί που εξυπηρετούν τα γνωστά κομματικά συμφέροντα και κινούνται στη λογική της</w:t>
      </w:r>
      <w:r>
        <w:rPr>
          <w:rFonts w:eastAsia="Times New Roman" w:cs="Times New Roman"/>
          <w:szCs w:val="28"/>
        </w:rPr>
        <w:t xml:space="preserve"> ρουσφετολογίας.</w:t>
      </w:r>
    </w:p>
    <w:p w14:paraId="4ED9520D"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lastRenderedPageBreak/>
        <w:t xml:space="preserve">Εσείς ο ίδιος, κύριε Υπουργέ, το αρνηθήκατε στην </w:t>
      </w:r>
      <w:r>
        <w:rPr>
          <w:rFonts w:eastAsia="Times New Roman" w:cs="Times New Roman"/>
          <w:szCs w:val="28"/>
        </w:rPr>
        <w:t>ε</w:t>
      </w:r>
      <w:r>
        <w:rPr>
          <w:rFonts w:eastAsia="Times New Roman" w:cs="Times New Roman"/>
          <w:szCs w:val="28"/>
        </w:rPr>
        <w:t xml:space="preserve">πιτροπή και είπατε ότι δεν υπάρχουν κάτι τέτοια. Δεν έχουμε λόγο να το αμφισβητήσουμε, αρκεί να το δούμε. Θυμάμαι που το είπατε στην </w:t>
      </w:r>
      <w:r>
        <w:rPr>
          <w:rFonts w:eastAsia="Times New Roman" w:cs="Times New Roman"/>
          <w:szCs w:val="28"/>
        </w:rPr>
        <w:t>ε</w:t>
      </w:r>
      <w:r>
        <w:rPr>
          <w:rFonts w:eastAsia="Times New Roman" w:cs="Times New Roman"/>
          <w:szCs w:val="28"/>
        </w:rPr>
        <w:t>πιτροπή ότι δεν μιλάμε για ρουσφετολογικές τοποθετήσεις</w:t>
      </w:r>
      <w:r>
        <w:rPr>
          <w:rFonts w:eastAsia="Times New Roman" w:cs="Times New Roman"/>
          <w:szCs w:val="28"/>
        </w:rPr>
        <w:t>.</w:t>
      </w:r>
    </w:p>
    <w:p w14:paraId="4ED9520E"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Θα ψηφίσουμε «</w:t>
      </w:r>
      <w:r>
        <w:rPr>
          <w:rFonts w:eastAsia="Times New Roman" w:cs="Times New Roman"/>
          <w:szCs w:val="28"/>
        </w:rPr>
        <w:t>κατά</w:t>
      </w:r>
      <w:r>
        <w:rPr>
          <w:rFonts w:eastAsia="Times New Roman" w:cs="Times New Roman"/>
          <w:szCs w:val="28"/>
        </w:rPr>
        <w:t xml:space="preserve">» στο άρθρο 35, διότι διατηρούμε επιφυλάξεις για το ρόλο και τις διευρυμένες αρμοδιότητες του Υπουργού. </w:t>
      </w:r>
    </w:p>
    <w:p w14:paraId="4ED9520F"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Έχουμε καλή προαίρεση, αλλά η παρεμβατικότητά σας μας γεννά κάποιους προβληματισμούς.</w:t>
      </w:r>
    </w:p>
    <w:p w14:paraId="4ED95210"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Αντίθετοι είμαστε και στο άρθρο 36. Τι σημαίν</w:t>
      </w:r>
      <w:r>
        <w:rPr>
          <w:rFonts w:eastAsia="Times New Roman" w:cs="Times New Roman"/>
          <w:szCs w:val="28"/>
        </w:rPr>
        <w:t xml:space="preserve">ει ακριβώς το «δεν κατέστη δυνατή η αποπληρωμή των εξόδων μετακίνησης»; Αναδρομικά θα λαμβάνονται χρήματα; Ακόμα και σε περιπτώσεις που δεν δικαιούνται, θα υπάρχει μία απλή μνεία η οποία θα λέει «δεν κατέστη δυνατή η αποπληρωμή τους». Οφείλει το Υπουργείο </w:t>
      </w:r>
      <w:r>
        <w:rPr>
          <w:rFonts w:eastAsia="Times New Roman" w:cs="Times New Roman"/>
          <w:szCs w:val="28"/>
        </w:rPr>
        <w:t>να ελέγξει τους δικαιούχους και τους μη δικαιούχους.</w:t>
      </w:r>
    </w:p>
    <w:p w14:paraId="4ED95211"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4ED95212"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lastRenderedPageBreak/>
        <w:t>Τελειώνω, κύριε Πρόεδρε.</w:t>
      </w:r>
    </w:p>
    <w:p w14:paraId="4ED95213"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 xml:space="preserve">Θετικά κρίνουμε τα άρθρα 37, 38 και 39. </w:t>
      </w:r>
    </w:p>
    <w:p w14:paraId="4ED95214"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Σαφώς είμαστε «</w:t>
      </w:r>
      <w:r>
        <w:rPr>
          <w:rFonts w:eastAsia="Times New Roman" w:cs="Times New Roman"/>
          <w:szCs w:val="28"/>
        </w:rPr>
        <w:t>κατά</w:t>
      </w:r>
      <w:r>
        <w:rPr>
          <w:rFonts w:eastAsia="Times New Roman" w:cs="Times New Roman"/>
          <w:szCs w:val="28"/>
        </w:rPr>
        <w:t>» στο άρθρο 40, όπου υπάρχει πρόβλ</w:t>
      </w:r>
      <w:r>
        <w:rPr>
          <w:rFonts w:eastAsia="Times New Roman" w:cs="Times New Roman"/>
          <w:szCs w:val="28"/>
        </w:rPr>
        <w:t>εψη μετακίνησης υπαλλήλου της Γενικής Γραμματείας Αθλητισμού κατά παρέκκλιση. Μάλλον σε λογικές εξυπηρέτησης συμφερόντων παραπέμπει και όχι στην ορθότερη λειτουργία της Γενικής Γραμματείας.</w:t>
      </w:r>
    </w:p>
    <w:p w14:paraId="4ED95215"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Θετικό κρίνουμε το άρθρο 41, όπως και το 42.</w:t>
      </w:r>
    </w:p>
    <w:p w14:paraId="4ED95216"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 xml:space="preserve">Εμείς ήδη από την </w:t>
      </w:r>
      <w:r>
        <w:rPr>
          <w:rFonts w:eastAsia="Times New Roman" w:cs="Times New Roman"/>
          <w:szCs w:val="28"/>
        </w:rPr>
        <w:t>ε</w:t>
      </w:r>
      <w:r>
        <w:rPr>
          <w:rFonts w:eastAsia="Times New Roman" w:cs="Times New Roman"/>
          <w:szCs w:val="28"/>
        </w:rPr>
        <w:t>πι</w:t>
      </w:r>
      <w:r>
        <w:rPr>
          <w:rFonts w:eastAsia="Times New Roman" w:cs="Times New Roman"/>
          <w:szCs w:val="28"/>
        </w:rPr>
        <w:t xml:space="preserve">τροπή επισημάναμε την ανάγκη διαγραφής της φράσης «μπορεί δε να συνιστούν και λόγους για τους οποίους τα πρόσωπα παραμένουν ατιμώρητα». Οποιαδήποτε άλλη ρύθμιση συνιστά προσωπικό λόγο άρσης του αξιοποίνου και καλλιεργεί λογική χαφιεδισμού. Ο πολίτης, όπως </w:t>
      </w:r>
      <w:r>
        <w:rPr>
          <w:rFonts w:eastAsia="Times New Roman" w:cs="Times New Roman"/>
          <w:szCs w:val="28"/>
        </w:rPr>
        <w:t xml:space="preserve">είπα και στην </w:t>
      </w:r>
      <w:r>
        <w:rPr>
          <w:rFonts w:eastAsia="Times New Roman" w:cs="Times New Roman"/>
          <w:szCs w:val="28"/>
        </w:rPr>
        <w:t>ε</w:t>
      </w:r>
      <w:r>
        <w:rPr>
          <w:rFonts w:eastAsia="Times New Roman" w:cs="Times New Roman"/>
          <w:szCs w:val="28"/>
        </w:rPr>
        <w:t>πιτροπή, καθίσταται πληροφοριοδότης των ανακριτικών αρχών και επιβραβεύεται.</w:t>
      </w:r>
    </w:p>
    <w:p w14:paraId="4ED95217"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lastRenderedPageBreak/>
        <w:t>Στο άρθρο 43 θα ψηφίσουμε «</w:t>
      </w:r>
      <w:r>
        <w:rPr>
          <w:rFonts w:eastAsia="Times New Roman" w:cs="Times New Roman"/>
          <w:szCs w:val="28"/>
        </w:rPr>
        <w:t>παρών</w:t>
      </w:r>
      <w:r>
        <w:rPr>
          <w:rFonts w:eastAsia="Times New Roman" w:cs="Times New Roman"/>
          <w:szCs w:val="28"/>
        </w:rPr>
        <w:t>». Συμφωνούμε πως επιβάλλεται να ελέγχονται τα πρόσωπα που εισέρχονται στο γήπεδο και τα οποία είναι υπεύθυνα για την πρόκληση επεισ</w:t>
      </w:r>
      <w:r>
        <w:rPr>
          <w:rFonts w:eastAsia="Times New Roman" w:cs="Times New Roman"/>
          <w:szCs w:val="28"/>
        </w:rPr>
        <w:t>οδίων, αλλά την αδυναμία της πολιτείας να ελέγξει τους αθλητικούς χώρους δεν μπορείτε να τη μεταφέρετε στα σωματεία και κατ’ επέκταση σε όλους τους φιλάθλους.</w:t>
      </w:r>
    </w:p>
    <w:p w14:paraId="4ED95218"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 xml:space="preserve">Το άρθρο 44 το κρίνουμε θετικό, αρκεί να τηρείται από τον Υπουργό το χρονοδιάγραμμα των τεσσάρων </w:t>
      </w:r>
      <w:r>
        <w:rPr>
          <w:rFonts w:eastAsia="Times New Roman" w:cs="Times New Roman"/>
          <w:szCs w:val="28"/>
        </w:rPr>
        <w:t>μηνών και να μη χάσουν οι διακριθέντες αθλητές την οικονομική επιβράβευση εξαιτίας κωλυσιεργίας τρίτων.</w:t>
      </w:r>
    </w:p>
    <w:p w14:paraId="4ED95219"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 xml:space="preserve">(Στο σημείο αυτό </w:t>
      </w:r>
      <w:r>
        <w:rPr>
          <w:rFonts w:eastAsia="Times New Roman" w:cs="Times New Roman"/>
          <w:szCs w:val="28"/>
        </w:rPr>
        <w:t>κ</w:t>
      </w:r>
      <w:r>
        <w:rPr>
          <w:rFonts w:eastAsia="Times New Roman" w:cs="Times New Roman"/>
          <w:szCs w:val="28"/>
        </w:rPr>
        <w:t>τυπά</w:t>
      </w:r>
      <w:r>
        <w:rPr>
          <w:rFonts w:eastAsia="Times New Roman" w:cs="Times New Roman"/>
          <w:szCs w:val="28"/>
        </w:rPr>
        <w:t>ει</w:t>
      </w:r>
      <w:r>
        <w:rPr>
          <w:rFonts w:eastAsia="Times New Roman" w:cs="Times New Roman"/>
          <w:szCs w:val="28"/>
        </w:rPr>
        <w:t xml:space="preserve"> το κουδούνι λήξεως του χρόνου ομιλίας του κυρίου Βουλευτή)</w:t>
      </w:r>
    </w:p>
    <w:p w14:paraId="4ED9521A"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 xml:space="preserve">Επειδή δεν έχω χρόνο και σέβομαι και τους συναδέλφους, για τα </w:t>
      </w:r>
      <w:r>
        <w:rPr>
          <w:rFonts w:eastAsia="Times New Roman" w:cs="Times New Roman"/>
          <w:szCs w:val="28"/>
        </w:rPr>
        <w:t>υπόλοιπα άρθρα θα τοποθετηθεί ο ομιλητής μας.</w:t>
      </w:r>
    </w:p>
    <w:p w14:paraId="4ED9521B"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Σας ευχαριστώ.</w:t>
      </w:r>
    </w:p>
    <w:p w14:paraId="4ED9521C" w14:textId="77777777" w:rsidR="0014665F" w:rsidRDefault="007C227C">
      <w:pPr>
        <w:spacing w:line="600" w:lineRule="auto"/>
        <w:ind w:firstLine="720"/>
        <w:jc w:val="center"/>
        <w:rPr>
          <w:rFonts w:eastAsia="Times New Roman" w:cs="Times New Roman"/>
          <w:szCs w:val="28"/>
        </w:rPr>
      </w:pPr>
      <w:r>
        <w:rPr>
          <w:rFonts w:eastAsia="Times New Roman" w:cs="Times New Roman"/>
          <w:szCs w:val="28"/>
        </w:rPr>
        <w:lastRenderedPageBreak/>
        <w:t>(Χειροκροτήματα από την πτέρυγα της Χρυσής Αυγής)</w:t>
      </w:r>
    </w:p>
    <w:p w14:paraId="4ED9521D" w14:textId="77777777" w:rsidR="0014665F" w:rsidRDefault="007C227C">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Ευχαριστώ πολύ, κύριε Γρέγο.</w:t>
      </w:r>
    </w:p>
    <w:p w14:paraId="4ED9521E" w14:textId="77777777" w:rsidR="0014665F" w:rsidRDefault="007C227C">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w:t>
      </w:r>
      <w:r>
        <w:rPr>
          <w:rFonts w:eastAsia="Times New Roman" w:cs="Times New Roman"/>
        </w:rPr>
        <w:t>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w:t>
      </w:r>
      <w:r>
        <w:rPr>
          <w:rFonts w:eastAsia="Times New Roman" w:cs="Times New Roman"/>
        </w:rPr>
        <w:t>«</w:t>
      </w:r>
      <w:r>
        <w:rPr>
          <w:rFonts w:eastAsia="Times New Roman" w:cs="Times New Roman"/>
        </w:rPr>
        <w:t>ΕΛΕΥΘΕΡΙΟΣ ΒΕΝΙΖΕΛΟΣ</w:t>
      </w:r>
      <w:r>
        <w:rPr>
          <w:rFonts w:eastAsia="Times New Roman" w:cs="Times New Roman"/>
        </w:rPr>
        <w:t>»</w:t>
      </w:r>
      <w:r>
        <w:rPr>
          <w:rFonts w:eastAsia="Times New Roman" w:cs="Times New Roman"/>
        </w:rPr>
        <w:t xml:space="preserve"> και ενημερώθηκαν για την ιστορία του κτηρίου και τον τρόπο οργάνωσης και λειτουργίας της Βουλής, δέκα επτά μαθήτριες και μαθητές και τρεις εκπαιδευτικοί συνοδοί τους από το 3</w:t>
      </w:r>
      <w:r>
        <w:rPr>
          <w:rFonts w:eastAsia="Times New Roman" w:cs="Times New Roman"/>
          <w:vertAlign w:val="superscript"/>
        </w:rPr>
        <w:t>ο</w:t>
      </w:r>
      <w:r>
        <w:rPr>
          <w:rFonts w:eastAsia="Times New Roman" w:cs="Times New Roman"/>
        </w:rPr>
        <w:t xml:space="preserve"> Δημοτικό Σχολείο Λιτ</w:t>
      </w:r>
      <w:r>
        <w:rPr>
          <w:rFonts w:eastAsia="Times New Roman" w:cs="Times New Roman"/>
        </w:rPr>
        <w:t>ό</w:t>
      </w:r>
      <w:r>
        <w:rPr>
          <w:rFonts w:eastAsia="Times New Roman" w:cs="Times New Roman"/>
        </w:rPr>
        <w:t>χ</w:t>
      </w:r>
      <w:r>
        <w:rPr>
          <w:rFonts w:eastAsia="Times New Roman" w:cs="Times New Roman"/>
        </w:rPr>
        <w:t>ω</w:t>
      </w:r>
      <w:r>
        <w:rPr>
          <w:rFonts w:eastAsia="Times New Roman" w:cs="Times New Roman"/>
        </w:rPr>
        <w:t xml:space="preserve">ρου Πιερίας. </w:t>
      </w:r>
    </w:p>
    <w:p w14:paraId="4ED9521F" w14:textId="77777777" w:rsidR="0014665F" w:rsidRDefault="007C227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4ED95220" w14:textId="77777777" w:rsidR="0014665F" w:rsidRDefault="007C227C">
      <w:pPr>
        <w:spacing w:line="600" w:lineRule="auto"/>
        <w:ind w:left="360"/>
        <w:jc w:val="center"/>
        <w:rPr>
          <w:rFonts w:eastAsia="Times New Roman" w:cs="Times New Roman"/>
        </w:rPr>
      </w:pPr>
      <w:r>
        <w:rPr>
          <w:rFonts w:eastAsia="Times New Roman" w:cs="Times New Roman"/>
        </w:rPr>
        <w:t>(Χειροκροτήματα</w:t>
      </w:r>
      <w:r>
        <w:rPr>
          <w:rFonts w:eastAsia="Times New Roman" w:cs="Times New Roman"/>
        </w:rPr>
        <w:t xml:space="preserve"> απ’ όλες τις πτέρυγες της Βουλής)</w:t>
      </w:r>
    </w:p>
    <w:p w14:paraId="4ED95221"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lastRenderedPageBreak/>
        <w:t xml:space="preserve"> Επίσης, γίνεται γνωστό στο Σώμα ότι ο Βουλευτής Ιλχάν Αχμέτ, Βουλευτής Ροδόπης, με αίτησή του προς το Προεδρείο της Βουλής των Ελλήνων αιτείται διήμερης αδείας απουσίας στο εξωτερικό (Τουρκία) για προσωπικούς λόγους.</w:t>
      </w:r>
    </w:p>
    <w:p w14:paraId="4ED95222"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Η Β</w:t>
      </w:r>
      <w:r>
        <w:rPr>
          <w:rFonts w:eastAsia="Times New Roman" w:cs="Times New Roman"/>
          <w:szCs w:val="28"/>
        </w:rPr>
        <w:t>ουλή εγκρίνει;</w:t>
      </w:r>
    </w:p>
    <w:p w14:paraId="4ED95223" w14:textId="77777777" w:rsidR="0014665F" w:rsidRDefault="007C227C">
      <w:pPr>
        <w:spacing w:line="600" w:lineRule="auto"/>
        <w:ind w:firstLine="720"/>
        <w:jc w:val="both"/>
        <w:rPr>
          <w:rFonts w:eastAsia="Times New Roman" w:cs="Times New Roman"/>
          <w:szCs w:val="28"/>
        </w:rPr>
      </w:pPr>
      <w:r>
        <w:rPr>
          <w:rFonts w:eastAsia="Times New Roman" w:cs="Times New Roman"/>
          <w:b/>
          <w:szCs w:val="28"/>
        </w:rPr>
        <w:t>ΟΛΟΙ</w:t>
      </w:r>
      <w:r>
        <w:rPr>
          <w:rFonts w:eastAsia="Times New Roman" w:cs="Times New Roman"/>
          <w:b/>
          <w:szCs w:val="28"/>
        </w:rPr>
        <w:t xml:space="preserve"> ΒΟΥΛΕΥΤΕΣ: </w:t>
      </w:r>
      <w:r>
        <w:rPr>
          <w:rFonts w:eastAsia="Times New Roman" w:cs="Times New Roman"/>
          <w:szCs w:val="28"/>
        </w:rPr>
        <w:t>Μάλιστα, μάλιστα.</w:t>
      </w:r>
    </w:p>
    <w:p w14:paraId="4ED95224" w14:textId="77777777" w:rsidR="0014665F" w:rsidRDefault="007C227C">
      <w:pPr>
        <w:spacing w:line="600" w:lineRule="auto"/>
        <w:ind w:firstLine="720"/>
        <w:jc w:val="both"/>
        <w:rPr>
          <w:rFonts w:eastAsia="Times New Roman" w:cs="Times New Roman"/>
          <w:szCs w:val="28"/>
        </w:rPr>
      </w:pPr>
      <w:r>
        <w:rPr>
          <w:rFonts w:eastAsia="Times New Roman" w:cs="Times New Roman"/>
          <w:b/>
          <w:szCs w:val="28"/>
        </w:rPr>
        <w:t xml:space="preserve">ΠΡΟΕΔΡΕΥΩΝ (Δημήτριος Κρεμαστινός): </w:t>
      </w:r>
      <w:r>
        <w:rPr>
          <w:rFonts w:eastAsia="Times New Roman" w:cs="Times New Roman"/>
          <w:szCs w:val="28"/>
        </w:rPr>
        <w:t>Η Βουλή ενέκρινε τη ζητηθείσα άδεια.</w:t>
      </w:r>
    </w:p>
    <w:p w14:paraId="4ED9522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Προχωρούμε με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 xml:space="preserve">γορήτρια της Δημοκρατικής Συμπαράταξης ΠΑΣΟΚ-ΔΗΜΑΡ κ. Κεφαλίδου. </w:t>
      </w:r>
    </w:p>
    <w:p w14:paraId="4ED9522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Κυρία Κεφαλίδου, έχετε τον λόγο για δώδεκα</w:t>
      </w:r>
      <w:r>
        <w:rPr>
          <w:rFonts w:eastAsia="Times New Roman" w:cs="Times New Roman"/>
          <w:szCs w:val="24"/>
        </w:rPr>
        <w:t xml:space="preserve"> λεπτά. </w:t>
      </w:r>
    </w:p>
    <w:p w14:paraId="4ED9522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Ευχαριστώ, κύριε Πρόεδρε.</w:t>
      </w:r>
    </w:p>
    <w:p w14:paraId="4ED9522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σας κατακεραυνώνουν τα ίδια σας τα στελέχη για την τακτική σας. Εσείς στον ΣΥΡΙΖΑ, όμως, φαίνεται ότι δεν παίρνετε από λόγια. Επιλέγετε να τραβάτε τον κατήφορο. Αποφεύγετε, όπως ο </w:t>
      </w:r>
      <w:r>
        <w:rPr>
          <w:rFonts w:eastAsia="Times New Roman" w:cs="Times New Roman"/>
          <w:szCs w:val="24"/>
        </w:rPr>
        <w:t>διάολος το λιβάνι, κάθε μορφή συλλογικότητας, όπως αποφεύγετε να αγγίξετε όλα τα μεγάλα θέματα μέχρι να φτάσουν στο μη παρέκει.</w:t>
      </w:r>
    </w:p>
    <w:p w14:paraId="4ED9522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Φέρατε με τη διαδικασία του κατεπείγοντος, για ακόμη μία φορά, ένα νομοσχέδιο «σκούπα». Το κατεπείγον νομοσχέδιό σας έχει απ</w:t>
      </w:r>
      <w:r>
        <w:rPr>
          <w:rFonts w:eastAsia="Times New Roman" w:cs="Times New Roman"/>
          <w:szCs w:val="24"/>
        </w:rPr>
        <w:t>’</w:t>
      </w:r>
      <w:r>
        <w:rPr>
          <w:rFonts w:eastAsia="Times New Roman" w:cs="Times New Roman"/>
          <w:szCs w:val="24"/>
        </w:rPr>
        <w:t xml:space="preserve"> όλ</w:t>
      </w:r>
      <w:r>
        <w:rPr>
          <w:rFonts w:eastAsia="Times New Roman" w:cs="Times New Roman"/>
          <w:szCs w:val="24"/>
        </w:rPr>
        <w:t xml:space="preserve">α. </w:t>
      </w:r>
      <w:r>
        <w:rPr>
          <w:rFonts w:eastAsia="Times New Roman" w:cs="Times New Roman"/>
          <w:szCs w:val="24"/>
        </w:rPr>
        <w:t>Ά</w:t>
      </w:r>
      <w:r>
        <w:rPr>
          <w:rFonts w:eastAsia="Times New Roman" w:cs="Times New Roman"/>
          <w:szCs w:val="24"/>
        </w:rPr>
        <w:t>ρθρα που αφορούν τον αθλητισμό</w:t>
      </w:r>
      <w:r>
        <w:rPr>
          <w:rFonts w:eastAsia="Times New Roman" w:cs="Times New Roman"/>
          <w:szCs w:val="24"/>
        </w:rPr>
        <w:t>,</w:t>
      </w:r>
      <w:r>
        <w:rPr>
          <w:rFonts w:eastAsia="Times New Roman" w:cs="Times New Roman"/>
          <w:szCs w:val="24"/>
        </w:rPr>
        <w:t xml:space="preserve"> άρθρα αμιγώς για το Υπουργείο Πολιτισμού, το Υπουργείο Τουρισμού, τα οποία αποσύρατε, και το Υπουργείο Εσωτερικών.</w:t>
      </w:r>
    </w:p>
    <w:p w14:paraId="4ED9522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Το κατεπείγον του θέματος αφορά την ψήφιση του </w:t>
      </w:r>
      <w:r>
        <w:rPr>
          <w:rFonts w:eastAsia="Times New Roman" w:cs="Times New Roman"/>
          <w:szCs w:val="24"/>
        </w:rPr>
        <w:t>κ</w:t>
      </w:r>
      <w:r>
        <w:rPr>
          <w:rFonts w:eastAsia="Times New Roman" w:cs="Times New Roman"/>
          <w:szCs w:val="24"/>
        </w:rPr>
        <w:t xml:space="preserve">ανονισμού </w:t>
      </w:r>
      <w:r>
        <w:rPr>
          <w:rFonts w:eastAsia="Times New Roman" w:cs="Times New Roman"/>
          <w:szCs w:val="24"/>
        </w:rPr>
        <w:t>α</w:t>
      </w:r>
      <w:r>
        <w:rPr>
          <w:rFonts w:eastAsia="Times New Roman" w:cs="Times New Roman"/>
          <w:szCs w:val="24"/>
        </w:rPr>
        <w:t xml:space="preserve">ντιντόπινγκ, ώστε να εναρμονιστούμε με τα δεδομένα του </w:t>
      </w:r>
      <w:r>
        <w:rPr>
          <w:rFonts w:eastAsia="Times New Roman" w:cs="Times New Roman"/>
          <w:szCs w:val="24"/>
          <w:lang w:val="en-US"/>
        </w:rPr>
        <w:t>WADA</w:t>
      </w:r>
      <w:r>
        <w:rPr>
          <w:rFonts w:eastAsia="Times New Roman" w:cs="Times New Roman"/>
          <w:szCs w:val="24"/>
        </w:rPr>
        <w:t xml:space="preserve">. Να σας θυμίσω ότι η Ελλάδα γνώριζε από τον Ιούλιο του 2014 την </w:t>
      </w:r>
      <w:r>
        <w:rPr>
          <w:rFonts w:eastAsia="Times New Roman" w:cs="Times New Roman"/>
          <w:szCs w:val="24"/>
        </w:rPr>
        <w:lastRenderedPageBreak/>
        <w:t xml:space="preserve">υποχρέωση συμμόρφωσή της </w:t>
      </w:r>
      <w:r>
        <w:rPr>
          <w:rFonts w:eastAsia="Times New Roman" w:cs="Times New Roman"/>
          <w:szCs w:val="24"/>
        </w:rPr>
        <w:t>και</w:t>
      </w:r>
      <w:r>
        <w:rPr>
          <w:rFonts w:eastAsia="Times New Roman" w:cs="Times New Roman"/>
          <w:szCs w:val="24"/>
        </w:rPr>
        <w:t xml:space="preserve"> τις καταληκτικές </w:t>
      </w:r>
      <w:r>
        <w:rPr>
          <w:rFonts w:eastAsia="Times New Roman" w:cs="Times New Roman"/>
          <w:szCs w:val="24"/>
        </w:rPr>
        <w:t>προθεσμίες</w:t>
      </w:r>
      <w:r>
        <w:rPr>
          <w:rFonts w:eastAsia="Times New Roman" w:cs="Times New Roman"/>
          <w:szCs w:val="24"/>
        </w:rPr>
        <w:t xml:space="preserve">, </w:t>
      </w:r>
      <w:r>
        <w:rPr>
          <w:rFonts w:eastAsia="Times New Roman"/>
          <w:bCs/>
        </w:rPr>
        <w:t>προκειμένου να</w:t>
      </w:r>
      <w:r>
        <w:rPr>
          <w:rFonts w:eastAsia="Times New Roman" w:cs="Times New Roman"/>
          <w:szCs w:val="24"/>
        </w:rPr>
        <w:t xml:space="preserve"> συμμετάσχει στην Ολυμπιάδα του Ρίο. Το γνώριζε και η Κυβέρν</w:t>
      </w:r>
      <w:r>
        <w:rPr>
          <w:rFonts w:eastAsia="Times New Roman" w:cs="Times New Roman"/>
          <w:szCs w:val="24"/>
        </w:rPr>
        <w:t xml:space="preserve">ηση ή διέλαθε της προσοχής σας και το θυμηθήκατε εν μέσω λαγάνας και ψαρικών την Καθαρά Δευτέρα; </w:t>
      </w:r>
    </w:p>
    <w:p w14:paraId="4ED9522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χειρισμός και η διαδικασία που επιλέγει η Κυβέρνηση να ακολουθήσει, αν μη τι άλλο, ευτελίζει το Κοινοβούλιο. Φέρατε με τη διαδ</w:t>
      </w:r>
      <w:r>
        <w:rPr>
          <w:rFonts w:eastAsia="Times New Roman" w:cs="Times New Roman"/>
          <w:szCs w:val="24"/>
        </w:rPr>
        <w:t>ικασία του κατεπείγοντος νομοσχέδιο που μέχρι πριν την απόσυρση των άρθρων του Υπουργείου Τουρισμού είχε εβδομήντα τέσσερα άρθρα για να συζητηθ</w:t>
      </w:r>
      <w:r>
        <w:rPr>
          <w:rFonts w:eastAsia="Times New Roman" w:cs="Times New Roman"/>
          <w:szCs w:val="24"/>
        </w:rPr>
        <w:t>εί</w:t>
      </w:r>
      <w:r>
        <w:rPr>
          <w:rFonts w:eastAsia="Times New Roman" w:cs="Times New Roman"/>
          <w:szCs w:val="24"/>
        </w:rPr>
        <w:t xml:space="preserve">. </w:t>
      </w:r>
    </w:p>
    <w:p w14:paraId="4ED9522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Το νομοσχέδιο </w:t>
      </w:r>
      <w:r>
        <w:rPr>
          <w:rFonts w:eastAsia="Times New Roman" w:cs="Times New Roman"/>
          <w:szCs w:val="24"/>
        </w:rPr>
        <w:t>έχει</w:t>
      </w:r>
      <w:r>
        <w:rPr>
          <w:rFonts w:eastAsia="Times New Roman" w:cs="Times New Roman"/>
          <w:szCs w:val="24"/>
        </w:rPr>
        <w:t>, κατά την προσφιλή σας τακτική, εκτός των διατάξεων για το αντιντόπινγκ, σωρεία άλλων άσχ</w:t>
      </w:r>
      <w:r>
        <w:rPr>
          <w:rFonts w:eastAsia="Times New Roman" w:cs="Times New Roman"/>
          <w:szCs w:val="24"/>
        </w:rPr>
        <w:t xml:space="preserve">ετων διατάξεων, χωρίς καμμία υποψία κατεπείγοντος. </w:t>
      </w:r>
      <w:r>
        <w:rPr>
          <w:rFonts w:eastAsia="Times New Roman" w:cs="Times New Roman"/>
          <w:szCs w:val="24"/>
        </w:rPr>
        <w:t>Α</w:t>
      </w:r>
      <w:r>
        <w:rPr>
          <w:rFonts w:eastAsia="Times New Roman" w:cs="Times New Roman"/>
          <w:szCs w:val="24"/>
        </w:rPr>
        <w:t xml:space="preserve">ν δεν υπήρχε σύσσωμη η παρέμβαση της Αντιπολίτευσης στη Διάσκεψη των Προέδρων, ούτε οι φορείς δεν θα μπορούσαν να εκφράσουν τη γνώμη τους. </w:t>
      </w:r>
    </w:p>
    <w:p w14:paraId="4ED9522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Όσο καλή πρόθεση και αν υπάρχει από τη μεριά μας να δεχθούμε αλλ</w:t>
      </w:r>
      <w:r>
        <w:rPr>
          <w:rFonts w:eastAsia="Times New Roman" w:cs="Times New Roman"/>
          <w:szCs w:val="24"/>
        </w:rPr>
        <w:t>αγές –που δεν λέω, κάποιες από αυτές μπορεί να είναι στη σωστή κατεύθυνση-, η τακτική σας δεν αφήνει κανένα περιθώριο. Προφανώς, δεν αξιολογείτε τις κοινοβουλευτικές διαδικασίες και με τη μίζερη άνεση της πλειοψηφίας που διαθέτετε, θεωρείτε ότι έτσι και αλ</w:t>
      </w:r>
      <w:r>
        <w:rPr>
          <w:rFonts w:eastAsia="Times New Roman" w:cs="Times New Roman"/>
          <w:szCs w:val="24"/>
        </w:rPr>
        <w:t xml:space="preserve">λιώς το νομοσχέδιο θα περάσει. </w:t>
      </w:r>
    </w:p>
    <w:p w14:paraId="4ED9522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Καλή η αλαζονεία σας, αλλά να που η ζωή κρύβει και μικρές εκπλήξεις. Εν προκειμένω, σας κατήγγειλε δική σας Βουλευτής. Τι είπε; Είπε ότι </w:t>
      </w:r>
      <w:r>
        <w:rPr>
          <w:rFonts w:eastAsia="Times New Roman" w:cs="Times New Roman"/>
          <w:szCs w:val="24"/>
        </w:rPr>
        <w:t>«</w:t>
      </w:r>
      <w:r>
        <w:rPr>
          <w:rFonts w:eastAsia="Times New Roman" w:cs="Times New Roman"/>
          <w:szCs w:val="24"/>
        </w:rPr>
        <w:t>η τακτική του κ. Κοντονή εκθέτει την Κυβέρνηση</w:t>
      </w:r>
      <w:r>
        <w:rPr>
          <w:rFonts w:eastAsia="Times New Roman" w:cs="Times New Roman"/>
          <w:szCs w:val="24"/>
        </w:rPr>
        <w:t>»</w:t>
      </w:r>
      <w:r>
        <w:rPr>
          <w:rFonts w:eastAsia="Times New Roman" w:cs="Times New Roman"/>
          <w:szCs w:val="24"/>
        </w:rPr>
        <w:t xml:space="preserve">, ότι </w:t>
      </w:r>
      <w:r>
        <w:rPr>
          <w:rFonts w:eastAsia="Times New Roman" w:cs="Times New Roman"/>
          <w:szCs w:val="24"/>
        </w:rPr>
        <w:t>«</w:t>
      </w:r>
      <w:r>
        <w:rPr>
          <w:rFonts w:eastAsia="Times New Roman" w:cs="Times New Roman"/>
          <w:szCs w:val="24"/>
        </w:rPr>
        <w:t>στις 15 Νοεμβρίου του 2013 ενέκρ</w:t>
      </w:r>
      <w:r>
        <w:rPr>
          <w:rFonts w:eastAsia="Times New Roman" w:cs="Times New Roman"/>
          <w:szCs w:val="24"/>
        </w:rPr>
        <w:t xml:space="preserve">ινε ο </w:t>
      </w:r>
      <w:r>
        <w:rPr>
          <w:rFonts w:eastAsia="Times New Roman" w:cs="Times New Roman"/>
          <w:szCs w:val="24"/>
          <w:lang w:val="en-US"/>
        </w:rPr>
        <w:t>WADA</w:t>
      </w:r>
      <w:r>
        <w:rPr>
          <w:rFonts w:eastAsia="Times New Roman" w:cs="Times New Roman"/>
          <w:szCs w:val="24"/>
        </w:rPr>
        <w:t xml:space="preserve"> τον Κώδικα Αντιντόπινγκ</w:t>
      </w:r>
      <w:r>
        <w:rPr>
          <w:rFonts w:eastAsia="Times New Roman" w:cs="Times New Roman"/>
          <w:szCs w:val="24"/>
        </w:rPr>
        <w:t>»</w:t>
      </w:r>
      <w:r>
        <w:rPr>
          <w:rFonts w:eastAsia="Times New Roman" w:cs="Times New Roman"/>
          <w:szCs w:val="24"/>
        </w:rPr>
        <w:t xml:space="preserve">, ότι </w:t>
      </w:r>
      <w:r>
        <w:rPr>
          <w:rFonts w:eastAsia="Times New Roman" w:cs="Times New Roman"/>
          <w:szCs w:val="24"/>
        </w:rPr>
        <w:t>«</w:t>
      </w:r>
      <w:r>
        <w:rPr>
          <w:rFonts w:eastAsia="Times New Roman" w:cs="Times New Roman"/>
          <w:szCs w:val="24"/>
        </w:rPr>
        <w:t>την 1</w:t>
      </w:r>
      <w:r>
        <w:rPr>
          <w:rFonts w:eastAsia="Times New Roman" w:cs="Times New Roman"/>
          <w:szCs w:val="24"/>
          <w:vertAlign w:val="superscript"/>
        </w:rPr>
        <w:t>η</w:t>
      </w:r>
      <w:r>
        <w:rPr>
          <w:rFonts w:eastAsia="Times New Roman" w:cs="Times New Roman"/>
          <w:szCs w:val="24"/>
        </w:rPr>
        <w:t xml:space="preserve"> Αυγούστου του 2014 υπήρχε επίσημα μεταφρασμένο το κείμενο στο Υπουργείο Εξωτερικών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εκατέσσερις ολόκληρους μήνες το γνωρίζουμε</w:t>
      </w:r>
      <w:r>
        <w:rPr>
          <w:rFonts w:eastAsia="Times New Roman" w:cs="Times New Roman"/>
          <w:szCs w:val="24"/>
        </w:rPr>
        <w:t>»</w:t>
      </w:r>
      <w:r>
        <w:rPr>
          <w:rFonts w:eastAsia="Times New Roman" w:cs="Times New Roman"/>
          <w:szCs w:val="24"/>
        </w:rPr>
        <w:t>. Δεν χρειάζεται να προσθέσω τίποτα άλλο. Σας έχουν πάρει χαμπάρι όλοι</w:t>
      </w:r>
      <w:r>
        <w:rPr>
          <w:rFonts w:eastAsia="Times New Roman" w:cs="Times New Roman"/>
          <w:szCs w:val="24"/>
        </w:rPr>
        <w:t xml:space="preserve"> πια.</w:t>
      </w:r>
    </w:p>
    <w:p w14:paraId="4ED9522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άλλη μια φορά, όπως συνηθίζετε, αφήνετε τα πράγματα στη μοίρα τους, χωρίς να κάνετε τίποτα, και έρχεστε στο και ένα, ασθμαίνοντας, να κυνηγάτε τις προθεσμίες. Σας θυμίζω ότι το τελευταίο διάστημα </w:t>
      </w:r>
      <w:r>
        <w:rPr>
          <w:rFonts w:eastAsia="Times New Roman" w:cs="Times New Roman"/>
          <w:szCs w:val="24"/>
        </w:rPr>
        <w:lastRenderedPageBreak/>
        <w:t xml:space="preserve">η Βουλή συζητάει μόνο κυρώσεις και εναρμονίσεις </w:t>
      </w:r>
      <w:r>
        <w:rPr>
          <w:rFonts w:eastAsia="Times New Roman" w:cs="Times New Roman"/>
          <w:szCs w:val="24"/>
        </w:rPr>
        <w:t>ο</w:t>
      </w:r>
      <w:r>
        <w:rPr>
          <w:rFonts w:eastAsia="Times New Roman" w:cs="Times New Roman"/>
          <w:szCs w:val="24"/>
        </w:rPr>
        <w:t xml:space="preserve">δηγιών. </w:t>
      </w:r>
      <w:r>
        <w:rPr>
          <w:rFonts w:eastAsia="Times New Roman" w:cs="Times New Roman"/>
          <w:szCs w:val="24"/>
        </w:rPr>
        <w:t>Δ</w:t>
      </w:r>
      <w:r>
        <w:rPr>
          <w:rFonts w:eastAsia="Times New Roman" w:cs="Times New Roman"/>
          <w:szCs w:val="24"/>
        </w:rPr>
        <w:t>υστυχώς</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το κάνετε παντού. Τείνω να πιστεύω ότι αυτή η τακτική είναι ο τρόπος που ο ΣΥΡΙΖΑ αντιλαμβάνεται την έννοια του στρατηγικού σχεδιασμού. Έτσι αντιμετωπίσατε την πολύπαθη διαπραγμάτευση. Έτσι αντιμετωπίζετε την αξιολόγηση. Το ίδιο κάνετε και στ</w:t>
      </w:r>
      <w:r>
        <w:rPr>
          <w:rFonts w:eastAsia="Times New Roman" w:cs="Times New Roman"/>
          <w:szCs w:val="24"/>
        </w:rPr>
        <w:t>ο προσφυγικό. Όμως, η φετινή χρονιά είναι ολυμπιακή χρονιά και αυτές οι εκκρεμότητες είναι η πρώτη προτεραιότητα του Υπουργείου σας.</w:t>
      </w:r>
    </w:p>
    <w:p w14:paraId="4ED9523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Πάμε τώρα στο νομοσχέδιο. Το νομοσχέδιο χωρίζετε σε δύο μέρη. Το πρώτο μέρος είναι ο κανονισμός εναρμόνισης με τον νέο </w:t>
      </w:r>
      <w:r>
        <w:rPr>
          <w:rFonts w:eastAsia="Times New Roman" w:cs="Times New Roman"/>
          <w:szCs w:val="24"/>
        </w:rPr>
        <w:t>Κώδικα Αντιντόπινγκ. Αυτό είναι από μόνο του ένα αυτοτελές νομοσχέδιο που, παρά τις κωλυσιεργίες και τις καθυστερήσεις σας, δεν θα έβρισκε κανέναν από εμάς αντίθετο</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όσο μάλλον όταν αποτελεί προϋπόθεση για τη συμμετοχή της Ελλάδας στην Ολυμπιάδα του Ρίο. </w:t>
      </w:r>
      <w:r>
        <w:rPr>
          <w:rFonts w:eastAsia="Times New Roman" w:cs="Times New Roman"/>
          <w:szCs w:val="24"/>
        </w:rPr>
        <w:t>Το δεύτερο μέρος του νομοσχέδιου είναι αυτό που λέω εγώ «σκούπα»</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χει από όλα.</w:t>
      </w:r>
    </w:p>
    <w:p w14:paraId="4ED95231" w14:textId="77777777" w:rsidR="0014665F" w:rsidRDefault="007C227C">
      <w:pPr>
        <w:spacing w:line="600" w:lineRule="auto"/>
        <w:ind w:firstLine="720"/>
        <w:jc w:val="both"/>
        <w:rPr>
          <w:rFonts w:eastAsia="Times New Roman"/>
          <w:szCs w:val="24"/>
        </w:rPr>
      </w:pPr>
      <w:r>
        <w:rPr>
          <w:rFonts w:eastAsia="Times New Roman"/>
          <w:szCs w:val="24"/>
        </w:rPr>
        <w:lastRenderedPageBreak/>
        <w:t>Εννοιολογικά και οργανωτικά θα μπορούσε να χωριστεί σε δύο μέρη. Στο πρώτο περιγράφεται ένας άτυπος κανονισμός -αναδιάταξη διευθύνσεων, επί της ουσίας- του Υπουργείου Αθλητισμού και Πολιτισμού. Είναι τα άρθρα 49-65. Το υπόλοιπο είναι ένας αχταρμάς διατάξεω</w:t>
      </w:r>
      <w:r>
        <w:rPr>
          <w:rFonts w:eastAsia="Times New Roman"/>
          <w:szCs w:val="24"/>
        </w:rPr>
        <w:t xml:space="preserve">ν, χωρίς συνοχή, με «ξεψηφίσματα» εσχάτως ψηφισμένων διατάξεων, κατάργηση επιτροπών και σύσταση άλλων επιτροπών </w:t>
      </w:r>
      <w:r>
        <w:rPr>
          <w:rFonts w:eastAsia="Times New Roman"/>
          <w:szCs w:val="24"/>
        </w:rPr>
        <w:t>-</w:t>
      </w:r>
      <w:r>
        <w:rPr>
          <w:rFonts w:eastAsia="Times New Roman"/>
          <w:szCs w:val="24"/>
        </w:rPr>
        <w:t>έχετε πολλούς να βολέψετε</w:t>
      </w:r>
      <w:r>
        <w:rPr>
          <w:rFonts w:eastAsia="Times New Roman"/>
          <w:szCs w:val="24"/>
        </w:rPr>
        <w:t>-</w:t>
      </w:r>
      <w:r>
        <w:rPr>
          <w:rFonts w:eastAsia="Times New Roman"/>
          <w:szCs w:val="24"/>
        </w:rPr>
        <w:t xml:space="preserve"> ένα ποτ πουρί νομοθέτησης. </w:t>
      </w:r>
    </w:p>
    <w:p w14:paraId="4ED95232" w14:textId="77777777" w:rsidR="0014665F" w:rsidRDefault="007C227C">
      <w:pPr>
        <w:spacing w:line="600" w:lineRule="auto"/>
        <w:ind w:firstLine="709"/>
        <w:jc w:val="both"/>
        <w:rPr>
          <w:rFonts w:eastAsia="Times New Roman"/>
          <w:szCs w:val="24"/>
        </w:rPr>
      </w:pPr>
      <w:r>
        <w:rPr>
          <w:rFonts w:eastAsia="Times New Roman"/>
          <w:szCs w:val="24"/>
        </w:rPr>
        <w:t>Έτσι φαίνεται</w:t>
      </w:r>
      <w:r>
        <w:rPr>
          <w:rFonts w:eastAsia="Times New Roman"/>
          <w:szCs w:val="24"/>
        </w:rPr>
        <w:t xml:space="preserve"> αντιλαμβάνεστε την ορθή νομοθέτηση</w:t>
      </w:r>
      <w:r>
        <w:rPr>
          <w:rFonts w:eastAsia="Times New Roman"/>
          <w:szCs w:val="24"/>
        </w:rPr>
        <w:t>.</w:t>
      </w:r>
      <w:r>
        <w:rPr>
          <w:rFonts w:eastAsia="Times New Roman"/>
          <w:szCs w:val="24"/>
        </w:rPr>
        <w:t xml:space="preserve"> </w:t>
      </w:r>
      <w:r>
        <w:rPr>
          <w:rFonts w:eastAsia="Times New Roman"/>
          <w:szCs w:val="24"/>
        </w:rPr>
        <w:t>Ε</w:t>
      </w:r>
      <w:r>
        <w:rPr>
          <w:rFonts w:eastAsia="Times New Roman"/>
          <w:szCs w:val="24"/>
        </w:rPr>
        <w:t>μάς μας αφήνετε έκπληκτους. Ολίγον απ</w:t>
      </w:r>
      <w:r>
        <w:rPr>
          <w:rFonts w:eastAsia="Times New Roman"/>
          <w:szCs w:val="24"/>
        </w:rPr>
        <w:t>ό Υπουργείο Πολιτισμού, ολίγον από Υπουργείο Τουρισμού, που το αποσύρα</w:t>
      </w:r>
      <w:r>
        <w:rPr>
          <w:rFonts w:eastAsia="Times New Roman"/>
          <w:szCs w:val="24"/>
        </w:rPr>
        <w:t>τ</w:t>
      </w:r>
      <w:r>
        <w:rPr>
          <w:rFonts w:eastAsia="Times New Roman"/>
          <w:szCs w:val="24"/>
        </w:rPr>
        <w:t>ε, και για φινάλε μια διάταξη του Υπουργείου Εσωτερικών, που κάνει αλλαγή στον πρόσφατα ψηφισμένο νόμο του κ. Βερναρδάκη, τον ν.4369/2016.</w:t>
      </w:r>
    </w:p>
    <w:p w14:paraId="4ED95233" w14:textId="77777777" w:rsidR="0014665F" w:rsidRDefault="007C227C">
      <w:pPr>
        <w:spacing w:line="600" w:lineRule="auto"/>
        <w:ind w:firstLine="720"/>
        <w:jc w:val="both"/>
        <w:rPr>
          <w:rFonts w:eastAsia="Times New Roman"/>
          <w:szCs w:val="24"/>
        </w:rPr>
      </w:pPr>
      <w:r>
        <w:rPr>
          <w:rFonts w:eastAsia="Times New Roman"/>
          <w:szCs w:val="24"/>
        </w:rPr>
        <w:lastRenderedPageBreak/>
        <w:t>Το άρθρο</w:t>
      </w:r>
      <w:r>
        <w:rPr>
          <w:rFonts w:eastAsia="Times New Roman"/>
          <w:szCs w:val="24"/>
        </w:rPr>
        <w:t xml:space="preserve"> 67</w:t>
      </w:r>
      <w:r>
        <w:rPr>
          <w:rFonts w:eastAsia="Times New Roman"/>
          <w:szCs w:val="24"/>
        </w:rPr>
        <w:t xml:space="preserve"> είναι το δείγμα γραφής της νομοθέτ</w:t>
      </w:r>
      <w:r>
        <w:rPr>
          <w:rFonts w:eastAsia="Times New Roman"/>
          <w:szCs w:val="24"/>
        </w:rPr>
        <w:t>ησης αλά ΣΥΡΙΖΑ. Είχε ισχύ –αν πρόλαβε!- από τις 27 Φεβρουαρίου. «Ξεψηφίζεται» σήμερα, πριν περάσουν δεκαεννέα μέρες. Αυτοί</w:t>
      </w:r>
      <w:r>
        <w:rPr>
          <w:rFonts w:eastAsia="Times New Roman"/>
          <w:szCs w:val="24"/>
        </w:rPr>
        <w:t>,</w:t>
      </w:r>
      <w:r>
        <w:rPr>
          <w:rFonts w:eastAsia="Times New Roman"/>
          <w:szCs w:val="24"/>
        </w:rPr>
        <w:t xml:space="preserve"> </w:t>
      </w:r>
      <w:r>
        <w:rPr>
          <w:rFonts w:eastAsia="Times New Roman"/>
          <w:szCs w:val="24"/>
        </w:rPr>
        <w:t>τους οποίους</w:t>
      </w:r>
      <w:r>
        <w:rPr>
          <w:rFonts w:eastAsia="Times New Roman"/>
          <w:szCs w:val="24"/>
        </w:rPr>
        <w:t xml:space="preserve"> αφορά, προφανώς τζάμπα χάρηκαν. Αυτά τα </w:t>
      </w:r>
      <w:r>
        <w:rPr>
          <w:rFonts w:eastAsia="Times New Roman"/>
          <w:szCs w:val="24"/>
        </w:rPr>
        <w:t>«</w:t>
      </w:r>
      <w:r>
        <w:rPr>
          <w:rFonts w:eastAsia="Times New Roman"/>
          <w:szCs w:val="24"/>
        </w:rPr>
        <w:t>επιτελικά στελέχη</w:t>
      </w:r>
      <w:r>
        <w:rPr>
          <w:rFonts w:eastAsia="Times New Roman"/>
          <w:szCs w:val="24"/>
        </w:rPr>
        <w:t>»</w:t>
      </w:r>
      <w:r>
        <w:rPr>
          <w:rFonts w:eastAsia="Times New Roman"/>
          <w:szCs w:val="24"/>
        </w:rPr>
        <w:t xml:space="preserve"> έφτασαν στην πηγή και νερό δεν θα πιουν. </w:t>
      </w:r>
    </w:p>
    <w:p w14:paraId="4ED95234" w14:textId="77777777" w:rsidR="0014665F" w:rsidRDefault="007C227C">
      <w:pPr>
        <w:spacing w:line="600" w:lineRule="auto"/>
        <w:ind w:firstLine="720"/>
        <w:jc w:val="both"/>
        <w:rPr>
          <w:rFonts w:eastAsia="Times New Roman"/>
          <w:szCs w:val="24"/>
        </w:rPr>
      </w:pPr>
      <w:r>
        <w:rPr>
          <w:rFonts w:eastAsia="Times New Roman"/>
          <w:szCs w:val="24"/>
        </w:rPr>
        <w:t>Επιλεκτικά θα αν</w:t>
      </w:r>
      <w:r>
        <w:rPr>
          <w:rFonts w:eastAsia="Times New Roman"/>
          <w:szCs w:val="24"/>
        </w:rPr>
        <w:t>αφερθώ σε</w:t>
      </w:r>
      <w:r>
        <w:rPr>
          <w:rFonts w:eastAsia="Times New Roman"/>
          <w:szCs w:val="24"/>
        </w:rPr>
        <w:t xml:space="preserve"> ορισμένα άρθρα, το</w:t>
      </w:r>
      <w:r>
        <w:rPr>
          <w:rFonts w:eastAsia="Times New Roman"/>
          <w:szCs w:val="24"/>
        </w:rPr>
        <w:t>υ</w:t>
      </w:r>
      <w:r>
        <w:rPr>
          <w:rFonts w:eastAsia="Times New Roman"/>
          <w:szCs w:val="24"/>
        </w:rPr>
        <w:t xml:space="preserve"> Μέρο</w:t>
      </w:r>
      <w:r>
        <w:rPr>
          <w:rFonts w:eastAsia="Times New Roman"/>
          <w:szCs w:val="24"/>
        </w:rPr>
        <w:t>υ</w:t>
      </w:r>
      <w:r>
        <w:rPr>
          <w:rFonts w:eastAsia="Times New Roman"/>
          <w:szCs w:val="24"/>
        </w:rPr>
        <w:t xml:space="preserve">ς </w:t>
      </w:r>
      <w:r>
        <w:rPr>
          <w:rFonts w:eastAsia="Times New Roman"/>
          <w:szCs w:val="24"/>
        </w:rPr>
        <w:t xml:space="preserve">Β΄ </w:t>
      </w:r>
      <w:r>
        <w:rPr>
          <w:rFonts w:eastAsia="Times New Roman"/>
          <w:szCs w:val="24"/>
        </w:rPr>
        <w:t>του νομοσχεδίου</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ο  Μέρος</w:t>
      </w:r>
      <w:r>
        <w:rPr>
          <w:rFonts w:eastAsia="Times New Roman"/>
          <w:szCs w:val="24"/>
        </w:rPr>
        <w:t xml:space="preserve"> </w:t>
      </w:r>
      <w:r>
        <w:rPr>
          <w:rFonts w:eastAsia="Times New Roman"/>
          <w:szCs w:val="24"/>
        </w:rPr>
        <w:t>Α΄</w:t>
      </w:r>
      <w:r>
        <w:rPr>
          <w:rFonts w:eastAsia="Times New Roman"/>
          <w:szCs w:val="24"/>
        </w:rPr>
        <w:t xml:space="preserve">, δηλαδή τα άρθρα 1-23, θεωρώ ότι είναι υποχρέωση του ελληνικού Κοινοβουλίου να τα ψηφίσει, προκειμένου οι Έλληνες αθλητές να έχουν ισότιμη συμμετοχή στην Ολυμπιάδα του Ρίο. </w:t>
      </w:r>
    </w:p>
    <w:p w14:paraId="4ED95235" w14:textId="77777777" w:rsidR="0014665F" w:rsidRDefault="007C227C">
      <w:pPr>
        <w:spacing w:line="600" w:lineRule="auto"/>
        <w:ind w:firstLine="720"/>
        <w:jc w:val="both"/>
        <w:rPr>
          <w:rFonts w:eastAsia="Times New Roman"/>
          <w:szCs w:val="24"/>
        </w:rPr>
      </w:pPr>
      <w:r>
        <w:rPr>
          <w:rFonts w:eastAsia="Times New Roman"/>
          <w:szCs w:val="24"/>
        </w:rPr>
        <w:t>Ά</w:t>
      </w:r>
      <w:r>
        <w:rPr>
          <w:rFonts w:eastAsia="Times New Roman"/>
          <w:szCs w:val="24"/>
        </w:rPr>
        <w:t>ρθρο 24</w:t>
      </w:r>
      <w:r>
        <w:rPr>
          <w:rFonts w:eastAsia="Times New Roman"/>
          <w:szCs w:val="24"/>
        </w:rPr>
        <w:t>,</w:t>
      </w:r>
      <w:r>
        <w:rPr>
          <w:rFonts w:eastAsia="Times New Roman"/>
          <w:szCs w:val="24"/>
        </w:rPr>
        <w:t xml:space="preserve"> «Δ</w:t>
      </w:r>
      <w:r>
        <w:rPr>
          <w:rFonts w:eastAsia="Times New Roman"/>
          <w:szCs w:val="24"/>
        </w:rPr>
        <w:t xml:space="preserve">ημιουργία μητρώου φορέων στη Γενική Γραμματεία Αθλητισμού». Είναι θετική η προσπάθεια καταγραφής. Όμως, όπως εξέφρασε σχεδόν το σύνολο των φορέων που παρευρέθηκαν και μίλησαν σήμερα στην </w:t>
      </w:r>
      <w:r>
        <w:rPr>
          <w:rFonts w:eastAsia="Times New Roman"/>
          <w:szCs w:val="24"/>
        </w:rPr>
        <w:t>ε</w:t>
      </w:r>
      <w:r>
        <w:rPr>
          <w:rFonts w:eastAsia="Times New Roman"/>
          <w:szCs w:val="24"/>
        </w:rPr>
        <w:t>πιτροπή, τα στοιχεία που ζητούνται είναι πολλά και στην πράξη ένα αθ</w:t>
      </w:r>
      <w:r>
        <w:rPr>
          <w:rFonts w:eastAsia="Times New Roman"/>
          <w:szCs w:val="24"/>
        </w:rPr>
        <w:t>λητικό σωματείο θα αδ</w:t>
      </w:r>
      <w:r>
        <w:rPr>
          <w:rFonts w:eastAsia="Times New Roman"/>
          <w:szCs w:val="24"/>
        </w:rPr>
        <w:t>υ</w:t>
      </w:r>
      <w:r>
        <w:rPr>
          <w:rFonts w:eastAsia="Times New Roman"/>
          <w:szCs w:val="24"/>
        </w:rPr>
        <w:t>νατ</w:t>
      </w:r>
      <w:r>
        <w:rPr>
          <w:rFonts w:eastAsia="Times New Roman"/>
          <w:szCs w:val="24"/>
        </w:rPr>
        <w:t>εί</w:t>
      </w:r>
      <w:r>
        <w:rPr>
          <w:rFonts w:eastAsia="Times New Roman"/>
          <w:szCs w:val="24"/>
        </w:rPr>
        <w:t xml:space="preserve"> να ανταπεξέλθει. Τα περισσότερα στοιχεία </w:t>
      </w:r>
      <w:r>
        <w:rPr>
          <w:rFonts w:eastAsia="Times New Roman"/>
          <w:szCs w:val="24"/>
        </w:rPr>
        <w:t xml:space="preserve">από αυτά που αναφέρονται στο άρθρο </w:t>
      </w:r>
      <w:r>
        <w:rPr>
          <w:rFonts w:eastAsia="Times New Roman"/>
          <w:szCs w:val="24"/>
        </w:rPr>
        <w:lastRenderedPageBreak/>
        <w:t xml:space="preserve">υποθετικά πρέπει να υπάρχουν στη Γενική Γραμματεία Αθλητισμού ή μπορεί και να </w:t>
      </w:r>
      <w:r>
        <w:rPr>
          <w:rFonts w:eastAsia="Times New Roman"/>
          <w:szCs w:val="24"/>
        </w:rPr>
        <w:t xml:space="preserve">τα </w:t>
      </w:r>
      <w:r>
        <w:rPr>
          <w:rFonts w:eastAsia="Times New Roman"/>
          <w:szCs w:val="24"/>
        </w:rPr>
        <w:t>ζητ</w:t>
      </w:r>
      <w:r>
        <w:rPr>
          <w:rFonts w:eastAsia="Times New Roman"/>
          <w:szCs w:val="24"/>
        </w:rPr>
        <w:t>ήσει.</w:t>
      </w:r>
      <w:r>
        <w:rPr>
          <w:rFonts w:eastAsia="Times New Roman"/>
          <w:szCs w:val="24"/>
        </w:rPr>
        <w:t xml:space="preserve"> Άρα το θέμα δεν είναι εκεί, αλλά στο γεγονός ότι δεν υπάρχει μ</w:t>
      </w:r>
      <w:r>
        <w:rPr>
          <w:rFonts w:eastAsia="Times New Roman"/>
          <w:szCs w:val="24"/>
        </w:rPr>
        <w:t xml:space="preserve">ια αρχιτεκτονική και μια στρατηγική. </w:t>
      </w:r>
    </w:p>
    <w:p w14:paraId="4ED95236" w14:textId="77777777" w:rsidR="0014665F" w:rsidRDefault="007C227C">
      <w:pPr>
        <w:spacing w:line="600" w:lineRule="auto"/>
        <w:ind w:firstLine="720"/>
        <w:jc w:val="both"/>
        <w:rPr>
          <w:rFonts w:eastAsia="Times New Roman"/>
          <w:szCs w:val="24"/>
        </w:rPr>
      </w:pPr>
      <w:r>
        <w:rPr>
          <w:rFonts w:eastAsia="Times New Roman"/>
          <w:szCs w:val="24"/>
        </w:rPr>
        <w:t xml:space="preserve">Θέλουμε άραγε ένα </w:t>
      </w:r>
      <w:r>
        <w:rPr>
          <w:rFonts w:eastAsia="Times New Roman"/>
          <w:szCs w:val="24"/>
          <w:lang w:val="en-US"/>
        </w:rPr>
        <w:t>SPORTSnet</w:t>
      </w:r>
      <w:r>
        <w:rPr>
          <w:rFonts w:eastAsia="Times New Roman"/>
          <w:szCs w:val="24"/>
        </w:rPr>
        <w:t xml:space="preserve">, κάτι αντίστοιχο με το </w:t>
      </w:r>
      <w:r>
        <w:rPr>
          <w:rFonts w:eastAsia="Times New Roman"/>
          <w:szCs w:val="24"/>
          <w:lang w:val="en-US"/>
        </w:rPr>
        <w:t>TAXISnet</w:t>
      </w:r>
      <w:r>
        <w:rPr>
          <w:rFonts w:eastAsia="Times New Roman"/>
          <w:szCs w:val="24"/>
        </w:rPr>
        <w:t xml:space="preserve">, με τις ηλεκτρονικές φορολογικές δηλώσεις κ.λπ., που θα μειώσει τη γραφειοκρατία και θα εμπεδώσει μια άλλη επικοινωνία της Γενικής Γραμματείας Αθλητισμού με </w:t>
      </w:r>
      <w:r>
        <w:rPr>
          <w:rFonts w:eastAsia="Times New Roman"/>
          <w:szCs w:val="24"/>
        </w:rPr>
        <w:t>τους αθλητικούς φορείς; Το ερώτημα όμως είναι απλό: Πόσο θα μειωθεί η γραφειοκρατία</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όσο θα συντομευθούν οι διαδικασίες αθλητικής αναγνώρισης σωματείων;</w:t>
      </w:r>
    </w:p>
    <w:p w14:paraId="4ED95237" w14:textId="77777777" w:rsidR="0014665F" w:rsidRDefault="007C227C">
      <w:pPr>
        <w:spacing w:line="600" w:lineRule="auto"/>
        <w:ind w:firstLine="720"/>
        <w:jc w:val="both"/>
        <w:rPr>
          <w:rFonts w:eastAsia="Times New Roman"/>
          <w:szCs w:val="24"/>
        </w:rPr>
      </w:pPr>
      <w:r>
        <w:rPr>
          <w:rFonts w:eastAsia="Times New Roman"/>
          <w:szCs w:val="24"/>
        </w:rPr>
        <w:t>Ά</w:t>
      </w:r>
      <w:r>
        <w:rPr>
          <w:rFonts w:eastAsia="Times New Roman"/>
          <w:szCs w:val="24"/>
        </w:rPr>
        <w:t>ρθρο 25</w:t>
      </w:r>
      <w:r>
        <w:rPr>
          <w:rFonts w:eastAsia="Times New Roman"/>
          <w:szCs w:val="24"/>
        </w:rPr>
        <w:t>,</w:t>
      </w:r>
      <w:r>
        <w:rPr>
          <w:rFonts w:eastAsia="Times New Roman"/>
          <w:szCs w:val="24"/>
        </w:rPr>
        <w:t xml:space="preserve"> «Αυτόνομη πρόσβαση, παραμονή και αποχώρηση ατόμων με κινητικά προβλήματα». Επί της αρχής συμ</w:t>
      </w:r>
      <w:r>
        <w:rPr>
          <w:rFonts w:eastAsia="Times New Roman"/>
          <w:szCs w:val="24"/>
        </w:rPr>
        <w:t xml:space="preserve">φωνούμε. Ωστόσο, πάμε από παρατάσεις σε παρατάσεις, κύριε Υπουργέ, </w:t>
      </w:r>
      <w:r>
        <w:rPr>
          <w:rFonts w:eastAsia="Times New Roman"/>
          <w:szCs w:val="24"/>
        </w:rPr>
        <w:t>και ειδικά</w:t>
      </w:r>
      <w:r>
        <w:rPr>
          <w:rFonts w:eastAsia="Times New Roman"/>
          <w:szCs w:val="24"/>
        </w:rPr>
        <w:t xml:space="preserve"> εσείς ήσασταν αυτός που είχε δεσμευθεί ότι δεν θα υπάρξει καμμία παράταση</w:t>
      </w:r>
      <w:r>
        <w:rPr>
          <w:rFonts w:eastAsia="Times New Roman"/>
          <w:szCs w:val="24"/>
        </w:rPr>
        <w:t xml:space="preserve"> (</w:t>
      </w:r>
      <w:r>
        <w:rPr>
          <w:rFonts w:eastAsia="Times New Roman"/>
          <w:szCs w:val="24"/>
        </w:rPr>
        <w:t xml:space="preserve">κάρτα φιλάθλου </w:t>
      </w:r>
      <w:r>
        <w:rPr>
          <w:rFonts w:eastAsia="Times New Roman"/>
          <w:szCs w:val="24"/>
        </w:rPr>
        <w:t>κ.λπ.).</w:t>
      </w:r>
      <w:r>
        <w:rPr>
          <w:rFonts w:eastAsia="Times New Roman"/>
          <w:szCs w:val="24"/>
        </w:rPr>
        <w:t xml:space="preserve"> </w:t>
      </w:r>
      <w:r>
        <w:rPr>
          <w:rFonts w:eastAsia="Times New Roman"/>
          <w:szCs w:val="24"/>
        </w:rPr>
        <w:t>Επίσης, πάλι παραπέμπετε σε υπουργικ</w:t>
      </w:r>
      <w:r>
        <w:rPr>
          <w:rFonts w:eastAsia="Times New Roman"/>
          <w:szCs w:val="24"/>
        </w:rPr>
        <w:t>ή</w:t>
      </w:r>
      <w:r>
        <w:rPr>
          <w:rFonts w:eastAsia="Times New Roman"/>
          <w:szCs w:val="24"/>
        </w:rPr>
        <w:t xml:space="preserve"> </w:t>
      </w:r>
      <w:r>
        <w:rPr>
          <w:rFonts w:eastAsia="Times New Roman"/>
          <w:szCs w:val="24"/>
        </w:rPr>
        <w:t>απόφαση</w:t>
      </w:r>
      <w:r>
        <w:rPr>
          <w:rFonts w:eastAsia="Times New Roman"/>
          <w:szCs w:val="24"/>
        </w:rPr>
        <w:t>. Γιατί να μην έχει γενίκευση σε όλ</w:t>
      </w:r>
      <w:r>
        <w:rPr>
          <w:rFonts w:eastAsia="Times New Roman"/>
          <w:szCs w:val="24"/>
        </w:rPr>
        <w:t xml:space="preserve">ες τις κατηγορίες και σε όλα τα αθλήματα; </w:t>
      </w:r>
    </w:p>
    <w:p w14:paraId="4ED95238" w14:textId="77777777" w:rsidR="0014665F" w:rsidRDefault="007C227C">
      <w:pPr>
        <w:spacing w:line="600" w:lineRule="auto"/>
        <w:ind w:firstLine="720"/>
        <w:jc w:val="both"/>
        <w:rPr>
          <w:rFonts w:eastAsia="Times New Roman"/>
          <w:szCs w:val="24"/>
        </w:rPr>
      </w:pPr>
      <w:r>
        <w:rPr>
          <w:rFonts w:eastAsia="Times New Roman"/>
          <w:szCs w:val="24"/>
        </w:rPr>
        <w:lastRenderedPageBreak/>
        <w:t>Ά</w:t>
      </w:r>
      <w:r>
        <w:rPr>
          <w:rFonts w:eastAsia="Times New Roman"/>
          <w:szCs w:val="24"/>
        </w:rPr>
        <w:t>ρθρο 26, «Αλλαγή σύνθεσης μελών Επιτροπής Διοίκησης Καυτανζογλείου Εθνικού Σταδίου». Πρόκειται για αλλαγή διοίκησης και μάλιστα με νομοθετική ρύθμιση. Δεν κατανοούμε αυτό το «αν είναι δυνατόν» που υπάρχει στο νομ</w:t>
      </w:r>
      <w:r>
        <w:rPr>
          <w:rFonts w:eastAsia="Times New Roman"/>
          <w:szCs w:val="24"/>
        </w:rPr>
        <w:t xml:space="preserve">οσχέδιο για τον καθηγητή φυσικής αγωγής. Ποια είναι η θέση της Κυβέρνησης; Να συμμετέχει στη διοίκηση ένας τουλάχιστον καθηγητής φυσικής αγωγής; Μόνο στο Καυταζόγλειο; Στα άλλα δεν είναι απαραίτητος; </w:t>
      </w:r>
    </w:p>
    <w:p w14:paraId="4ED95239" w14:textId="77777777" w:rsidR="0014665F" w:rsidRDefault="007C227C">
      <w:pPr>
        <w:spacing w:line="600" w:lineRule="auto"/>
        <w:ind w:firstLine="720"/>
        <w:jc w:val="both"/>
        <w:rPr>
          <w:rFonts w:eastAsia="Times New Roman"/>
          <w:szCs w:val="24"/>
        </w:rPr>
      </w:pPr>
      <w:r>
        <w:rPr>
          <w:rFonts w:eastAsia="Times New Roman"/>
          <w:szCs w:val="24"/>
        </w:rPr>
        <w:t>Άρθρο 27, «Σύνθεση Διαρκούς Επιτροπής Αντιμετώπισης Βία</w:t>
      </w:r>
      <w:r>
        <w:rPr>
          <w:rFonts w:eastAsia="Times New Roman"/>
          <w:szCs w:val="24"/>
        </w:rPr>
        <w:t xml:space="preserve">ς». Δεν αναφέρετε στο άρθρο ποιος ορίζει τους τέσσερις επιστήμονες εγνωσμένου κύρους. Το πιθανότερο ο αρμόδιος </w:t>
      </w:r>
      <w:r>
        <w:rPr>
          <w:rFonts w:eastAsia="Times New Roman"/>
          <w:szCs w:val="24"/>
        </w:rPr>
        <w:t xml:space="preserve">Υπούργος </w:t>
      </w:r>
      <w:r>
        <w:rPr>
          <w:rFonts w:eastAsia="Times New Roman"/>
          <w:szCs w:val="24"/>
        </w:rPr>
        <w:t xml:space="preserve">για θέματα αθλητισμού. Διαφωνούμε </w:t>
      </w:r>
      <w:r>
        <w:rPr>
          <w:rFonts w:eastAsia="Times New Roman"/>
          <w:szCs w:val="24"/>
        </w:rPr>
        <w:t>για</w:t>
      </w:r>
      <w:r>
        <w:rPr>
          <w:rFonts w:eastAsia="Times New Roman"/>
          <w:szCs w:val="24"/>
        </w:rPr>
        <w:t xml:space="preserve"> τη </w:t>
      </w:r>
      <w:r>
        <w:rPr>
          <w:rFonts w:eastAsia="Times New Roman"/>
          <w:szCs w:val="24"/>
        </w:rPr>
        <w:t>δ</w:t>
      </w:r>
      <w:r>
        <w:rPr>
          <w:rFonts w:eastAsia="Times New Roman"/>
          <w:szCs w:val="24"/>
        </w:rPr>
        <w:t xml:space="preserve">ιαρκή </w:t>
      </w:r>
      <w:r>
        <w:rPr>
          <w:rFonts w:eastAsia="Times New Roman"/>
          <w:szCs w:val="24"/>
        </w:rPr>
        <w:t>ε</w:t>
      </w:r>
      <w:r>
        <w:rPr>
          <w:rFonts w:eastAsia="Times New Roman"/>
          <w:szCs w:val="24"/>
        </w:rPr>
        <w:t xml:space="preserve">πιτροπή </w:t>
      </w:r>
      <w:r>
        <w:rPr>
          <w:rFonts w:eastAsia="Times New Roman"/>
          <w:szCs w:val="24"/>
        </w:rPr>
        <w:t>α</w:t>
      </w:r>
      <w:r>
        <w:rPr>
          <w:rFonts w:eastAsia="Times New Roman"/>
          <w:szCs w:val="24"/>
        </w:rPr>
        <w:t xml:space="preserve">ντιμετώπισης </w:t>
      </w:r>
      <w:r>
        <w:rPr>
          <w:rFonts w:eastAsia="Times New Roman"/>
          <w:szCs w:val="24"/>
        </w:rPr>
        <w:t>β</w:t>
      </w:r>
      <w:r>
        <w:rPr>
          <w:rFonts w:eastAsia="Times New Roman"/>
          <w:szCs w:val="24"/>
        </w:rPr>
        <w:t xml:space="preserve">ίας. Και αυτό </w:t>
      </w:r>
      <w:r>
        <w:rPr>
          <w:rFonts w:eastAsia="Times New Roman"/>
          <w:szCs w:val="24"/>
        </w:rPr>
        <w:t xml:space="preserve">γιατί θα </w:t>
      </w:r>
      <w:r>
        <w:rPr>
          <w:rFonts w:eastAsia="Times New Roman"/>
          <w:szCs w:val="24"/>
        </w:rPr>
        <w:t xml:space="preserve"> συνεχίσει </w:t>
      </w:r>
      <w:r>
        <w:rPr>
          <w:rFonts w:eastAsia="Times New Roman"/>
          <w:szCs w:val="24"/>
        </w:rPr>
        <w:t>ν</w:t>
      </w:r>
      <w:r>
        <w:rPr>
          <w:rFonts w:eastAsia="Times New Roman"/>
          <w:szCs w:val="24"/>
        </w:rPr>
        <w:t>α είναι μια κρατικού τύπου ελ</w:t>
      </w:r>
      <w:r>
        <w:rPr>
          <w:rFonts w:eastAsia="Times New Roman"/>
          <w:szCs w:val="24"/>
        </w:rPr>
        <w:t xml:space="preserve">εγχόμενη από τον Υπουργό </w:t>
      </w:r>
      <w:r>
        <w:rPr>
          <w:rFonts w:eastAsia="Times New Roman"/>
          <w:szCs w:val="24"/>
        </w:rPr>
        <w:t>ε</w:t>
      </w:r>
      <w:r>
        <w:rPr>
          <w:rFonts w:eastAsia="Times New Roman"/>
          <w:szCs w:val="24"/>
        </w:rPr>
        <w:t xml:space="preserve">πιτροπή, η οποία συστήνεται από τη Γενική Γραμματεία Αθλητισμού. Εμείς προτείνουμε να είναι μια </w:t>
      </w:r>
      <w:r>
        <w:rPr>
          <w:rFonts w:eastAsia="Times New Roman"/>
          <w:szCs w:val="24"/>
        </w:rPr>
        <w:t>ε</w:t>
      </w:r>
      <w:r>
        <w:rPr>
          <w:rFonts w:eastAsia="Times New Roman"/>
          <w:szCs w:val="24"/>
        </w:rPr>
        <w:t>πιτροπή στα πρότυπα των ανεξάρτητων αρχών, αν και ξέρουμε πόσο πολύ τις απεχθάνεστ</w:t>
      </w:r>
      <w:r>
        <w:rPr>
          <w:rFonts w:eastAsia="Times New Roman"/>
          <w:szCs w:val="24"/>
        </w:rPr>
        <w:t>ε.</w:t>
      </w:r>
    </w:p>
    <w:p w14:paraId="4ED9523A" w14:textId="77777777" w:rsidR="0014665F" w:rsidRDefault="007C227C">
      <w:pPr>
        <w:spacing w:line="600" w:lineRule="auto"/>
        <w:ind w:firstLine="720"/>
        <w:jc w:val="both"/>
        <w:rPr>
          <w:rFonts w:eastAsia="Times New Roman"/>
          <w:szCs w:val="24"/>
        </w:rPr>
      </w:pPr>
      <w:r>
        <w:rPr>
          <w:rFonts w:eastAsia="Times New Roman"/>
          <w:szCs w:val="24"/>
        </w:rPr>
        <w:lastRenderedPageBreak/>
        <w:t>Ά</w:t>
      </w:r>
      <w:r>
        <w:rPr>
          <w:rFonts w:eastAsia="Times New Roman"/>
          <w:szCs w:val="24"/>
        </w:rPr>
        <w:t>ρθρο 29</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ατάργηση Εθνικού Συμβουλίου Αθλητικο</w:t>
      </w:r>
      <w:r>
        <w:rPr>
          <w:rFonts w:eastAsia="Times New Roman"/>
          <w:szCs w:val="24"/>
        </w:rPr>
        <w:t>ύ Σχεδιασμού</w:t>
      </w:r>
      <w:r>
        <w:rPr>
          <w:rFonts w:eastAsia="Times New Roman"/>
          <w:szCs w:val="24"/>
        </w:rPr>
        <w:t>»</w:t>
      </w:r>
      <w:r>
        <w:rPr>
          <w:rFonts w:eastAsia="Times New Roman"/>
          <w:szCs w:val="24"/>
        </w:rPr>
        <w:t xml:space="preserve">, προφανώς ό,τι δεν ελέγχουμε, το καταργούμε. Και μη βιαστείτε να μου πείτε ότι έχει θεσμοθετηθεί από το 1999 και ποτέ δεν συγκροτήθηκε και λειτούργησε. Το γνωρίζουμε και είναι ευθύνη όλων των Υπουργών </w:t>
      </w:r>
      <w:r>
        <w:rPr>
          <w:rFonts w:eastAsia="Times New Roman"/>
          <w:szCs w:val="24"/>
        </w:rPr>
        <w:t xml:space="preserve">Αθλητισμού </w:t>
      </w:r>
      <w:r>
        <w:rPr>
          <w:rFonts w:eastAsia="Times New Roman"/>
          <w:szCs w:val="24"/>
        </w:rPr>
        <w:t>μέχρι σήμερα. Είναι υποκρισία,</w:t>
      </w:r>
      <w:r>
        <w:rPr>
          <w:rFonts w:eastAsia="Times New Roman"/>
          <w:szCs w:val="24"/>
        </w:rPr>
        <w:t xml:space="preserve"> όμως, να λέτε στην αιτιολογική έκθεση ότι δεν εκπλήρωσε τους σκοπούς του. </w:t>
      </w:r>
    </w:p>
    <w:p w14:paraId="4ED9523B" w14:textId="77777777" w:rsidR="0014665F" w:rsidRDefault="007C227C">
      <w:pPr>
        <w:spacing w:line="600" w:lineRule="auto"/>
        <w:ind w:firstLine="720"/>
        <w:jc w:val="both"/>
        <w:rPr>
          <w:rFonts w:eastAsia="Times New Roman"/>
          <w:szCs w:val="24"/>
        </w:rPr>
      </w:pPr>
      <w:r>
        <w:rPr>
          <w:rFonts w:eastAsia="Times New Roman"/>
          <w:szCs w:val="24"/>
        </w:rPr>
        <w:t xml:space="preserve">Το ΕΣΑΣ είναι ένας θεσμός που μπορεί να λειτουργήσει ως ανεξάρτητο εισηγητικό όργανο προς τον Υπουργό Αθλητισμού </w:t>
      </w:r>
      <w:r>
        <w:rPr>
          <w:rFonts w:eastAsia="Times New Roman"/>
          <w:szCs w:val="24"/>
        </w:rPr>
        <w:t>για την</w:t>
      </w:r>
      <w:r>
        <w:rPr>
          <w:rFonts w:eastAsia="Times New Roman"/>
          <w:szCs w:val="24"/>
        </w:rPr>
        <w:t xml:space="preserve"> </w:t>
      </w:r>
      <w:r>
        <w:rPr>
          <w:rFonts w:eastAsia="Times New Roman"/>
          <w:szCs w:val="24"/>
        </w:rPr>
        <w:t>χάραξη</w:t>
      </w:r>
      <w:r>
        <w:rPr>
          <w:rFonts w:eastAsia="Times New Roman"/>
          <w:szCs w:val="24"/>
        </w:rPr>
        <w:t xml:space="preserve"> </w:t>
      </w:r>
      <w:r>
        <w:rPr>
          <w:rFonts w:eastAsia="Times New Roman"/>
          <w:szCs w:val="24"/>
        </w:rPr>
        <w:t xml:space="preserve">του </w:t>
      </w:r>
      <w:r>
        <w:rPr>
          <w:rFonts w:eastAsia="Times New Roman"/>
          <w:szCs w:val="24"/>
        </w:rPr>
        <w:t>εθνικ</w:t>
      </w:r>
      <w:r>
        <w:rPr>
          <w:rFonts w:eastAsia="Times New Roman"/>
          <w:szCs w:val="24"/>
        </w:rPr>
        <w:t>ού</w:t>
      </w:r>
      <w:r>
        <w:rPr>
          <w:rFonts w:eastAsia="Times New Roman"/>
          <w:szCs w:val="24"/>
        </w:rPr>
        <w:t xml:space="preserve"> αθλητικ</w:t>
      </w:r>
      <w:r>
        <w:rPr>
          <w:rFonts w:eastAsia="Times New Roman"/>
          <w:szCs w:val="24"/>
        </w:rPr>
        <w:t>ού</w:t>
      </w:r>
      <w:r>
        <w:rPr>
          <w:rFonts w:eastAsia="Times New Roman"/>
          <w:szCs w:val="24"/>
        </w:rPr>
        <w:t xml:space="preserve"> σχεδιασμ</w:t>
      </w:r>
      <w:r>
        <w:rPr>
          <w:rFonts w:eastAsia="Times New Roman"/>
          <w:szCs w:val="24"/>
        </w:rPr>
        <w:t>ού</w:t>
      </w:r>
      <w:r>
        <w:rPr>
          <w:rFonts w:eastAsia="Times New Roman"/>
          <w:szCs w:val="24"/>
        </w:rPr>
        <w:t xml:space="preserve">. Όχι μόνο δεν πρέπει να καταργηθεί, αλλά πρέπει να θεσμοθετηθεί </w:t>
      </w:r>
      <w:r>
        <w:rPr>
          <w:rFonts w:eastAsia="Times New Roman"/>
          <w:szCs w:val="24"/>
        </w:rPr>
        <w:t>ως</w:t>
      </w:r>
      <w:r>
        <w:rPr>
          <w:rFonts w:eastAsia="Times New Roman"/>
          <w:szCs w:val="24"/>
        </w:rPr>
        <w:t xml:space="preserve"> μια τύπου ανεξάρτητη αρχή, με αναβαθμισμένο ρόλο και σύνθεση. </w:t>
      </w:r>
    </w:p>
    <w:p w14:paraId="4ED9523C" w14:textId="77777777" w:rsidR="0014665F" w:rsidRDefault="007C227C">
      <w:pPr>
        <w:spacing w:line="600" w:lineRule="auto"/>
        <w:ind w:firstLine="720"/>
        <w:jc w:val="both"/>
        <w:rPr>
          <w:rFonts w:eastAsia="Times New Roman"/>
          <w:szCs w:val="24"/>
        </w:rPr>
      </w:pPr>
      <w:r>
        <w:rPr>
          <w:rFonts w:eastAsia="Times New Roman"/>
          <w:szCs w:val="24"/>
        </w:rPr>
        <w:t>Το άρθρο 3</w:t>
      </w:r>
      <w:r>
        <w:rPr>
          <w:rFonts w:eastAsia="Times New Roman"/>
          <w:szCs w:val="24"/>
        </w:rPr>
        <w:t>0,</w:t>
      </w:r>
      <w:r>
        <w:rPr>
          <w:rFonts w:eastAsia="Times New Roman"/>
          <w:szCs w:val="24"/>
        </w:rPr>
        <w:t xml:space="preserve"> «Επιτροπή Διεθνών Αθλητικών Σχέσεων»</w:t>
      </w:r>
      <w:r>
        <w:rPr>
          <w:rFonts w:eastAsia="Times New Roman"/>
          <w:szCs w:val="24"/>
        </w:rPr>
        <w:t>,</w:t>
      </w:r>
      <w:r>
        <w:rPr>
          <w:rFonts w:eastAsia="Times New Roman"/>
          <w:szCs w:val="24"/>
        </w:rPr>
        <w:t xml:space="preserve"> είναι η επιτομή του ορισμού της κυβερνητικής επιτροπής για διεθνείς αθλητι</w:t>
      </w:r>
      <w:r>
        <w:rPr>
          <w:rFonts w:eastAsia="Times New Roman"/>
          <w:szCs w:val="24"/>
        </w:rPr>
        <w:t xml:space="preserve">κές σχέσεις. </w:t>
      </w:r>
    </w:p>
    <w:p w14:paraId="4ED9523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Δεν υπάρχουν αθλητικοί φορείς να εκπροσωπηθούν; Προσόντα των μελών ή </w:t>
      </w:r>
      <w:r>
        <w:rPr>
          <w:rFonts w:eastAsia="Times New Roman" w:cs="Times New Roman"/>
          <w:szCs w:val="24"/>
        </w:rPr>
        <w:t>ιδιότητες</w:t>
      </w:r>
      <w:r>
        <w:rPr>
          <w:rFonts w:eastAsia="Times New Roman" w:cs="Times New Roman"/>
          <w:szCs w:val="24"/>
        </w:rPr>
        <w:t xml:space="preserve">; Στο προηγούμενο άρθρο καταργείτε το ΕΣΑΣ και εδώ συστήνετε μια νέα </w:t>
      </w:r>
      <w:r>
        <w:rPr>
          <w:rFonts w:eastAsia="Times New Roman" w:cs="Times New Roman"/>
          <w:szCs w:val="24"/>
        </w:rPr>
        <w:t>ε</w:t>
      </w:r>
      <w:r>
        <w:rPr>
          <w:rFonts w:eastAsia="Times New Roman" w:cs="Times New Roman"/>
          <w:szCs w:val="24"/>
        </w:rPr>
        <w:t>πιτροπή και μιλάτε για εθνική αθλητική εξωτερική πολιτική.</w:t>
      </w:r>
    </w:p>
    <w:p w14:paraId="4ED9523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χρόνος </w:t>
      </w:r>
      <w:r>
        <w:rPr>
          <w:rFonts w:eastAsia="Times New Roman" w:cs="Times New Roman"/>
          <w:szCs w:val="24"/>
        </w:rPr>
        <w:t>πιέζει.</w:t>
      </w:r>
      <w:r>
        <w:rPr>
          <w:rFonts w:eastAsia="Times New Roman" w:cs="Times New Roman"/>
          <w:szCs w:val="24"/>
        </w:rPr>
        <w:t xml:space="preserve"> </w:t>
      </w:r>
      <w:r>
        <w:rPr>
          <w:rFonts w:eastAsia="Times New Roman" w:cs="Times New Roman"/>
          <w:szCs w:val="24"/>
        </w:rPr>
        <w:t>Ά</w:t>
      </w:r>
      <w:r>
        <w:rPr>
          <w:rFonts w:eastAsia="Times New Roman" w:cs="Times New Roman"/>
          <w:szCs w:val="24"/>
        </w:rPr>
        <w:t xml:space="preserve">ρθρο 41, </w:t>
      </w:r>
      <w:r>
        <w:rPr>
          <w:rFonts w:eastAsia="Times New Roman" w:cs="Times New Roman"/>
          <w:szCs w:val="24"/>
        </w:rPr>
        <w:t>«Τ</w:t>
      </w:r>
      <w:r>
        <w:rPr>
          <w:rFonts w:eastAsia="Times New Roman" w:cs="Times New Roman"/>
          <w:szCs w:val="24"/>
        </w:rPr>
        <w:t>οξοβολ</w:t>
      </w:r>
      <w:r>
        <w:rPr>
          <w:rFonts w:eastAsia="Times New Roman" w:cs="Times New Roman"/>
          <w:szCs w:val="24"/>
        </w:rPr>
        <w:t>ία</w:t>
      </w:r>
      <w:r>
        <w:rPr>
          <w:rFonts w:eastAsia="Times New Roman" w:cs="Times New Roman"/>
          <w:szCs w:val="24"/>
        </w:rPr>
        <w:t>»</w:t>
      </w:r>
      <w:r>
        <w:rPr>
          <w:rFonts w:eastAsia="Times New Roman" w:cs="Times New Roman"/>
          <w:szCs w:val="24"/>
        </w:rPr>
        <w:t xml:space="preserve">. Παρά την ενημέρωση που υπήρχε στην </w:t>
      </w:r>
      <w:r>
        <w:rPr>
          <w:rFonts w:eastAsia="Times New Roman" w:cs="Times New Roman"/>
          <w:szCs w:val="24"/>
        </w:rPr>
        <w:t>ε</w:t>
      </w:r>
      <w:r>
        <w:rPr>
          <w:rFonts w:eastAsia="Times New Roman" w:cs="Times New Roman"/>
          <w:szCs w:val="24"/>
        </w:rPr>
        <w:t>πιτροπή και παρά την προσπάθεια που έκανε ο Πρόεδρος της Ομοσπονδίας Τοξοβολίας να σας πείσει, εσείς επιμένετε και δεν δίνετε λύση στο θέμα. Διότι, ενώ στην παράγραφο 1 φαίνεται ότι ένα πρόβλημα που όντως χρόνιζε, ο</w:t>
      </w:r>
      <w:r>
        <w:rPr>
          <w:rFonts w:eastAsia="Times New Roman" w:cs="Times New Roman"/>
          <w:szCs w:val="24"/>
        </w:rPr>
        <w:t xml:space="preserve"> αποχαρακτηρισμός δηλαδή του τόξου ως όπλο, πάει να λυθεί, ακυρώνεται στην παράγραφο 2 με τις προϋποθέσεις που βάζετε. Ποιος ο λόγος οι όροι, οι προϋποθέσεις, η διαδικασία χορήγησης αδειών κ.λπ. να γίνονται με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και να μην καθορίζονται από </w:t>
      </w:r>
      <w:r>
        <w:rPr>
          <w:rFonts w:eastAsia="Times New Roman" w:cs="Times New Roman"/>
          <w:szCs w:val="24"/>
        </w:rPr>
        <w:t>τον ίδιο τον νόμο;</w:t>
      </w:r>
    </w:p>
    <w:p w14:paraId="4ED9523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Ά</w:t>
      </w:r>
      <w:r>
        <w:rPr>
          <w:rFonts w:eastAsia="Times New Roman" w:cs="Times New Roman"/>
          <w:szCs w:val="24"/>
        </w:rPr>
        <w:t>ρθρο 43. Είναι το πολυδιαφημιζόμενο από την Κυβέρνηση «ηλεκτρονικό εισιτήριο», που πάει από αναβολή σε αναβολή. Έπρεπε να ξεκινήσει από το 20</w:t>
      </w:r>
      <w:r>
        <w:rPr>
          <w:rFonts w:eastAsia="Times New Roman" w:cs="Times New Roman"/>
          <w:szCs w:val="24"/>
        </w:rPr>
        <w:t>1</w:t>
      </w:r>
      <w:r>
        <w:rPr>
          <w:rFonts w:eastAsia="Times New Roman" w:cs="Times New Roman"/>
          <w:szCs w:val="24"/>
        </w:rPr>
        <w:t>5 και τώρα μετατίθεται για τη σεζόν 2016-2017.</w:t>
      </w:r>
    </w:p>
    <w:p w14:paraId="4ED9524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Έ</w:t>
      </w:r>
      <w:r>
        <w:rPr>
          <w:rFonts w:eastAsia="Times New Roman" w:cs="Times New Roman"/>
          <w:szCs w:val="24"/>
        </w:rPr>
        <w:t>τσι κάνετε, βιάζεστε. Εξαγγέλλετε μεγαλεπήβολα</w:t>
      </w:r>
      <w:r>
        <w:rPr>
          <w:rFonts w:eastAsia="Times New Roman" w:cs="Times New Roman"/>
          <w:szCs w:val="24"/>
        </w:rPr>
        <w:t xml:space="preserve"> σχέδια…</w:t>
      </w:r>
    </w:p>
    <w:p w14:paraId="4ED9524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Όχι, ισχύει, κυρία Κεφαλίδου. Ισχύει το ηλεκτρονικό εισιτήριο.</w:t>
      </w:r>
    </w:p>
    <w:p w14:paraId="4ED9524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ΧΑΡΟΥΛΑ </w:t>
      </w:r>
      <w:r w:rsidRPr="002E4BBA">
        <w:rPr>
          <w:rFonts w:eastAsia="Times New Roman" w:cs="Times New Roman"/>
          <w:b/>
          <w:szCs w:val="24"/>
        </w:rPr>
        <w:t xml:space="preserve">(ΧΑΡΑ) </w:t>
      </w:r>
      <w:r>
        <w:rPr>
          <w:rFonts w:eastAsia="Times New Roman" w:cs="Times New Roman"/>
          <w:b/>
          <w:szCs w:val="24"/>
        </w:rPr>
        <w:t>ΚΕΦΑΛΙΔΟΥ:</w:t>
      </w:r>
      <w:r>
        <w:rPr>
          <w:rFonts w:eastAsia="Times New Roman" w:cs="Times New Roman"/>
          <w:szCs w:val="24"/>
        </w:rPr>
        <w:t xml:space="preserve"> Θα μιλήσετε μετά, κύριε Υπουργέ.</w:t>
      </w:r>
    </w:p>
    <w:p w14:paraId="4ED9524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Και μετά βλέπετε ότι δεν μπορείτε να τηρήσετε τους χρόνους που βάζετ</w:t>
      </w:r>
      <w:r>
        <w:rPr>
          <w:rFonts w:eastAsia="Times New Roman" w:cs="Times New Roman"/>
          <w:szCs w:val="24"/>
        </w:rPr>
        <w:t xml:space="preserve">ε. Αυτό </w:t>
      </w:r>
      <w:r>
        <w:rPr>
          <w:rFonts w:eastAsia="Times New Roman" w:cs="Times New Roman"/>
          <w:szCs w:val="24"/>
        </w:rPr>
        <w:t xml:space="preserve">δεν </w:t>
      </w:r>
      <w:r>
        <w:rPr>
          <w:rFonts w:eastAsia="Times New Roman" w:cs="Times New Roman"/>
          <w:szCs w:val="24"/>
        </w:rPr>
        <w:t xml:space="preserve">είναι προχειρότητα </w:t>
      </w:r>
      <w:r>
        <w:rPr>
          <w:rFonts w:eastAsia="Times New Roman" w:cs="Times New Roman"/>
          <w:szCs w:val="24"/>
        </w:rPr>
        <w:t xml:space="preserve">και </w:t>
      </w:r>
      <w:r>
        <w:rPr>
          <w:rFonts w:eastAsia="Times New Roman" w:cs="Times New Roman"/>
          <w:szCs w:val="24"/>
        </w:rPr>
        <w:t>ελαφρότητα.</w:t>
      </w:r>
    </w:p>
    <w:p w14:paraId="4ED9524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Άρθρο 44</w:t>
      </w:r>
      <w:r>
        <w:rPr>
          <w:rFonts w:eastAsia="Times New Roman" w:cs="Times New Roman"/>
          <w:szCs w:val="24"/>
        </w:rPr>
        <w:t>.</w:t>
      </w:r>
      <w:r>
        <w:rPr>
          <w:rFonts w:eastAsia="Times New Roman" w:cs="Times New Roman"/>
          <w:szCs w:val="24"/>
        </w:rPr>
        <w:t xml:space="preserve"> Εδώ τροποποιείτε τον ν.4326/2015 «Επείγοντα μέτρα για την αντιμετώπιση της βίας». Ήταν τόσο επείγοντα, που ξεχάσατε τους προπονητές των βραβευθέντων αθλητών σε αγωνιστικές διακρίσεις. </w:t>
      </w:r>
      <w:r>
        <w:rPr>
          <w:rFonts w:eastAsia="Times New Roman" w:cs="Times New Roman"/>
          <w:szCs w:val="24"/>
        </w:rPr>
        <w:t>Έτσι που τα</w:t>
      </w:r>
      <w:r>
        <w:rPr>
          <w:rFonts w:eastAsia="Times New Roman" w:cs="Times New Roman"/>
          <w:szCs w:val="24"/>
        </w:rPr>
        <w:t xml:space="preserve"> φέρνετε νύχτα τα νομοσχέδιά όλο και κάποιον θα </w:t>
      </w:r>
      <w:r>
        <w:rPr>
          <w:rFonts w:eastAsia="Times New Roman" w:cs="Times New Roman"/>
          <w:szCs w:val="24"/>
        </w:rPr>
        <w:t xml:space="preserve">έχετε </w:t>
      </w:r>
      <w:r>
        <w:rPr>
          <w:rFonts w:eastAsia="Times New Roman" w:cs="Times New Roman"/>
          <w:szCs w:val="24"/>
        </w:rPr>
        <w:t>ξεχάσε</w:t>
      </w:r>
      <w:r>
        <w:rPr>
          <w:rFonts w:eastAsia="Times New Roman" w:cs="Times New Roman"/>
          <w:szCs w:val="24"/>
        </w:rPr>
        <w:t>ι</w:t>
      </w:r>
      <w:r>
        <w:rPr>
          <w:rFonts w:eastAsia="Times New Roman" w:cs="Times New Roman"/>
          <w:szCs w:val="24"/>
        </w:rPr>
        <w:t>.</w:t>
      </w:r>
    </w:p>
    <w:p w14:paraId="4ED9524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Άρθρο 45</w:t>
      </w:r>
      <w:r>
        <w:rPr>
          <w:rFonts w:eastAsia="Times New Roman" w:cs="Times New Roman"/>
          <w:szCs w:val="24"/>
        </w:rPr>
        <w:t>.</w:t>
      </w:r>
      <w:r>
        <w:rPr>
          <w:rFonts w:eastAsia="Times New Roman" w:cs="Times New Roman"/>
          <w:szCs w:val="24"/>
        </w:rPr>
        <w:t xml:space="preserve"> Πόσες φορές θα χρειαστεί να ψηφίσει η Βουλή για να τακτοποιηθεί το θέμα του ΟΔΙΕ; Σε κάθε νομοσχέδιο που έρχεται υπάρχει και μία ρύθμιση για τους εργαζόμενους του ΟΔΙΕ.</w:t>
      </w:r>
    </w:p>
    <w:p w14:paraId="4ED9524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Άρθρο 49 έως ά</w:t>
      </w:r>
      <w:r>
        <w:rPr>
          <w:rFonts w:eastAsia="Times New Roman" w:cs="Times New Roman"/>
          <w:szCs w:val="24"/>
        </w:rPr>
        <w:t>ρθρο 6</w:t>
      </w:r>
      <w:r>
        <w:rPr>
          <w:rFonts w:eastAsia="Times New Roman" w:cs="Times New Roman"/>
          <w:szCs w:val="24"/>
        </w:rPr>
        <w:t>5</w:t>
      </w:r>
      <w:r>
        <w:rPr>
          <w:rFonts w:eastAsia="Times New Roman" w:cs="Times New Roman"/>
          <w:szCs w:val="24"/>
        </w:rPr>
        <w:t>.</w:t>
      </w:r>
      <w:r>
        <w:rPr>
          <w:rFonts w:eastAsia="Times New Roman" w:cs="Times New Roman"/>
          <w:szCs w:val="24"/>
        </w:rPr>
        <w:t xml:space="preserve"> Είναι εντυπωσιακό, δεν έχετε δεχ</w:t>
      </w:r>
      <w:r>
        <w:rPr>
          <w:rFonts w:eastAsia="Times New Roman" w:cs="Times New Roman"/>
          <w:szCs w:val="24"/>
        </w:rPr>
        <w:t>θ</w:t>
      </w:r>
      <w:r>
        <w:rPr>
          <w:rFonts w:eastAsia="Times New Roman" w:cs="Times New Roman"/>
          <w:szCs w:val="24"/>
        </w:rPr>
        <w:t>εί μέχρι σήμερα –</w:t>
      </w:r>
      <w:r>
        <w:rPr>
          <w:rFonts w:eastAsia="Times New Roman" w:cs="Times New Roman"/>
          <w:szCs w:val="24"/>
        </w:rPr>
        <w:t>όπως</w:t>
      </w:r>
      <w:r>
        <w:rPr>
          <w:rFonts w:eastAsia="Times New Roman" w:cs="Times New Roman"/>
          <w:szCs w:val="24"/>
        </w:rPr>
        <w:t xml:space="preserve"> μας είπαν- τους εργαζόμενους του Υπουργείου σας, για να συζητήσετε μαζί </w:t>
      </w:r>
      <w:r>
        <w:rPr>
          <w:rFonts w:eastAsia="Times New Roman" w:cs="Times New Roman"/>
          <w:szCs w:val="24"/>
        </w:rPr>
        <w:t>τους ούτε</w:t>
      </w:r>
      <w:r>
        <w:rPr>
          <w:rFonts w:eastAsia="Times New Roman" w:cs="Times New Roman"/>
          <w:szCs w:val="24"/>
        </w:rPr>
        <w:t xml:space="preserve"> τις διατάξεις τις οποίες φέρνετε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ούτε τα προβλήματα τους.</w:t>
      </w:r>
    </w:p>
    <w:p w14:paraId="4ED9524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Από το άρθρο 49 έως το άρθρο 6</w:t>
      </w:r>
      <w:r>
        <w:rPr>
          <w:rFonts w:eastAsia="Times New Roman" w:cs="Times New Roman"/>
          <w:szCs w:val="24"/>
        </w:rPr>
        <w:t>5</w:t>
      </w:r>
      <w:r>
        <w:rPr>
          <w:rFonts w:eastAsia="Times New Roman" w:cs="Times New Roman"/>
          <w:szCs w:val="24"/>
        </w:rPr>
        <w:t xml:space="preserve"> υπάρχει μια σωρεία </w:t>
      </w:r>
      <w:r>
        <w:rPr>
          <w:rFonts w:eastAsia="Times New Roman" w:cs="Times New Roman"/>
          <w:szCs w:val="24"/>
        </w:rPr>
        <w:t>από διευθετήσεις, αναδιατάξεις διευθύνσεων, δημιουργία καινούριων, συγχωνεύσεων και δεν ξέρουν οι εργαζόμενοί σας τι τους ξημερώνει. Είναι εντελώς αποσπασματικ</w:t>
      </w:r>
      <w:r>
        <w:rPr>
          <w:rFonts w:eastAsia="Times New Roman" w:cs="Times New Roman"/>
          <w:szCs w:val="24"/>
        </w:rPr>
        <w:t>ές</w:t>
      </w:r>
      <w:r>
        <w:rPr>
          <w:rFonts w:eastAsia="Times New Roman" w:cs="Times New Roman"/>
          <w:szCs w:val="24"/>
        </w:rPr>
        <w:t xml:space="preserve"> αυτό που κάνετε και δεν οδηγ</w:t>
      </w:r>
      <w:r>
        <w:rPr>
          <w:rFonts w:eastAsia="Times New Roman" w:cs="Times New Roman"/>
          <w:szCs w:val="24"/>
        </w:rPr>
        <w:t>ούν</w:t>
      </w:r>
      <w:r>
        <w:rPr>
          <w:rFonts w:eastAsia="Times New Roman" w:cs="Times New Roman"/>
          <w:szCs w:val="24"/>
        </w:rPr>
        <w:t xml:space="preserve"> πουθενά.</w:t>
      </w:r>
    </w:p>
    <w:p w14:paraId="4ED9524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Θέλω να πω μια κουβέντα για το άρθρο </w:t>
      </w:r>
      <w:r>
        <w:rPr>
          <w:rFonts w:eastAsia="Times New Roman" w:cs="Times New Roman"/>
          <w:szCs w:val="24"/>
        </w:rPr>
        <w:t>67</w:t>
      </w:r>
      <w:r>
        <w:rPr>
          <w:rFonts w:eastAsia="Times New Roman" w:cs="Times New Roman"/>
          <w:szCs w:val="24"/>
        </w:rPr>
        <w:t>.</w:t>
      </w:r>
      <w:r>
        <w:rPr>
          <w:rFonts w:eastAsia="Times New Roman" w:cs="Times New Roman"/>
          <w:szCs w:val="24"/>
        </w:rPr>
        <w:t xml:space="preserve"> Είναι η γνωσ</w:t>
      </w:r>
      <w:r>
        <w:rPr>
          <w:rFonts w:eastAsia="Times New Roman" w:cs="Times New Roman"/>
          <w:szCs w:val="24"/>
        </w:rPr>
        <w:t xml:space="preserve">τή τακτική του «ψηφίζω-ξεψηφίζω» και θα χαιρόμασταν πολύ αν η πραγματικότητα επικύρωνε τις διατεινόμενες αγαθές προθέσεις της Κυβέρνησης. </w:t>
      </w:r>
    </w:p>
    <w:p w14:paraId="4ED9524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 παρόν νομοσχέδιο είχε όλα τα προσόντα να αποτελέσει δείγμα συναίνεσης των κομμάτων. Είναι κρίμα που οι ακολουθούμε</w:t>
      </w:r>
      <w:r>
        <w:rPr>
          <w:rFonts w:eastAsia="Times New Roman" w:cs="Times New Roman"/>
          <w:szCs w:val="24"/>
        </w:rPr>
        <w:t>νες πρακτικές της Κυβέρνησης δυναμιτίζουν κάθε τέτοια δυνατότητα.</w:t>
      </w:r>
    </w:p>
    <w:p w14:paraId="4ED9524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αν και αυτοδιαφημίζεται η Κυβέρνησή σας για την αποφασιστικότητά της να αφήσει πίσω τις παθογένειες του παρελθόντος, με την τακτική που ακολουθεί στον τρόπο που φέρνει τα </w:t>
      </w:r>
      <w:r>
        <w:rPr>
          <w:rFonts w:eastAsia="Times New Roman" w:cs="Times New Roman"/>
          <w:szCs w:val="24"/>
        </w:rPr>
        <w:t>σχέδια νόμου, η μόνη αποφασιστικότητα που αναδεικνύεται είναι η πλήρης, συνεχής και αδιάλειπτη απαξίωση του Κοινοβουλίου και των διαδικασιών του.</w:t>
      </w:r>
    </w:p>
    <w:p w14:paraId="4ED9524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4ED9524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4ED9524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ΠΡΟΕΔΡΕΥΩΝ (Δη</w:t>
      </w:r>
      <w:r>
        <w:rPr>
          <w:rFonts w:eastAsia="Times New Roman" w:cs="Times New Roman"/>
          <w:b/>
          <w:szCs w:val="24"/>
        </w:rPr>
        <w:t>μήτριος Κρεμαστινός):</w:t>
      </w:r>
      <w:r>
        <w:rPr>
          <w:rFonts w:eastAsia="Times New Roman" w:cs="Times New Roman"/>
          <w:szCs w:val="24"/>
        </w:rPr>
        <w:t xml:space="preserve"> Ευχαριστούμε κι εμείς, κυρία Κεφαλίδου.</w:t>
      </w:r>
    </w:p>
    <w:p w14:paraId="4ED9524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του Κομμουνιστικού Κόμματος Ελλάδας, κ. Γκιόκας.</w:t>
      </w:r>
    </w:p>
    <w:p w14:paraId="4ED9524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Ευχαριστώ, κύριε Πρόεδρε.</w:t>
      </w:r>
    </w:p>
    <w:p w14:paraId="4ED9525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όταν ενημερωθήκαμε από το Υπουργείο προχ</w:t>
      </w:r>
      <w:r>
        <w:rPr>
          <w:rFonts w:eastAsia="Times New Roman" w:cs="Times New Roman"/>
          <w:szCs w:val="24"/>
        </w:rPr>
        <w:t xml:space="preserve">θές ότι επίκειται η κατάθεση αυτού του νομοσχεδίου και η άμεση ψήφισή του με τη διαδικασία του κατεπείγοντος, εμείς κρατήσαμε μια στάση, η οποία να διευκολύνει να γίνει γρήγορα η εναρμόνιση της ελληνικής νομοθεσίας με τον Παγκόσμιο Κώδικα Αντιντόπινγκ και </w:t>
      </w:r>
      <w:r>
        <w:rPr>
          <w:rFonts w:eastAsia="Times New Roman" w:cs="Times New Roman"/>
          <w:szCs w:val="24"/>
        </w:rPr>
        <w:t>με δεδομένο ότι μπορεί να υπάρχουν κυρώσεις και αποκλεισμοί Ελλήνων αθλητών από τις διεθνείς οργανώσεις.</w:t>
      </w:r>
    </w:p>
    <w:p w14:paraId="4ED9525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Βεβαίως, είπαμε και χθες στην </w:t>
      </w:r>
      <w:r>
        <w:rPr>
          <w:rFonts w:eastAsia="Times New Roman" w:cs="Times New Roman"/>
          <w:szCs w:val="24"/>
        </w:rPr>
        <w:t>ε</w:t>
      </w:r>
      <w:r>
        <w:rPr>
          <w:rFonts w:eastAsia="Times New Roman" w:cs="Times New Roman"/>
          <w:szCs w:val="24"/>
        </w:rPr>
        <w:t>πιτροπή ότι αυτή η συναίνεση από τη δική μας μεριά αφορά τα πρώτα είκοσι ένα - είκοσι δύο άρθρα του νομοσχεδίου, που έχο</w:t>
      </w:r>
      <w:r>
        <w:rPr>
          <w:rFonts w:eastAsia="Times New Roman" w:cs="Times New Roman"/>
          <w:szCs w:val="24"/>
        </w:rPr>
        <w:t>υν να κάνουν με την εναρμόνιση της ελληνικής νομοθεσίας, και όχι τα υπόλοιπα πενήντα άρθρα του νομοσχεδίου, που ήταν άσχετα, που δεν ήταν κατεπείγοντα και που θα έπρεπε να αποσυρθούν και να έρθουν με μια άλλη διαδικασία.</w:t>
      </w:r>
    </w:p>
    <w:p w14:paraId="4ED9525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Στην ουσία, και χθες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ο κύριος Υπουργός το ομολόγησε. </w:t>
      </w:r>
    </w:p>
    <w:p w14:paraId="4ED95253" w14:textId="77777777" w:rsidR="0014665F" w:rsidRDefault="007C227C">
      <w:pPr>
        <w:spacing w:line="600" w:lineRule="auto"/>
        <w:jc w:val="both"/>
        <w:rPr>
          <w:rFonts w:eastAsia="Times New Roman"/>
          <w:szCs w:val="24"/>
        </w:rPr>
      </w:pPr>
      <w:r>
        <w:rPr>
          <w:rFonts w:eastAsia="Times New Roman"/>
          <w:szCs w:val="24"/>
        </w:rPr>
        <w:lastRenderedPageBreak/>
        <w:t xml:space="preserve">Παραδέχτηκε, δηλαδή, ότι εμείς δεν είχαμε την πρόθεση να φέρουμε το νομοσχέδιο αυτό με τη διαδικασία του κατεπείγοντος, αλλά αναγκαστήκαμε από την πίεση των ημερομηνιών και των προθεσμιών που έβαζε η </w:t>
      </w:r>
      <w:r>
        <w:rPr>
          <w:rFonts w:eastAsia="Times New Roman"/>
          <w:szCs w:val="24"/>
          <w:lang w:val="en-US"/>
        </w:rPr>
        <w:t>WADA</w:t>
      </w:r>
      <w:r>
        <w:rPr>
          <w:rFonts w:eastAsia="Times New Roman"/>
          <w:szCs w:val="24"/>
        </w:rPr>
        <w:t>.</w:t>
      </w:r>
    </w:p>
    <w:p w14:paraId="4ED95254" w14:textId="77777777" w:rsidR="0014665F" w:rsidRDefault="007C227C">
      <w:pPr>
        <w:spacing w:line="600" w:lineRule="auto"/>
        <w:ind w:firstLine="720"/>
        <w:jc w:val="both"/>
        <w:rPr>
          <w:rFonts w:eastAsia="Times New Roman"/>
          <w:szCs w:val="24"/>
        </w:rPr>
      </w:pPr>
      <w:r>
        <w:rPr>
          <w:rFonts w:eastAsia="Times New Roman"/>
          <w:szCs w:val="24"/>
        </w:rPr>
        <w:t>Στο δεύτερο μέρο</w:t>
      </w:r>
      <w:r>
        <w:rPr>
          <w:rFonts w:eastAsia="Times New Roman"/>
          <w:szCs w:val="24"/>
        </w:rPr>
        <w:t xml:space="preserve">ς, όμως, των πενήντα άρθρων δεν υπήρχε καμμία προθεσμία και καμμία ημερομηνία από τη μεριά της </w:t>
      </w:r>
      <w:r>
        <w:rPr>
          <w:rFonts w:eastAsia="Times New Roman"/>
          <w:szCs w:val="24"/>
          <w:lang w:val="en-US"/>
        </w:rPr>
        <w:t>WADA</w:t>
      </w:r>
      <w:r>
        <w:rPr>
          <w:rFonts w:eastAsia="Times New Roman"/>
          <w:szCs w:val="24"/>
        </w:rPr>
        <w:t>. Ποιος, λοιπόν, ο λόγος να έρθουν αυτά τα άρθρα με τη διαδικασία του κατεπείγοντος; Θα πει κάποιος: Μα καλά, είναι τόσο σοβαρά αυτά τα άρθρα, που θα έπρεπε να έρθουν με την κανονική διαδικασία και να γίνει μια αναλυτική συζήτηση και το κάνατε και μέγα θέμ</w:t>
      </w:r>
      <w:r>
        <w:rPr>
          <w:rFonts w:eastAsia="Times New Roman"/>
          <w:szCs w:val="24"/>
        </w:rPr>
        <w:t xml:space="preserve">α; Κατ’ αρχάς ο </w:t>
      </w:r>
      <w:r>
        <w:rPr>
          <w:rFonts w:eastAsia="Times New Roman"/>
          <w:szCs w:val="24"/>
        </w:rPr>
        <w:t>κ</w:t>
      </w:r>
      <w:r>
        <w:rPr>
          <w:rFonts w:eastAsia="Times New Roman"/>
          <w:szCs w:val="24"/>
        </w:rPr>
        <w:t>ανονισμός δεν διαχωρίζει ανάλογα με τη σημασία των διατάξεων, ούτε  προβλέπει ότι μπορεί να υπάρχει σύντμηση διαδικασιών ανάλογα με το αν ένα θέμα είναι λιγότερο ή περισσότερο σημαντικό. Προβλέπει συγκεκριμένα πράγματα.</w:t>
      </w:r>
    </w:p>
    <w:p w14:paraId="4ED95255" w14:textId="77777777" w:rsidR="0014665F" w:rsidRDefault="007C227C">
      <w:pPr>
        <w:spacing w:line="600" w:lineRule="auto"/>
        <w:ind w:firstLine="720"/>
        <w:jc w:val="both"/>
        <w:rPr>
          <w:rFonts w:eastAsia="Times New Roman"/>
          <w:szCs w:val="24"/>
        </w:rPr>
      </w:pPr>
      <w:r>
        <w:rPr>
          <w:rFonts w:eastAsia="Times New Roman"/>
          <w:szCs w:val="24"/>
        </w:rPr>
        <w:lastRenderedPageBreak/>
        <w:t>Και το λέμε αυτό, γ</w:t>
      </w:r>
      <w:r>
        <w:rPr>
          <w:rFonts w:eastAsia="Times New Roman"/>
          <w:szCs w:val="24"/>
        </w:rPr>
        <w:t xml:space="preserve">ιατί το τελευταίο διάστημα γίνεται συστηματική προσπάθεια να μπουν αυθαίρετα και απαράδεκτα κριτήρια όσον αφορά τις διαδικασίες. Λένε οι Βουλευτές του ΣΥΡΙΖΑ: Έχει μπει στη διαβούλευση. Ήταν έναν μήνα στη διαβούλευση. Άρα, δεν υπήρχε αιφνιδιασμός, άρα δεν </w:t>
      </w:r>
      <w:r>
        <w:rPr>
          <w:rFonts w:eastAsia="Times New Roman"/>
          <w:szCs w:val="24"/>
        </w:rPr>
        <w:t xml:space="preserve">υπάρχει θέμα, άρα δικαιολογείται η κατεπείγουσα διαδικασία. </w:t>
      </w:r>
    </w:p>
    <w:p w14:paraId="4ED95256" w14:textId="77777777" w:rsidR="0014665F" w:rsidRDefault="007C227C">
      <w:pPr>
        <w:spacing w:line="600" w:lineRule="auto"/>
        <w:ind w:firstLine="720"/>
        <w:jc w:val="both"/>
        <w:rPr>
          <w:rFonts w:eastAsia="Times New Roman"/>
          <w:szCs w:val="24"/>
        </w:rPr>
      </w:pPr>
      <w:r>
        <w:rPr>
          <w:rFonts w:eastAsia="Times New Roman"/>
          <w:szCs w:val="24"/>
        </w:rPr>
        <w:t>Λέτε ότι είναι τεχνικής φύσης ζητήματα. Μα κι αυτά ακόμη τα τεχνικά θέματα που θέτει το νομοσχέδιο, συνδέονται με πολιτικά ουσιαστικά ζητήματα, για τα οποία εμείς θεωρούμε ότι έπρεπε να γίνει ουσ</w:t>
      </w:r>
      <w:r>
        <w:rPr>
          <w:rFonts w:eastAsia="Times New Roman"/>
          <w:szCs w:val="24"/>
        </w:rPr>
        <w:t xml:space="preserve">ιαστική αναλυτική συζήτηση και όχι γιατί πιστεύουμε ή έχουμε καμμιά αυταπάτη ότι αυτή η συζήτηση από μόνη της θα έδινε λύση σε αυτά τα προβλήματα. </w:t>
      </w:r>
    </w:p>
    <w:p w14:paraId="4ED95257" w14:textId="77777777" w:rsidR="0014665F" w:rsidRDefault="007C227C">
      <w:pPr>
        <w:spacing w:line="600" w:lineRule="auto"/>
        <w:ind w:firstLine="720"/>
        <w:jc w:val="both"/>
        <w:rPr>
          <w:rFonts w:eastAsia="Times New Roman"/>
          <w:szCs w:val="24"/>
        </w:rPr>
      </w:pPr>
      <w:r>
        <w:rPr>
          <w:rFonts w:eastAsia="Times New Roman"/>
          <w:szCs w:val="24"/>
        </w:rPr>
        <w:t>Ξέρουμε ότι δεν πρόκειται να δώσετε λύση στα σοβαρά προβλήματα που υπάρχουν στον χώρο του αθλητισμού. Και δε</w:t>
      </w:r>
      <w:r>
        <w:rPr>
          <w:rFonts w:eastAsia="Times New Roman"/>
          <w:szCs w:val="24"/>
        </w:rPr>
        <w:t xml:space="preserve">ν πρόκειται να δώσετε λύση, γιατί και εσείς ουσιαστικά υπηρετείτε με την πολιτική σας αυτό το σάπιο, λέμε εμείς, οικοδόμημα του εμπορευματοποιημένου αθλητισμού. Όμως πρέπει να γίνει </w:t>
      </w:r>
      <w:r>
        <w:rPr>
          <w:rFonts w:eastAsia="Times New Roman"/>
          <w:szCs w:val="24"/>
        </w:rPr>
        <w:lastRenderedPageBreak/>
        <w:t>συζήτηση, γιατί και ο λαός και ο φίλαθλος κόσμος πρέπει να είναι, όσο γίνε</w:t>
      </w:r>
      <w:r>
        <w:rPr>
          <w:rFonts w:eastAsia="Times New Roman"/>
          <w:szCs w:val="24"/>
        </w:rPr>
        <w:t xml:space="preserve">ται περισσότερο, ενημερωμένος για όλα αυτά τα προβλήματα, για τις αιτίες που τα δημιουργούν και εκεί να στρέψει και την προσοχή του και τη διεκδίκησή του και πάει λέγοντας. </w:t>
      </w:r>
    </w:p>
    <w:p w14:paraId="4ED95258" w14:textId="77777777" w:rsidR="0014665F" w:rsidRDefault="007C227C">
      <w:pPr>
        <w:spacing w:line="600" w:lineRule="auto"/>
        <w:ind w:firstLine="720"/>
        <w:jc w:val="both"/>
        <w:rPr>
          <w:rFonts w:eastAsia="Times New Roman"/>
          <w:szCs w:val="24"/>
        </w:rPr>
      </w:pPr>
      <w:r>
        <w:rPr>
          <w:rFonts w:eastAsia="Times New Roman"/>
          <w:szCs w:val="24"/>
        </w:rPr>
        <w:t>Πίσω, λοιπόν, απ’ αυτά τα δήθεν ζητήματα διαδικασίας, για τα οποία είναι υπόλογη η</w:t>
      </w:r>
      <w:r>
        <w:rPr>
          <w:rFonts w:eastAsia="Times New Roman"/>
          <w:szCs w:val="24"/>
        </w:rPr>
        <w:t xml:space="preserve"> Κυβέρνηση και η κυβερνητική πλειοψηφία, υποκρύπτεται κι ένα πολιτικό ζήτημα όσον αφορά τον χώρο του αθλητισμού. Ποιο είναι αυτό το πολιτικό ζήτημα; Η Κυβέρνηση έχει την αφέλεια –τουλάχιστον την αφέλεια- να πιστεύει ότι με κάποιες διατάξεις, ότι με κάποιες</w:t>
      </w:r>
      <w:r>
        <w:rPr>
          <w:rFonts w:eastAsia="Times New Roman"/>
          <w:szCs w:val="24"/>
        </w:rPr>
        <w:t xml:space="preserve"> θεσμικές διαδικασίες θα λύσει πολύ σοβαρά οικονομικά, πολιτικά ζητήματα στον χώρο του αθλητισμού, που έχουν να κάνουν με το γεγονός ότι στον αθλητισμό, τον εμπορευματοποιημένο αθλητισμό, δρουν, συγκρούονται, ανταγωνίζονται, μεγάλα επιχειρηματικά συμφέροντ</w:t>
      </w:r>
      <w:r>
        <w:rPr>
          <w:rFonts w:eastAsia="Times New Roman"/>
          <w:szCs w:val="24"/>
        </w:rPr>
        <w:t xml:space="preserve">α κι από εκεί πηγάζουν όλα τα δεινά είτε αυτά αφορούν τη βία είτε αφορούν τη διαφθορά, τα σκάνδαλα, το ντόπινγκ, που συζητάμε σήμερα κι είναι μέρος του νομοσχεδίου, και πάει λέγοντας. </w:t>
      </w:r>
    </w:p>
    <w:p w14:paraId="4ED95259" w14:textId="77777777" w:rsidR="0014665F" w:rsidRDefault="007C227C">
      <w:pPr>
        <w:spacing w:line="600" w:lineRule="auto"/>
        <w:ind w:firstLine="720"/>
        <w:jc w:val="both"/>
        <w:rPr>
          <w:rFonts w:eastAsia="Times New Roman"/>
          <w:szCs w:val="24"/>
        </w:rPr>
      </w:pPr>
      <w:r>
        <w:rPr>
          <w:rFonts w:eastAsia="Times New Roman"/>
          <w:szCs w:val="24"/>
        </w:rPr>
        <w:lastRenderedPageBreak/>
        <w:t>Ένα στοιχείο που το αποδεικνύει αυτό: Πριν λίγους μήνες η Κυβέρνηση ψήφ</w:t>
      </w:r>
      <w:r>
        <w:rPr>
          <w:rFonts w:eastAsia="Times New Roman"/>
          <w:szCs w:val="24"/>
        </w:rPr>
        <w:t>ισε ένα νομοσχέδιο για κάποια έκτακτα μέτρα αντιμετώπισης της βίας στον χώρο του αθλητισμού. Μάλιστα τα περισσότερα από αυτά τα είχαμε ψηφίσει κι εμείς. Αν θυμάμαι καλά, κύριε Υπουργέ, το μόνο άρθρο στο οποίο είχαμε ψηφίσει «</w:t>
      </w:r>
      <w:r>
        <w:rPr>
          <w:rFonts w:eastAsia="Times New Roman"/>
          <w:szCs w:val="24"/>
        </w:rPr>
        <w:t>παρών</w:t>
      </w:r>
      <w:r>
        <w:rPr>
          <w:rFonts w:eastAsia="Times New Roman"/>
          <w:szCs w:val="24"/>
        </w:rPr>
        <w:t>» σε αυτό το νομοσχέδιο ήτ</w:t>
      </w:r>
      <w:r>
        <w:rPr>
          <w:rFonts w:eastAsia="Times New Roman"/>
          <w:szCs w:val="24"/>
        </w:rPr>
        <w:t xml:space="preserve">αν το άρθρο για τους δικαστές στα πειθαρχικά όργανα της ΕΠΟ και μετά τη διπλή υποχώρηση που είχατε κάνει, κάτω από τις απειλές της </w:t>
      </w:r>
      <w:r>
        <w:rPr>
          <w:rFonts w:eastAsia="Times New Roman"/>
          <w:szCs w:val="24"/>
          <w:lang w:val="en-US"/>
        </w:rPr>
        <w:t>UEFA</w:t>
      </w:r>
      <w:r>
        <w:rPr>
          <w:rFonts w:eastAsia="Times New Roman"/>
          <w:szCs w:val="24"/>
        </w:rPr>
        <w:t>, να επιλέγονται τελικά οι τακτικοί μεν δικαστές, αλλά να επιλέγονται από την ΕΠΟ. Ψηφίσαμε όμως και τις διατάξεις για το</w:t>
      </w:r>
      <w:r>
        <w:rPr>
          <w:rFonts w:eastAsia="Times New Roman"/>
          <w:szCs w:val="24"/>
        </w:rPr>
        <w:t xml:space="preserve"> εισιτήριο και τις διατάξεις για τις κάμερες και την αυστηροποίηση των ποινών, χωρίς βέβαια αυταπάτες ότι κάτι θα άλλαζε.</w:t>
      </w:r>
    </w:p>
    <w:p w14:paraId="4ED9525A" w14:textId="77777777" w:rsidR="0014665F" w:rsidRDefault="007C227C">
      <w:pPr>
        <w:spacing w:line="600" w:lineRule="auto"/>
        <w:ind w:firstLine="720"/>
        <w:jc w:val="both"/>
        <w:rPr>
          <w:rFonts w:eastAsia="Times New Roman"/>
          <w:szCs w:val="24"/>
        </w:rPr>
      </w:pPr>
      <w:r>
        <w:rPr>
          <w:rFonts w:eastAsia="Times New Roman"/>
          <w:szCs w:val="24"/>
        </w:rPr>
        <w:t>Τελειώνει η φετινή αγωνιστική χρονιά. Είμαστε στον Μάρτιο. Σε δύο μήνες τελειώνει. Αντιμετωπίστηκαν τα προβλήματα βίας; Αντιμετωπίστηκ</w:t>
      </w:r>
      <w:r>
        <w:rPr>
          <w:rFonts w:eastAsia="Times New Roman"/>
          <w:szCs w:val="24"/>
        </w:rPr>
        <w:t xml:space="preserve">ε τίποτα; Υπήρξε καλύτερη κατάσταση όσον αφορά τα φαινόμενα βίας στον χώρο του αθλητισμού; Μέχρι και εθνική διοργάνωση διακόπηκε εξαιτίας των επεισοδίων. </w:t>
      </w:r>
      <w:r>
        <w:rPr>
          <w:rFonts w:eastAsia="Times New Roman"/>
          <w:szCs w:val="24"/>
        </w:rPr>
        <w:lastRenderedPageBreak/>
        <w:t>Δεν μπαίνω στη συζήτηση για το αν διακόπηκε καλώς ή κακώς. Να πούμε ότι καλώς διακόπηκε. Αναφέρομαι στ</w:t>
      </w:r>
      <w:r>
        <w:rPr>
          <w:rFonts w:eastAsia="Times New Roman"/>
          <w:szCs w:val="24"/>
        </w:rPr>
        <w:t xml:space="preserve">ο Κύπελο. </w:t>
      </w:r>
    </w:p>
    <w:p w14:paraId="4ED9525B" w14:textId="77777777" w:rsidR="0014665F" w:rsidRDefault="007C227C">
      <w:pPr>
        <w:spacing w:line="600" w:lineRule="auto"/>
        <w:ind w:firstLine="720"/>
        <w:jc w:val="both"/>
        <w:rPr>
          <w:rFonts w:eastAsia="Times New Roman"/>
          <w:szCs w:val="24"/>
        </w:rPr>
      </w:pPr>
      <w:r>
        <w:rPr>
          <w:rFonts w:eastAsia="Times New Roman"/>
          <w:szCs w:val="24"/>
        </w:rPr>
        <w:t xml:space="preserve">Όμως, υπάρχει μια κατάσταση. Ποια είναι αυτή; Ότι παρά την αυστηροποίηση των ποινών, τα μέτρα, τα, τα, τα, δεν αντιμετωπίστηκε η ρίζα του προβλήματος. Και όσο η Κυβέρνηση δεν συγκρούεται –που δεν συγκρούεται- με τα επιχειρηματικά συμφέροντα που </w:t>
      </w:r>
      <w:r>
        <w:rPr>
          <w:rFonts w:eastAsia="Times New Roman"/>
          <w:szCs w:val="24"/>
        </w:rPr>
        <w:t>λυμαίνονται, που δρουν, που ανταγωνίζονται στον χώρο του αθλητισμού, δεν πρόκειται στον αιώνα τον άπαντα να αντιμετωπιστούν όλα αυτά τα προβλήματα που υπάρχουν στον χώρο του αθλητισμού.</w:t>
      </w:r>
    </w:p>
    <w:p w14:paraId="4ED9525C" w14:textId="77777777" w:rsidR="0014665F" w:rsidRDefault="007C227C">
      <w:pPr>
        <w:spacing w:line="600" w:lineRule="auto"/>
        <w:ind w:firstLine="720"/>
        <w:jc w:val="both"/>
        <w:rPr>
          <w:rFonts w:eastAsia="Times New Roman"/>
          <w:szCs w:val="24"/>
        </w:rPr>
      </w:pPr>
      <w:r>
        <w:rPr>
          <w:rFonts w:eastAsia="Times New Roman"/>
          <w:szCs w:val="24"/>
        </w:rPr>
        <w:t>Στο νομοσχέδιο, σε σχέση με το κομμάτι που αφορά την εναρμόνιση της ελ</w:t>
      </w:r>
      <w:r>
        <w:rPr>
          <w:rFonts w:eastAsia="Times New Roman"/>
          <w:szCs w:val="24"/>
        </w:rPr>
        <w:t>ληνικής νομοθεσίας, εμείς δεν έχουμε κα</w:t>
      </w:r>
      <w:r>
        <w:rPr>
          <w:rFonts w:eastAsia="Times New Roman"/>
          <w:szCs w:val="24"/>
        </w:rPr>
        <w:t>μ</w:t>
      </w:r>
      <w:r>
        <w:rPr>
          <w:rFonts w:eastAsia="Times New Roman"/>
          <w:szCs w:val="24"/>
        </w:rPr>
        <w:t xml:space="preserve">μία αντίρρηση αυτές οι διατάξεις να ψηφιστούν για να είμαστε εμπρόθεσμοι στις ημερομηνίες και στις προθεσμίες που τάσσει η </w:t>
      </w:r>
      <w:r>
        <w:rPr>
          <w:rFonts w:eastAsia="Times New Roman"/>
          <w:szCs w:val="24"/>
          <w:lang w:val="en-US"/>
        </w:rPr>
        <w:t>WADA</w:t>
      </w:r>
      <w:r>
        <w:rPr>
          <w:rFonts w:eastAsia="Times New Roman"/>
          <w:szCs w:val="24"/>
        </w:rPr>
        <w:t xml:space="preserve">. </w:t>
      </w:r>
    </w:p>
    <w:p w14:paraId="4ED9525D" w14:textId="77777777" w:rsidR="0014665F" w:rsidRDefault="007C227C">
      <w:pPr>
        <w:spacing w:line="600" w:lineRule="auto"/>
        <w:ind w:firstLine="720"/>
        <w:jc w:val="both"/>
        <w:rPr>
          <w:rFonts w:eastAsia="Times New Roman"/>
          <w:szCs w:val="24"/>
        </w:rPr>
      </w:pPr>
      <w:r>
        <w:rPr>
          <w:rFonts w:eastAsia="Times New Roman"/>
          <w:szCs w:val="24"/>
        </w:rPr>
        <w:lastRenderedPageBreak/>
        <w:t>Παρ’ όλα αυτά, θα θέλαμε να τονίσουμε για όσους ενδεχομένως θεωρούν πανάκεια τέτοιου ε</w:t>
      </w:r>
      <w:r>
        <w:rPr>
          <w:rFonts w:eastAsia="Times New Roman"/>
          <w:szCs w:val="24"/>
        </w:rPr>
        <w:t xml:space="preserve">ίδους κώδικες ή τέτοιου είδους διαδικασίες, ότι δεν πρόκειται το φαινόμενο του ντόπινγκ να καταπολεμηθεί, όσους κώδικες και αν θεσπίσει ο </w:t>
      </w:r>
      <w:r>
        <w:rPr>
          <w:rFonts w:eastAsia="Times New Roman"/>
          <w:szCs w:val="24"/>
          <w:lang w:val="en-US"/>
        </w:rPr>
        <w:t>WADA</w:t>
      </w:r>
      <w:r>
        <w:rPr>
          <w:rFonts w:eastAsia="Times New Roman"/>
          <w:szCs w:val="24"/>
        </w:rPr>
        <w:t>, όσες αυστηροποιήσεις ποινών και αν υπάρξουν, όσες εναρμονίσεις και αν γίνουν στο ελληνικό δίκαιο, διότι –θα το ξ</w:t>
      </w:r>
      <w:r>
        <w:rPr>
          <w:rFonts w:eastAsia="Times New Roman"/>
          <w:szCs w:val="24"/>
        </w:rPr>
        <w:t xml:space="preserve">αναπούμε για μία ακόμη φορά- το ντόπινγκ είναι γνήσιο τέκνο –όχι νόθο, αλλά γνήσιο παιδί- του εμπορευματοποιημένου αθλητισμού, των επιχειρήσεων, του αθλητισμού των χορηγών, των ρεκόρ και πάει λέγοντας. </w:t>
      </w:r>
    </w:p>
    <w:p w14:paraId="4ED9525E" w14:textId="77777777" w:rsidR="0014665F" w:rsidRDefault="007C227C">
      <w:pPr>
        <w:spacing w:line="600" w:lineRule="auto"/>
        <w:ind w:firstLine="720"/>
        <w:jc w:val="both"/>
        <w:rPr>
          <w:rFonts w:eastAsia="Times New Roman"/>
          <w:szCs w:val="24"/>
        </w:rPr>
      </w:pPr>
      <w:r>
        <w:rPr>
          <w:rFonts w:eastAsia="Times New Roman"/>
          <w:szCs w:val="24"/>
        </w:rPr>
        <w:t>Αυτό αποδεικνύεται και με τα τελευταία περιστατικά πο</w:t>
      </w:r>
      <w:r>
        <w:rPr>
          <w:rFonts w:eastAsia="Times New Roman"/>
          <w:szCs w:val="24"/>
        </w:rPr>
        <w:t>υ υπάρχουν στο χώρο του αθλητισμού, όπως αθλητές οι οποίοι ανακαλύπτονται μετά από μία δεκαετία ότι έχουν ντοπαριστεί με βάση κατεψυγμένα δείγματα ή το φαινόμενο που είχαμε πρόσφατα με τη Ρωσίδα τενίστρια, η οποία όλα τα προηγούμενα χρόνια έπαιρνε μια ουσί</w:t>
      </w:r>
      <w:r>
        <w:rPr>
          <w:rFonts w:eastAsia="Times New Roman"/>
          <w:szCs w:val="24"/>
        </w:rPr>
        <w:t xml:space="preserve">α καθ’ όλα νόμιμη τότε με βάση τις προδιαγραφές του </w:t>
      </w:r>
      <w:r>
        <w:rPr>
          <w:rFonts w:eastAsia="Times New Roman"/>
          <w:szCs w:val="24"/>
          <w:lang w:val="en-US"/>
        </w:rPr>
        <w:t>WADA</w:t>
      </w:r>
      <w:r>
        <w:rPr>
          <w:rFonts w:eastAsia="Times New Roman"/>
          <w:szCs w:val="24"/>
        </w:rPr>
        <w:t>, η οποία ουσία εντάχθηκε στην πορεία στις παράνομες, γιατί προφανώς βγήκε μια πιο εξελιγμένη. Εδώ υπάρχουν και οι ανταγωνισμοί και οι φαρμακοβιομηχανίες κ.ο.κ.</w:t>
      </w:r>
      <w:r>
        <w:rPr>
          <w:rFonts w:eastAsia="Times New Roman"/>
          <w:szCs w:val="24"/>
        </w:rPr>
        <w:t>.</w:t>
      </w:r>
      <w:r>
        <w:rPr>
          <w:rFonts w:eastAsia="Times New Roman"/>
          <w:szCs w:val="24"/>
        </w:rPr>
        <w:t xml:space="preserve"> Σήμερα, η συγκεκριμένη τενίστρια θεωρε</w:t>
      </w:r>
      <w:r>
        <w:rPr>
          <w:rFonts w:eastAsia="Times New Roman"/>
          <w:szCs w:val="24"/>
        </w:rPr>
        <w:t xml:space="preserve">ίται ότι είναι </w:t>
      </w:r>
      <w:r>
        <w:rPr>
          <w:rFonts w:eastAsia="Times New Roman"/>
          <w:szCs w:val="24"/>
        </w:rPr>
        <w:lastRenderedPageBreak/>
        <w:t xml:space="preserve">ντοπαρισμένη με βάση τα νέα δεδομένα που δεν υπήρχαν μέχρι πριν από λίγο καιρό. Αυτός ο τραγέλαφος υπάρχει στον χώρο του εμπορευματοποιημένου αθλητισμού. </w:t>
      </w:r>
    </w:p>
    <w:p w14:paraId="4ED9525F" w14:textId="77777777" w:rsidR="0014665F" w:rsidRDefault="007C227C">
      <w:pPr>
        <w:spacing w:line="600" w:lineRule="auto"/>
        <w:ind w:firstLine="720"/>
        <w:jc w:val="both"/>
        <w:rPr>
          <w:rFonts w:eastAsia="Times New Roman"/>
          <w:szCs w:val="24"/>
        </w:rPr>
      </w:pPr>
      <w:r>
        <w:rPr>
          <w:rFonts w:eastAsia="Times New Roman"/>
          <w:szCs w:val="24"/>
        </w:rPr>
        <w:t xml:space="preserve">Επειδή χθες ειπώθηκε και από τον κ. Μαυρωτά και από τον Υπουργό ότι αυτά τα φαινόμενα </w:t>
      </w:r>
      <w:r>
        <w:rPr>
          <w:rFonts w:eastAsia="Times New Roman"/>
          <w:szCs w:val="24"/>
        </w:rPr>
        <w:t>υπήρχαν και στις χώρες του σοσιαλισμού, θα ήθελα να πω δυο λόγια. Όντως από ένα σημείο και μετά υπήρχαν και σ’ αυτές τις χώρες στρεβλώσεις κάτω από την πίεση του ανταγωνισμού με τις καπιταλιστικές χώρες και γιατί κυρίως από ένα σημείο και μετά υπήρχαν λανθ</w:t>
      </w:r>
      <w:r>
        <w:rPr>
          <w:rFonts w:eastAsia="Times New Roman"/>
          <w:szCs w:val="24"/>
        </w:rPr>
        <w:t>ασμένες κατευθύνσεις πρώτα και κύρια στο πεδίο της οικονομίας που επέδρασαν και σε άλλους τομείς της κοινωνικής ζωής, στη στάση αθλητών κ.ο.κ.</w:t>
      </w:r>
      <w:r>
        <w:rPr>
          <w:rFonts w:eastAsia="Times New Roman"/>
          <w:szCs w:val="24"/>
        </w:rPr>
        <w:t>.</w:t>
      </w:r>
      <w:r>
        <w:rPr>
          <w:rFonts w:eastAsia="Times New Roman"/>
          <w:szCs w:val="24"/>
        </w:rPr>
        <w:t xml:space="preserve"> </w:t>
      </w:r>
    </w:p>
    <w:p w14:paraId="4ED95260" w14:textId="77777777" w:rsidR="0014665F" w:rsidRDefault="007C227C">
      <w:pPr>
        <w:spacing w:line="600" w:lineRule="auto"/>
        <w:ind w:firstLine="720"/>
        <w:jc w:val="both"/>
        <w:rPr>
          <w:rFonts w:eastAsia="Times New Roman"/>
          <w:szCs w:val="24"/>
        </w:rPr>
      </w:pPr>
      <w:r>
        <w:rPr>
          <w:rFonts w:eastAsia="Times New Roman"/>
          <w:szCs w:val="24"/>
        </w:rPr>
        <w:t>Υπήρχαν, λοιπόν, τέτοια περιστατικά, με δύο διαφορές, όμως, κύριε Υπουργέ. Η πρώτη διαφορά είναι ότι τα περιστα</w:t>
      </w:r>
      <w:r>
        <w:rPr>
          <w:rFonts w:eastAsia="Times New Roman"/>
          <w:szCs w:val="24"/>
        </w:rPr>
        <w:t>τικά αυτά ήταν συντριπτικά μεμονωμένα και περιορισμένα σε σχέση με τους χιλιάδες αθλητές που διακρίθηκαν και δεύτερον –και το πιο σημαντικό- αυτές οι στρεβλώσεις δεν μπορούν να κρύψουν μια πραγματικότητα σύμφωνα με την οποία σ’ αυτές τις χώρες η φυσική αγω</w:t>
      </w:r>
      <w:r>
        <w:rPr>
          <w:rFonts w:eastAsia="Times New Roman"/>
          <w:szCs w:val="24"/>
        </w:rPr>
        <w:t xml:space="preserve">γή και ο αθλητισμός </w:t>
      </w:r>
      <w:r>
        <w:rPr>
          <w:rFonts w:eastAsia="Times New Roman"/>
          <w:szCs w:val="24"/>
        </w:rPr>
        <w:lastRenderedPageBreak/>
        <w:t xml:space="preserve">από την πιο μικρή ηλικία μέχρι τα βαθιά γεράματα ήταν δικαίωμα και όχι εμπόρευμα, που δινόταν δωρεάν σε όλους. </w:t>
      </w:r>
    </w:p>
    <w:p w14:paraId="4ED95261" w14:textId="77777777" w:rsidR="0014665F" w:rsidRDefault="007C227C">
      <w:pPr>
        <w:spacing w:line="600" w:lineRule="auto"/>
        <w:ind w:firstLine="720"/>
        <w:jc w:val="both"/>
        <w:rPr>
          <w:rFonts w:eastAsia="Times New Roman"/>
          <w:szCs w:val="24"/>
        </w:rPr>
      </w:pPr>
      <w:r>
        <w:rPr>
          <w:rFonts w:eastAsia="Times New Roman"/>
          <w:szCs w:val="24"/>
        </w:rPr>
        <w:t>Συγκρίνετε, λοιπόν, αυτήν την κατάσταση με την κατάσταση που υπάρχει σήμερα στην Ελλάδα, όπου</w:t>
      </w:r>
      <w:r>
        <w:rPr>
          <w:rFonts w:eastAsia="Times New Roman"/>
          <w:szCs w:val="24"/>
        </w:rPr>
        <w:t>,</w:t>
      </w:r>
      <w:r>
        <w:rPr>
          <w:rFonts w:eastAsia="Times New Roman"/>
          <w:szCs w:val="24"/>
        </w:rPr>
        <w:t xml:space="preserve"> για να πάει μια οικογένεια το</w:t>
      </w:r>
      <w:r>
        <w:rPr>
          <w:rFonts w:eastAsia="Times New Roman"/>
          <w:szCs w:val="24"/>
        </w:rPr>
        <w:t xml:space="preserve"> παιδί της να αθληθεί κάπου, πρέπει να δώσει τουλάχιστον δεκαπέντε ευρώ, ίσως και παραπάνω, για να γραφτεί σ’ ένα σωματείο. Συγκρίνετε αυτήν την κατάσταση με το γεγονός ότι στην εκπαιδευτική διαδικασία σήμερα προβλέπονται δύο ώρες </w:t>
      </w:r>
      <w:r>
        <w:rPr>
          <w:rFonts w:eastAsia="Times New Roman"/>
          <w:szCs w:val="24"/>
        </w:rPr>
        <w:t>Φ</w:t>
      </w:r>
      <w:r>
        <w:rPr>
          <w:rFonts w:eastAsia="Times New Roman"/>
          <w:szCs w:val="24"/>
        </w:rPr>
        <w:t xml:space="preserve">υσικής </w:t>
      </w:r>
      <w:r>
        <w:rPr>
          <w:rFonts w:eastAsia="Times New Roman"/>
          <w:szCs w:val="24"/>
        </w:rPr>
        <w:t>Α</w:t>
      </w:r>
      <w:r>
        <w:rPr>
          <w:rFonts w:eastAsia="Times New Roman"/>
          <w:szCs w:val="24"/>
        </w:rPr>
        <w:t>γωγής την εβδομά</w:t>
      </w:r>
      <w:r>
        <w:rPr>
          <w:rFonts w:eastAsia="Times New Roman"/>
          <w:szCs w:val="24"/>
        </w:rPr>
        <w:t xml:space="preserve">δα και μάλιστα ως πάρεργο, με καθηγητές που μπορεί να μην είναι καθηγητές </w:t>
      </w:r>
      <w:r>
        <w:rPr>
          <w:rFonts w:eastAsia="Times New Roman"/>
          <w:szCs w:val="24"/>
        </w:rPr>
        <w:t>Φ</w:t>
      </w:r>
      <w:r>
        <w:rPr>
          <w:rFonts w:eastAsia="Times New Roman"/>
          <w:szCs w:val="24"/>
        </w:rPr>
        <w:t xml:space="preserve">υσικής </w:t>
      </w:r>
      <w:r>
        <w:rPr>
          <w:rFonts w:eastAsia="Times New Roman"/>
          <w:szCs w:val="24"/>
        </w:rPr>
        <w:t>Α</w:t>
      </w:r>
      <w:r>
        <w:rPr>
          <w:rFonts w:eastAsia="Times New Roman"/>
          <w:szCs w:val="24"/>
        </w:rPr>
        <w:t>γωγής. Συγκρίνετε με το γεγονός ότι σήμερα τα παιδιά στη χώρα μας είναι πρωταθλητές στα μυοσκελετικά προβλήματα και σε άλλες παθήσεις, την ίδια στιγμή που το Υπουργείο ασχολ</w:t>
      </w:r>
      <w:r>
        <w:rPr>
          <w:rFonts w:eastAsia="Times New Roman"/>
          <w:szCs w:val="24"/>
        </w:rPr>
        <w:t>είται εδώ και ένα</w:t>
      </w:r>
      <w:r>
        <w:rPr>
          <w:rFonts w:eastAsia="Times New Roman"/>
          <w:szCs w:val="24"/>
        </w:rPr>
        <w:t>ν</w:t>
      </w:r>
      <w:r>
        <w:rPr>
          <w:rFonts w:eastAsia="Times New Roman"/>
          <w:szCs w:val="24"/>
        </w:rPr>
        <w:t xml:space="preserve"> μήνα με το αν θα συναντηθούν ο</w:t>
      </w:r>
      <w:r>
        <w:rPr>
          <w:rFonts w:eastAsia="Times New Roman"/>
          <w:szCs w:val="24"/>
        </w:rPr>
        <w:t>ι</w:t>
      </w:r>
      <w:r>
        <w:rPr>
          <w:rFonts w:eastAsia="Times New Roman"/>
          <w:szCs w:val="24"/>
        </w:rPr>
        <w:t xml:space="preserve"> Πρόεδρο</w:t>
      </w:r>
      <w:r>
        <w:rPr>
          <w:rFonts w:eastAsia="Times New Roman"/>
          <w:szCs w:val="24"/>
        </w:rPr>
        <w:t>ι</w:t>
      </w:r>
      <w:r>
        <w:rPr>
          <w:rFonts w:eastAsia="Times New Roman"/>
          <w:szCs w:val="24"/>
        </w:rPr>
        <w:t xml:space="preserve"> του Παναθηναϊκού, του Ολυμπιακού, της ΑΕΚ και του ΠΑΟΚ. Αυτό είναι το πρόβλημα του αθλητισμού στην Ελλάδα, αν θα συναντηθούν οι τέσσερις μεγάλοι των τεσσάρων μεγάλων συλλόγων, </w:t>
      </w:r>
      <w:r>
        <w:rPr>
          <w:rFonts w:eastAsia="Times New Roman"/>
          <w:szCs w:val="24"/>
        </w:rPr>
        <w:lastRenderedPageBreak/>
        <w:t>λες και</w:t>
      </w:r>
      <w:r>
        <w:rPr>
          <w:rFonts w:eastAsia="Times New Roman"/>
          <w:szCs w:val="24"/>
        </w:rPr>
        <w:t>,</w:t>
      </w:r>
      <w:r>
        <w:rPr>
          <w:rFonts w:eastAsia="Times New Roman"/>
          <w:szCs w:val="24"/>
        </w:rPr>
        <w:t xml:space="preserve"> άμα συναντη</w:t>
      </w:r>
      <w:r>
        <w:rPr>
          <w:rFonts w:eastAsia="Times New Roman"/>
          <w:szCs w:val="24"/>
        </w:rPr>
        <w:t xml:space="preserve">θούν, θα λυθεί το πρόβλημα της βίας και όλων των άλλων </w:t>
      </w:r>
      <w:r>
        <w:rPr>
          <w:rFonts w:eastAsia="Times New Roman"/>
          <w:szCs w:val="24"/>
        </w:rPr>
        <w:t>ζητημάτων</w:t>
      </w:r>
      <w:r>
        <w:rPr>
          <w:rFonts w:eastAsia="Times New Roman"/>
          <w:szCs w:val="24"/>
        </w:rPr>
        <w:t xml:space="preserve"> στον χώρο του ποδοσφαίρου. </w:t>
      </w:r>
    </w:p>
    <w:p w14:paraId="4ED95262" w14:textId="77777777" w:rsidR="0014665F" w:rsidRDefault="007C227C">
      <w:pPr>
        <w:spacing w:line="600" w:lineRule="auto"/>
        <w:ind w:firstLine="720"/>
        <w:jc w:val="both"/>
        <w:rPr>
          <w:rFonts w:eastAsia="Times New Roman"/>
          <w:szCs w:val="24"/>
        </w:rPr>
      </w:pPr>
      <w:r>
        <w:rPr>
          <w:rFonts w:eastAsia="Times New Roman"/>
          <w:szCs w:val="24"/>
        </w:rPr>
        <w:t>Ένα δεύτερο ζήτημα που θέλαμε να θέσουμε</w:t>
      </w:r>
      <w:r>
        <w:rPr>
          <w:rFonts w:eastAsia="Times New Roman"/>
          <w:szCs w:val="24"/>
        </w:rPr>
        <w:t>.</w:t>
      </w:r>
      <w:r>
        <w:rPr>
          <w:rFonts w:eastAsia="Times New Roman"/>
          <w:szCs w:val="24"/>
        </w:rPr>
        <w:t xml:space="preserve"> Ακόμα και αν δεχθούμε ότι ο κώδικας του </w:t>
      </w:r>
      <w:r>
        <w:rPr>
          <w:rFonts w:eastAsia="Times New Roman"/>
          <w:szCs w:val="24"/>
          <w:lang w:val="en-US"/>
        </w:rPr>
        <w:t>WADA</w:t>
      </w:r>
      <w:r>
        <w:rPr>
          <w:rFonts w:eastAsia="Times New Roman"/>
          <w:szCs w:val="24"/>
        </w:rPr>
        <w:t xml:space="preserve"> είναι πλήρης, είναι ολοκληρωμένος, υπάρχει ένα θέμα που αφορά στη λειτουργία</w:t>
      </w:r>
      <w:r>
        <w:rPr>
          <w:rFonts w:eastAsia="Times New Roman"/>
          <w:szCs w:val="24"/>
        </w:rPr>
        <w:t xml:space="preserve"> του ΕΣΚΑΝ. Να θυμίσουμε ότι τα προηγούμενα χρόνια, με ευθύνη προηγούμενων κυβερνήσεων φυσικά, είχε διακοπεί ουσιαστικά η λειτουργία του ΕΣΚΑΝ. Ρωτήσαμε τον Υπουργό χθες στην </w:t>
      </w:r>
      <w:r>
        <w:rPr>
          <w:rFonts w:eastAsia="Times New Roman"/>
          <w:szCs w:val="24"/>
        </w:rPr>
        <w:t>ε</w:t>
      </w:r>
      <w:r>
        <w:rPr>
          <w:rFonts w:eastAsia="Times New Roman"/>
          <w:szCs w:val="24"/>
        </w:rPr>
        <w:t>πιτροπή ποια είναι η κατάσταση αυτήν τη στιγμή. Μας είπε ότι τα κονδύλια αυξήθηκ</w:t>
      </w:r>
      <w:r>
        <w:rPr>
          <w:rFonts w:eastAsia="Times New Roman"/>
          <w:szCs w:val="24"/>
        </w:rPr>
        <w:t>αν. Σύμφωνοι. Ποια είναι η κατάσταση; Πόσοι έλεγχοι έχουν γίνει το τελευταίο διάστημα, σε πόσες διοργανώσεις; Εδώ υπάρχουν και δημοσιεύσεις στοιχείων</w:t>
      </w:r>
      <w:r>
        <w:rPr>
          <w:rFonts w:eastAsia="Times New Roman"/>
          <w:szCs w:val="24"/>
        </w:rPr>
        <w:t>,</w:t>
      </w:r>
      <w:r>
        <w:rPr>
          <w:rFonts w:eastAsia="Times New Roman"/>
          <w:szCs w:val="24"/>
        </w:rPr>
        <w:t xml:space="preserve"> που δείχνουν ότι οι έλεγχοι που έχουν γίνει είναι συντριπτικά λίγοι και ούτε κατά διάνοια δεν μπορούμε να λέμε ότι γίνεται ουσιαστικός προληπτικός έλεγχος στον χώρο του ντόπινγκ. </w:t>
      </w:r>
    </w:p>
    <w:p w14:paraId="4ED95263" w14:textId="77777777" w:rsidR="0014665F" w:rsidRDefault="007C227C">
      <w:pPr>
        <w:spacing w:line="600" w:lineRule="auto"/>
        <w:ind w:firstLine="720"/>
        <w:jc w:val="both"/>
        <w:rPr>
          <w:rFonts w:eastAsia="Times New Roman"/>
          <w:szCs w:val="24"/>
        </w:rPr>
      </w:pPr>
      <w:r>
        <w:rPr>
          <w:rFonts w:eastAsia="Times New Roman"/>
          <w:szCs w:val="24"/>
        </w:rPr>
        <w:lastRenderedPageBreak/>
        <w:t>Άρα, λοιπόν, πέρα από τον κώδικα, πέρα από τις ποινές, πέρα από τις διαδικα</w:t>
      </w:r>
      <w:r>
        <w:rPr>
          <w:rFonts w:eastAsia="Times New Roman"/>
          <w:szCs w:val="24"/>
        </w:rPr>
        <w:t>σίες, υπάρχει ένα ζήτημα που αφορά τα μέσα, το προσωπικό, την υποδομή που έχει ένας φορέας στη διάθεσή του, για να κάνει σωστά τη δουλειά του και να λειτουργεί έτσι όπως πρέπει.</w:t>
      </w:r>
    </w:p>
    <w:p w14:paraId="4ED95264"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Σε σχέση με τα υπόλοιπα άρθρα του </w:t>
      </w:r>
      <w:r>
        <w:rPr>
          <w:rFonts w:eastAsia="Times New Roman" w:cs="Times New Roman"/>
          <w:szCs w:val="24"/>
        </w:rPr>
        <w:t xml:space="preserve">Β΄ </w:t>
      </w:r>
      <w:r>
        <w:rPr>
          <w:rFonts w:eastAsia="Times New Roman" w:cs="Times New Roman"/>
          <w:szCs w:val="24"/>
        </w:rPr>
        <w:t xml:space="preserve">Μέρους του νομοσχεδίου θα αναφερθώ εν </w:t>
      </w:r>
      <w:r>
        <w:rPr>
          <w:rFonts w:eastAsia="Times New Roman" w:cs="Times New Roman"/>
          <w:szCs w:val="24"/>
        </w:rPr>
        <w:t>τάχει.</w:t>
      </w:r>
    </w:p>
    <w:p w14:paraId="4ED95265"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Όσον αφορά στο άρθρο 24, για τη δημιουργία </w:t>
      </w:r>
      <w:r>
        <w:rPr>
          <w:rFonts w:eastAsia="Times New Roman" w:cs="Times New Roman"/>
          <w:szCs w:val="24"/>
        </w:rPr>
        <w:t>Μ</w:t>
      </w:r>
      <w:r>
        <w:rPr>
          <w:rFonts w:eastAsia="Times New Roman" w:cs="Times New Roman"/>
          <w:szCs w:val="24"/>
        </w:rPr>
        <w:t xml:space="preserve">ητρώου </w:t>
      </w:r>
      <w:r>
        <w:rPr>
          <w:rFonts w:eastAsia="Times New Roman" w:cs="Times New Roman"/>
          <w:szCs w:val="24"/>
        </w:rPr>
        <w:t>Φ</w:t>
      </w:r>
      <w:r>
        <w:rPr>
          <w:rFonts w:eastAsia="Times New Roman" w:cs="Times New Roman"/>
          <w:szCs w:val="24"/>
        </w:rPr>
        <w:t>ορέων Γενικής Γραμματείας Αθλητισμού, εμείς δεν έχουμε καμμία αντίρρηση στο να δίνονται μια σειρά στοιχεία που αφορούν τις ομοσπονδίες, τα σωματεία, τα μέλη των διοικητικών συμβουλίων, για να υπάρχ</w:t>
      </w:r>
      <w:r>
        <w:rPr>
          <w:rFonts w:eastAsia="Times New Roman" w:cs="Times New Roman"/>
          <w:szCs w:val="24"/>
        </w:rPr>
        <w:t xml:space="preserve">ει έλεγχος για το πώς γίνεται η κατανομή της κρατικής επιχορήγησης και πάει λέγοντας. Παρ’ όλα αυτά –το ξαναλέμε- σε ορισμένες περιπτώσεις τα στοιχεία που ζητούνται είναι υπερβολικά, ιδιαίτερα όσον αφορά τα σωματεία. </w:t>
      </w:r>
    </w:p>
    <w:p w14:paraId="4ED95266"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Ξέρετε ποια είναι η κατάσταση σήμερα σ</w:t>
      </w:r>
      <w:r>
        <w:rPr>
          <w:rFonts w:eastAsia="Times New Roman" w:cs="Times New Roman"/>
          <w:szCs w:val="24"/>
        </w:rPr>
        <w:t>τα σωματεία; Ένα συνοικιακό σωματείο έχει έναν προπονητή</w:t>
      </w:r>
      <w:r>
        <w:rPr>
          <w:rFonts w:eastAsia="Times New Roman" w:cs="Times New Roman"/>
          <w:szCs w:val="24"/>
        </w:rPr>
        <w:t>,</w:t>
      </w:r>
      <w:r>
        <w:rPr>
          <w:rFonts w:eastAsia="Times New Roman" w:cs="Times New Roman"/>
          <w:szCs w:val="24"/>
        </w:rPr>
        <w:t xml:space="preserve"> που μπορεί να έχει τρία-τέσσερα τμήματα</w:t>
      </w:r>
      <w:r>
        <w:rPr>
          <w:rFonts w:eastAsia="Times New Roman" w:cs="Times New Roman"/>
          <w:szCs w:val="24"/>
        </w:rPr>
        <w:t>,</w:t>
      </w:r>
      <w:r>
        <w:rPr>
          <w:rFonts w:eastAsia="Times New Roman" w:cs="Times New Roman"/>
          <w:szCs w:val="24"/>
        </w:rPr>
        <w:t xml:space="preserve"> και έναν άνθρωπο που με το φιλότιμό του και με την </w:t>
      </w:r>
      <w:r>
        <w:rPr>
          <w:rFonts w:eastAsia="Times New Roman" w:cs="Times New Roman"/>
          <w:szCs w:val="24"/>
        </w:rPr>
        <w:lastRenderedPageBreak/>
        <w:t xml:space="preserve">αυτοθυσία του τρέχει για όλα. Μπορούν αυτοί όλοι να συγκεντρώνουν τα ΑΜΚΑ, τα ΑΦΜ για το πόσοι αθλούνται, </w:t>
      </w:r>
      <w:r>
        <w:rPr>
          <w:rFonts w:eastAsia="Times New Roman" w:cs="Times New Roman"/>
          <w:szCs w:val="24"/>
        </w:rPr>
        <w:t>σε τι αθλούνται και πάει λέγοντας;</w:t>
      </w:r>
    </w:p>
    <w:p w14:paraId="4ED95267"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Μια φορά θα το κάνουν.</w:t>
      </w:r>
    </w:p>
    <w:p w14:paraId="4ED95268"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Εμείς φοβόμαστε -και μακάρι να διαψευστούμε- ότι αυτό το άρθρο θα γίνει το όχημα, θα χρησιμοποιηθεί ως πρόσχημα και θα αξιοπ</w:t>
      </w:r>
      <w:r>
        <w:rPr>
          <w:rFonts w:eastAsia="Times New Roman" w:cs="Times New Roman"/>
          <w:szCs w:val="24"/>
        </w:rPr>
        <w:t>οιηθεί</w:t>
      </w:r>
      <w:r>
        <w:rPr>
          <w:rFonts w:eastAsia="Times New Roman" w:cs="Times New Roman"/>
          <w:szCs w:val="24"/>
        </w:rPr>
        <w:t>,</w:t>
      </w:r>
      <w:r>
        <w:rPr>
          <w:rFonts w:eastAsia="Times New Roman" w:cs="Times New Roman"/>
          <w:szCs w:val="24"/>
        </w:rPr>
        <w:t xml:space="preserve"> για να κοπούν ακόμη περισσότερο οι ήδη κουτσουρεμένες επιχορηγήσεις στις ομοσπονδίες και στα σωματεία. Θα σας δώσω ένα παράδειγμα</w:t>
      </w:r>
      <w:r w:rsidRPr="00027D1E">
        <w:rPr>
          <w:rFonts w:eastAsia="Times New Roman" w:cs="Times New Roman"/>
          <w:szCs w:val="24"/>
        </w:rPr>
        <w:t>.</w:t>
      </w:r>
      <w:r>
        <w:rPr>
          <w:rFonts w:eastAsia="Times New Roman" w:cs="Times New Roman"/>
          <w:szCs w:val="24"/>
        </w:rPr>
        <w:t xml:space="preserve"> Λέει στο άρθρο «να αναφέρουν τα σωματεία εάν έχουν άλλους πόρους ή πηγές». Βεβαίως να ζητηθεί από τα σωματεία να δηλώ</w:t>
      </w:r>
      <w:r>
        <w:rPr>
          <w:rFonts w:eastAsia="Times New Roman" w:cs="Times New Roman"/>
          <w:szCs w:val="24"/>
        </w:rPr>
        <w:t xml:space="preserve">σουν αν έχουν άλλους πόρους ή πηγές. Και αναφερόμαστε στις χορηγίες και πάει λέγοντας. Το ζήτημα, όμως, είναι να σταματήσει αυτό. </w:t>
      </w:r>
    </w:p>
    <w:p w14:paraId="4ED95269"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Σήμερα υπάρχουν σωματεία που εξαναγκάζονται από την υποχρηματοδότηση να καταφύγουν σε χορηγούς, να βάλουν αντίτιμο σε όσους α</w:t>
      </w:r>
      <w:r>
        <w:rPr>
          <w:rFonts w:eastAsia="Times New Roman" w:cs="Times New Roman"/>
          <w:szCs w:val="24"/>
        </w:rPr>
        <w:t xml:space="preserve">θλούνται. Το ζήτημα είναι να αυξηθεί η κρατική επιχορήγηση </w:t>
      </w:r>
      <w:r>
        <w:rPr>
          <w:rFonts w:eastAsia="Times New Roman" w:cs="Times New Roman"/>
          <w:szCs w:val="24"/>
        </w:rPr>
        <w:lastRenderedPageBreak/>
        <w:t xml:space="preserve">και να μη δημιουργούνται σχέσεις εξάρτησης ή άλλου είδους σχέσεις με χορηγούς κ.ο.κ. </w:t>
      </w:r>
      <w:r>
        <w:rPr>
          <w:rFonts w:eastAsia="Times New Roman" w:cs="Times New Roman"/>
          <w:szCs w:val="24"/>
        </w:rPr>
        <w:t>στους οποίους</w:t>
      </w:r>
      <w:r>
        <w:rPr>
          <w:rFonts w:eastAsia="Times New Roman" w:cs="Times New Roman"/>
          <w:szCs w:val="24"/>
        </w:rPr>
        <w:t xml:space="preserve"> εξαναγκάζονται να καταφύγουν μια σειρά σωματεία, ιδιαίτερα συνοικιακά σωματεία, της γειτονιάς κ</w:t>
      </w:r>
      <w:r>
        <w:rPr>
          <w:rFonts w:eastAsia="Times New Roman" w:cs="Times New Roman"/>
          <w:szCs w:val="24"/>
        </w:rPr>
        <w:t xml:space="preserve">αι </w:t>
      </w:r>
      <w:r>
        <w:rPr>
          <w:rFonts w:eastAsia="Times New Roman" w:cs="Times New Roman"/>
          <w:szCs w:val="24"/>
        </w:rPr>
        <w:t>ούτω καθεξής</w:t>
      </w:r>
      <w:r>
        <w:rPr>
          <w:rFonts w:eastAsia="Times New Roman" w:cs="Times New Roman"/>
          <w:szCs w:val="24"/>
        </w:rPr>
        <w:t>. Αυτό είναι το βασικό πρόβλημα. Σε αυτό να επισημάνουμε ότι νομικές διαδικασίες και δυνατότητες ελέγχου υπήρχαν, υπάρχουν και πρέπει να ενεργοποιηθούν, ανεξάρτητα από το κατά πόσο ενεργοποιήθηκαν όλο το προηγούμενο διάστημα. Όμως, αυτή τη στιγ</w:t>
      </w:r>
      <w:r>
        <w:rPr>
          <w:rFonts w:eastAsia="Times New Roman" w:cs="Times New Roman"/>
          <w:szCs w:val="24"/>
        </w:rPr>
        <w:t xml:space="preserve">μή η κατάσταση που υπάρχει με την υποχρηματοδότηση στον χώρο του αθλητισμού έχει οδηγήσει ομοσπονδίες και σωματεία </w:t>
      </w:r>
      <w:r>
        <w:rPr>
          <w:rFonts w:eastAsia="Times New Roman" w:cs="Times New Roman"/>
          <w:szCs w:val="24"/>
        </w:rPr>
        <w:t xml:space="preserve">στο </w:t>
      </w:r>
      <w:r>
        <w:rPr>
          <w:rFonts w:eastAsia="Times New Roman" w:cs="Times New Roman"/>
          <w:szCs w:val="24"/>
        </w:rPr>
        <w:t>να μην μπορούν να καλύψουν στοιχειωδώς τα λειτουργικά τους έξοδα, ούτε καν να πληρώσουν το προσωπικό τους. Σας τα είπαν σήμερα και οι εργ</w:t>
      </w:r>
      <w:r>
        <w:rPr>
          <w:rFonts w:eastAsia="Times New Roman" w:cs="Times New Roman"/>
          <w:szCs w:val="24"/>
        </w:rPr>
        <w:t>αζόμενοι στις ομοσπονδίες: εκ περιτροπής εργασία, απλήρωτοι εργαζόμενοι.</w:t>
      </w:r>
    </w:p>
    <w:p w14:paraId="4ED9526A"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Ένας τρόπος -αν θέλετε- για να υπάρχει και έλεγχος είναι τα χρήματα που αφορούν τη μισθοδοσία των εργαζομένων στις αθλητικές ομοσπονδίες να πηγαίνουν απευθείας από τον κρατικό προϋπολ</w:t>
      </w:r>
      <w:r>
        <w:rPr>
          <w:rFonts w:eastAsia="Times New Roman" w:cs="Times New Roman"/>
          <w:szCs w:val="24"/>
        </w:rPr>
        <w:t>ογισμό και όχι δι</w:t>
      </w:r>
      <w:r>
        <w:rPr>
          <w:rFonts w:eastAsia="Times New Roman" w:cs="Times New Roman"/>
          <w:szCs w:val="24"/>
        </w:rPr>
        <w:t xml:space="preserve">ά </w:t>
      </w:r>
      <w:r>
        <w:rPr>
          <w:rFonts w:eastAsia="Times New Roman" w:cs="Times New Roman"/>
          <w:szCs w:val="24"/>
        </w:rPr>
        <w:t>μέσου των ομοσπονδιών</w:t>
      </w:r>
      <w:r>
        <w:rPr>
          <w:rFonts w:eastAsia="Times New Roman" w:cs="Times New Roman"/>
          <w:szCs w:val="24"/>
        </w:rPr>
        <w:t>,</w:t>
      </w:r>
      <w:r>
        <w:rPr>
          <w:rFonts w:eastAsia="Times New Roman" w:cs="Times New Roman"/>
          <w:szCs w:val="24"/>
        </w:rPr>
        <w:t xml:space="preserve"> που μπορεί να κάνουν την όποια χρήση. Άλλες πλευρές που μπορεί </w:t>
      </w:r>
      <w:r>
        <w:rPr>
          <w:rFonts w:eastAsia="Times New Roman" w:cs="Times New Roman"/>
          <w:szCs w:val="24"/>
        </w:rPr>
        <w:lastRenderedPageBreak/>
        <w:t>να υπάρχει έλεγχος -και σας το είχαμε πει και την προηγούμενη φορά, στο προηγούμενο νομοσχέδιο- είναι ΠΑΕ, ΚΑΕ, ανώνυμες εταιρείες να φύγουν από το Υπο</w:t>
      </w:r>
      <w:r>
        <w:rPr>
          <w:rFonts w:eastAsia="Times New Roman" w:cs="Times New Roman"/>
          <w:szCs w:val="24"/>
        </w:rPr>
        <w:t xml:space="preserve">υργείο. Είναι ανώνυμες εταιρείες, είναι επιχειρήσεις. Να πάνε στο Υπουργείο Ανάπτυξης και εκεί να γίνεται ο κάθε έλεγχος. </w:t>
      </w:r>
    </w:p>
    <w:p w14:paraId="4ED9526B"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Ελέγχονται από το πρώην Υπουργείο Εμπορίου…</w:t>
      </w:r>
    </w:p>
    <w:p w14:paraId="4ED9526C"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Το άρθρο 38 ανα</w:t>
      </w:r>
      <w:r>
        <w:rPr>
          <w:rFonts w:eastAsia="Times New Roman" w:cs="Times New Roman"/>
          <w:szCs w:val="24"/>
        </w:rPr>
        <w:t>φέρεται στο ακαταδίωκτο του ΕΣΚΑΝ, της Επιτροπής Επαγγελματικού Αθλητισμού κ</w:t>
      </w:r>
      <w:r>
        <w:rPr>
          <w:rFonts w:eastAsia="Times New Roman" w:cs="Times New Roman"/>
          <w:szCs w:val="24"/>
        </w:rPr>
        <w:t xml:space="preserve">αι λοιπά. </w:t>
      </w:r>
      <w:r>
        <w:rPr>
          <w:rFonts w:eastAsia="Times New Roman" w:cs="Times New Roman"/>
          <w:szCs w:val="24"/>
        </w:rPr>
        <w:t>Εγώ να δεχθώ τις καλές προθέσεις που έχετε, κύριε Υπουργέ, κι ότι αυτή τη στιγμή ακόμη και απειλές υπάρχουν σε μέλη αυτών των οργάνων</w:t>
      </w:r>
      <w:r>
        <w:rPr>
          <w:rFonts w:eastAsia="Times New Roman" w:cs="Times New Roman"/>
          <w:szCs w:val="24"/>
        </w:rPr>
        <w:t>,</w:t>
      </w:r>
      <w:r>
        <w:rPr>
          <w:rFonts w:eastAsia="Times New Roman" w:cs="Times New Roman"/>
          <w:szCs w:val="24"/>
        </w:rPr>
        <w:t xml:space="preserve"> προκειμένου να μην κάνουν τους ελέγχους. Σας είπαμε και χθες, όμως, ότι το άρθρο</w:t>
      </w:r>
      <w:r>
        <w:rPr>
          <w:rFonts w:eastAsia="Times New Roman" w:cs="Times New Roman"/>
          <w:szCs w:val="24"/>
        </w:rPr>
        <w:t>,</w:t>
      </w:r>
      <w:r>
        <w:rPr>
          <w:rFonts w:eastAsia="Times New Roman" w:cs="Times New Roman"/>
          <w:szCs w:val="24"/>
        </w:rPr>
        <w:t xml:space="preserve"> έτσι όπως είναι διατυπωμένο</w:t>
      </w:r>
      <w:r>
        <w:rPr>
          <w:rFonts w:eastAsia="Times New Roman" w:cs="Times New Roman"/>
          <w:szCs w:val="24"/>
        </w:rPr>
        <w:t>,</w:t>
      </w:r>
      <w:r>
        <w:rPr>
          <w:rFonts w:eastAsia="Times New Roman" w:cs="Times New Roman"/>
          <w:szCs w:val="24"/>
        </w:rPr>
        <w:t xml:space="preserve"> μπορεί να χρησιμοποιηθεί και από την ανάποδη. Και στο κάτω</w:t>
      </w:r>
      <w:r>
        <w:rPr>
          <w:rFonts w:eastAsia="Times New Roman" w:cs="Times New Roman"/>
          <w:szCs w:val="24"/>
        </w:rPr>
        <w:t xml:space="preserve"> </w:t>
      </w:r>
      <w:r>
        <w:rPr>
          <w:rFonts w:eastAsia="Times New Roman" w:cs="Times New Roman"/>
          <w:szCs w:val="24"/>
        </w:rPr>
        <w:t xml:space="preserve">κάτω δεν ξέρουμε ούτε μπορεί να πει κανείς εάν και με </w:t>
      </w:r>
      <w:r>
        <w:rPr>
          <w:rFonts w:eastAsia="Times New Roman" w:cs="Times New Roman"/>
          <w:szCs w:val="24"/>
        </w:rPr>
        <w:lastRenderedPageBreak/>
        <w:t>αυτό το άρθρο όλα αυτά τα κυκλώ</w:t>
      </w:r>
      <w:r>
        <w:rPr>
          <w:rFonts w:eastAsia="Times New Roman" w:cs="Times New Roman"/>
          <w:szCs w:val="24"/>
        </w:rPr>
        <w:t>ματα που υπάρχουν θα σταματήσουν να απειλούν, να εκβιάζουν κ</w:t>
      </w:r>
      <w:r>
        <w:rPr>
          <w:rFonts w:eastAsia="Times New Roman" w:cs="Times New Roman"/>
          <w:szCs w:val="24"/>
        </w:rPr>
        <w:t>αι ούτω καθεξής</w:t>
      </w:r>
      <w:r>
        <w:rPr>
          <w:rFonts w:eastAsia="Times New Roman" w:cs="Times New Roman"/>
          <w:szCs w:val="24"/>
        </w:rPr>
        <w:t xml:space="preserve">. </w:t>
      </w:r>
    </w:p>
    <w:p w14:paraId="4ED9526D"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Για τα άρθρα 42 και 43, που αφορούν τροποποίηση δικών σας διατάξεων</w:t>
      </w:r>
      <w:r>
        <w:rPr>
          <w:rFonts w:eastAsia="Times New Roman" w:cs="Times New Roman"/>
          <w:szCs w:val="24"/>
        </w:rPr>
        <w:t>,</w:t>
      </w:r>
      <w:r>
        <w:rPr>
          <w:rFonts w:eastAsia="Times New Roman" w:cs="Times New Roman"/>
          <w:szCs w:val="24"/>
        </w:rPr>
        <w:t xml:space="preserve"> τα είπαμε χθες στην </w:t>
      </w:r>
      <w:r>
        <w:rPr>
          <w:rFonts w:eastAsia="Times New Roman" w:cs="Times New Roman"/>
          <w:szCs w:val="24"/>
        </w:rPr>
        <w:t>ε</w:t>
      </w:r>
      <w:r>
        <w:rPr>
          <w:rFonts w:eastAsia="Times New Roman" w:cs="Times New Roman"/>
          <w:szCs w:val="24"/>
        </w:rPr>
        <w:t>πιτροπή. Δεν θέλω να τα επαναλάβω. Δεν συμφωνούμε, για τους λόγους που αναφέραμε χθες. Δ</w:t>
      </w:r>
      <w:r>
        <w:rPr>
          <w:rFonts w:eastAsia="Times New Roman" w:cs="Times New Roman"/>
          <w:szCs w:val="24"/>
        </w:rPr>
        <w:t xml:space="preserve">εν θέλω να επεκταθώ. </w:t>
      </w:r>
    </w:p>
    <w:p w14:paraId="4ED9526E"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Τελειώνω με το εξής</w:t>
      </w:r>
      <w:r>
        <w:rPr>
          <w:rFonts w:eastAsia="Times New Roman" w:cs="Times New Roman"/>
          <w:szCs w:val="24"/>
        </w:rPr>
        <w:t>.</w:t>
      </w:r>
      <w:r>
        <w:rPr>
          <w:rFonts w:eastAsia="Times New Roman" w:cs="Times New Roman"/>
          <w:szCs w:val="24"/>
        </w:rPr>
        <w:t xml:space="preserve"> Στο άρθρο 48</w:t>
      </w:r>
      <w:r>
        <w:rPr>
          <w:rFonts w:eastAsia="Times New Roman" w:cs="Times New Roman"/>
          <w:szCs w:val="24"/>
        </w:rPr>
        <w:t>,</w:t>
      </w:r>
      <w:r>
        <w:rPr>
          <w:rFonts w:eastAsia="Times New Roman" w:cs="Times New Roman"/>
          <w:szCs w:val="24"/>
        </w:rPr>
        <w:t xml:space="preserve"> όσον αφορά τις σχολές προπονητών, είναι ένα θετικό βήμα. Είναι μισό, όμως, κύριε Υπουργέ. Θα σας πω γιατί. Είναι σωστό αυτό που βάζετε για τον κρατικό τίτλο, να μη χρειάζεται τίποτε άλλο προκειμένου </w:t>
      </w:r>
      <w:r>
        <w:rPr>
          <w:rFonts w:eastAsia="Times New Roman" w:cs="Times New Roman"/>
          <w:szCs w:val="24"/>
        </w:rPr>
        <w:t>να ασκεί κάποιος το επάγγελμα του προπονητή</w:t>
      </w:r>
      <w:r>
        <w:rPr>
          <w:rFonts w:eastAsia="Times New Roman" w:cs="Times New Roman"/>
          <w:szCs w:val="24"/>
        </w:rPr>
        <w:t>.</w:t>
      </w:r>
      <w:r>
        <w:rPr>
          <w:rFonts w:eastAsia="Times New Roman" w:cs="Times New Roman"/>
          <w:szCs w:val="24"/>
        </w:rPr>
        <w:t xml:space="preserve"> Είναι και αποκλειστικός όμως; </w:t>
      </w:r>
    </w:p>
    <w:p w14:paraId="4ED9526F" w14:textId="77777777" w:rsidR="0014665F" w:rsidRDefault="007C227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 Τι εννοώ; Ότι θα συνεχίσουν να υπάρχουν όλες αυτές οι σχολές, οι διάφορες σχολές που στήνουν οι διάφορες ομοσπονδίες και κάνουν εμπόριο και επιχείρηση</w:t>
      </w:r>
      <w:r>
        <w:rPr>
          <w:rFonts w:eastAsia="Times New Roman" w:cs="Times New Roman"/>
          <w:szCs w:val="24"/>
        </w:rPr>
        <w:t>,</w:t>
      </w:r>
      <w:r>
        <w:rPr>
          <w:rFonts w:eastAsia="Times New Roman" w:cs="Times New Roman"/>
          <w:szCs w:val="24"/>
        </w:rPr>
        <w:t xml:space="preserve"> προκειμένου ο άλλος με ταχύ</w:t>
      </w:r>
      <w:r>
        <w:rPr>
          <w:rFonts w:eastAsia="Times New Roman" w:cs="Times New Roman"/>
          <w:szCs w:val="24"/>
        </w:rPr>
        <w:t>ρρυθμα μαθήματα δυο εβδομάδων να παίρνει άδεια προπονητή. Βεβαίως, καλά κάνετε και δεν βάζετε για τους αποφοίτους των ΤΕΦΑΑ, για παράδειγμα, την επιπλέον πιστοποίηση, αλλά αυτές οι σχολές θα συνεχίσουν να λειτουργούν ως επιχειρήσεις ουσιαστικά και να δημιο</w:t>
      </w:r>
      <w:r>
        <w:rPr>
          <w:rFonts w:eastAsia="Times New Roman" w:cs="Times New Roman"/>
          <w:szCs w:val="24"/>
        </w:rPr>
        <w:t xml:space="preserve">υργούν μια συγκεκριμένη κατάσταση στον χώρο των προπονητών. </w:t>
      </w:r>
    </w:p>
    <w:p w14:paraId="4ED9527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Εμείς λέμε: κρατικός τίτλος αποκλειστικά, προκειμένου ο άλλος να έχει το δικαίωμα άσκησης του επαγγέλματος του προπονητή. Αν θέλετε, εδώ μπορούμε να δούμε κάποιες σχολές για αθλητές που ολοκληρών</w:t>
      </w:r>
      <w:r>
        <w:rPr>
          <w:rFonts w:eastAsia="Times New Roman" w:cs="Times New Roman"/>
          <w:szCs w:val="24"/>
        </w:rPr>
        <w:t xml:space="preserve">ουν την καριέρα τους, πάλι όμως με ευθύνη των ΤΕΦΑΑ και του κράτους, </w:t>
      </w:r>
      <w:r>
        <w:rPr>
          <w:rFonts w:eastAsia="Times New Roman" w:cs="Times New Roman"/>
          <w:szCs w:val="24"/>
        </w:rPr>
        <w:t>που</w:t>
      </w:r>
      <w:r>
        <w:rPr>
          <w:rFonts w:eastAsia="Times New Roman" w:cs="Times New Roman"/>
          <w:szCs w:val="24"/>
        </w:rPr>
        <w:t xml:space="preserve"> θα χορηγούν τέτοιους τίτλους. Τα παραμάγαζα, δηλαδή, των σχολών θα συνεχίσουν να λειτουργούν. Να γιατί λέμε ότι είναι θετικό βήμα</w:t>
      </w:r>
      <w:r>
        <w:rPr>
          <w:rFonts w:eastAsia="Times New Roman" w:cs="Times New Roman"/>
          <w:szCs w:val="24"/>
        </w:rPr>
        <w:t>,</w:t>
      </w:r>
      <w:r>
        <w:rPr>
          <w:rFonts w:eastAsia="Times New Roman" w:cs="Times New Roman"/>
          <w:szCs w:val="24"/>
        </w:rPr>
        <w:t xml:space="preserve"> αλλά είναι μισό. Δεν είναι ολοκληρωμένο αυτό το βήμα</w:t>
      </w:r>
      <w:r>
        <w:rPr>
          <w:rFonts w:eastAsia="Times New Roman" w:cs="Times New Roman"/>
          <w:szCs w:val="24"/>
        </w:rPr>
        <w:t>.</w:t>
      </w:r>
    </w:p>
    <w:p w14:paraId="4ED9527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Τέλος</w:t>
      </w:r>
      <w:r>
        <w:rPr>
          <w:rFonts w:eastAsia="Times New Roman" w:cs="Times New Roman"/>
          <w:szCs w:val="24"/>
        </w:rPr>
        <w:t>,</w:t>
      </w:r>
      <w:r>
        <w:rPr>
          <w:rFonts w:eastAsia="Times New Roman" w:cs="Times New Roman"/>
          <w:szCs w:val="24"/>
        </w:rPr>
        <w:t xml:space="preserve"> για τα άρθρα 34, 35 και 71</w:t>
      </w:r>
      <w:r>
        <w:rPr>
          <w:rFonts w:eastAsia="Times New Roman" w:cs="Times New Roman"/>
          <w:szCs w:val="24"/>
        </w:rPr>
        <w:t>,</w:t>
      </w:r>
      <w:r>
        <w:rPr>
          <w:rFonts w:eastAsia="Times New Roman" w:cs="Times New Roman"/>
          <w:szCs w:val="24"/>
        </w:rPr>
        <w:t xml:space="preserve"> που αφορούν χώρους που θα δίνονται σε νομικά πρόσωπα, εμείς θέλουμε περισσότερες εξηγήσεις ως προς το τι αφορούν. Έτσι όπως είναι διατυπωμένα είναι φωτογραφικές διατάξεις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αν δεν δώσει περισσότερες πληροφορίες το Υ</w:t>
      </w:r>
      <w:r>
        <w:rPr>
          <w:rFonts w:eastAsia="Times New Roman" w:cs="Times New Roman"/>
          <w:szCs w:val="24"/>
        </w:rPr>
        <w:t>πουργείο περί τίνος πρόκειται</w:t>
      </w:r>
      <w:r>
        <w:rPr>
          <w:rFonts w:eastAsia="Times New Roman" w:cs="Times New Roman"/>
          <w:szCs w:val="24"/>
        </w:rPr>
        <w:t>,</w:t>
      </w:r>
      <w:r>
        <w:rPr>
          <w:rFonts w:eastAsia="Times New Roman" w:cs="Times New Roman"/>
          <w:szCs w:val="24"/>
        </w:rPr>
        <w:t xml:space="preserve"> δεν μπορούμε να τις ψηφίσουμε.</w:t>
      </w:r>
    </w:p>
    <w:p w14:paraId="4ED9527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Επί της αρχής ψηφίζουμε </w:t>
      </w:r>
      <w:r>
        <w:rPr>
          <w:rFonts w:eastAsia="Times New Roman" w:cs="Times New Roman"/>
          <w:szCs w:val="24"/>
        </w:rPr>
        <w:t>«παρών»</w:t>
      </w:r>
      <w:r>
        <w:rPr>
          <w:rFonts w:eastAsia="Times New Roman" w:cs="Times New Roman"/>
          <w:szCs w:val="24"/>
        </w:rPr>
        <w:t xml:space="preserve"> στο νομοσχέδιο, για όλους αυτούς τους λόγους. Θα ψηφίσουμε θετικά σε ορισμένα άρθρα. </w:t>
      </w:r>
    </w:p>
    <w:p w14:paraId="4ED9527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ED9527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κύριε Γκιόκα.</w:t>
      </w:r>
    </w:p>
    <w:p w14:paraId="4ED9527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λόγο έχει ο κ</w:t>
      </w:r>
      <w:r>
        <w:rPr>
          <w:rFonts w:eastAsia="Times New Roman" w:cs="Times New Roman"/>
          <w:szCs w:val="24"/>
        </w:rPr>
        <w:t>.</w:t>
      </w:r>
      <w:r>
        <w:rPr>
          <w:rFonts w:eastAsia="Times New Roman" w:cs="Times New Roman"/>
          <w:szCs w:val="24"/>
        </w:rPr>
        <w:t xml:space="preserve"> Μαυρωτάς, ειδικός αγορητής </w:t>
      </w:r>
      <w:r>
        <w:rPr>
          <w:rFonts w:eastAsia="Times New Roman" w:cs="Times New Roman"/>
          <w:szCs w:val="24"/>
        </w:rPr>
        <w:t xml:space="preserve">του κόμματος </w:t>
      </w:r>
      <w:r>
        <w:rPr>
          <w:rFonts w:eastAsia="Times New Roman" w:cs="Times New Roman"/>
          <w:szCs w:val="24"/>
        </w:rPr>
        <w:t xml:space="preserve">Το Ποτάμι. </w:t>
      </w:r>
    </w:p>
    <w:p w14:paraId="4ED9527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Ευχαριστώ, κύριε Πρόεδρε.</w:t>
      </w:r>
    </w:p>
    <w:p w14:paraId="4ED9527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Επιτρέψτε μου κάποια εισαγωγικά</w:t>
      </w:r>
      <w:r>
        <w:rPr>
          <w:rFonts w:eastAsia="Times New Roman" w:cs="Times New Roman"/>
          <w:szCs w:val="24"/>
        </w:rPr>
        <w:t>,</w:t>
      </w:r>
      <w:r>
        <w:rPr>
          <w:rFonts w:eastAsia="Times New Roman" w:cs="Times New Roman"/>
          <w:szCs w:val="24"/>
        </w:rPr>
        <w:t xml:space="preserve"> πριν μπω στο κυρίως θέμα του νομοσχεδίου.</w:t>
      </w:r>
    </w:p>
    <w:p w14:paraId="4ED9527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Το ντόπινγκ</w:t>
      </w:r>
      <w:r>
        <w:rPr>
          <w:rFonts w:eastAsia="Times New Roman" w:cs="Times New Roman"/>
          <w:szCs w:val="24"/>
        </w:rPr>
        <w:t>,</w:t>
      </w:r>
      <w:r>
        <w:rPr>
          <w:rFonts w:eastAsia="Times New Roman" w:cs="Times New Roman"/>
          <w:szCs w:val="24"/>
        </w:rPr>
        <w:t xml:space="preserve"> για το οποίο μιλάμε σήμερα</w:t>
      </w:r>
      <w:r>
        <w:rPr>
          <w:rFonts w:eastAsia="Times New Roman" w:cs="Times New Roman"/>
          <w:szCs w:val="24"/>
        </w:rPr>
        <w:t>,</w:t>
      </w:r>
      <w:r>
        <w:rPr>
          <w:rFonts w:eastAsia="Times New Roman" w:cs="Times New Roman"/>
          <w:szCs w:val="24"/>
        </w:rPr>
        <w:t xml:space="preserve"> είναι, κατά τη γνώμη μου, μαζί με το παράνομο στοίχημα και με τη βία οι κυριότεροι λεκέδες στον αγωνιστικό αθλητισμό σήμερα. Για να μην κοροϊδευόμαστε, όμως, το ντόπινγκ θα βρίσκεται πάντα μπροστά από το αντιντόπινγκ. Η ψαλίδα αυτή όμως κλείνει όσο περνάε</w:t>
      </w:r>
      <w:r>
        <w:rPr>
          <w:rFonts w:eastAsia="Times New Roman" w:cs="Times New Roman"/>
          <w:szCs w:val="24"/>
        </w:rPr>
        <w:t xml:space="preserve">ι ο καιρός. </w:t>
      </w:r>
    </w:p>
    <w:p w14:paraId="4ED9527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Το δίχτυ για τους απατεώνες του αθλητισμού γίνεται όλο και πιο πυκνό, με αποτέλεσμα δύσκολα να περνάμε πλέον από μέσα του. Σ’ αυτό έχει συμβάλει πολύ ο Παγκόσμιος Οργανισμός Αντιντόπινγκ, ο γνωστός μας </w:t>
      </w:r>
      <w:r>
        <w:rPr>
          <w:rFonts w:eastAsia="Times New Roman" w:cs="Times New Roman"/>
          <w:szCs w:val="24"/>
          <w:lang w:val="en-US"/>
        </w:rPr>
        <w:t>WADA</w:t>
      </w:r>
      <w:r>
        <w:rPr>
          <w:rFonts w:eastAsia="Times New Roman" w:cs="Times New Roman"/>
          <w:szCs w:val="24"/>
        </w:rPr>
        <w:t>. Οι κανόνες και οι διαδικασίες που έ</w:t>
      </w:r>
      <w:r>
        <w:rPr>
          <w:rFonts w:eastAsia="Times New Roman" w:cs="Times New Roman"/>
          <w:szCs w:val="24"/>
        </w:rPr>
        <w:t xml:space="preserve">χει προτυποποιήσει παγκοσμίως </w:t>
      </w:r>
      <w:r>
        <w:rPr>
          <w:rFonts w:eastAsia="Times New Roman" w:cs="Times New Roman"/>
          <w:szCs w:val="24"/>
        </w:rPr>
        <w:t xml:space="preserve">– </w:t>
      </w:r>
      <w:r>
        <w:rPr>
          <w:rFonts w:eastAsia="Times New Roman" w:cs="Times New Roman"/>
          <w:szCs w:val="24"/>
        </w:rPr>
        <w:t>μέσα από πολλές αντιδράσεις και δυσκολίες, είναι η αλήθεια</w:t>
      </w:r>
      <w:r>
        <w:rPr>
          <w:rFonts w:eastAsia="Times New Roman" w:cs="Times New Roman"/>
          <w:szCs w:val="24"/>
        </w:rPr>
        <w:t>–</w:t>
      </w:r>
      <w:r>
        <w:rPr>
          <w:rFonts w:eastAsia="Times New Roman" w:cs="Times New Roman"/>
          <w:szCs w:val="24"/>
        </w:rPr>
        <w:t xml:space="preserve"> έχουν συμβάλει σημαντικά. Δεν αρκούν μόνο οι κανόνες και οι διαδικασίες για την καταπολέμηση του ντόπινγκ. Χρειάζονται κι άλλες δράσεις, όπως η αξιοποίηση πληροφορι</w:t>
      </w:r>
      <w:r>
        <w:rPr>
          <w:rFonts w:eastAsia="Times New Roman" w:cs="Times New Roman"/>
          <w:szCs w:val="24"/>
        </w:rPr>
        <w:t xml:space="preserve">ών, που πολλές φορές απαιτούν συνδυασμό δραστηριοτήτων. Εδώ το Υπουργείο θα πρέπει να πάρει πρωτοβουλίες, σε συνεργασία και με τις διωκτικές αρχές και τελωνεία ή άλλους φορείς, όπως γίνεται και στο εξωτερικό. </w:t>
      </w:r>
    </w:p>
    <w:p w14:paraId="4ED9527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Πρέπει να σημειώσουμε ότι δεν είναι μόνο ο αγω</w:t>
      </w:r>
      <w:r>
        <w:rPr>
          <w:rFonts w:eastAsia="Times New Roman" w:cs="Times New Roman"/>
          <w:szCs w:val="24"/>
        </w:rPr>
        <w:t>νιστικός αθλητισμός ο οποίος έχει κανόνες</w:t>
      </w:r>
      <w:r>
        <w:rPr>
          <w:rFonts w:eastAsia="Times New Roman" w:cs="Times New Roman"/>
          <w:szCs w:val="24"/>
        </w:rPr>
        <w:t>,</w:t>
      </w:r>
      <w:r>
        <w:rPr>
          <w:rFonts w:eastAsia="Times New Roman" w:cs="Times New Roman"/>
          <w:szCs w:val="24"/>
        </w:rPr>
        <w:t xml:space="preserve"> για τους οποίους σήμερα θα ψηφίσουμε. Είναι και ο μη αγωνιστικός αθλητισμός, ο ψυχαγωγικός αθλητισμός, τα γυμναστήρια</w:t>
      </w:r>
      <w:r>
        <w:rPr>
          <w:rFonts w:eastAsia="Times New Roman" w:cs="Times New Roman"/>
          <w:szCs w:val="24"/>
        </w:rPr>
        <w:t>,</w:t>
      </w:r>
      <w:r>
        <w:rPr>
          <w:rFonts w:eastAsia="Times New Roman" w:cs="Times New Roman"/>
          <w:szCs w:val="24"/>
        </w:rPr>
        <w:t xml:space="preserve"> όπου εκεί το τοπίο είναι τελείως ανεξέλεγκτο. Το θέμα αυτό το φέραμε στη Βουλή μέσω του </w:t>
      </w:r>
      <w:r>
        <w:rPr>
          <w:rFonts w:eastAsia="Times New Roman" w:cs="Times New Roman"/>
          <w:szCs w:val="24"/>
        </w:rPr>
        <w:t>κ</w:t>
      </w:r>
      <w:r>
        <w:rPr>
          <w:rFonts w:eastAsia="Times New Roman" w:cs="Times New Roman"/>
          <w:szCs w:val="24"/>
        </w:rPr>
        <w:t>οινοβ</w:t>
      </w:r>
      <w:r>
        <w:rPr>
          <w:rFonts w:eastAsia="Times New Roman" w:cs="Times New Roman"/>
          <w:szCs w:val="24"/>
        </w:rPr>
        <w:t xml:space="preserve">ουλευτικού </w:t>
      </w:r>
      <w:r>
        <w:rPr>
          <w:rFonts w:eastAsia="Times New Roman" w:cs="Times New Roman"/>
          <w:szCs w:val="24"/>
        </w:rPr>
        <w:t>ελ</w:t>
      </w:r>
      <w:r>
        <w:rPr>
          <w:rFonts w:eastAsia="Times New Roman" w:cs="Times New Roman"/>
          <w:szCs w:val="24"/>
        </w:rPr>
        <w:t>έγχου με σχετική ερώτηση. Γι’ αυτό, λοιπόν, χρειάζονται πρωτοβουλίες τόσο στην πρόληψη, ενημέρωση, θεσμικό πλαίσιο για τα διάφορα σκευάσματα, αλλά και στην καταστολή, για το παράνομο εμπόριο κ</w:t>
      </w:r>
      <w:r>
        <w:rPr>
          <w:rFonts w:eastAsia="Times New Roman" w:cs="Times New Roman"/>
          <w:szCs w:val="24"/>
        </w:rPr>
        <w:t>αι λοιπά</w:t>
      </w:r>
      <w:r>
        <w:rPr>
          <w:rFonts w:eastAsia="Times New Roman" w:cs="Times New Roman"/>
          <w:szCs w:val="24"/>
        </w:rPr>
        <w:t xml:space="preserve">. </w:t>
      </w:r>
    </w:p>
    <w:p w14:paraId="4ED9527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Ας ξαναγυρίσουμε, όμως, στον αγωνιστικό </w:t>
      </w:r>
      <w:r>
        <w:rPr>
          <w:rFonts w:eastAsia="Times New Roman" w:cs="Times New Roman"/>
          <w:szCs w:val="24"/>
        </w:rPr>
        <w:t>αθλητισμό και ας κάνουμε έναν παραλληλισμό με την πολιτική. Σημαντικό πλήγμα κατά του ντόπινγκ ήταν και είναι ο επανέλεγχος των δειγμάτων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ο οποίος</w:t>
      </w:r>
      <w:r>
        <w:rPr>
          <w:rFonts w:eastAsia="Times New Roman" w:cs="Times New Roman"/>
          <w:szCs w:val="24"/>
        </w:rPr>
        <w:t xml:space="preserve"> καθιερώθηκε εδώ και μια περίπου δεκαετία. Μια απαγορευμένη ουσία που δεν ανιχνεύεται σήμερα μπορεί να ανιχνε</w:t>
      </w:r>
      <w:r>
        <w:rPr>
          <w:rFonts w:eastAsia="Times New Roman" w:cs="Times New Roman"/>
          <w:szCs w:val="24"/>
        </w:rPr>
        <w:t>υθεί μετά από χρόνια. Το έχουμε δει να γίνεται. Η μη παραγραφή</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είναι κάτι που κάνει πολλούς αθλητές να το διπλοσκεφθούν και να το τριπλοσκεφθούν πριν παραστρατήσουν. Τροφή για σκέψη, λοιπόν, εν όψει της </w:t>
      </w:r>
      <w:r>
        <w:rPr>
          <w:rFonts w:eastAsia="Times New Roman" w:cs="Times New Roman"/>
          <w:szCs w:val="24"/>
        </w:rPr>
        <w:t>Α</w:t>
      </w:r>
      <w:r>
        <w:rPr>
          <w:rFonts w:eastAsia="Times New Roman" w:cs="Times New Roman"/>
          <w:szCs w:val="24"/>
        </w:rPr>
        <w:t>ναθεώρησης του Συντάγματος και του νόμου πε</w:t>
      </w:r>
      <w:r>
        <w:rPr>
          <w:rFonts w:eastAsia="Times New Roman" w:cs="Times New Roman"/>
          <w:szCs w:val="24"/>
        </w:rPr>
        <w:t xml:space="preserve">ρί ευθύνης </w:t>
      </w:r>
      <w:r>
        <w:rPr>
          <w:rFonts w:eastAsia="Times New Roman" w:cs="Times New Roman"/>
          <w:szCs w:val="24"/>
        </w:rPr>
        <w:t>Υ</w:t>
      </w:r>
      <w:r>
        <w:rPr>
          <w:rFonts w:eastAsia="Times New Roman" w:cs="Times New Roman"/>
          <w:szCs w:val="24"/>
        </w:rPr>
        <w:t xml:space="preserve">πουργών. </w:t>
      </w:r>
    </w:p>
    <w:p w14:paraId="4ED9527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για ένα λεπτό να θίξω και ένα άλλο θέμα</w:t>
      </w:r>
      <w:r>
        <w:rPr>
          <w:rFonts w:eastAsia="Times New Roman" w:cs="Times New Roman"/>
          <w:szCs w:val="24"/>
        </w:rPr>
        <w:t>,</w:t>
      </w:r>
      <w:r>
        <w:rPr>
          <w:rFonts w:eastAsia="Times New Roman" w:cs="Times New Roman"/>
          <w:szCs w:val="24"/>
        </w:rPr>
        <w:t xml:space="preserve"> που το άκουσα αρκετά εδώ μέσα. Χρησιμοποιείται </w:t>
      </w:r>
      <w:r>
        <w:rPr>
          <w:rFonts w:eastAsia="Times New Roman" w:cs="Times New Roman"/>
          <w:szCs w:val="24"/>
        </w:rPr>
        <w:t>ο όρος</w:t>
      </w:r>
      <w:r>
        <w:rPr>
          <w:rFonts w:eastAsia="Times New Roman" w:cs="Times New Roman"/>
          <w:szCs w:val="24"/>
        </w:rPr>
        <w:t xml:space="preserve"> «φαρμακοδιέγερση» για το ντόπινγκ. Είπα και χθες στην επιτροπή ότι οι δυο έννοιες δεν ταυτίζονται. Φαρμακοδιέγερση μπορεί να θεωρηθεί το να πάρει κάποιος μια ασπιρίνη ή βιταμίνη </w:t>
      </w:r>
      <w:r>
        <w:rPr>
          <w:rFonts w:eastAsia="Times New Roman" w:cs="Times New Roman"/>
          <w:szCs w:val="24"/>
          <w:lang w:val="en-US"/>
        </w:rPr>
        <w:t>C</w:t>
      </w:r>
      <w:r>
        <w:rPr>
          <w:rFonts w:eastAsia="Times New Roman" w:cs="Times New Roman"/>
          <w:szCs w:val="24"/>
        </w:rPr>
        <w:t xml:space="preserve"> για να στυλωθεί, αλλά αυτό δεν είναι ντόπινγκ. Αντίθετα, ντόπινγκ είναι να </w:t>
      </w:r>
      <w:r>
        <w:rPr>
          <w:rFonts w:eastAsia="Times New Roman" w:cs="Times New Roman"/>
          <w:szCs w:val="24"/>
        </w:rPr>
        <w:t>κάνω μετάγγιση αίματος, γονιδιακό ντόπινγκ ή να πάρω β</w:t>
      </w:r>
      <w:r>
        <w:rPr>
          <w:rFonts w:eastAsia="Times New Roman" w:cs="Times New Roman"/>
          <w:szCs w:val="24"/>
        </w:rPr>
        <w:t>-</w:t>
      </w:r>
      <w:r>
        <w:rPr>
          <w:rFonts w:eastAsia="Times New Roman" w:cs="Times New Roman"/>
          <w:szCs w:val="24"/>
        </w:rPr>
        <w:t>αναστολείς, πράγματα τα οποία δεν εμπίπτουν στη φαρμακοδιέγερση. Η παράνομη φαρμακοδιέγερση είναι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ένα υποσύνολο του ντόπινγκ και ο όρος δεν καλύπτει όλες τις πτυχές του ντόπινγκ. Γι’ αυτό θα σ</w:t>
      </w:r>
      <w:r>
        <w:rPr>
          <w:rFonts w:eastAsia="Times New Roman" w:cs="Times New Roman"/>
          <w:szCs w:val="24"/>
        </w:rPr>
        <w:t xml:space="preserve">υνιστούσα να υιοθετήσουμε τη λέξη «ντόπινγκ» και στα ελληνικά, χωρίς να θίγεται ο γλωσσικός μας πατριωτισμός. Έχουμε δανείσει τον κόσμο άλλωστε με χιλιάδες λέξεις. Ας βάλουμε λίγο νερό στο κρασί μας και ας δεχθούμε μια ξενόφερτη. </w:t>
      </w:r>
    </w:p>
    <w:p w14:paraId="4ED9527D" w14:textId="77777777" w:rsidR="0014665F" w:rsidRDefault="007C227C">
      <w:pPr>
        <w:spacing w:after="0" w:line="600" w:lineRule="auto"/>
        <w:ind w:firstLine="720"/>
        <w:jc w:val="both"/>
        <w:rPr>
          <w:rFonts w:eastAsia="Times New Roman"/>
          <w:szCs w:val="24"/>
        </w:rPr>
      </w:pPr>
      <w:r>
        <w:rPr>
          <w:rFonts w:eastAsia="Times New Roman"/>
          <w:szCs w:val="24"/>
        </w:rPr>
        <w:t xml:space="preserve">Ας πάμε στο συγκεκριμένο θέμα και επιτρέψτε μου να είμαι αρκετά αναλυτικός, λόγω πρότερης εμπλοκής με το θέμα. Ήμουν μέλος του ΕΣΚΑΝ για επτά περίπου χρόνια, από το 2003 ως το 2009. </w:t>
      </w:r>
    </w:p>
    <w:p w14:paraId="4ED9527E" w14:textId="77777777" w:rsidR="0014665F" w:rsidRDefault="007C227C">
      <w:pPr>
        <w:spacing w:after="0" w:line="600" w:lineRule="auto"/>
        <w:ind w:firstLine="720"/>
        <w:jc w:val="both"/>
        <w:rPr>
          <w:rFonts w:eastAsia="Times New Roman"/>
          <w:szCs w:val="24"/>
        </w:rPr>
      </w:pPr>
      <w:r>
        <w:rPr>
          <w:rFonts w:eastAsia="Times New Roman"/>
          <w:szCs w:val="24"/>
        </w:rPr>
        <w:lastRenderedPageBreak/>
        <w:t>Η εναρμόνιση που ψηφίζουμε σήμερα προκύπτει από τη μετάφραση των πρότυπων</w:t>
      </w:r>
      <w:r>
        <w:rPr>
          <w:rFonts w:eastAsia="Times New Roman"/>
          <w:szCs w:val="24"/>
        </w:rPr>
        <w:t xml:space="preserve"> κανόνων, των </w:t>
      </w:r>
      <w:r>
        <w:rPr>
          <w:rFonts w:eastAsia="Times New Roman"/>
          <w:szCs w:val="24"/>
          <w:lang w:val="en-US"/>
        </w:rPr>
        <w:t>model</w:t>
      </w:r>
      <w:r>
        <w:rPr>
          <w:rFonts w:eastAsia="Times New Roman"/>
          <w:szCs w:val="24"/>
        </w:rPr>
        <w:t xml:space="preserve"> </w:t>
      </w:r>
      <w:r>
        <w:rPr>
          <w:rFonts w:eastAsia="Times New Roman"/>
          <w:szCs w:val="24"/>
          <w:lang w:val="en-US"/>
        </w:rPr>
        <w:t>rules</w:t>
      </w:r>
      <w:r>
        <w:rPr>
          <w:rFonts w:eastAsia="Times New Roman"/>
          <w:szCs w:val="24"/>
        </w:rPr>
        <w:t>, για τους εθνικούς οργανισμούς αντιντόπινγκ, έτσι ώστε να είναι εναρμονισμένοι με τον Παγκόσμιο Κώδικα Αντιντόπινγκ τ</w:t>
      </w:r>
      <w:r>
        <w:rPr>
          <w:rFonts w:eastAsia="Times New Roman"/>
          <w:szCs w:val="24"/>
        </w:rPr>
        <w:t>ου</w:t>
      </w:r>
      <w:r>
        <w:rPr>
          <w:rFonts w:eastAsia="Times New Roman"/>
          <w:szCs w:val="24"/>
        </w:rPr>
        <w:t xml:space="preserve"> </w:t>
      </w:r>
      <w:r>
        <w:rPr>
          <w:rFonts w:eastAsia="Times New Roman"/>
          <w:szCs w:val="24"/>
          <w:lang w:val="en-US"/>
        </w:rPr>
        <w:t>WADA</w:t>
      </w:r>
      <w:r>
        <w:rPr>
          <w:rFonts w:eastAsia="Times New Roman"/>
          <w:szCs w:val="24"/>
        </w:rPr>
        <w:t xml:space="preserve"> του 2015. Για τον λόγο αυτό στο αγγλικό κείμενο υπάρχουν εδάφια που είναι σε κίτρινο φόντο, τα οποία είνα</w:t>
      </w:r>
      <w:r>
        <w:rPr>
          <w:rFonts w:eastAsia="Times New Roman"/>
          <w:szCs w:val="24"/>
        </w:rPr>
        <w:t xml:space="preserve">ι υποχρεωτικό να ενσωματωθούν και άλλα που είναι σε θαλασσί φόντο και είναι ενδεικτικά. </w:t>
      </w:r>
    </w:p>
    <w:p w14:paraId="4ED9527F" w14:textId="77777777" w:rsidR="0014665F" w:rsidRDefault="007C227C">
      <w:pPr>
        <w:spacing w:after="0" w:line="600" w:lineRule="auto"/>
        <w:ind w:firstLine="720"/>
        <w:jc w:val="both"/>
        <w:rPr>
          <w:rFonts w:eastAsia="Times New Roman"/>
          <w:szCs w:val="24"/>
        </w:rPr>
      </w:pPr>
      <w:r>
        <w:rPr>
          <w:rFonts w:eastAsia="Times New Roman"/>
          <w:szCs w:val="24"/>
        </w:rPr>
        <w:t xml:space="preserve">Όμως, παρά τις διορθώσεις που λάβαμε χθες στο κείμενο -στις έξι σελίδες με τις νομοτεχνικές βελτιώσεις που μας έδωσε ο Υπουργός- υπάρχουν ακόμα αρκετές περιπτώσεις </w:t>
      </w:r>
      <w:r>
        <w:rPr>
          <w:rFonts w:eastAsia="Times New Roman"/>
          <w:szCs w:val="24"/>
        </w:rPr>
        <w:t>στι</w:t>
      </w:r>
      <w:r>
        <w:rPr>
          <w:rFonts w:eastAsia="Times New Roman"/>
          <w:szCs w:val="24"/>
        </w:rPr>
        <w:t>ς οποίες</w:t>
      </w:r>
      <w:r>
        <w:rPr>
          <w:rFonts w:eastAsia="Times New Roman"/>
          <w:szCs w:val="24"/>
        </w:rPr>
        <w:t xml:space="preserve"> η ελληνική μετάφραση δεν αποδίδει το σωστό νόημα. Για τον λόγο αυτό δώσαμε μια μακροσκελή λίστα με εκατόν είκοσι διορθώσεις, ώστε να είναι πραγματικά εναρμονισμένος ο νόμος που θα ψηφίσουμε με τον </w:t>
      </w:r>
      <w:r>
        <w:rPr>
          <w:rFonts w:eastAsia="Times New Roman"/>
          <w:szCs w:val="24"/>
        </w:rPr>
        <w:t>Π</w:t>
      </w:r>
      <w:r>
        <w:rPr>
          <w:rFonts w:eastAsia="Times New Roman"/>
          <w:szCs w:val="24"/>
        </w:rPr>
        <w:t xml:space="preserve">αγκόσμιο </w:t>
      </w:r>
      <w:r>
        <w:rPr>
          <w:rFonts w:eastAsia="Times New Roman"/>
          <w:szCs w:val="24"/>
        </w:rPr>
        <w:t>Κ</w:t>
      </w:r>
      <w:r>
        <w:rPr>
          <w:rFonts w:eastAsia="Times New Roman"/>
          <w:szCs w:val="24"/>
        </w:rPr>
        <w:t xml:space="preserve">ώδικα του </w:t>
      </w:r>
      <w:r>
        <w:rPr>
          <w:rFonts w:eastAsia="Times New Roman"/>
          <w:szCs w:val="24"/>
          <w:lang w:val="en-US"/>
        </w:rPr>
        <w:t>WADA</w:t>
      </w:r>
      <w:r>
        <w:rPr>
          <w:rFonts w:eastAsia="Times New Roman"/>
          <w:szCs w:val="24"/>
        </w:rPr>
        <w:t xml:space="preserve">. </w:t>
      </w:r>
    </w:p>
    <w:p w14:paraId="4ED95280" w14:textId="77777777" w:rsidR="0014665F" w:rsidRDefault="007C227C">
      <w:pPr>
        <w:spacing w:after="0" w:line="600" w:lineRule="auto"/>
        <w:ind w:firstLine="720"/>
        <w:jc w:val="both"/>
        <w:rPr>
          <w:rFonts w:eastAsia="Times New Roman"/>
          <w:szCs w:val="24"/>
        </w:rPr>
      </w:pPr>
      <w:r>
        <w:rPr>
          <w:rFonts w:eastAsia="Times New Roman"/>
          <w:szCs w:val="24"/>
        </w:rPr>
        <w:lastRenderedPageBreak/>
        <w:t>Κάποια, μάλιστα, στα ο</w:t>
      </w:r>
      <w:r>
        <w:rPr>
          <w:rFonts w:eastAsia="Times New Roman"/>
          <w:szCs w:val="24"/>
        </w:rPr>
        <w:t xml:space="preserve">ποία θα αναφερθώ στη συνέχεια, είναι αρκετά σημαντικά και αλλοιώνουν σημαντικά το νόημα, με αποτέλεσμα να έχουμε μια αναντιστοιχία μεταξύ του πρωτότυπου αγγλικού κειμένου και του νομοσχεδίου το οποίο ψηφίζουμε σήμερα. Και εδώ θα πρέπει να θίξω και το θέμα </w:t>
      </w:r>
      <w:r>
        <w:rPr>
          <w:rFonts w:eastAsia="Times New Roman"/>
          <w:szCs w:val="24"/>
        </w:rPr>
        <w:t xml:space="preserve">του ΕΣΚΑΝ, του ελληνικού φορέα για το αντιντόπινγκ. </w:t>
      </w:r>
    </w:p>
    <w:p w14:paraId="4ED95281" w14:textId="77777777" w:rsidR="0014665F" w:rsidRDefault="007C227C">
      <w:pPr>
        <w:spacing w:after="0" w:line="600" w:lineRule="auto"/>
        <w:ind w:firstLine="720"/>
        <w:jc w:val="both"/>
        <w:rPr>
          <w:rFonts w:eastAsia="Times New Roman"/>
          <w:szCs w:val="24"/>
        </w:rPr>
      </w:pPr>
      <w:r>
        <w:rPr>
          <w:rFonts w:eastAsia="Times New Roman"/>
          <w:szCs w:val="24"/>
        </w:rPr>
        <w:t>Μπορεί, κύριε Υπουργέ, να αυξήσατε την επιχορήγηση από πενήντα σε διακόσιες χιλιάδες –και καλά κάνετε-</w:t>
      </w:r>
      <w:r>
        <w:rPr>
          <w:rFonts w:eastAsia="Times New Roman"/>
          <w:szCs w:val="24"/>
        </w:rPr>
        <w:t>,</w:t>
      </w:r>
      <w:r>
        <w:rPr>
          <w:rFonts w:eastAsia="Times New Roman"/>
          <w:szCs w:val="24"/>
        </w:rPr>
        <w:t xml:space="preserve"> αλλά</w:t>
      </w:r>
      <w:r>
        <w:rPr>
          <w:rFonts w:eastAsia="Times New Roman"/>
          <w:szCs w:val="24"/>
        </w:rPr>
        <w:t>,</w:t>
      </w:r>
      <w:r>
        <w:rPr>
          <w:rFonts w:eastAsia="Times New Roman"/>
          <w:szCs w:val="24"/>
        </w:rPr>
        <w:t xml:space="preserve"> αν δεν στελεχωθεί το επιστημονικό τμήμα του, που τώρα είναι κενό, με ανθρώπους που ξέρουν το </w:t>
      </w:r>
      <w:r>
        <w:rPr>
          <w:rFonts w:eastAsia="Times New Roman"/>
          <w:szCs w:val="24"/>
        </w:rPr>
        <w:t xml:space="preserve">αντικείμενο, θα έχουμε συνεχώς τέτοια φαινόμενα. Δεν αρκούν, λοιπόν, οι πολύ φιλότιμες προσπάθειες των υπαλλήλων του ΕΣΚΑΝ ή κάποιων μελών του </w:t>
      </w:r>
      <w:r>
        <w:rPr>
          <w:rFonts w:eastAsia="Times New Roman"/>
          <w:szCs w:val="24"/>
        </w:rPr>
        <w:t>σ</w:t>
      </w:r>
      <w:r>
        <w:rPr>
          <w:rFonts w:eastAsia="Times New Roman"/>
          <w:szCs w:val="24"/>
        </w:rPr>
        <w:t xml:space="preserve">υμβουλίου, αλλά χρειάζεται πλήρη στελέχωση και το επιστημονικό του τμήμα. </w:t>
      </w:r>
    </w:p>
    <w:p w14:paraId="4ED95282" w14:textId="77777777" w:rsidR="0014665F" w:rsidRDefault="007C227C">
      <w:pPr>
        <w:spacing w:after="0" w:line="600" w:lineRule="auto"/>
        <w:ind w:firstLine="720"/>
        <w:jc w:val="both"/>
        <w:rPr>
          <w:rFonts w:eastAsia="Times New Roman"/>
          <w:szCs w:val="24"/>
        </w:rPr>
      </w:pPr>
      <w:r>
        <w:rPr>
          <w:rFonts w:eastAsia="Times New Roman"/>
          <w:szCs w:val="24"/>
        </w:rPr>
        <w:t>Ε</w:t>
      </w:r>
      <w:r>
        <w:rPr>
          <w:rFonts w:eastAsia="Times New Roman"/>
          <w:szCs w:val="24"/>
        </w:rPr>
        <w:t>ιρήσθω εν παρόδω, κύριε Υπουργέ, εκκ</w:t>
      </w:r>
      <w:r>
        <w:rPr>
          <w:rFonts w:eastAsia="Times New Roman"/>
          <w:szCs w:val="24"/>
        </w:rPr>
        <w:t xml:space="preserve">ρεμεί εδώ και πολύ καιρό η προβλεπόμενη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που καθορίζει τις αποζημιώσεις</w:t>
      </w:r>
      <w:r>
        <w:rPr>
          <w:rFonts w:eastAsia="Times New Roman"/>
          <w:szCs w:val="24"/>
        </w:rPr>
        <w:t>,</w:t>
      </w:r>
      <w:r>
        <w:rPr>
          <w:rFonts w:eastAsia="Times New Roman"/>
          <w:szCs w:val="24"/>
        </w:rPr>
        <w:t xml:space="preserve"> για να μπορούν να πληρωθούν οι δειγματολήπτες, κάτι το οποίο θα πρέπει να δείτε. </w:t>
      </w:r>
    </w:p>
    <w:p w14:paraId="4ED95283" w14:textId="77777777" w:rsidR="0014665F" w:rsidRDefault="007C227C">
      <w:pPr>
        <w:spacing w:after="0" w:line="600" w:lineRule="auto"/>
        <w:ind w:firstLine="720"/>
        <w:jc w:val="both"/>
        <w:rPr>
          <w:rFonts w:eastAsia="Times New Roman"/>
          <w:szCs w:val="24"/>
        </w:rPr>
      </w:pPr>
      <w:r>
        <w:rPr>
          <w:rFonts w:eastAsia="Times New Roman"/>
          <w:szCs w:val="24"/>
        </w:rPr>
        <w:lastRenderedPageBreak/>
        <w:t xml:space="preserve">Επίσης, επιτρέψτε μου να σταθώ στον ΕΟΚΑΝ, τον Εθνικό Οργανισμό Καταπολέμησης </w:t>
      </w:r>
      <w:r>
        <w:rPr>
          <w:rFonts w:eastAsia="Times New Roman"/>
          <w:szCs w:val="24"/>
        </w:rPr>
        <w:t xml:space="preserve">Ντόπινγκ, που θα αντικαταστήσει το ΕΣΚΑΝ με βάση τον νόμο του 2012, που δεν έχει εφαρμοστεί ακόμα. Ακούσαμε και στην </w:t>
      </w:r>
      <w:r>
        <w:rPr>
          <w:rFonts w:eastAsia="Times New Roman"/>
          <w:szCs w:val="24"/>
        </w:rPr>
        <w:t>ε</w:t>
      </w:r>
      <w:r>
        <w:rPr>
          <w:rFonts w:eastAsia="Times New Roman"/>
          <w:szCs w:val="24"/>
        </w:rPr>
        <w:t xml:space="preserve">πιτροπή σήμερα τον κ. Καρρά, το μέλος του </w:t>
      </w:r>
      <w:r>
        <w:rPr>
          <w:rFonts w:eastAsia="Times New Roman"/>
          <w:szCs w:val="24"/>
        </w:rPr>
        <w:t>σ</w:t>
      </w:r>
      <w:r>
        <w:rPr>
          <w:rFonts w:eastAsia="Times New Roman"/>
          <w:szCs w:val="24"/>
        </w:rPr>
        <w:t>υμβουλίου του ΕΣΚΑΝ, να λέει πόσο σημαντικό ρόλο μπορεί να παίξει η ίδρυση αυτού του νομικού πρ</w:t>
      </w:r>
      <w:r>
        <w:rPr>
          <w:rFonts w:eastAsia="Times New Roman"/>
          <w:szCs w:val="24"/>
        </w:rPr>
        <w:t>οσώπου ιδιωτικού δικαίου στο να αναμορφωθεί το ΕΣΚΑΝ και γενικά η πάταξη του ντόπινγκ στην Ελλάδα.</w:t>
      </w:r>
    </w:p>
    <w:p w14:paraId="4ED95284" w14:textId="77777777" w:rsidR="0014665F" w:rsidRDefault="007C227C">
      <w:pPr>
        <w:spacing w:after="0" w:line="600" w:lineRule="auto"/>
        <w:ind w:firstLine="720"/>
        <w:jc w:val="both"/>
        <w:rPr>
          <w:rFonts w:eastAsia="Times New Roman"/>
          <w:szCs w:val="24"/>
        </w:rPr>
      </w:pPr>
      <w:r>
        <w:rPr>
          <w:rFonts w:eastAsia="Times New Roman"/>
          <w:szCs w:val="24"/>
        </w:rPr>
        <w:t xml:space="preserve">Για τα σφάλματα που υπήρχαν στο ελληνικό κείμενο μίλησα χθες και στην </w:t>
      </w:r>
      <w:r>
        <w:rPr>
          <w:rFonts w:eastAsia="Times New Roman"/>
          <w:szCs w:val="24"/>
        </w:rPr>
        <w:t>ε</w:t>
      </w:r>
      <w:r>
        <w:rPr>
          <w:rFonts w:eastAsia="Times New Roman"/>
          <w:szCs w:val="24"/>
        </w:rPr>
        <w:t xml:space="preserve">πιτροπή, τα στείλαμε και με ένα υπόμνημα. Γι’ αυτό ίσως να φταίει η μετάφραση κάποιων </w:t>
      </w:r>
      <w:r>
        <w:rPr>
          <w:rFonts w:eastAsia="Times New Roman"/>
          <w:szCs w:val="24"/>
        </w:rPr>
        <w:t xml:space="preserve">τεχνικών όρων, που δεν είναι πάντα εύκολο να γίνεται από μη ειδικούς ή η επέμβαση της Νομοπαρασκευαστικής Επιτροπής στο τελικό κείμενο. </w:t>
      </w:r>
    </w:p>
    <w:p w14:paraId="4ED95285" w14:textId="77777777" w:rsidR="0014665F" w:rsidRDefault="007C227C">
      <w:pPr>
        <w:spacing w:after="0" w:line="600" w:lineRule="auto"/>
        <w:ind w:firstLine="720"/>
        <w:jc w:val="both"/>
        <w:rPr>
          <w:rFonts w:eastAsia="Times New Roman"/>
          <w:szCs w:val="24"/>
        </w:rPr>
      </w:pPr>
      <w:r>
        <w:rPr>
          <w:rFonts w:eastAsia="Times New Roman"/>
          <w:szCs w:val="24"/>
        </w:rPr>
        <w:t xml:space="preserve">Για παράδειγμα, στο άρθρο 6 του νομοσχεδίου που ψηφίζουμε σήμερα, το </w:t>
      </w:r>
      <w:r>
        <w:rPr>
          <w:rFonts w:eastAsia="Times New Roman"/>
          <w:szCs w:val="24"/>
          <w:lang w:val="en-US"/>
        </w:rPr>
        <w:t>target</w:t>
      </w:r>
      <w:r>
        <w:rPr>
          <w:rFonts w:eastAsia="Times New Roman"/>
          <w:szCs w:val="24"/>
        </w:rPr>
        <w:t xml:space="preserve"> </w:t>
      </w:r>
      <w:r>
        <w:rPr>
          <w:rFonts w:eastAsia="Times New Roman"/>
          <w:szCs w:val="24"/>
          <w:lang w:val="en-US"/>
        </w:rPr>
        <w:t>testing</w:t>
      </w:r>
      <w:r>
        <w:rPr>
          <w:rFonts w:eastAsia="Times New Roman"/>
          <w:szCs w:val="24"/>
        </w:rPr>
        <w:t>,</w:t>
      </w:r>
      <w:r>
        <w:rPr>
          <w:rFonts w:eastAsia="Times New Roman"/>
          <w:szCs w:val="24"/>
        </w:rPr>
        <w:t xml:space="preserve"> που είναι ο στοχευμένος έλεγχος, δ</w:t>
      </w:r>
      <w:r>
        <w:rPr>
          <w:rFonts w:eastAsia="Times New Roman"/>
          <w:szCs w:val="24"/>
        </w:rPr>
        <w:t xml:space="preserve">ηλαδή ο έλεγχος επιλεγμένων αθλητών στην ορολογία του αντιντόπινγκ, αποδίδεται ως «ηλικιακός έλεγχος». Καμμία σχέση, δηλαδή. Και το κορυφαίο, το οποίο μπορεί να μας βάλει </w:t>
      </w:r>
      <w:r>
        <w:rPr>
          <w:rFonts w:eastAsia="Times New Roman"/>
          <w:szCs w:val="24"/>
        </w:rPr>
        <w:lastRenderedPageBreak/>
        <w:t>και σε μπελάδες αν δεν το αλλάξουμε, είναι ότι στο αγγλικό κείμενο των πρότυπων κανόν</w:t>
      </w:r>
      <w:r>
        <w:rPr>
          <w:rFonts w:eastAsia="Times New Roman"/>
          <w:szCs w:val="24"/>
        </w:rPr>
        <w:t xml:space="preserve">ων, στο </w:t>
      </w:r>
      <w:r>
        <w:rPr>
          <w:rFonts w:eastAsia="Times New Roman"/>
          <w:szCs w:val="24"/>
          <w:lang w:val="en-US"/>
        </w:rPr>
        <w:t>model</w:t>
      </w:r>
      <w:r>
        <w:rPr>
          <w:rFonts w:eastAsia="Times New Roman"/>
          <w:szCs w:val="24"/>
        </w:rPr>
        <w:t xml:space="preserve"> </w:t>
      </w:r>
      <w:r>
        <w:rPr>
          <w:rFonts w:eastAsia="Times New Roman"/>
          <w:szCs w:val="24"/>
          <w:lang w:val="en-US"/>
        </w:rPr>
        <w:t>rules</w:t>
      </w:r>
      <w:r>
        <w:rPr>
          <w:rFonts w:eastAsia="Times New Roman"/>
          <w:szCs w:val="24"/>
        </w:rPr>
        <w:t xml:space="preserve"> δηλαδή, στο άρθρο 4.3</w:t>
      </w:r>
      <w:r>
        <w:rPr>
          <w:rFonts w:eastAsia="Times New Roman"/>
          <w:szCs w:val="24"/>
        </w:rPr>
        <w:t>,</w:t>
      </w:r>
      <w:r>
        <w:rPr>
          <w:rFonts w:eastAsia="Times New Roman"/>
          <w:szCs w:val="24"/>
        </w:rPr>
        <w:t xml:space="preserve"> που αφορά τη λίστα των απαγορευμένων ουσιών, λέει κατά λέξη το αγγλικό κείμενο</w:t>
      </w:r>
      <w:r>
        <w:rPr>
          <w:rFonts w:eastAsia="Times New Roman"/>
          <w:szCs w:val="24"/>
        </w:rPr>
        <w:t xml:space="preserve">, </w:t>
      </w:r>
      <w:r>
        <w:rPr>
          <w:rFonts w:eastAsia="Times New Roman"/>
          <w:szCs w:val="24"/>
        </w:rPr>
        <w:t>προσέξτε: «…</w:t>
      </w:r>
      <w:r>
        <w:rPr>
          <w:rFonts w:eastAsia="Times New Roman"/>
          <w:szCs w:val="24"/>
          <w:lang w:val="en-US"/>
        </w:rPr>
        <w:t>the</w:t>
      </w:r>
      <w:r>
        <w:rPr>
          <w:rFonts w:eastAsia="Times New Roman"/>
          <w:szCs w:val="24"/>
        </w:rPr>
        <w:t xml:space="preserve"> </w:t>
      </w:r>
      <w:r>
        <w:rPr>
          <w:rFonts w:eastAsia="Times New Roman"/>
          <w:szCs w:val="24"/>
          <w:lang w:val="en-US"/>
        </w:rPr>
        <w:t>classification</w:t>
      </w:r>
      <w:r>
        <w:rPr>
          <w:rFonts w:eastAsia="Times New Roman"/>
          <w:szCs w:val="24"/>
        </w:rPr>
        <w:t xml:space="preserve"> </w:t>
      </w:r>
      <w:r>
        <w:rPr>
          <w:rFonts w:eastAsia="Times New Roman"/>
          <w:szCs w:val="24"/>
          <w:lang w:val="en-US"/>
        </w:rPr>
        <w:t>of</w:t>
      </w:r>
      <w:r>
        <w:rPr>
          <w:rFonts w:eastAsia="Times New Roman"/>
          <w:szCs w:val="24"/>
        </w:rPr>
        <w:t xml:space="preserve"> </w:t>
      </w:r>
      <w:r>
        <w:rPr>
          <w:rFonts w:eastAsia="Times New Roman"/>
          <w:szCs w:val="24"/>
          <w:lang w:val="en-US"/>
        </w:rPr>
        <w:t>a</w:t>
      </w:r>
      <w:r>
        <w:rPr>
          <w:rFonts w:eastAsia="Times New Roman"/>
          <w:szCs w:val="24"/>
        </w:rPr>
        <w:t xml:space="preserve"> </w:t>
      </w:r>
      <w:r>
        <w:rPr>
          <w:rFonts w:eastAsia="Times New Roman"/>
          <w:szCs w:val="24"/>
          <w:lang w:val="en-US"/>
        </w:rPr>
        <w:t>substance</w:t>
      </w:r>
      <w:r>
        <w:rPr>
          <w:rFonts w:eastAsia="Times New Roman"/>
          <w:szCs w:val="24"/>
        </w:rPr>
        <w:t xml:space="preserve"> </w:t>
      </w:r>
      <w:r>
        <w:rPr>
          <w:rFonts w:eastAsia="Times New Roman"/>
          <w:szCs w:val="24"/>
          <w:lang w:val="en-US"/>
        </w:rPr>
        <w:t>as</w:t>
      </w:r>
      <w:r>
        <w:rPr>
          <w:rFonts w:eastAsia="Times New Roman"/>
          <w:szCs w:val="24"/>
        </w:rPr>
        <w:t xml:space="preserve"> </w:t>
      </w:r>
      <w:r>
        <w:rPr>
          <w:rFonts w:eastAsia="Times New Roman"/>
          <w:szCs w:val="24"/>
          <w:lang w:val="en-US"/>
        </w:rPr>
        <w:t>prohibited</w:t>
      </w:r>
      <w:r>
        <w:rPr>
          <w:rFonts w:eastAsia="Times New Roman"/>
          <w:szCs w:val="24"/>
        </w:rPr>
        <w:t xml:space="preserve"> </w:t>
      </w:r>
      <w:r>
        <w:rPr>
          <w:rFonts w:eastAsia="Times New Roman"/>
          <w:szCs w:val="24"/>
          <w:lang w:val="en-US"/>
        </w:rPr>
        <w:t>is</w:t>
      </w:r>
      <w:r>
        <w:rPr>
          <w:rFonts w:eastAsia="Times New Roman"/>
          <w:szCs w:val="24"/>
        </w:rPr>
        <w:t xml:space="preserve"> </w:t>
      </w:r>
      <w:r>
        <w:rPr>
          <w:rFonts w:eastAsia="Times New Roman"/>
          <w:szCs w:val="24"/>
          <w:lang w:val="en-US"/>
        </w:rPr>
        <w:t>final</w:t>
      </w:r>
      <w:r>
        <w:rPr>
          <w:rFonts w:eastAsia="Times New Roman"/>
          <w:szCs w:val="24"/>
        </w:rPr>
        <w:t xml:space="preserve"> </w:t>
      </w:r>
      <w:r>
        <w:rPr>
          <w:rFonts w:eastAsia="Times New Roman"/>
          <w:szCs w:val="24"/>
          <w:lang w:val="en-US"/>
        </w:rPr>
        <w:t>and</w:t>
      </w:r>
      <w:r>
        <w:rPr>
          <w:rFonts w:eastAsia="Times New Roman"/>
          <w:szCs w:val="24"/>
        </w:rPr>
        <w:t xml:space="preserve"> </w:t>
      </w:r>
      <w:r>
        <w:rPr>
          <w:rFonts w:eastAsia="Times New Roman"/>
          <w:szCs w:val="24"/>
          <w:lang w:val="en-US"/>
        </w:rPr>
        <w:t>shall</w:t>
      </w:r>
      <w:r>
        <w:rPr>
          <w:rFonts w:eastAsia="Times New Roman"/>
          <w:szCs w:val="24"/>
        </w:rPr>
        <w:t xml:space="preserve"> </w:t>
      </w:r>
      <w:r>
        <w:rPr>
          <w:rFonts w:eastAsia="Times New Roman"/>
          <w:szCs w:val="24"/>
          <w:lang w:val="en-US"/>
        </w:rPr>
        <w:t>not</w:t>
      </w:r>
      <w:r>
        <w:rPr>
          <w:rFonts w:eastAsia="Times New Roman"/>
          <w:szCs w:val="24"/>
        </w:rPr>
        <w:t xml:space="preserve"> </w:t>
      </w:r>
      <w:r>
        <w:rPr>
          <w:rFonts w:eastAsia="Times New Roman"/>
          <w:szCs w:val="24"/>
          <w:lang w:val="en-US"/>
        </w:rPr>
        <w:t>be</w:t>
      </w:r>
      <w:r>
        <w:rPr>
          <w:rFonts w:eastAsia="Times New Roman"/>
          <w:szCs w:val="24"/>
        </w:rPr>
        <w:t xml:space="preserve"> </w:t>
      </w:r>
      <w:r>
        <w:rPr>
          <w:rFonts w:eastAsia="Times New Roman"/>
          <w:szCs w:val="24"/>
          <w:lang w:val="en-US"/>
        </w:rPr>
        <w:t>subject</w:t>
      </w:r>
      <w:r>
        <w:rPr>
          <w:rFonts w:eastAsia="Times New Roman"/>
          <w:szCs w:val="24"/>
        </w:rPr>
        <w:t xml:space="preserve"> </w:t>
      </w:r>
      <w:r>
        <w:rPr>
          <w:rFonts w:eastAsia="Times New Roman"/>
          <w:szCs w:val="24"/>
          <w:lang w:val="en-US"/>
        </w:rPr>
        <w:t>to</w:t>
      </w:r>
      <w:r>
        <w:rPr>
          <w:rFonts w:eastAsia="Times New Roman"/>
          <w:szCs w:val="24"/>
        </w:rPr>
        <w:t xml:space="preserve"> </w:t>
      </w:r>
      <w:r>
        <w:rPr>
          <w:rFonts w:eastAsia="Times New Roman"/>
          <w:szCs w:val="24"/>
          <w:lang w:val="en-US"/>
        </w:rPr>
        <w:t>challenge</w:t>
      </w:r>
      <w:r>
        <w:rPr>
          <w:rFonts w:eastAsia="Times New Roman"/>
          <w:szCs w:val="24"/>
        </w:rPr>
        <w:t xml:space="preserve"> </w:t>
      </w:r>
      <w:r>
        <w:rPr>
          <w:rFonts w:eastAsia="Times New Roman"/>
          <w:szCs w:val="24"/>
          <w:lang w:val="en-US"/>
        </w:rPr>
        <w:t>by</w:t>
      </w:r>
      <w:r>
        <w:rPr>
          <w:rFonts w:eastAsia="Times New Roman"/>
          <w:szCs w:val="24"/>
        </w:rPr>
        <w:t xml:space="preserve"> </w:t>
      </w:r>
      <w:r>
        <w:rPr>
          <w:rFonts w:eastAsia="Times New Roman"/>
          <w:szCs w:val="24"/>
          <w:lang w:val="en-US"/>
        </w:rPr>
        <w:t>an</w:t>
      </w:r>
      <w:r>
        <w:rPr>
          <w:rFonts w:eastAsia="Times New Roman"/>
          <w:szCs w:val="24"/>
        </w:rPr>
        <w:t xml:space="preserve"> </w:t>
      </w:r>
      <w:r>
        <w:rPr>
          <w:rFonts w:eastAsia="Times New Roman"/>
          <w:szCs w:val="24"/>
          <w:lang w:val="en-US"/>
        </w:rPr>
        <w:t>athlete</w:t>
      </w:r>
      <w:r>
        <w:rPr>
          <w:rFonts w:eastAsia="Times New Roman"/>
          <w:szCs w:val="24"/>
        </w:rPr>
        <w:t xml:space="preserve"> </w:t>
      </w:r>
      <w:r>
        <w:rPr>
          <w:rFonts w:eastAsia="Times New Roman"/>
          <w:szCs w:val="24"/>
          <w:lang w:val="en-US"/>
        </w:rPr>
        <w:t>or</w:t>
      </w:r>
      <w:r>
        <w:rPr>
          <w:rFonts w:eastAsia="Times New Roman"/>
          <w:szCs w:val="24"/>
        </w:rPr>
        <w:t xml:space="preserve"> </w:t>
      </w:r>
      <w:r>
        <w:rPr>
          <w:rFonts w:eastAsia="Times New Roman"/>
          <w:szCs w:val="24"/>
          <w:lang w:val="en-US"/>
        </w:rPr>
        <w:t>other</w:t>
      </w:r>
      <w:r>
        <w:rPr>
          <w:rFonts w:eastAsia="Times New Roman"/>
          <w:szCs w:val="24"/>
        </w:rPr>
        <w:t xml:space="preserve"> </w:t>
      </w:r>
      <w:r>
        <w:rPr>
          <w:rFonts w:eastAsia="Times New Roman"/>
          <w:szCs w:val="24"/>
          <w:lang w:val="en-US"/>
        </w:rPr>
        <w:t>person</w:t>
      </w:r>
      <w:r>
        <w:rPr>
          <w:rFonts w:eastAsia="Times New Roman"/>
          <w:szCs w:val="24"/>
        </w:rPr>
        <w:t>». Η ελληνική μετάφραση που έχουμε στα χέρια μας στο νομοσχέδιο είναι: «Η κατάταξη μιας ουσίας ως απαγορευμένης είναι οριστική και μπορεί να αμφισβητηθεί από αθλητή ή τρίτο πρόσωπο». Λείπει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αυτό το «δεν»</w:t>
      </w:r>
      <w:r>
        <w:rPr>
          <w:rFonts w:eastAsia="Times New Roman"/>
          <w:szCs w:val="24"/>
        </w:rPr>
        <w:t>,</w:t>
      </w:r>
      <w:r>
        <w:rPr>
          <w:rFonts w:eastAsia="Times New Roman"/>
          <w:szCs w:val="24"/>
        </w:rPr>
        <w:t xml:space="preserve"> το οποίο αλλάζει τελείως το νόημα. </w:t>
      </w:r>
    </w:p>
    <w:p w14:paraId="4ED95286" w14:textId="77777777" w:rsidR="0014665F" w:rsidRDefault="007C227C">
      <w:pPr>
        <w:spacing w:after="0" w:line="600" w:lineRule="auto"/>
        <w:ind w:firstLine="720"/>
        <w:jc w:val="both"/>
        <w:rPr>
          <w:rFonts w:eastAsia="Times New Roman"/>
          <w:szCs w:val="24"/>
        </w:rPr>
      </w:pPr>
      <w:r>
        <w:rPr>
          <w:rFonts w:eastAsia="Times New Roman"/>
          <w:szCs w:val="24"/>
        </w:rPr>
        <w:t>Θα το καταθέσουμε αυτό, έτσι, ως νομοτεχνική βελτίωση, για να υπάρχει και θα το δώσω και τώρα στα Πρακτικά.</w:t>
      </w:r>
    </w:p>
    <w:p w14:paraId="4ED95287" w14:textId="77777777" w:rsidR="0014665F" w:rsidRDefault="007C227C">
      <w:pPr>
        <w:spacing w:line="600" w:lineRule="auto"/>
        <w:ind w:left="720"/>
        <w:jc w:val="both"/>
        <w:rPr>
          <w:rFonts w:eastAsia="Times New Roman" w:cs="Times New Roman"/>
          <w:szCs w:val="24"/>
        </w:rPr>
      </w:pPr>
      <w:r>
        <w:rPr>
          <w:rFonts w:eastAsia="Times New Roman" w:cs="Times New Roman"/>
          <w:szCs w:val="24"/>
        </w:rPr>
        <w:t xml:space="preserve">(Στο σημείο αυτό ο Βουλευτής κ. Γεώργιος Μαυρωτάς καταθέτει για τα </w:t>
      </w:r>
    </w:p>
    <w:p w14:paraId="4ED95288" w14:textId="77777777" w:rsidR="0014665F" w:rsidRDefault="007C227C">
      <w:pPr>
        <w:spacing w:line="600" w:lineRule="auto"/>
        <w:jc w:val="both"/>
        <w:rPr>
          <w:rFonts w:eastAsia="Times New Roman" w:cs="Times New Roman"/>
          <w:szCs w:val="24"/>
        </w:rPr>
      </w:pPr>
      <w:r>
        <w:rPr>
          <w:rFonts w:eastAsia="Times New Roman" w:cs="Times New Roman"/>
          <w:szCs w:val="24"/>
        </w:rPr>
        <w:t xml:space="preserve">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w:t>
      </w:r>
      <w:r>
        <w:rPr>
          <w:rFonts w:eastAsia="Times New Roman" w:cs="Times New Roman"/>
          <w:szCs w:val="24"/>
        </w:rPr>
        <w:t>μματείας της Διεύθυνσης Στενογραφίας και Πρακτικών της Βουλής)</w:t>
      </w:r>
    </w:p>
    <w:p w14:paraId="4ED9528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Με βάση, δηλαδή, τον ελληνικό νόμο θα μπορούσαν οι Έλληνες αθλητές να αμφισβητήσουν το αν μια ουσία είναι στον κατάλογο απαγορευμένων ουσιών ή όχι. Για να μην έχουμε, λοιπόν, τέτοια προβλήματα,</w:t>
      </w:r>
      <w:r>
        <w:rPr>
          <w:rFonts w:eastAsia="Times New Roman" w:cs="Times New Roman"/>
          <w:szCs w:val="24"/>
        </w:rPr>
        <w:t xml:space="preserve"> προτείνω να μπει μια διάταξη στο τέλος του Κεφαλαίου Α</w:t>
      </w:r>
      <w:r>
        <w:rPr>
          <w:rFonts w:eastAsia="Times New Roman" w:cs="Times New Roman"/>
          <w:szCs w:val="24"/>
        </w:rPr>
        <w:t>΄</w:t>
      </w:r>
      <w:r>
        <w:rPr>
          <w:rFonts w:eastAsia="Times New Roman" w:cs="Times New Roman"/>
          <w:szCs w:val="24"/>
        </w:rPr>
        <w:t xml:space="preserve"> στο άρθρο 22, η οποία να λέει ότι «σε περίπτωση απόκλισης ερμηνείας μεταξύ του αγγλικού πρωτοτύπου και της ελληνικής μετάφρασης υπερισχύει το αγγλικό κείμενο», κάτι που υπάρχει και σε άλλες ευρωπαϊκέ</w:t>
      </w:r>
      <w:r>
        <w:rPr>
          <w:rFonts w:eastAsia="Times New Roman" w:cs="Times New Roman"/>
          <w:szCs w:val="24"/>
        </w:rPr>
        <w:t>ς οδηγίες, κι έτσι θα έχουμε το κεφάλι μας ήσυχο.</w:t>
      </w:r>
    </w:p>
    <w:p w14:paraId="4ED9528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Αν, λοιπόν, αυτή η εναρμόνιση έχει τόσα λάθη στη μετάφραση, τρομάζω με το τι μπορεί να γίνεται σε άλλα πιο σοβαρά κείμενα που ανταλλάσσονται με εταίρους ή και με κοινά ανακοινωθέντα</w:t>
      </w:r>
      <w:r>
        <w:rPr>
          <w:rFonts w:eastAsia="Times New Roman" w:cs="Times New Roman"/>
          <w:szCs w:val="24"/>
        </w:rPr>
        <w:t>,</w:t>
      </w:r>
      <w:r>
        <w:rPr>
          <w:rFonts w:eastAsia="Times New Roman" w:cs="Times New Roman"/>
          <w:szCs w:val="24"/>
        </w:rPr>
        <w:t xml:space="preserve"> που μπορεί να περνάνε α</w:t>
      </w:r>
      <w:r>
        <w:rPr>
          <w:rFonts w:eastAsia="Times New Roman" w:cs="Times New Roman"/>
          <w:szCs w:val="24"/>
        </w:rPr>
        <w:t xml:space="preserve">παρατήρητα. </w:t>
      </w:r>
    </w:p>
    <w:p w14:paraId="4ED9528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Φροντίζουμε, λοιπόν, να έχουμε αντιντόπινγκ στους αγώνες.</w:t>
      </w:r>
    </w:p>
    <w:p w14:paraId="4ED9528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Το επόμενο θέμα με το οποίο πρέπει να ασχοληθούμε είναι να φροντίσουμε να έχουμε και αγώνες. Γιατί το παράδειγμα του Κυπέλλου Ελλάδος είναι ένας κακός -ας το πούμε- οιωνός. </w:t>
      </w:r>
    </w:p>
    <w:p w14:paraId="4ED9528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Ας πάμε όμω</w:t>
      </w:r>
      <w:r>
        <w:rPr>
          <w:rFonts w:eastAsia="Times New Roman" w:cs="Times New Roman"/>
          <w:szCs w:val="24"/>
        </w:rPr>
        <w:t xml:space="preserve">ς και στα υπόλοιπα άρθρα. Στο άρθρο 23 που αναφέρεται στη στέρηση των προνομίων της πολιτείας, που αφορά θέση στο </w:t>
      </w:r>
      <w:r>
        <w:rPr>
          <w:rFonts w:eastAsia="Times New Roman" w:cs="Times New Roman"/>
          <w:szCs w:val="24"/>
        </w:rPr>
        <w:t>δ</w:t>
      </w:r>
      <w:r>
        <w:rPr>
          <w:rFonts w:eastAsia="Times New Roman" w:cs="Times New Roman"/>
          <w:szCs w:val="24"/>
        </w:rPr>
        <w:t>ημόσιο, για όσους έχουν βρεθεί να κάνουν χρήση απαγορευμένων ουσιών, με χαρά βλέπουμε ότι ο Υπουργός έκανε δεκτή την τροπολογία που προτείναμ</w:t>
      </w:r>
      <w:r>
        <w:rPr>
          <w:rFonts w:eastAsia="Times New Roman" w:cs="Times New Roman"/>
          <w:szCs w:val="24"/>
        </w:rPr>
        <w:t>ε, ώστε να μην καίγονται τα χλωρά μαζί με τα ξερά, δηλαδή να μην υπάρχουν αποτάξεις και απολύσεις για ψύλλου πήδημα</w:t>
      </w:r>
      <w:r>
        <w:rPr>
          <w:rFonts w:eastAsia="Times New Roman" w:cs="Times New Roman"/>
          <w:szCs w:val="24"/>
        </w:rPr>
        <w:t>,</w:t>
      </w:r>
      <w:r>
        <w:rPr>
          <w:rFonts w:eastAsia="Times New Roman" w:cs="Times New Roman"/>
          <w:szCs w:val="24"/>
        </w:rPr>
        <w:t xml:space="preserve"> και μπαίνει το όριο των δύο ετών</w:t>
      </w:r>
      <w:r>
        <w:rPr>
          <w:rFonts w:eastAsia="Times New Roman" w:cs="Times New Roman"/>
          <w:szCs w:val="24"/>
        </w:rPr>
        <w:t>,</w:t>
      </w:r>
      <w:r>
        <w:rPr>
          <w:rFonts w:eastAsia="Times New Roman" w:cs="Times New Roman"/>
          <w:szCs w:val="24"/>
        </w:rPr>
        <w:t xml:space="preserve"> που στοιχειοθετεί μια σοβαρή παράβαση. </w:t>
      </w:r>
    </w:p>
    <w:p w14:paraId="4ED9528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Υπάρχουν κάποια άλλα άρθρα στο νομοσχέδιο που είναι σωστά</w:t>
      </w:r>
      <w:r>
        <w:rPr>
          <w:rFonts w:eastAsia="Times New Roman" w:cs="Times New Roman"/>
          <w:szCs w:val="24"/>
        </w:rPr>
        <w:t>,</w:t>
      </w:r>
      <w:r>
        <w:rPr>
          <w:rFonts w:eastAsia="Times New Roman" w:cs="Times New Roman"/>
          <w:szCs w:val="24"/>
        </w:rPr>
        <w:t xml:space="preserve"> γιατί λύνουν ζητήματα που είχαν προκύψει και αποκαθιστούν δικαιοσύνη και ισονομία, όπως το άρθρο 28, το άρθρο 31 για τις άδειες σε αθλητές παραολυμπιακών αγώνων κ.λπ., οικονομική επιβράβευση για συνοδούς σε αθλητές με αναπηρία.</w:t>
      </w:r>
    </w:p>
    <w:p w14:paraId="4ED9528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Το άρθρο 24</w:t>
      </w:r>
      <w:r>
        <w:rPr>
          <w:rFonts w:eastAsia="Times New Roman" w:cs="Times New Roman"/>
          <w:szCs w:val="24"/>
        </w:rPr>
        <w:t>,</w:t>
      </w:r>
      <w:r>
        <w:rPr>
          <w:rFonts w:eastAsia="Times New Roman" w:cs="Times New Roman"/>
          <w:szCs w:val="24"/>
        </w:rPr>
        <w:t xml:space="preserve"> σχετικά με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Φ</w:t>
      </w:r>
      <w:r>
        <w:rPr>
          <w:rFonts w:eastAsia="Times New Roman" w:cs="Times New Roman"/>
          <w:szCs w:val="24"/>
        </w:rPr>
        <w:t>ορέων Γενικής Γραμματείας Αθλητισμού</w:t>
      </w:r>
      <w:r>
        <w:rPr>
          <w:rFonts w:eastAsia="Times New Roman" w:cs="Times New Roman"/>
          <w:szCs w:val="24"/>
        </w:rPr>
        <w:t>,</w:t>
      </w:r>
      <w:r>
        <w:rPr>
          <w:rFonts w:eastAsia="Times New Roman" w:cs="Times New Roman"/>
          <w:szCs w:val="24"/>
        </w:rPr>
        <w:t xml:space="preserve"> για το οποίο έγινε λόγος, είναι ένα χρήσιμο μέτρο, κατά τη γνώμη μας, αλλά όχι με τα ασφυκτικά περιθώρια που υπάρχουν στο</w:t>
      </w:r>
      <w:r>
        <w:rPr>
          <w:rFonts w:eastAsia="Times New Roman" w:cs="Times New Roman"/>
          <w:szCs w:val="24"/>
        </w:rPr>
        <w:t>ν</w:t>
      </w:r>
      <w:r>
        <w:rPr>
          <w:rFonts w:eastAsia="Times New Roman" w:cs="Times New Roman"/>
          <w:szCs w:val="24"/>
        </w:rPr>
        <w:t xml:space="preserve"> νόμο. Δηλαδή οι δύο μήνες</w:t>
      </w:r>
      <w:r>
        <w:rPr>
          <w:rFonts w:eastAsia="Times New Roman" w:cs="Times New Roman"/>
          <w:szCs w:val="24"/>
        </w:rPr>
        <w:t>,</w:t>
      </w:r>
      <w:r>
        <w:rPr>
          <w:rFonts w:eastAsia="Times New Roman" w:cs="Times New Roman"/>
          <w:szCs w:val="24"/>
        </w:rPr>
        <w:t xml:space="preserve"> που θα ισχύσ</w:t>
      </w:r>
      <w:r>
        <w:rPr>
          <w:rFonts w:eastAsia="Times New Roman" w:cs="Times New Roman"/>
          <w:szCs w:val="24"/>
        </w:rPr>
        <w:t>ουν</w:t>
      </w:r>
      <w:r>
        <w:rPr>
          <w:rFonts w:eastAsia="Times New Roman" w:cs="Times New Roman"/>
          <w:szCs w:val="24"/>
        </w:rPr>
        <w:t xml:space="preserve"> από την πρώτη εφαρμογή, νομίζουμε ότι είναι </w:t>
      </w:r>
      <w:r>
        <w:rPr>
          <w:rFonts w:eastAsia="Times New Roman" w:cs="Times New Roman"/>
          <w:szCs w:val="24"/>
        </w:rPr>
        <w:t xml:space="preserve">ένα μικρό διάστημα για ερασιτέχνες που ουσιαστικά λειτουργούν τα σωματεία -για τα αθλητικά σωματεία μιλάω περισσότερο- και πρέπει να το διευρύνουμε αυτό το δίμηνο. </w:t>
      </w:r>
    </w:p>
    <w:p w14:paraId="4ED9529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Μια απορία για το άρθρο 26 που ξανακούστηκε, σχετικά με το Καυτανζόγλειο Στάδιο, είναι αν τ</w:t>
      </w:r>
      <w:r>
        <w:rPr>
          <w:rFonts w:eastAsia="Times New Roman" w:cs="Times New Roman"/>
          <w:szCs w:val="24"/>
        </w:rPr>
        <w:t xml:space="preserve">ηρούνται οι όροι του κληροδοτήματος με τη νέα αυτή διάταξη που προέκυψε και επίσης ένα ερώτημα είναι γιατί διακόπτεται πριν </w:t>
      </w:r>
      <w:r>
        <w:rPr>
          <w:rFonts w:eastAsia="Times New Roman" w:cs="Times New Roman"/>
          <w:szCs w:val="24"/>
        </w:rPr>
        <w:t xml:space="preserve">από </w:t>
      </w:r>
      <w:r>
        <w:rPr>
          <w:rFonts w:eastAsia="Times New Roman" w:cs="Times New Roman"/>
          <w:szCs w:val="24"/>
        </w:rPr>
        <w:t xml:space="preserve">τη λήξη η θητεία της.  </w:t>
      </w:r>
    </w:p>
    <w:p w14:paraId="4ED9529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Στο άρθρο 29 καταργείτε το Εθνικό Συμβούλιο Αθλητικού Σχεδιασμού, το οποίο, όπως μας είχε πει χθες και ο</w:t>
      </w:r>
      <w:r>
        <w:rPr>
          <w:rFonts w:eastAsia="Times New Roman" w:cs="Times New Roman"/>
          <w:szCs w:val="24"/>
        </w:rPr>
        <w:t xml:space="preserve"> Υπουργός, ουσιαστικά δεν συγκροτήθηκε ποτέ. Το ζήτημα για εμάς είναι πώς θα μπορούσε να λειτουργήσει και να παίξει ρόλο, γιατί πιστεύουμε ότι έχει ρόλο να παίξει ένα τέτοιο Εθνικό Συμβούλιο </w:t>
      </w:r>
      <w:r>
        <w:rPr>
          <w:rFonts w:eastAsia="Times New Roman" w:cs="Times New Roman"/>
          <w:szCs w:val="24"/>
        </w:rPr>
        <w:lastRenderedPageBreak/>
        <w:t>Αθλητικού Σχεδιασμού,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στην κατηγοριοποίηση </w:t>
      </w:r>
      <w:r>
        <w:rPr>
          <w:rFonts w:eastAsia="Times New Roman" w:cs="Times New Roman"/>
          <w:szCs w:val="24"/>
        </w:rPr>
        <w:t xml:space="preserve">των αθλημάτων, στον καθορισμό των κριτηρίων των επιχορηγήσεων σε ομοσπονδίες και αθλητικά σωματεία, όπως συμβαίνει άλλωστε και στις άλλες χώρες. Θα χρειαζόταν, όμως, μια στελέχωση από πραγματικούς γνώστες του αντικειμένου και όχι από «δικά μας παιδιά». </w:t>
      </w:r>
    </w:p>
    <w:p w14:paraId="4ED9529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Αν</w:t>
      </w:r>
      <w:r>
        <w:rPr>
          <w:rFonts w:eastAsia="Times New Roman" w:cs="Times New Roman"/>
          <w:szCs w:val="24"/>
        </w:rPr>
        <w:t>τίθετα, στο άρθρο 30 ιδρύεται μια Επιτροπή Διεθνών Σχέσεων</w:t>
      </w:r>
      <w:r>
        <w:rPr>
          <w:rFonts w:eastAsia="Times New Roman" w:cs="Times New Roman"/>
          <w:szCs w:val="24"/>
        </w:rPr>
        <w:t>,</w:t>
      </w:r>
      <w:r>
        <w:rPr>
          <w:rFonts w:eastAsia="Times New Roman" w:cs="Times New Roman"/>
          <w:szCs w:val="24"/>
        </w:rPr>
        <w:t xml:space="preserve"> όταν την ίδια στιγμή στη Γενική Γραμματεία υπάρχει αντίστοιχη Διεύθυνση Διεθνών Σχέσεων. </w:t>
      </w:r>
    </w:p>
    <w:p w14:paraId="4ED9529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Στο άρθρο 33 συμφωνούμε στο να περιοριστούν οι προσλήψεις εκτός ΑΣΕΠ, αλλά πρέπει να δούμε και τις περιπτώ</w:t>
      </w:r>
      <w:r>
        <w:rPr>
          <w:rFonts w:eastAsia="Times New Roman" w:cs="Times New Roman"/>
          <w:szCs w:val="24"/>
        </w:rPr>
        <w:t>σεις που ανέφερε στην ακρόαση των φορέων ο κ. Σεβαστής</w:t>
      </w:r>
      <w:r>
        <w:rPr>
          <w:rFonts w:eastAsia="Times New Roman" w:cs="Times New Roman"/>
          <w:szCs w:val="24"/>
        </w:rPr>
        <w:t>,</w:t>
      </w:r>
      <w:r>
        <w:rPr>
          <w:rFonts w:eastAsia="Times New Roman" w:cs="Times New Roman"/>
          <w:szCs w:val="24"/>
        </w:rPr>
        <w:t xml:space="preserve"> σε ό,τι έχει να κάνει με τη χρυσή τομή μεταξύ του ΑΣΕΠ για όπου υπάρχει δημόσιο χρήμα και όπου υπάρχουν και άλλοι πόροι να είμαστε πιο ευέλικτοι. Και ανέφερε το παράδειγμα του Μαραθωνίου Δρόμου του ΣΕ</w:t>
      </w:r>
      <w:r>
        <w:rPr>
          <w:rFonts w:eastAsia="Times New Roman" w:cs="Times New Roman"/>
          <w:szCs w:val="24"/>
        </w:rPr>
        <w:t xml:space="preserve">ΓΑΣ. </w:t>
      </w:r>
    </w:p>
    <w:p w14:paraId="4ED9529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Στο άρθρο 37 καθορίζεται ότι οι αμοιβές προπονητών, οι οποίοι είναι δημόσιοι υπάλληλοι, μπορεί να φεύγουν και εκτός τ</w:t>
      </w:r>
      <w:r>
        <w:rPr>
          <w:rFonts w:eastAsia="Times New Roman" w:cs="Times New Roman"/>
          <w:szCs w:val="24"/>
        </w:rPr>
        <w:t>ου</w:t>
      </w:r>
      <w:r>
        <w:rPr>
          <w:rFonts w:eastAsia="Times New Roman" w:cs="Times New Roman"/>
          <w:szCs w:val="24"/>
        </w:rPr>
        <w:t xml:space="preserve"> πλαισί</w:t>
      </w:r>
      <w:r>
        <w:rPr>
          <w:rFonts w:eastAsia="Times New Roman" w:cs="Times New Roman"/>
          <w:szCs w:val="24"/>
        </w:rPr>
        <w:t>ου</w:t>
      </w:r>
      <w:r>
        <w:rPr>
          <w:rFonts w:eastAsia="Times New Roman" w:cs="Times New Roman"/>
          <w:szCs w:val="24"/>
        </w:rPr>
        <w:t xml:space="preserve"> που ορίζει ο ν.4354/2015. Εδώ, όμως, πρέπει να είμαστε προσεκτικοί, γιατί υπάρχει και το άρθρο 104 παράγραφος 2 του </w:t>
      </w:r>
      <w:r>
        <w:rPr>
          <w:rFonts w:eastAsia="Times New Roman" w:cs="Times New Roman"/>
          <w:szCs w:val="24"/>
        </w:rPr>
        <w:t>Συντάγματος</w:t>
      </w:r>
      <w:r>
        <w:rPr>
          <w:rFonts w:eastAsia="Times New Roman" w:cs="Times New Roman"/>
          <w:szCs w:val="24"/>
        </w:rPr>
        <w:t>,</w:t>
      </w:r>
      <w:r>
        <w:rPr>
          <w:rFonts w:eastAsia="Times New Roman" w:cs="Times New Roman"/>
          <w:szCs w:val="24"/>
        </w:rPr>
        <w:t xml:space="preserve"> που λέει ότι οι πρόσθετες αμοιβές δεν μπορούν να ξεπερνούν τον μισθό. </w:t>
      </w:r>
    </w:p>
    <w:p w14:paraId="4ED9529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Στο άρθρο 39, αποκαθίσταται μια αδικία</w:t>
      </w:r>
      <w:r>
        <w:rPr>
          <w:rFonts w:eastAsia="Times New Roman" w:cs="Times New Roman"/>
          <w:szCs w:val="24"/>
        </w:rPr>
        <w:t>,</w:t>
      </w:r>
      <w:r>
        <w:rPr>
          <w:rFonts w:eastAsia="Times New Roman" w:cs="Times New Roman"/>
          <w:szCs w:val="24"/>
        </w:rPr>
        <w:t xml:space="preserve"> στην οποία είχα κι εγώ προσωπικά εμπλοκή, λόγω του αθλητικού μου παρελθόντος, για να πείσω την αθλητική ηγεσία. Αφορά τους Ευρωπαϊκο</w:t>
      </w:r>
      <w:r>
        <w:rPr>
          <w:rFonts w:eastAsia="Times New Roman" w:cs="Times New Roman"/>
          <w:szCs w:val="24"/>
        </w:rPr>
        <w:t>ύς Αγώνες στο Μπακού, κάποιες αθλητικές διακρίσεις που είχαν αθλητές μας εκεί. Λόγω γραφειοκρατικού κωλύματος, επειδή οι αγώνες δεν αναφέρονταν συγκεκριμένα με αυτή την ονομασία στον νόμο, παρ</w:t>
      </w:r>
      <w:r>
        <w:rPr>
          <w:rFonts w:eastAsia="Times New Roman" w:cs="Times New Roman"/>
          <w:szCs w:val="24"/>
        </w:rPr>
        <w:t xml:space="preserve">’ </w:t>
      </w:r>
      <w:r>
        <w:rPr>
          <w:rFonts w:eastAsia="Times New Roman" w:cs="Times New Roman"/>
          <w:szCs w:val="24"/>
        </w:rPr>
        <w:t>όλο που οι διεθνείς ομοσπονδίες τούς είχαν ως αντίστοιχες ευρω</w:t>
      </w:r>
      <w:r>
        <w:rPr>
          <w:rFonts w:eastAsia="Times New Roman" w:cs="Times New Roman"/>
          <w:szCs w:val="24"/>
        </w:rPr>
        <w:t xml:space="preserve">παϊκές διοργανώσεις, τα παιδιά αυτά δεν μπορούσαν να πάρουν τα προνόμια. Αυτό, όμως, λύθηκε με το συγκεκριμένο άρθρο και ευχαριστούμε τον Υπουργό. </w:t>
      </w:r>
    </w:p>
    <w:p w14:paraId="4ED9529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Στο άρθρο 40</w:t>
      </w:r>
      <w:r>
        <w:rPr>
          <w:rFonts w:eastAsia="Times New Roman" w:cs="Times New Roman"/>
          <w:szCs w:val="24"/>
        </w:rPr>
        <w:t>,</w:t>
      </w:r>
      <w:r>
        <w:rPr>
          <w:rFonts w:eastAsia="Times New Roman" w:cs="Times New Roman"/>
          <w:szCs w:val="24"/>
        </w:rPr>
        <w:t xml:space="preserve"> για την κινητικότητα, έγινε δεκτή η χθεσινή μας επισήμανση για τα υπηρεσιακά συμβούλια. </w:t>
      </w:r>
    </w:p>
    <w:p w14:paraId="4ED9529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Στο ά</w:t>
      </w:r>
      <w:r>
        <w:rPr>
          <w:rFonts w:eastAsia="Times New Roman" w:cs="Times New Roman"/>
          <w:szCs w:val="24"/>
        </w:rPr>
        <w:t>ρθρο 41</w:t>
      </w:r>
      <w:r>
        <w:rPr>
          <w:rFonts w:eastAsia="Times New Roman" w:cs="Times New Roman"/>
          <w:szCs w:val="24"/>
        </w:rPr>
        <w:t>,</w:t>
      </w:r>
      <w:r>
        <w:rPr>
          <w:rFonts w:eastAsia="Times New Roman" w:cs="Times New Roman"/>
          <w:szCs w:val="24"/>
        </w:rPr>
        <w:t xml:space="preserve"> για την τοξοβολία, αναφέρθηκαν και οι προλαλήσαντες σχετικά με τη δεύτερη παράγραφο</w:t>
      </w:r>
      <w:r>
        <w:rPr>
          <w:rFonts w:eastAsia="Times New Roman" w:cs="Times New Roman"/>
          <w:szCs w:val="24"/>
        </w:rPr>
        <w:t>,</w:t>
      </w:r>
      <w:r>
        <w:rPr>
          <w:rFonts w:eastAsia="Times New Roman" w:cs="Times New Roman"/>
          <w:szCs w:val="24"/>
        </w:rPr>
        <w:t xml:space="preserve"> που ουσιαστικά αναιρεί την πρώτη και θα πρέπει και αυτό να το δούμε. </w:t>
      </w:r>
    </w:p>
    <w:p w14:paraId="4ED9529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Στο άρθρο 43</w:t>
      </w:r>
      <w:r>
        <w:rPr>
          <w:rFonts w:eastAsia="Times New Roman" w:cs="Times New Roman"/>
          <w:szCs w:val="24"/>
        </w:rPr>
        <w:t>,</w:t>
      </w:r>
      <w:r>
        <w:rPr>
          <w:rFonts w:eastAsia="Times New Roman" w:cs="Times New Roman"/>
          <w:szCs w:val="24"/>
        </w:rPr>
        <w:t xml:space="preserve"> που αφορά τα ηλεκτρονικά εισιτήρια και τα μέσα εποπτείας, επισημαίνουμε ότι από πέρσι λέγαμε -τον Μάιο</w:t>
      </w:r>
      <w:r>
        <w:rPr>
          <w:rFonts w:eastAsia="Times New Roman" w:cs="Times New Roman"/>
          <w:szCs w:val="24"/>
        </w:rPr>
        <w:t>,</w:t>
      </w:r>
      <w:r>
        <w:rPr>
          <w:rFonts w:eastAsia="Times New Roman" w:cs="Times New Roman"/>
          <w:szCs w:val="24"/>
        </w:rPr>
        <w:t xml:space="preserve"> που είχε έρθει ο νόμος- ότι δεν θα είναι έτοιμα τα στάδια και ο κύριος Υπουργός μάς διαβεβαίωνε ότι θα είναι, αλλιώς θα έπαιζαν οι ομάδες κεκλεισμένων </w:t>
      </w:r>
      <w:r>
        <w:rPr>
          <w:rFonts w:eastAsia="Times New Roman" w:cs="Times New Roman"/>
          <w:szCs w:val="24"/>
        </w:rPr>
        <w:t>των θυρών, όπως ήταν και η πρόβλεψη του νόμου. Τίποτε απ’ αυτά δεν έγινε. Πώς είμαστε, λοιπόν, σίγουροι…</w:t>
      </w:r>
    </w:p>
    <w:p w14:paraId="4ED9529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b/>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4ED9529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Λέμε για τις κάμερες κ</w:t>
      </w:r>
      <w:r>
        <w:rPr>
          <w:rFonts w:eastAsia="Times New Roman" w:cs="Times New Roman"/>
          <w:szCs w:val="24"/>
        </w:rPr>
        <w:t>αι λοιπά</w:t>
      </w:r>
      <w:r>
        <w:rPr>
          <w:rFonts w:eastAsia="Times New Roman" w:cs="Times New Roman"/>
          <w:szCs w:val="24"/>
        </w:rPr>
        <w:t>.</w:t>
      </w:r>
    </w:p>
    <w:p w14:paraId="4ED9529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(Υφυπουρ</w:t>
      </w:r>
      <w:r>
        <w:rPr>
          <w:rFonts w:eastAsia="Times New Roman" w:cs="Times New Roman"/>
          <w:b/>
          <w:szCs w:val="24"/>
        </w:rPr>
        <w:t xml:space="preserve">γός Πολιτισμού και Αθλητισμού): </w:t>
      </w:r>
      <w:r>
        <w:rPr>
          <w:rFonts w:eastAsia="Times New Roman" w:cs="Times New Roman"/>
          <w:szCs w:val="24"/>
        </w:rPr>
        <w:t xml:space="preserve">Υπάρχουν σε όλα τα γήπεδα </w:t>
      </w:r>
      <w:r>
        <w:rPr>
          <w:rFonts w:eastAsia="Times New Roman" w:cs="Times New Roman"/>
          <w:szCs w:val="24"/>
        </w:rPr>
        <w:t>Α΄</w:t>
      </w:r>
      <w:r>
        <w:rPr>
          <w:rFonts w:eastAsia="Times New Roman" w:cs="Times New Roman"/>
          <w:szCs w:val="24"/>
        </w:rPr>
        <w:t xml:space="preserve"> εθνικής κατηγορίας ποδοσφαίρου και μπάσκετ. Εδώ φέρνουμε κάποιες βελτιωτικές και λέμε για την επόμενη χρονική περίοδο.</w:t>
      </w:r>
    </w:p>
    <w:p w14:paraId="4ED9529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Με τις παρατάσεις που είχαμε δώσει ισχύουν αυτά τα πράγμα</w:t>
      </w:r>
      <w:r>
        <w:rPr>
          <w:rFonts w:eastAsia="Times New Roman" w:cs="Times New Roman"/>
          <w:szCs w:val="24"/>
        </w:rPr>
        <w:t xml:space="preserve">τα. </w:t>
      </w:r>
    </w:p>
    <w:p w14:paraId="4ED9529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 xml:space="preserve">Όχι, όχι. </w:t>
      </w:r>
    </w:p>
    <w:p w14:paraId="4ED9529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Εφόσον δουλεύουν οι κάμερες</w:t>
      </w:r>
      <w:r>
        <w:rPr>
          <w:rFonts w:eastAsia="Times New Roman" w:cs="Times New Roman"/>
          <w:szCs w:val="24"/>
        </w:rPr>
        <w:t>,</w:t>
      </w:r>
      <w:r>
        <w:rPr>
          <w:rFonts w:eastAsia="Times New Roman" w:cs="Times New Roman"/>
          <w:szCs w:val="24"/>
        </w:rPr>
        <w:t xml:space="preserve"> γιατί δεν έχουν δώσει τίποτα στα γεγονότα;</w:t>
      </w:r>
    </w:p>
    <w:p w14:paraId="4ED9529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Ποιος σας το είπε αυτό; Για ρωτήστε</w:t>
      </w:r>
      <w:r>
        <w:rPr>
          <w:rFonts w:eastAsia="Times New Roman" w:cs="Times New Roman"/>
          <w:szCs w:val="24"/>
        </w:rPr>
        <w:t xml:space="preserve"> την Αστυνομική Διεύθυνση Αθηνών. </w:t>
      </w:r>
    </w:p>
    <w:p w14:paraId="4ED952A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 τότε δεν θα έπρεπε να έχει διακοπεί το Κύπελλο. </w:t>
      </w:r>
    </w:p>
    <w:p w14:paraId="4ED952A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 xml:space="preserve">Πώς δεν υπάρχουν; </w:t>
      </w:r>
    </w:p>
    <w:p w14:paraId="4ED952A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ΓΕΩΡΓΙΟΣ ΜΑΥΡΩΤΑΣ:</w:t>
      </w:r>
      <w:r>
        <w:rPr>
          <w:rFonts w:eastAsia="Times New Roman" w:cs="Times New Roman"/>
          <w:szCs w:val="24"/>
        </w:rPr>
        <w:t xml:space="preserve"> Θα μου κρατήσετε, λίγο τον χρόνο, κύριε Πρόεδρε. </w:t>
      </w:r>
    </w:p>
    <w:p w14:paraId="4ED952A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ΣΤΑΥΡ</w:t>
      </w:r>
      <w:r>
        <w:rPr>
          <w:rFonts w:eastAsia="Times New Roman" w:cs="Times New Roman"/>
          <w:b/>
          <w:szCs w:val="24"/>
        </w:rPr>
        <w:t xml:space="preserve">ΟΣ ΚΟΝΤΟΝΗΣ (Υφυπουργός Πολιτισμού και Αθλητισμού): </w:t>
      </w:r>
      <w:r>
        <w:rPr>
          <w:rFonts w:eastAsia="Times New Roman" w:cs="Times New Roman"/>
          <w:szCs w:val="24"/>
        </w:rPr>
        <w:t xml:space="preserve">Πενήντα άτομα έχουν καταγραφεί και ταυτοποιούνται. </w:t>
      </w:r>
    </w:p>
    <w:p w14:paraId="4ED952A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Συνεχίστε, κύριε Μαυρωτά. </w:t>
      </w:r>
    </w:p>
    <w:p w14:paraId="4ED952A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 όλα αυτά</w:t>
      </w:r>
      <w:r>
        <w:rPr>
          <w:rFonts w:eastAsia="Times New Roman" w:cs="Times New Roman"/>
          <w:szCs w:val="24"/>
        </w:rPr>
        <w:t>,</w:t>
      </w:r>
      <w:r>
        <w:rPr>
          <w:rFonts w:eastAsia="Times New Roman" w:cs="Times New Roman"/>
          <w:szCs w:val="24"/>
        </w:rPr>
        <w:t xml:space="preserve"> η βία δεν εξαφανίστηκε. Αντίθετα, εξαφανίστηκαν οι αγών</w:t>
      </w:r>
      <w:r>
        <w:rPr>
          <w:rFonts w:eastAsia="Times New Roman" w:cs="Times New Roman"/>
          <w:szCs w:val="24"/>
        </w:rPr>
        <w:t xml:space="preserve">ες, όπως συνέβη στο Κύπελο Ελλάδος. </w:t>
      </w:r>
    </w:p>
    <w:p w14:paraId="4ED952A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Στα άρθρα 44 και 45 βλέπουμε ακόμα μια φορά την προχειρότητα και τις πρακτικές κακής νομοθέτησης, το ράβε</w:t>
      </w:r>
      <w:r>
        <w:rPr>
          <w:rFonts w:eastAsia="Times New Roman" w:cs="Times New Roman"/>
          <w:szCs w:val="24"/>
        </w:rPr>
        <w:t>-</w:t>
      </w:r>
      <w:r>
        <w:rPr>
          <w:rFonts w:eastAsia="Times New Roman" w:cs="Times New Roman"/>
          <w:szCs w:val="24"/>
        </w:rPr>
        <w:t xml:space="preserve">ξήλωνε, που πριν </w:t>
      </w:r>
      <w:r>
        <w:rPr>
          <w:rFonts w:eastAsia="Times New Roman" w:cs="Times New Roman"/>
          <w:szCs w:val="24"/>
        </w:rPr>
        <w:t xml:space="preserve">από </w:t>
      </w:r>
      <w:r>
        <w:rPr>
          <w:rFonts w:eastAsia="Times New Roman" w:cs="Times New Roman"/>
          <w:szCs w:val="24"/>
        </w:rPr>
        <w:t>μερικούς μήνες ψηφίσαμε κάποιους νόμους και τώρα ερχόμαστε να τους αλλάξουμε.</w:t>
      </w:r>
    </w:p>
    <w:p w14:paraId="4ED952A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Στο άρθρο 47 </w:t>
      </w:r>
      <w:r>
        <w:rPr>
          <w:rFonts w:eastAsia="Times New Roman" w:cs="Times New Roman"/>
          <w:szCs w:val="24"/>
        </w:rPr>
        <w:t>το θέμα μετ</w:t>
      </w:r>
      <w:r>
        <w:rPr>
          <w:rFonts w:eastAsia="Times New Roman" w:cs="Times New Roman"/>
          <w:szCs w:val="24"/>
        </w:rPr>
        <w:t>εγ</w:t>
      </w:r>
      <w:r>
        <w:rPr>
          <w:rFonts w:eastAsia="Times New Roman" w:cs="Times New Roman"/>
          <w:szCs w:val="24"/>
        </w:rPr>
        <w:t>γραφής στα ΤΕΦΑΑ για όσους δεν υπάρχει ειδικότητα είναι σωστό. Όμως, πρέπει να συμπληρωθεί, κύριε Υπουργέ</w:t>
      </w:r>
      <w:r>
        <w:rPr>
          <w:rFonts w:eastAsia="Times New Roman" w:cs="Times New Roman"/>
          <w:szCs w:val="24"/>
        </w:rPr>
        <w:t>,</w:t>
      </w:r>
      <w:r>
        <w:rPr>
          <w:rFonts w:eastAsia="Times New Roman" w:cs="Times New Roman"/>
          <w:szCs w:val="24"/>
        </w:rPr>
        <w:t xml:space="preserve"> και να πούμε ότι θα γίνεται η μετ</w:t>
      </w:r>
      <w:r>
        <w:rPr>
          <w:rFonts w:eastAsia="Times New Roman" w:cs="Times New Roman"/>
          <w:szCs w:val="24"/>
        </w:rPr>
        <w:t>εγ</w:t>
      </w:r>
      <w:r>
        <w:rPr>
          <w:rFonts w:eastAsia="Times New Roman" w:cs="Times New Roman"/>
          <w:szCs w:val="24"/>
        </w:rPr>
        <w:t xml:space="preserve">γραφή στο αντίστοιχο </w:t>
      </w:r>
      <w:r>
        <w:rPr>
          <w:rFonts w:eastAsia="Times New Roman" w:cs="Times New Roman"/>
          <w:szCs w:val="24"/>
        </w:rPr>
        <w:lastRenderedPageBreak/>
        <w:t xml:space="preserve">πλησιέστερο προς τον τόπο εισαγωγής του εκπαιδευτικό ίδρυμα, το οποίο προσφέρει </w:t>
      </w:r>
      <w:r>
        <w:rPr>
          <w:rFonts w:eastAsia="Times New Roman" w:cs="Times New Roman"/>
          <w:szCs w:val="24"/>
        </w:rPr>
        <w:t xml:space="preserve">τη σχετική ειδικότητα, διότι το «να προσφέρει τη σχετική ειδικότητα» δεν υπάρχει στον νόμο και πρέπει να το συμπληρώσουμε. </w:t>
      </w:r>
    </w:p>
    <w:p w14:paraId="4ED952A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Τα άρθρα 49 έως 65</w:t>
      </w:r>
      <w:r>
        <w:rPr>
          <w:rFonts w:eastAsia="Times New Roman" w:cs="Times New Roman"/>
          <w:szCs w:val="24"/>
        </w:rPr>
        <w:t>,</w:t>
      </w:r>
      <w:r>
        <w:rPr>
          <w:rFonts w:eastAsia="Times New Roman" w:cs="Times New Roman"/>
          <w:szCs w:val="24"/>
        </w:rPr>
        <w:t xml:space="preserve"> που αφορούν τον Οργανισμό του Υπουργείου Πολιτισμού</w:t>
      </w:r>
      <w:r>
        <w:rPr>
          <w:rFonts w:eastAsia="Times New Roman" w:cs="Times New Roman"/>
          <w:szCs w:val="24"/>
        </w:rPr>
        <w:t>,</w:t>
      </w:r>
      <w:r>
        <w:rPr>
          <w:rFonts w:eastAsia="Times New Roman" w:cs="Times New Roman"/>
          <w:szCs w:val="24"/>
        </w:rPr>
        <w:t xml:space="preserve"> είναι προς τη σωστή κατεύθυνση, αλλά δεν μπορεί να έρχονται</w:t>
      </w:r>
      <w:r>
        <w:rPr>
          <w:rFonts w:eastAsia="Times New Roman" w:cs="Times New Roman"/>
          <w:szCs w:val="24"/>
        </w:rPr>
        <w:t xml:space="preserve"> με τις διαδικασίες κατεπείγοντος. </w:t>
      </w:r>
    </w:p>
    <w:p w14:paraId="4ED952A9" w14:textId="77777777" w:rsidR="0014665F" w:rsidRDefault="007C227C">
      <w:pPr>
        <w:spacing w:line="600" w:lineRule="auto"/>
        <w:ind w:firstLine="720"/>
        <w:jc w:val="both"/>
        <w:rPr>
          <w:rFonts w:eastAsia="Times New Roman"/>
          <w:szCs w:val="24"/>
        </w:rPr>
      </w:pPr>
      <w:r>
        <w:rPr>
          <w:rFonts w:eastAsia="Times New Roman" w:cs="Times New Roman"/>
          <w:szCs w:val="24"/>
        </w:rPr>
        <w:t xml:space="preserve">Εν κατακλείδι, το νομοσχέδιο της εναρμόνισης -έστω και την τελευταία στιγμή- της Ελλάδας με τα διεθνή πρότυπα αντιντόπινγκ έχει θετικό πρόσημο. </w:t>
      </w:r>
      <w:r>
        <w:rPr>
          <w:rFonts w:eastAsia="Times New Roman"/>
          <w:szCs w:val="24"/>
        </w:rPr>
        <w:t xml:space="preserve">Αδικείται κατάφωρα, όμως, με τις διαδικασίες με τις οποίες ήρθε στη Βουλή. </w:t>
      </w:r>
    </w:p>
    <w:p w14:paraId="4ED952AA" w14:textId="77777777" w:rsidR="0014665F" w:rsidRDefault="007C227C">
      <w:pPr>
        <w:spacing w:line="600" w:lineRule="auto"/>
        <w:ind w:firstLine="720"/>
        <w:jc w:val="both"/>
        <w:rPr>
          <w:rFonts w:eastAsia="Times New Roman"/>
          <w:szCs w:val="24"/>
        </w:rPr>
      </w:pPr>
      <w:r>
        <w:rPr>
          <w:rFonts w:eastAsia="Times New Roman"/>
          <w:szCs w:val="24"/>
        </w:rPr>
        <w:t xml:space="preserve">Το κατεπείγον θα μπορούσε να ισχύσει μόνο για τα είκοσι δύο πρώτα άρθρα, που είναι η εναρμόνιση, και τα υπόλοιπα άρθρα θα μπορούσαν να έρθουν με κανονικές διαδικασίες την επόμενη εβδομάδα. </w:t>
      </w:r>
    </w:p>
    <w:p w14:paraId="4ED952AB" w14:textId="77777777" w:rsidR="0014665F" w:rsidRDefault="007C227C">
      <w:pPr>
        <w:spacing w:line="600" w:lineRule="auto"/>
        <w:ind w:firstLine="720"/>
        <w:jc w:val="both"/>
        <w:rPr>
          <w:rFonts w:eastAsia="Times New Roman"/>
          <w:szCs w:val="24"/>
        </w:rPr>
      </w:pPr>
      <w:r>
        <w:rPr>
          <w:rFonts w:eastAsia="Times New Roman"/>
          <w:szCs w:val="24"/>
        </w:rPr>
        <w:lastRenderedPageBreak/>
        <w:t xml:space="preserve">Η Κυβέρνηση, όμως, έχει καταληφθεί από έναν εθισμό στη νομοθέτηση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και η κοινωνία από έναν μιθριδατισμό απέναντι σε τέτοιες πρακτικές και αυτό πρέπει να το δούμε. </w:t>
      </w:r>
    </w:p>
    <w:p w14:paraId="4ED952AC" w14:textId="77777777" w:rsidR="0014665F" w:rsidRDefault="007C227C">
      <w:pPr>
        <w:spacing w:line="600" w:lineRule="auto"/>
        <w:ind w:firstLine="720"/>
        <w:jc w:val="both"/>
        <w:rPr>
          <w:rFonts w:eastAsia="Times New Roman"/>
          <w:szCs w:val="24"/>
        </w:rPr>
      </w:pPr>
      <w:r>
        <w:rPr>
          <w:rFonts w:eastAsia="Times New Roman"/>
          <w:szCs w:val="24"/>
        </w:rPr>
        <w:t>Ως Ποτάμι προσπαθήσαμε να συμβάλουμε σε αυτή την προσπάθεια, με την εμπειρία και τις γνώσεις που έχουμε στο συγκεκριμένο θέμα, αποφεύγοντας τις αντι</w:t>
      </w:r>
      <w:r>
        <w:rPr>
          <w:rFonts w:eastAsia="Times New Roman"/>
          <w:szCs w:val="24"/>
        </w:rPr>
        <w:t>πολιτευτικές κορ</w:t>
      </w:r>
      <w:r>
        <w:rPr>
          <w:rFonts w:eastAsia="Times New Roman"/>
          <w:szCs w:val="24"/>
        </w:rPr>
        <w:t>ό</w:t>
      </w:r>
      <w:r>
        <w:rPr>
          <w:rFonts w:eastAsia="Times New Roman"/>
          <w:szCs w:val="24"/>
        </w:rPr>
        <w:t xml:space="preserve">νες. Κάνουμε ψύχραιμη κριτική, εποικοδομητική αντιπολίτευση, για έναν εθνικό σκοπό, που είναι η αποφυγή ενός </w:t>
      </w:r>
      <w:r>
        <w:rPr>
          <w:rFonts w:eastAsia="Times New Roman"/>
          <w:szCs w:val="24"/>
          <w:lang w:val="en-US"/>
        </w:rPr>
        <w:t>G</w:t>
      </w:r>
      <w:r>
        <w:rPr>
          <w:rFonts w:eastAsia="Times New Roman"/>
          <w:szCs w:val="24"/>
          <w:lang w:val="en-US"/>
        </w:rPr>
        <w:t>rexit</w:t>
      </w:r>
      <w:r>
        <w:rPr>
          <w:rFonts w:eastAsia="Times New Roman"/>
          <w:szCs w:val="24"/>
        </w:rPr>
        <w:t xml:space="preserve"> και στο αθλητικό κίνημα. </w:t>
      </w:r>
    </w:p>
    <w:p w14:paraId="4ED952AD" w14:textId="77777777" w:rsidR="0014665F" w:rsidRDefault="007C227C">
      <w:pPr>
        <w:spacing w:line="600" w:lineRule="auto"/>
        <w:ind w:firstLine="720"/>
        <w:jc w:val="both"/>
        <w:rPr>
          <w:rFonts w:eastAsia="Times New Roman"/>
          <w:szCs w:val="24"/>
        </w:rPr>
      </w:pPr>
      <w:r>
        <w:rPr>
          <w:rFonts w:eastAsia="Times New Roman"/>
          <w:szCs w:val="24"/>
        </w:rPr>
        <w:t>Πιστεύω ότι ο χώρος του αθλητισμού με τα τόσα προβλήματα αλλά και τις τόσες επιτυχίες των ανθρώπω</w:t>
      </w:r>
      <w:r>
        <w:rPr>
          <w:rFonts w:eastAsia="Times New Roman"/>
          <w:szCs w:val="24"/>
        </w:rPr>
        <w:t>ν του</w:t>
      </w:r>
      <w:r w:rsidRPr="00E124A5">
        <w:rPr>
          <w:rFonts w:eastAsia="Times New Roman"/>
          <w:szCs w:val="24"/>
        </w:rPr>
        <w:t>,</w:t>
      </w:r>
      <w:r>
        <w:rPr>
          <w:rFonts w:eastAsia="Times New Roman"/>
          <w:szCs w:val="24"/>
        </w:rPr>
        <w:t xml:space="preserve"> υπό αντίξοες συνθήκες, δεν χρειάζεται ούτε πολιτικές κοκορομαχίες ούτε και αλαζονικές συμπεριφορές. Ο αθλητισμός ήταν και είναι πάντα ο χώρος της προσπάθειας, της αξιοκρατίας, του ομαδικού πνεύματος, των δύσκολων έργων και όχι των εύκολων λόγων. </w:t>
      </w:r>
    </w:p>
    <w:p w14:paraId="4ED952AE" w14:textId="77777777" w:rsidR="0014665F" w:rsidRDefault="007C227C">
      <w:pPr>
        <w:spacing w:line="600" w:lineRule="auto"/>
        <w:ind w:firstLine="720"/>
        <w:jc w:val="both"/>
        <w:rPr>
          <w:rFonts w:eastAsia="Times New Roman"/>
          <w:szCs w:val="24"/>
        </w:rPr>
      </w:pPr>
      <w:r>
        <w:rPr>
          <w:rFonts w:eastAsia="Times New Roman"/>
          <w:szCs w:val="24"/>
        </w:rPr>
        <w:lastRenderedPageBreak/>
        <w:t>Κα</w:t>
      </w:r>
      <w:r>
        <w:rPr>
          <w:rFonts w:eastAsia="Times New Roman"/>
          <w:szCs w:val="24"/>
        </w:rPr>
        <w:t xml:space="preserve">ι τώρα που το καλοσκέφτομαι, μάλλον η πολιτική έχει πολλά περισσότερα να μάθει από τον αθλητισμό απ’ όσα ο αθλητισμός από την πολιτική. </w:t>
      </w:r>
    </w:p>
    <w:p w14:paraId="4ED952AF" w14:textId="77777777" w:rsidR="0014665F" w:rsidRDefault="007C227C">
      <w:pPr>
        <w:spacing w:line="600" w:lineRule="auto"/>
        <w:ind w:firstLine="720"/>
        <w:jc w:val="both"/>
        <w:rPr>
          <w:rFonts w:eastAsia="Times New Roman"/>
          <w:szCs w:val="24"/>
        </w:rPr>
      </w:pPr>
      <w:r>
        <w:rPr>
          <w:rFonts w:eastAsia="Times New Roman"/>
          <w:szCs w:val="24"/>
        </w:rPr>
        <w:t xml:space="preserve">Ευχαριστώ πολύ. </w:t>
      </w:r>
    </w:p>
    <w:p w14:paraId="4ED952B0" w14:textId="77777777" w:rsidR="0014665F" w:rsidRDefault="007C227C">
      <w:pPr>
        <w:spacing w:line="600" w:lineRule="auto"/>
        <w:ind w:firstLine="720"/>
        <w:jc w:val="center"/>
        <w:rPr>
          <w:rFonts w:eastAsia="Times New Roman"/>
          <w:szCs w:val="24"/>
        </w:rPr>
      </w:pPr>
      <w:r>
        <w:rPr>
          <w:rFonts w:eastAsia="Times New Roman"/>
          <w:szCs w:val="24"/>
        </w:rPr>
        <w:t>(Χειροκροτήματα από την πτέρυγα του Ποταμιού)</w:t>
      </w:r>
    </w:p>
    <w:p w14:paraId="4ED952B1" w14:textId="77777777" w:rsidR="0014665F" w:rsidRDefault="007C227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πολύ, κύριε Μαυρωτά. </w:t>
      </w:r>
    </w:p>
    <w:p w14:paraId="4ED952B2" w14:textId="77777777" w:rsidR="0014665F" w:rsidRDefault="007C227C">
      <w:pPr>
        <w:spacing w:line="600" w:lineRule="auto"/>
        <w:ind w:firstLine="720"/>
        <w:jc w:val="both"/>
        <w:rPr>
          <w:rFonts w:eastAsia="Times New Roman"/>
          <w:szCs w:val="24"/>
        </w:rPr>
      </w:pPr>
      <w:r>
        <w:rPr>
          <w:rFonts w:eastAsia="Times New Roman"/>
          <w:szCs w:val="24"/>
        </w:rPr>
        <w:t>Κύριε Υπουργέ, εκείνο που θα μπορούσατε να προτείνετε και στ</w:t>
      </w:r>
      <w:r>
        <w:rPr>
          <w:rFonts w:eastAsia="Times New Roman"/>
          <w:szCs w:val="24"/>
        </w:rPr>
        <w:t>ον</w:t>
      </w:r>
      <w:r>
        <w:rPr>
          <w:rFonts w:eastAsia="Times New Roman"/>
          <w:szCs w:val="24"/>
        </w:rPr>
        <w:t xml:space="preserve"> </w:t>
      </w:r>
      <w:r>
        <w:rPr>
          <w:rFonts w:eastAsia="Times New Roman"/>
          <w:szCs w:val="24"/>
          <w:lang w:val="en-US"/>
        </w:rPr>
        <w:t>WADA</w:t>
      </w:r>
      <w:r>
        <w:rPr>
          <w:rFonts w:eastAsia="Times New Roman"/>
          <w:szCs w:val="24"/>
        </w:rPr>
        <w:t xml:space="preserve"> και να συμπεριλάβετε στο νομοσχέδιο για τις ουσίες ντόπινγκ, αυτές δηλαδή οι οποίες είναι βιολογικές ουσίες</w:t>
      </w:r>
      <w:r w:rsidRPr="00195F5E">
        <w:rPr>
          <w:rFonts w:eastAsia="Times New Roman"/>
          <w:szCs w:val="24"/>
        </w:rPr>
        <w:t>,</w:t>
      </w:r>
      <w:r>
        <w:rPr>
          <w:rFonts w:eastAsia="Times New Roman"/>
          <w:szCs w:val="24"/>
        </w:rPr>
        <w:t xml:space="preserve"> που παράγει ο ίδιος ο οργανισμός </w:t>
      </w:r>
      <w:r w:rsidRPr="00195F5E">
        <w:rPr>
          <w:rFonts w:eastAsia="Times New Roman"/>
          <w:szCs w:val="24"/>
        </w:rPr>
        <w:t>–</w:t>
      </w:r>
      <w:r>
        <w:rPr>
          <w:rFonts w:eastAsia="Times New Roman"/>
          <w:szCs w:val="24"/>
        </w:rPr>
        <w:t xml:space="preserve">όπως είναι </w:t>
      </w:r>
      <w:r>
        <w:rPr>
          <w:rFonts w:eastAsia="Times New Roman"/>
          <w:szCs w:val="24"/>
        </w:rPr>
        <w:t>τα ανδρογόνα, η ερυθροποιητίνη</w:t>
      </w:r>
      <w:r>
        <w:rPr>
          <w:rFonts w:eastAsia="Times New Roman"/>
          <w:szCs w:val="24"/>
        </w:rPr>
        <w:t>–</w:t>
      </w:r>
      <w:r>
        <w:rPr>
          <w:rFonts w:eastAsia="Times New Roman"/>
          <w:szCs w:val="24"/>
        </w:rPr>
        <w:t xml:space="preserve"> είναι</w:t>
      </w:r>
      <w:r>
        <w:rPr>
          <w:rFonts w:eastAsia="Times New Roman"/>
          <w:szCs w:val="24"/>
        </w:rPr>
        <w:t>,</w:t>
      </w:r>
      <w:r>
        <w:rPr>
          <w:rFonts w:eastAsia="Times New Roman"/>
          <w:szCs w:val="24"/>
        </w:rPr>
        <w:t xml:space="preserve"> όταν ο αθλητής αρχίζει την καριέρα του, μαζί με τις άλλες εξετάσεις να έχει και ένα επίπεδο προσδιορισμού των ουσιών αυτών. </w:t>
      </w:r>
    </w:p>
    <w:p w14:paraId="4ED952B3" w14:textId="77777777" w:rsidR="0014665F" w:rsidRDefault="007C227C">
      <w:pPr>
        <w:spacing w:line="600" w:lineRule="auto"/>
        <w:ind w:firstLine="720"/>
        <w:jc w:val="both"/>
        <w:rPr>
          <w:rFonts w:eastAsia="Times New Roman"/>
          <w:szCs w:val="24"/>
        </w:rPr>
      </w:pPr>
      <w:r>
        <w:rPr>
          <w:rFonts w:eastAsia="Times New Roman"/>
          <w:szCs w:val="24"/>
        </w:rPr>
        <w:t>Γιατί ξέρετε τι γίνεται; Πάνε σε αγώνες σε υψόμετρο, που είναι χαμηλό το οξυγόνο. Δίνουν ερυ</w:t>
      </w:r>
      <w:r>
        <w:rPr>
          <w:rFonts w:eastAsia="Times New Roman"/>
          <w:szCs w:val="24"/>
        </w:rPr>
        <w:t xml:space="preserve">θροποιητίνη για να αυξήσουν τα ερυθρά αιμοσφαίρια, γιατί θα έχουν καλύτερη απόδοση. Και εκεί είναι πολύ </w:t>
      </w:r>
      <w:r>
        <w:rPr>
          <w:rFonts w:eastAsia="Times New Roman"/>
          <w:szCs w:val="24"/>
        </w:rPr>
        <w:lastRenderedPageBreak/>
        <w:t xml:space="preserve">δύσκολο να ανιχνευθεί. Εάν ξέρετε, όμως, από πού ξεκινάει, τότε η ερυθροποιητίνη αυτή θα φανεί ότι είναι εξωγενής, ότι δεν είναι δηλαδή του οργανισμού. </w:t>
      </w:r>
      <w:r>
        <w:rPr>
          <w:rFonts w:eastAsia="Times New Roman"/>
          <w:szCs w:val="24"/>
        </w:rPr>
        <w:t xml:space="preserve">   </w:t>
      </w:r>
    </w:p>
    <w:p w14:paraId="4ED952B4" w14:textId="77777777" w:rsidR="0014665F" w:rsidRDefault="007C227C">
      <w:pPr>
        <w:spacing w:line="600" w:lineRule="auto"/>
        <w:ind w:firstLine="720"/>
        <w:jc w:val="both"/>
        <w:rPr>
          <w:rFonts w:eastAsia="Times New Roman"/>
          <w:szCs w:val="24"/>
        </w:rPr>
      </w:pPr>
      <w:r>
        <w:rPr>
          <w:rFonts w:eastAsia="Times New Roman"/>
          <w:szCs w:val="24"/>
        </w:rPr>
        <w:t xml:space="preserve">Γιατί το άλλο τεράστιο θέμα, που έχουν κυρίως οι μεγάλες αθλητικές δυνάμεις, είναι να αλλάζεις έναν δακτύλιο και μέχρις ότου κυκλοφορήσει το φάρμακο να μην μπορούν να το ανιχνεύσουν. Αυτό κανένας δεν μπορεί…  </w:t>
      </w:r>
    </w:p>
    <w:p w14:paraId="4ED952B5" w14:textId="77777777" w:rsidR="0014665F" w:rsidRDefault="007C227C">
      <w:pPr>
        <w:spacing w:line="600" w:lineRule="auto"/>
        <w:ind w:firstLine="720"/>
        <w:jc w:val="both"/>
        <w:rPr>
          <w:rFonts w:eastAsia="Times New Roman"/>
          <w:szCs w:val="24"/>
        </w:rPr>
      </w:pPr>
      <w:r>
        <w:rPr>
          <w:rFonts w:eastAsia="Times New Roman"/>
          <w:b/>
          <w:szCs w:val="24"/>
        </w:rPr>
        <w:t>ΣΤΑΥΡΟΣ ΚΟΝΤΟΝΗΣ (Υφυπουργός Πολιτισμού κα</w:t>
      </w:r>
      <w:r>
        <w:rPr>
          <w:rFonts w:eastAsia="Times New Roman"/>
          <w:b/>
          <w:szCs w:val="24"/>
        </w:rPr>
        <w:t xml:space="preserve">ι Αθλητισμού): </w:t>
      </w:r>
      <w:r>
        <w:rPr>
          <w:rFonts w:eastAsia="Times New Roman"/>
          <w:szCs w:val="24"/>
        </w:rPr>
        <w:t>Γι’ αυτό έχει μπει η αναδρομικότητα, κύριε Πρόεδρε. Αν στο μέλλον ανιχνευθούν τέτοιες ουσίες, τότε επέρχονται οι έννομες συνέπειες</w:t>
      </w:r>
      <w:r>
        <w:rPr>
          <w:rFonts w:eastAsia="Times New Roman"/>
          <w:szCs w:val="24"/>
        </w:rPr>
        <w:t>,</w:t>
      </w:r>
      <w:r>
        <w:rPr>
          <w:rFonts w:eastAsia="Times New Roman"/>
          <w:szCs w:val="24"/>
        </w:rPr>
        <w:t xml:space="preserve"> σαν να είχε συλληφθεί κατά την ώρα του αγώνα.  </w:t>
      </w:r>
    </w:p>
    <w:p w14:paraId="4ED952B6" w14:textId="77777777" w:rsidR="0014665F" w:rsidRDefault="007C227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Σύμφωνοι, αυτό είναι θέμα</w:t>
      </w:r>
      <w:r>
        <w:rPr>
          <w:rFonts w:eastAsia="Times New Roman"/>
          <w:szCs w:val="24"/>
        </w:rPr>
        <w:t xml:space="preserve"> αναδρομικότητας. </w:t>
      </w:r>
    </w:p>
    <w:p w14:paraId="4ED952B7" w14:textId="77777777" w:rsidR="0014665F" w:rsidRDefault="007C227C">
      <w:pPr>
        <w:spacing w:line="600" w:lineRule="auto"/>
        <w:ind w:firstLine="720"/>
        <w:jc w:val="both"/>
        <w:rPr>
          <w:rFonts w:eastAsia="Times New Roman"/>
          <w:szCs w:val="24"/>
        </w:rPr>
      </w:pPr>
      <w:r>
        <w:rPr>
          <w:rFonts w:eastAsia="Times New Roman"/>
          <w:szCs w:val="24"/>
        </w:rPr>
        <w:t>Είναι και το άλλο, όμως. Γιατί, ξέρετε, δεν είναι μόνο οι πρωταθλητές, αφορά ακόμα και τα ερασιτεχνικά σωματεία. Δηλαδή, ο ανταγωνισμός προάγει να παίρνουν ανδρογόνα, τα οποία</w:t>
      </w:r>
      <w:r>
        <w:rPr>
          <w:rFonts w:eastAsia="Times New Roman"/>
          <w:szCs w:val="24"/>
        </w:rPr>
        <w:t>,</w:t>
      </w:r>
      <w:r>
        <w:rPr>
          <w:rFonts w:eastAsia="Times New Roman"/>
          <w:szCs w:val="24"/>
        </w:rPr>
        <w:t xml:space="preserve"> και να τα βρείτε</w:t>
      </w:r>
      <w:r>
        <w:rPr>
          <w:rFonts w:eastAsia="Times New Roman"/>
          <w:szCs w:val="24"/>
        </w:rPr>
        <w:t>,</w:t>
      </w:r>
      <w:r>
        <w:rPr>
          <w:rFonts w:eastAsia="Times New Roman"/>
          <w:szCs w:val="24"/>
        </w:rPr>
        <w:t xml:space="preserve"> </w:t>
      </w:r>
      <w:r>
        <w:rPr>
          <w:rFonts w:eastAsia="Times New Roman"/>
          <w:szCs w:val="24"/>
        </w:rPr>
        <w:lastRenderedPageBreak/>
        <w:t>δεν μπορείτε να αποδείξετε αν είναι του ορ</w:t>
      </w:r>
      <w:r>
        <w:rPr>
          <w:rFonts w:eastAsia="Times New Roman"/>
          <w:szCs w:val="24"/>
        </w:rPr>
        <w:t>γανισμού. Παραδείγματος χάρ</w:t>
      </w:r>
      <w:r>
        <w:rPr>
          <w:rFonts w:eastAsia="Times New Roman"/>
          <w:szCs w:val="24"/>
        </w:rPr>
        <w:t>ιν</w:t>
      </w:r>
      <w:r>
        <w:rPr>
          <w:rFonts w:eastAsia="Times New Roman"/>
          <w:szCs w:val="24"/>
        </w:rPr>
        <w:t xml:space="preserve">, τα ερυθρά αιμοσφαίρια είναι από τέσσερα έως πέντε εκατομμύρια. Ένας που έχει τέσσερα εκατομμύρια κι ένας που έχει πέντε εκατομμύρια είναι φυσιολογικός. </w:t>
      </w:r>
    </w:p>
    <w:p w14:paraId="4ED952B8" w14:textId="77777777" w:rsidR="0014665F" w:rsidRDefault="007C227C">
      <w:pPr>
        <w:spacing w:line="600" w:lineRule="auto"/>
        <w:ind w:firstLine="720"/>
        <w:jc w:val="both"/>
        <w:rPr>
          <w:rFonts w:eastAsia="Times New Roman"/>
          <w:szCs w:val="24"/>
        </w:rPr>
      </w:pPr>
      <w:r>
        <w:rPr>
          <w:rFonts w:eastAsia="Times New Roman"/>
          <w:szCs w:val="24"/>
        </w:rPr>
        <w:t xml:space="preserve">Αυτό δεν το προβλέπει ούτε </w:t>
      </w:r>
      <w:r>
        <w:rPr>
          <w:rFonts w:eastAsia="Times New Roman"/>
          <w:szCs w:val="24"/>
        </w:rPr>
        <w:t>ο</w:t>
      </w:r>
      <w:r>
        <w:rPr>
          <w:rFonts w:eastAsia="Times New Roman"/>
          <w:szCs w:val="24"/>
        </w:rPr>
        <w:t xml:space="preserve"> </w:t>
      </w:r>
      <w:r>
        <w:rPr>
          <w:rFonts w:eastAsia="Times New Roman"/>
          <w:szCs w:val="24"/>
          <w:lang w:val="en-US"/>
        </w:rPr>
        <w:t>WADA</w:t>
      </w:r>
      <w:r>
        <w:rPr>
          <w:rFonts w:eastAsia="Times New Roman"/>
          <w:szCs w:val="24"/>
        </w:rPr>
        <w:t xml:space="preserve"> και φυσικά θα μπορούσατε να το βάλετε </w:t>
      </w:r>
      <w:r>
        <w:rPr>
          <w:rFonts w:eastAsia="Times New Roman"/>
          <w:szCs w:val="24"/>
        </w:rPr>
        <w:t>και στο νομοσχέδιο. Δηλαδή, οι αθλητές, τουλάχιστον από πλευράς ορμονών και βιολογικών ουσιών, όταν αρχίζουν τον αθλητισμό να ξέρουν περίπου σε τι επίπεδο βρίσκονται. Οπότε, τους ελέγχετε ανά πάσα στιγμή εάν αυτό το επίπεδο έχει αυξηθεί εξωγενώς. Είναι ένα</w:t>
      </w:r>
      <w:r>
        <w:rPr>
          <w:rFonts w:eastAsia="Times New Roman"/>
          <w:szCs w:val="24"/>
        </w:rPr>
        <w:t xml:space="preserve"> τεράστιο θέμα. Αν μπορείτε να το περάσετε</w:t>
      </w:r>
      <w:r>
        <w:rPr>
          <w:rFonts w:eastAsia="Times New Roman"/>
          <w:szCs w:val="24"/>
        </w:rPr>
        <w:t>,</w:t>
      </w:r>
      <w:r>
        <w:rPr>
          <w:rFonts w:eastAsia="Times New Roman"/>
          <w:szCs w:val="24"/>
        </w:rPr>
        <w:t xml:space="preserve"> θα ήταν καλό.  </w:t>
      </w:r>
    </w:p>
    <w:p w14:paraId="4ED952B9" w14:textId="77777777" w:rsidR="0014665F" w:rsidRDefault="007C227C">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Κύριε Πρόεδρε, μπορώ να έχω τον λόγο</w:t>
      </w:r>
      <w:r>
        <w:rPr>
          <w:rFonts w:eastAsia="Times New Roman"/>
          <w:szCs w:val="24"/>
        </w:rPr>
        <w:t>,</w:t>
      </w:r>
      <w:r>
        <w:rPr>
          <w:rFonts w:eastAsia="Times New Roman"/>
          <w:szCs w:val="24"/>
        </w:rPr>
        <w:t xml:space="preserve"> για να καταθέσω κάποιες νομοτεχνικές βελτιώσεις;  </w:t>
      </w:r>
    </w:p>
    <w:p w14:paraId="4ED952BA" w14:textId="77777777" w:rsidR="0014665F" w:rsidRDefault="007C227C">
      <w:pPr>
        <w:spacing w:line="600" w:lineRule="auto"/>
        <w:ind w:firstLine="720"/>
        <w:jc w:val="both"/>
        <w:rPr>
          <w:rFonts w:eastAsia="Times New Roman"/>
          <w:b/>
          <w:szCs w:val="24"/>
        </w:rPr>
      </w:pPr>
      <w:r>
        <w:rPr>
          <w:rFonts w:eastAsia="Times New Roman"/>
          <w:b/>
          <w:szCs w:val="24"/>
        </w:rPr>
        <w:t>ΠΡΟΕΔΡΕΥΩΝ (Δημήτριος Κρεμαστινός):</w:t>
      </w:r>
      <w:r>
        <w:rPr>
          <w:rFonts w:eastAsia="Times New Roman"/>
          <w:szCs w:val="24"/>
        </w:rPr>
        <w:t xml:space="preserve"> Έχετε τον λόγο</w:t>
      </w:r>
      <w:r>
        <w:rPr>
          <w:rFonts w:eastAsia="Times New Roman"/>
          <w:szCs w:val="24"/>
        </w:rPr>
        <w:t>.</w:t>
      </w:r>
      <w:r>
        <w:rPr>
          <w:rFonts w:eastAsia="Times New Roman"/>
          <w:b/>
          <w:szCs w:val="24"/>
        </w:rPr>
        <w:t xml:space="preserve"> </w:t>
      </w:r>
      <w:r>
        <w:rPr>
          <w:rFonts w:eastAsia="Times New Roman"/>
          <w:szCs w:val="24"/>
        </w:rPr>
        <w:t xml:space="preserve"> </w:t>
      </w:r>
      <w:r>
        <w:rPr>
          <w:rFonts w:eastAsia="Times New Roman"/>
          <w:b/>
          <w:szCs w:val="24"/>
        </w:rPr>
        <w:t xml:space="preserve"> </w:t>
      </w:r>
    </w:p>
    <w:p w14:paraId="4ED952BB" w14:textId="77777777" w:rsidR="0014665F" w:rsidRDefault="007C227C">
      <w:pPr>
        <w:spacing w:line="600" w:lineRule="auto"/>
        <w:ind w:firstLine="720"/>
        <w:jc w:val="both"/>
        <w:rPr>
          <w:rFonts w:eastAsia="Times New Roman"/>
          <w:szCs w:val="24"/>
        </w:rPr>
      </w:pPr>
      <w:r>
        <w:rPr>
          <w:rFonts w:eastAsia="Times New Roman"/>
          <w:b/>
          <w:szCs w:val="24"/>
        </w:rPr>
        <w:lastRenderedPageBreak/>
        <w:t xml:space="preserve">ΣΤΑΥΡΟΣ ΚΟΝΤΟΝΗΣ (Υφυπουργός Πολιτισμού και Αθλητισμού): </w:t>
      </w:r>
      <w:r>
        <w:rPr>
          <w:rFonts w:eastAsia="Times New Roman"/>
          <w:szCs w:val="24"/>
        </w:rPr>
        <w:t>Κατ’ αρχάς</w:t>
      </w:r>
      <w:r>
        <w:rPr>
          <w:rFonts w:eastAsia="Times New Roman"/>
          <w:szCs w:val="24"/>
        </w:rPr>
        <w:t>,</w:t>
      </w:r>
      <w:r>
        <w:rPr>
          <w:rFonts w:eastAsia="Times New Roman"/>
          <w:szCs w:val="24"/>
        </w:rPr>
        <w:t xml:space="preserve"> θα ήθελα να πω ότι είναι πάρα πολύ ουσιαστικά αυτά που είπατε. Θα πρέπει να τα δούμε και εμείς, αλλά θα πρέπει να τα θέσουμε υπ’ όψιν και των διεθνών οργάνων. Θεωρώ ότι πρέπει να κοι</w:t>
      </w:r>
      <w:r>
        <w:rPr>
          <w:rFonts w:eastAsia="Times New Roman"/>
          <w:szCs w:val="24"/>
        </w:rPr>
        <w:t xml:space="preserve">τάξουμε και στην πλευρά την οποία αναφέρατε. </w:t>
      </w:r>
    </w:p>
    <w:p w14:paraId="4ED952BC" w14:textId="77777777" w:rsidR="0014665F" w:rsidRDefault="007C227C">
      <w:pPr>
        <w:spacing w:line="600" w:lineRule="auto"/>
        <w:ind w:firstLine="720"/>
        <w:jc w:val="both"/>
        <w:rPr>
          <w:rFonts w:eastAsia="Times New Roman"/>
          <w:szCs w:val="24"/>
        </w:rPr>
      </w:pPr>
      <w:r>
        <w:rPr>
          <w:rFonts w:eastAsia="Times New Roman"/>
          <w:szCs w:val="24"/>
        </w:rPr>
        <w:t xml:space="preserve">Κύριε Πρόεδρε, θέλω να αναφερθώ σε κάποιες νομοτεχνικές βελτιώσεις τις οποίες θα καταθέσω, αφού λάβαμε υπ’ όψιν και το πόρισμα του Επιστημονικού Συμβουλίου της Βουλής. Θεωρούμε ότι είναι υποχρέωση του νομοθέτη </w:t>
      </w:r>
      <w:r>
        <w:rPr>
          <w:rFonts w:eastAsia="Times New Roman"/>
          <w:szCs w:val="24"/>
        </w:rPr>
        <w:t>να εναρμονίζεται με βασικές υποδείξεις που γίνονται από το Επιστημονικό Συμβούλιο και</w:t>
      </w:r>
      <w:r>
        <w:rPr>
          <w:rFonts w:eastAsia="Times New Roman"/>
          <w:szCs w:val="24"/>
        </w:rPr>
        <w:t>,</w:t>
      </w:r>
      <w:r>
        <w:rPr>
          <w:rFonts w:eastAsia="Times New Roman"/>
          <w:szCs w:val="24"/>
        </w:rPr>
        <w:t xml:space="preserve"> όπου είναι δυνατόν</w:t>
      </w:r>
      <w:r>
        <w:rPr>
          <w:rFonts w:eastAsia="Times New Roman"/>
          <w:szCs w:val="24"/>
        </w:rPr>
        <w:t>,</w:t>
      </w:r>
      <w:r>
        <w:rPr>
          <w:rFonts w:eastAsia="Times New Roman"/>
          <w:szCs w:val="24"/>
        </w:rPr>
        <w:t xml:space="preserve"> αυτές να ενσωματώνονται.   </w:t>
      </w:r>
    </w:p>
    <w:p w14:paraId="4ED952BD" w14:textId="77777777" w:rsidR="0014665F" w:rsidRDefault="007C227C">
      <w:pPr>
        <w:spacing w:line="600" w:lineRule="auto"/>
        <w:ind w:firstLine="720"/>
        <w:jc w:val="both"/>
        <w:rPr>
          <w:rFonts w:eastAsia="Times New Roman"/>
          <w:szCs w:val="24"/>
        </w:rPr>
      </w:pPr>
      <w:r>
        <w:rPr>
          <w:rFonts w:eastAsia="Times New Roman"/>
          <w:szCs w:val="24"/>
        </w:rPr>
        <w:t>Στο άρθρο 2, αντικαθίσταται ο τίτλος ως εξής: «Πεδίο εφαρμογής των κανόνων αντιντόπινγκ».</w:t>
      </w:r>
    </w:p>
    <w:p w14:paraId="4ED952BE" w14:textId="77777777" w:rsidR="0014665F" w:rsidRDefault="007C227C">
      <w:pPr>
        <w:spacing w:line="600" w:lineRule="auto"/>
        <w:ind w:firstLine="720"/>
        <w:jc w:val="both"/>
        <w:rPr>
          <w:rFonts w:eastAsia="Times New Roman"/>
          <w:szCs w:val="24"/>
        </w:rPr>
      </w:pPr>
      <w:r>
        <w:rPr>
          <w:rFonts w:eastAsia="Times New Roman"/>
          <w:szCs w:val="24"/>
        </w:rPr>
        <w:t>Στην περίπτωση β΄ της παραγράφο</w:t>
      </w:r>
      <w:r>
        <w:rPr>
          <w:rFonts w:eastAsia="Times New Roman"/>
          <w:szCs w:val="24"/>
        </w:rPr>
        <w:t xml:space="preserve">υ 21 του άρθρου 34 του ν.2725/1999, όπως αυτή αντικαθίσταται με το άρθρο 23 του σχεδίου νόμου,  η φράση «σύμφωνα με τις διατάξεις του Κεφαλαίου ΣΤ΄ του </w:t>
      </w:r>
      <w:r>
        <w:rPr>
          <w:rFonts w:eastAsia="Times New Roman"/>
          <w:szCs w:val="24"/>
        </w:rPr>
        <w:lastRenderedPageBreak/>
        <w:t xml:space="preserve">ν.3883/2010» αντικαθίσταται από τη φράση «σύμφωνα με τις διατάξεις του Κεφαλαίου ΣΤ΄ του </w:t>
      </w:r>
      <w:r>
        <w:rPr>
          <w:rFonts w:eastAsia="Times New Roman"/>
          <w:szCs w:val="24"/>
        </w:rPr>
        <w:t xml:space="preserve">Α΄ </w:t>
      </w:r>
      <w:r>
        <w:rPr>
          <w:rFonts w:eastAsia="Times New Roman"/>
          <w:szCs w:val="24"/>
        </w:rPr>
        <w:t>Μέρους του ν</w:t>
      </w:r>
      <w:r>
        <w:rPr>
          <w:rFonts w:eastAsia="Times New Roman"/>
          <w:szCs w:val="24"/>
        </w:rPr>
        <w:t xml:space="preserve">.3883/2010», γιατί εδώ υπήρχε ένα τυπογραφικό λάθος στον αριθμό του νόμου. </w:t>
      </w:r>
    </w:p>
    <w:p w14:paraId="4ED952BF" w14:textId="77777777" w:rsidR="0014665F" w:rsidRDefault="007C227C">
      <w:pPr>
        <w:spacing w:line="600" w:lineRule="auto"/>
        <w:ind w:firstLine="720"/>
        <w:jc w:val="both"/>
        <w:rPr>
          <w:rFonts w:eastAsia="Times New Roman"/>
          <w:szCs w:val="24"/>
        </w:rPr>
      </w:pPr>
      <w:r>
        <w:rPr>
          <w:rFonts w:eastAsia="Times New Roman"/>
          <w:szCs w:val="24"/>
        </w:rPr>
        <w:t>Στο άρθρο 25 αναδιατυπώνεται η παράγραφος 2 ως ακολούθως: «Η ύπαρξη και η καλή λειτουργία της ως άνω διαμόρφωσης και των ως άνω συστημάτων σε αθλητική εγκατάσταση, στην οποία πρόκε</w:t>
      </w:r>
      <w:r>
        <w:rPr>
          <w:rFonts w:eastAsia="Times New Roman"/>
          <w:szCs w:val="24"/>
        </w:rPr>
        <w:t>ιται να διεξαχθεί ο αγώνας μετά το πέρας της προθεσμίας που τίθεται στην παράγραφο 1, αποτελεί προϋπόθεση για την έκδοση της προβλεπόμενης στην παράγραφο 9 του άρθρου 56</w:t>
      </w:r>
      <w:r>
        <w:rPr>
          <w:rFonts w:eastAsia="Times New Roman"/>
          <w:szCs w:val="24"/>
          <w:lang w:val="en-US"/>
        </w:rPr>
        <w:t>A</w:t>
      </w:r>
      <w:r>
        <w:rPr>
          <w:rFonts w:eastAsia="Times New Roman"/>
          <w:szCs w:val="24"/>
        </w:rPr>
        <w:t xml:space="preserve"> του ν.2725/1999 άδειας τέλεσης αγώνα</w:t>
      </w:r>
      <w:r>
        <w:rPr>
          <w:rFonts w:eastAsia="Times New Roman"/>
          <w:szCs w:val="24"/>
        </w:rPr>
        <w:t>.</w:t>
      </w:r>
      <w:r>
        <w:rPr>
          <w:rFonts w:eastAsia="Times New Roman"/>
          <w:szCs w:val="24"/>
        </w:rPr>
        <w:t>».</w:t>
      </w:r>
    </w:p>
    <w:p w14:paraId="4ED952C0" w14:textId="77777777" w:rsidR="0014665F" w:rsidRDefault="007C227C">
      <w:pPr>
        <w:spacing w:line="600" w:lineRule="auto"/>
        <w:ind w:firstLine="720"/>
        <w:jc w:val="both"/>
        <w:rPr>
          <w:rFonts w:eastAsia="Times New Roman"/>
          <w:szCs w:val="24"/>
        </w:rPr>
      </w:pPr>
      <w:r>
        <w:rPr>
          <w:rFonts w:eastAsia="Times New Roman"/>
          <w:szCs w:val="24"/>
        </w:rPr>
        <w:t xml:space="preserve">Το πρώτο εδάφιο της παραγράφου 3 του άρθρου 25 αντικαθίσταται ως εξής: «Χωρίς τη διαμόρφωση των χώρων, σύμφωνα με την παράγραφο 1 του παρόντος άρθρου, η οποία βεβαιώνεται από την αρμόδια </w:t>
      </w:r>
      <w:r>
        <w:rPr>
          <w:rFonts w:eastAsia="Times New Roman"/>
          <w:szCs w:val="24"/>
        </w:rPr>
        <w:t>Υ</w:t>
      </w:r>
      <w:r>
        <w:rPr>
          <w:rFonts w:eastAsia="Times New Roman"/>
          <w:szCs w:val="24"/>
        </w:rPr>
        <w:t xml:space="preserve">πηρεσία </w:t>
      </w:r>
      <w:r>
        <w:rPr>
          <w:rFonts w:eastAsia="Times New Roman"/>
          <w:szCs w:val="24"/>
        </w:rPr>
        <w:t>Π</w:t>
      </w:r>
      <w:r>
        <w:rPr>
          <w:rFonts w:eastAsia="Times New Roman"/>
          <w:szCs w:val="24"/>
        </w:rPr>
        <w:t xml:space="preserve">ολεοδομίας, δεν είναι δυνατή η χορήγηση του πιστοποιητικού </w:t>
      </w:r>
      <w:r>
        <w:rPr>
          <w:rFonts w:eastAsia="Times New Roman"/>
          <w:szCs w:val="24"/>
        </w:rPr>
        <w:t>που προβλέπεται στην παράγραφο 3 του άρθρου 77Α του ν.2725/1999</w:t>
      </w:r>
      <w:r>
        <w:rPr>
          <w:rFonts w:eastAsia="Times New Roman"/>
          <w:szCs w:val="24"/>
        </w:rPr>
        <w:t>.</w:t>
      </w:r>
      <w:r>
        <w:rPr>
          <w:rFonts w:eastAsia="Times New Roman"/>
          <w:szCs w:val="24"/>
        </w:rPr>
        <w:t>».</w:t>
      </w:r>
    </w:p>
    <w:p w14:paraId="4ED952C1" w14:textId="77777777" w:rsidR="0014665F" w:rsidRDefault="007C227C">
      <w:pPr>
        <w:spacing w:line="600" w:lineRule="auto"/>
        <w:ind w:firstLine="720"/>
        <w:jc w:val="both"/>
        <w:rPr>
          <w:rFonts w:eastAsia="Times New Roman"/>
          <w:szCs w:val="24"/>
        </w:rPr>
      </w:pPr>
      <w:r>
        <w:rPr>
          <w:rFonts w:eastAsia="Times New Roman"/>
          <w:szCs w:val="24"/>
        </w:rPr>
        <w:lastRenderedPageBreak/>
        <w:t>Στο άρθρο 28 ο τίτλος αντικαθίσταται ως εξής: «Εισαγωγή διακριθέντων αθλητών σε σχολές ή Τμήματα ΑΕΙ ανεξαρτήτως της συμμετοχής ομογενών, αλλοδαπών ή στερούμενων ιθαγένειας αθλητών στους αγ</w:t>
      </w:r>
      <w:r>
        <w:rPr>
          <w:rFonts w:eastAsia="Times New Roman"/>
          <w:szCs w:val="24"/>
        </w:rPr>
        <w:t>ώνες».</w:t>
      </w:r>
    </w:p>
    <w:p w14:paraId="4ED952C2" w14:textId="77777777" w:rsidR="0014665F" w:rsidRDefault="007C227C">
      <w:pPr>
        <w:spacing w:line="600" w:lineRule="auto"/>
        <w:ind w:firstLine="720"/>
        <w:jc w:val="both"/>
        <w:rPr>
          <w:rFonts w:eastAsia="Times New Roman"/>
          <w:szCs w:val="24"/>
        </w:rPr>
      </w:pPr>
      <w:r>
        <w:rPr>
          <w:rFonts w:eastAsia="Times New Roman"/>
          <w:szCs w:val="24"/>
        </w:rPr>
        <w:t>Στο δεύτερο εδάφιο του άρθρου 33 μετά τη φράση «τους δημοσιογράφους», προστίθεται η φράση «τους φροντιστές». Μας το ζήτησε η Ελληνική Παραολυμπιακή Επιτροπή. Θεωρώ ότι είναι ένα δίκαιο και εύλογο αίτημα και το ενσωματώνουμε μετά την πρωινή συζήτηση.</w:t>
      </w:r>
    </w:p>
    <w:p w14:paraId="4ED952C3" w14:textId="77777777" w:rsidR="0014665F" w:rsidRDefault="007C227C">
      <w:pPr>
        <w:spacing w:line="600" w:lineRule="auto"/>
        <w:ind w:firstLine="720"/>
        <w:jc w:val="both"/>
        <w:rPr>
          <w:rFonts w:eastAsia="Times New Roman"/>
          <w:szCs w:val="24"/>
        </w:rPr>
      </w:pPr>
      <w:r>
        <w:rPr>
          <w:rFonts w:eastAsia="Times New Roman"/>
          <w:szCs w:val="24"/>
        </w:rPr>
        <w:t>Στο άρθρο 33 προστίθεται τρίτο εδάφιο ως ακολούθως: «Εξαιρούνται των διατάξεων του προηγούμενου εδαφίου οι ομοσπονδίες που τα ίδια έσοδά τους ξεπερνούν το 50% της ετήσιας τακτικής επιχορήγησης της Γενικής Γραμματείας Αθλητισμού.».</w:t>
      </w:r>
    </w:p>
    <w:p w14:paraId="4ED952C4" w14:textId="77777777" w:rsidR="0014665F" w:rsidRDefault="007C227C">
      <w:pPr>
        <w:spacing w:line="600" w:lineRule="auto"/>
        <w:ind w:firstLine="720"/>
        <w:jc w:val="both"/>
        <w:rPr>
          <w:rFonts w:eastAsia="Times New Roman"/>
          <w:szCs w:val="24"/>
        </w:rPr>
      </w:pPr>
      <w:r>
        <w:rPr>
          <w:rFonts w:eastAsia="Times New Roman"/>
          <w:szCs w:val="24"/>
        </w:rPr>
        <w:lastRenderedPageBreak/>
        <w:t>Ήταν και αυτό ένα αίτημα</w:t>
      </w:r>
      <w:r>
        <w:rPr>
          <w:rFonts w:eastAsia="Times New Roman"/>
          <w:szCs w:val="24"/>
        </w:rPr>
        <w:t xml:space="preserve"> που προέκυψε από την πρωινή συζήτηση, για να εξυπηρετηθούν με αυτόν τον τρόπο εκδηλώσεις μεγάλου βεληνεκούς, παγκόσμιου ενδιαφέροντος, όπως είναι ο </w:t>
      </w:r>
      <w:r>
        <w:rPr>
          <w:rFonts w:eastAsia="Times New Roman"/>
          <w:szCs w:val="24"/>
        </w:rPr>
        <w:t>Μ</w:t>
      </w:r>
      <w:r>
        <w:rPr>
          <w:rFonts w:eastAsia="Times New Roman"/>
          <w:szCs w:val="24"/>
        </w:rPr>
        <w:t xml:space="preserve">αραθώνιος </w:t>
      </w:r>
      <w:r>
        <w:rPr>
          <w:rFonts w:eastAsia="Times New Roman"/>
          <w:szCs w:val="24"/>
        </w:rPr>
        <w:t>Δ</w:t>
      </w:r>
      <w:r>
        <w:rPr>
          <w:rFonts w:eastAsia="Times New Roman"/>
          <w:szCs w:val="24"/>
        </w:rPr>
        <w:t>ρόμος που διοργανώνει ο ΣΕΓΑΣ.</w:t>
      </w:r>
    </w:p>
    <w:p w14:paraId="4ED952C5" w14:textId="77777777" w:rsidR="0014665F" w:rsidRDefault="007C227C">
      <w:pPr>
        <w:spacing w:line="600" w:lineRule="auto"/>
        <w:ind w:firstLine="720"/>
        <w:jc w:val="both"/>
        <w:rPr>
          <w:rFonts w:eastAsia="Times New Roman"/>
          <w:szCs w:val="24"/>
        </w:rPr>
      </w:pPr>
      <w:r>
        <w:rPr>
          <w:rFonts w:eastAsia="Times New Roman"/>
          <w:szCs w:val="24"/>
        </w:rPr>
        <w:t>Στο πρώτο εδάφιο του άρθρου 36 απαλείφεται η φράση «καθώς και τη</w:t>
      </w:r>
      <w:r>
        <w:rPr>
          <w:rFonts w:eastAsia="Times New Roman"/>
          <w:szCs w:val="24"/>
        </w:rPr>
        <w:t xml:space="preserve">ς Γενικής Γραμματείας Αθλητισμού». </w:t>
      </w:r>
    </w:p>
    <w:p w14:paraId="4ED952C6" w14:textId="77777777" w:rsidR="0014665F" w:rsidRDefault="007C227C">
      <w:pPr>
        <w:spacing w:line="600" w:lineRule="auto"/>
        <w:ind w:firstLine="720"/>
        <w:jc w:val="both"/>
        <w:rPr>
          <w:rFonts w:eastAsia="Times New Roman"/>
          <w:szCs w:val="24"/>
        </w:rPr>
      </w:pPr>
      <w:r>
        <w:rPr>
          <w:rFonts w:eastAsia="Times New Roman"/>
          <w:szCs w:val="24"/>
        </w:rPr>
        <w:t>Αναφέρθηκα στο άρθρο 38</w:t>
      </w:r>
      <w:r>
        <w:rPr>
          <w:rFonts w:eastAsia="Times New Roman"/>
          <w:szCs w:val="24"/>
        </w:rPr>
        <w:t>,</w:t>
      </w:r>
      <w:r>
        <w:rPr>
          <w:rFonts w:eastAsia="Times New Roman"/>
          <w:szCs w:val="24"/>
        </w:rPr>
        <w:t xml:space="preserve"> σχετικά με τις ευθύνες της Επιτροπής Επαγγελματικού Αθλητισμού του Ελεγκτικού Συμβουλίου και του ΕΣΚΑΝ. Αν και αναφέρθηκα στη δόλια προαίρεση</w:t>
      </w:r>
      <w:r>
        <w:rPr>
          <w:rFonts w:eastAsia="Times New Roman"/>
          <w:szCs w:val="24"/>
        </w:rPr>
        <w:t>,</w:t>
      </w:r>
      <w:r>
        <w:rPr>
          <w:rFonts w:eastAsia="Times New Roman"/>
          <w:szCs w:val="24"/>
        </w:rPr>
        <w:t xml:space="preserve"> ότι οι ευεργετικές διατάξεις ισχύουν, τυγχάνουν εφαρ</w:t>
      </w:r>
      <w:r>
        <w:rPr>
          <w:rFonts w:eastAsia="Times New Roman"/>
          <w:szCs w:val="24"/>
        </w:rPr>
        <w:t>μογής, στην περίπτωση που κάποιος επιτελεί το καθήκον του, κατά την κρίση του, αλλά μπορεί η κρίση του αυτή να είναι λανθασμένη -όταν υπάρχει δόλια προαίρεση, αυτονόητο είναι, οίκοθεν νοείται, ότι δεν ισχύει κάτι τέτοιο-</w:t>
      </w:r>
      <w:r>
        <w:rPr>
          <w:rFonts w:eastAsia="Times New Roman"/>
          <w:szCs w:val="24"/>
        </w:rPr>
        <w:t>,</w:t>
      </w:r>
      <w:r>
        <w:rPr>
          <w:rFonts w:eastAsia="Times New Roman"/>
          <w:szCs w:val="24"/>
        </w:rPr>
        <w:t xml:space="preserve"> αλλά για να μην υπάρχει η παραμικρ</w:t>
      </w:r>
      <w:r>
        <w:rPr>
          <w:rFonts w:eastAsia="Times New Roman"/>
          <w:szCs w:val="24"/>
        </w:rPr>
        <w:t xml:space="preserve">ή αμφιβολία, στην αιτιολογική έκθεση του άρθρου 38 μετά τη φράση «από την κείμενη νομοθεσία καθηκόντων τους», </w:t>
      </w:r>
      <w:r>
        <w:rPr>
          <w:rFonts w:eastAsia="Times New Roman"/>
          <w:szCs w:val="24"/>
        </w:rPr>
        <w:lastRenderedPageBreak/>
        <w:t>προστίθεται φράση ως εξής: «όταν, βέβαια, η γνώμη ή η πράξη αυτών είναι σύμφωνες με την πραγματική κρίση και αληθή πεποίθησή τους, έστω και αν αυτ</w:t>
      </w:r>
      <w:r>
        <w:rPr>
          <w:rFonts w:eastAsia="Times New Roman"/>
          <w:szCs w:val="24"/>
        </w:rPr>
        <w:t>ές είναι εσφαλμένες και όχι, όταν αυτές -γνώμη ή πράξη- είναι προϊόν δόλιας αυτών προαιρέσεως».</w:t>
      </w:r>
    </w:p>
    <w:p w14:paraId="4ED952C7" w14:textId="77777777" w:rsidR="0014665F" w:rsidRDefault="007C227C">
      <w:pPr>
        <w:spacing w:line="600" w:lineRule="auto"/>
        <w:ind w:firstLine="720"/>
        <w:jc w:val="both"/>
        <w:rPr>
          <w:rFonts w:eastAsia="Times New Roman"/>
          <w:szCs w:val="24"/>
        </w:rPr>
      </w:pPr>
      <w:r>
        <w:rPr>
          <w:rFonts w:eastAsia="Times New Roman"/>
          <w:szCs w:val="24"/>
        </w:rPr>
        <w:t>Μας το ανέφερε και το Επιστημονικό Συμβούλιο της Βουλής και θεωρώ ότι με αυτόν τον τρόπο αίρονται οι οποιεσδήποτε επιφυλάξεις εκφράστηκαν με έναν τρόπο υπερβολι</w:t>
      </w:r>
      <w:r>
        <w:rPr>
          <w:rFonts w:eastAsia="Times New Roman"/>
          <w:szCs w:val="24"/>
        </w:rPr>
        <w:t>κό, ορισμένες φορές και άδικο, για το συγκεκριμένο νομοσχέδιο.</w:t>
      </w:r>
    </w:p>
    <w:p w14:paraId="4ED952C8" w14:textId="77777777" w:rsidR="0014665F" w:rsidRDefault="007C227C">
      <w:pPr>
        <w:spacing w:line="600" w:lineRule="auto"/>
        <w:ind w:firstLine="720"/>
        <w:jc w:val="both"/>
        <w:rPr>
          <w:rFonts w:eastAsia="Times New Roman"/>
          <w:szCs w:val="24"/>
        </w:rPr>
      </w:pPr>
      <w:r>
        <w:rPr>
          <w:rFonts w:eastAsia="Times New Roman"/>
          <w:szCs w:val="24"/>
        </w:rPr>
        <w:t>Καταθέτω τις νομοτεχνικές βελτιώσεις και σας παρακαλώ να διανεμηθ</w:t>
      </w:r>
      <w:r>
        <w:rPr>
          <w:rFonts w:eastAsia="Times New Roman"/>
          <w:szCs w:val="24"/>
        </w:rPr>
        <w:t>ούν</w:t>
      </w:r>
      <w:r>
        <w:rPr>
          <w:rFonts w:eastAsia="Times New Roman"/>
          <w:szCs w:val="24"/>
        </w:rPr>
        <w:t xml:space="preserve"> στους συναδέλφους.</w:t>
      </w:r>
    </w:p>
    <w:p w14:paraId="4ED952C9" w14:textId="77777777" w:rsidR="0014665F" w:rsidRDefault="007C227C">
      <w:pPr>
        <w:spacing w:line="600" w:lineRule="auto"/>
        <w:ind w:firstLine="720"/>
        <w:jc w:val="both"/>
        <w:rPr>
          <w:rFonts w:eastAsia="Times New Roman"/>
          <w:szCs w:val="24"/>
        </w:rPr>
      </w:pPr>
      <w:r>
        <w:rPr>
          <w:rFonts w:eastAsia="Times New Roman"/>
          <w:szCs w:val="24"/>
        </w:rPr>
        <w:t>Ευχαριστώ, κύριε Πρόεδρε.</w:t>
      </w:r>
    </w:p>
    <w:p w14:paraId="4ED952CA" w14:textId="77777777" w:rsidR="0014665F" w:rsidRDefault="007C227C">
      <w:pPr>
        <w:spacing w:line="600" w:lineRule="auto"/>
        <w:ind w:firstLine="720"/>
        <w:jc w:val="both"/>
        <w:rPr>
          <w:rFonts w:eastAsia="Times New Roman"/>
          <w:szCs w:val="24"/>
        </w:rPr>
      </w:pPr>
      <w:r>
        <w:rPr>
          <w:rFonts w:eastAsia="Times New Roman"/>
          <w:szCs w:val="24"/>
        </w:rPr>
        <w:t xml:space="preserve">(Στο σημείο αυτό ο Υφυπουργός Πολιτισμού και Αθλητισμού κ. Σταύρος Κοντονής </w:t>
      </w:r>
      <w:r>
        <w:rPr>
          <w:rFonts w:eastAsia="Times New Roman"/>
          <w:szCs w:val="24"/>
        </w:rPr>
        <w:t>καταθέτει για τα Πρακτικά τις προαναφερθείσες νομοτεχνικές βελτιώσεις</w:t>
      </w:r>
      <w:r>
        <w:rPr>
          <w:rFonts w:eastAsia="Times New Roman"/>
          <w:szCs w:val="24"/>
        </w:rPr>
        <w:t>,</w:t>
      </w:r>
      <w:r>
        <w:rPr>
          <w:rFonts w:eastAsia="Times New Roman"/>
          <w:szCs w:val="24"/>
        </w:rPr>
        <w:t xml:space="preserve"> οι οποίες έχουν ως εξής:</w:t>
      </w:r>
    </w:p>
    <w:p w14:paraId="4ED952CB" w14:textId="77777777" w:rsidR="0014665F" w:rsidRDefault="007C227C">
      <w:pPr>
        <w:jc w:val="center"/>
        <w:rPr>
          <w:rFonts w:eastAsia="Times New Roman"/>
          <w:color w:val="FF0000"/>
          <w:szCs w:val="24"/>
        </w:rPr>
      </w:pPr>
      <w:r w:rsidRPr="00C867E2">
        <w:rPr>
          <w:rFonts w:eastAsia="Times New Roman"/>
          <w:color w:val="FF0000"/>
          <w:szCs w:val="24"/>
        </w:rPr>
        <w:t>(ΑΛΛΑΓΗ ΣΕΛΙΔΑΣ)</w:t>
      </w:r>
    </w:p>
    <w:p w14:paraId="4ED952CC" w14:textId="77777777" w:rsidR="0014665F" w:rsidRDefault="007C227C">
      <w:pPr>
        <w:jc w:val="center"/>
        <w:rPr>
          <w:rFonts w:eastAsia="Times New Roman"/>
          <w:szCs w:val="24"/>
        </w:rPr>
      </w:pPr>
      <w:r>
        <w:rPr>
          <w:rFonts w:eastAsia="Times New Roman"/>
          <w:szCs w:val="24"/>
        </w:rPr>
        <w:lastRenderedPageBreak/>
        <w:t>(Να μπουν οι σελίδες 86-87)</w:t>
      </w:r>
    </w:p>
    <w:p w14:paraId="4ED952CD" w14:textId="77777777" w:rsidR="0014665F" w:rsidRDefault="007C227C">
      <w:pPr>
        <w:jc w:val="center"/>
        <w:rPr>
          <w:rFonts w:eastAsia="Times New Roman"/>
          <w:color w:val="FF0000"/>
          <w:szCs w:val="24"/>
        </w:rPr>
      </w:pPr>
      <w:r w:rsidRPr="00C867E2">
        <w:rPr>
          <w:rFonts w:eastAsia="Times New Roman"/>
          <w:color w:val="FF0000"/>
          <w:szCs w:val="24"/>
        </w:rPr>
        <w:t>(ΑΛΛΑΓΗ ΣΕΛΙΔΑΣ)</w:t>
      </w:r>
    </w:p>
    <w:p w14:paraId="4ED952CE" w14:textId="77777777" w:rsidR="0014665F" w:rsidRDefault="007C227C">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 κύριε Υπουργέ. Παρακαλώ να διανεμηθούν στους Βουλευ</w:t>
      </w:r>
      <w:r>
        <w:rPr>
          <w:rFonts w:eastAsia="Times New Roman"/>
          <w:szCs w:val="24"/>
        </w:rPr>
        <w:t>τές οι νομοτεχνικές βελτιώσεις που κατέθεσε ο Υπουργός.</w:t>
      </w:r>
    </w:p>
    <w:p w14:paraId="4ED952CF" w14:textId="77777777" w:rsidR="0014665F" w:rsidRDefault="007C227C">
      <w:pPr>
        <w:spacing w:line="600" w:lineRule="auto"/>
        <w:ind w:left="-181" w:firstLine="720"/>
        <w:jc w:val="both"/>
        <w:rPr>
          <w:rFonts w:eastAsia="Times New Roman"/>
          <w:szCs w:val="24"/>
        </w:rPr>
      </w:pPr>
      <w:r>
        <w:rPr>
          <w:rFonts w:eastAsia="Times New Roman" w:cs="Times New Roman"/>
          <w:szCs w:val="24"/>
        </w:rPr>
        <w:t xml:space="preserve">Κυρίες και κύριοι συνάδελφοι, γίνεται γνωστό στο Σώμα </w:t>
      </w:r>
      <w:r>
        <w:rPr>
          <w:rFonts w:eastAsia="Times New Roman"/>
          <w:szCs w:val="24"/>
        </w:rPr>
        <w:t xml:space="preserve">ότι </w:t>
      </w:r>
      <w:r>
        <w:rPr>
          <w:rFonts w:eastAsia="Times New Roman"/>
          <w:szCs w:val="24"/>
        </w:rPr>
        <w:t xml:space="preserve">τη συνεδρίασή μας παρακολουθούν </w:t>
      </w:r>
      <w:r>
        <w:rPr>
          <w:rFonts w:eastAsia="Times New Roman"/>
          <w:szCs w:val="24"/>
        </w:rPr>
        <w:t>από τα άνω δυτικά θεωρεία της Βουλής, αφού ενημερώθηκαν για την ιστορία του κτηρίου και τον τρόπο οργάνωσης κα</w:t>
      </w:r>
      <w:r>
        <w:rPr>
          <w:rFonts w:eastAsia="Times New Roman"/>
          <w:szCs w:val="24"/>
        </w:rPr>
        <w:t>ι λειτουργίας της Βουλής και ξεναγήθηκαν στην έκθεση της Αίθουσας «ΕΛΕΥΘΕΡΙΟΣ ΒΕΝΙΖΕΛΟΣ», εβδομήντα ένα</w:t>
      </w:r>
      <w:r>
        <w:rPr>
          <w:rFonts w:eastAsia="Times New Roman"/>
          <w:szCs w:val="24"/>
        </w:rPr>
        <w:t>ς</w:t>
      </w:r>
      <w:r>
        <w:rPr>
          <w:rFonts w:eastAsia="Times New Roman"/>
          <w:szCs w:val="24"/>
        </w:rPr>
        <w:t xml:space="preserve"> μαθήτριες και μαθητές και πέντε συνοδοί εκπαιδευτικοί από το </w:t>
      </w:r>
      <w:r>
        <w:rPr>
          <w:rFonts w:eastAsia="Times New Roman"/>
          <w:szCs w:val="24"/>
        </w:rPr>
        <w:t>7</w:t>
      </w:r>
      <w:r w:rsidRPr="00F1757E">
        <w:rPr>
          <w:rFonts w:eastAsia="Times New Roman"/>
          <w:szCs w:val="24"/>
          <w:vertAlign w:val="superscript"/>
        </w:rPr>
        <w:t>ο</w:t>
      </w:r>
      <w:r>
        <w:rPr>
          <w:rFonts w:eastAsia="Times New Roman"/>
          <w:szCs w:val="24"/>
        </w:rPr>
        <w:t xml:space="preserve"> </w:t>
      </w:r>
      <w:r>
        <w:rPr>
          <w:rFonts w:eastAsia="Times New Roman"/>
          <w:szCs w:val="24"/>
        </w:rPr>
        <w:t>Γυμνάσιο Κατερίνης.</w:t>
      </w:r>
    </w:p>
    <w:p w14:paraId="4ED952D0" w14:textId="77777777" w:rsidR="0014665F" w:rsidRDefault="007C227C">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4ED952D1" w14:textId="77777777" w:rsidR="0014665F" w:rsidRDefault="007C227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 όλες τις πτέρυγες </w:t>
      </w:r>
      <w:r>
        <w:rPr>
          <w:rFonts w:eastAsia="Times New Roman" w:cs="Times New Roman"/>
          <w:szCs w:val="24"/>
        </w:rPr>
        <w:t>της Βουλής)</w:t>
      </w:r>
    </w:p>
    <w:p w14:paraId="4ED952D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Μετά τον κ. Μαυρωτά τον λόγο έχει ο ειδικός αγορητής των ΑΝΕΛ κ. Καμμένος.</w:t>
      </w:r>
    </w:p>
    <w:p w14:paraId="4ED952D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Ορίστε, κύριε Καμμένο, έχετε τον λόγο για δώδεκα λεπτά.</w:t>
      </w:r>
    </w:p>
    <w:p w14:paraId="4ED952D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4ED952D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Αγαπητοί συνάδελφοι, το συγκεκριμένο νομοσχέδιο είναι μια ευχά</w:t>
      </w:r>
      <w:r>
        <w:rPr>
          <w:rFonts w:eastAsia="Times New Roman" w:cs="Times New Roman"/>
          <w:szCs w:val="24"/>
        </w:rPr>
        <w:t xml:space="preserve">ριστη έκπληξη για τα κοινοβουλευτικά ήθη και έθιμα για εμένα, ως νέο Βουλευτή. </w:t>
      </w:r>
    </w:p>
    <w:p w14:paraId="4ED952D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Είδα απ’ όλες τις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Ο</w:t>
      </w:r>
      <w:r>
        <w:rPr>
          <w:rFonts w:eastAsia="Times New Roman" w:cs="Times New Roman"/>
          <w:szCs w:val="24"/>
        </w:rPr>
        <w:t xml:space="preserve">μάδες και ειδικά τους συναδέλφους οι οποίοι έχουν πρωτεύσει στον αθλητισμό </w:t>
      </w:r>
      <w:r>
        <w:rPr>
          <w:rFonts w:eastAsia="Times New Roman" w:cs="Times New Roman"/>
          <w:szCs w:val="24"/>
        </w:rPr>
        <w:t>–</w:t>
      </w:r>
      <w:r>
        <w:rPr>
          <w:rFonts w:eastAsia="Times New Roman" w:cs="Times New Roman"/>
          <w:szCs w:val="24"/>
        </w:rPr>
        <w:t>όπως είναι η Άννα Καραμανλή, ο Γιώργος Μαυρωτάς και η κ. Αυλωνίτ</w:t>
      </w:r>
      <w:r>
        <w:rPr>
          <w:rFonts w:eastAsia="Times New Roman" w:cs="Times New Roman"/>
          <w:szCs w:val="24"/>
        </w:rPr>
        <w:t>ου</w:t>
      </w:r>
      <w:r>
        <w:rPr>
          <w:rFonts w:eastAsia="Times New Roman" w:cs="Times New Roman"/>
          <w:szCs w:val="24"/>
        </w:rPr>
        <w:t>–</w:t>
      </w:r>
      <w:r>
        <w:rPr>
          <w:rFonts w:eastAsia="Times New Roman" w:cs="Times New Roman"/>
          <w:szCs w:val="24"/>
        </w:rPr>
        <w:t xml:space="preserve"> να συνεργάζονται αγαστά και να προσφέρουν τις γνώσεις τους σε εμάς, που ήμασταν λιγότερο γνώστες πολλών λεπτομερειών που απασχολούν τον αθλητισμό σε πολλά επίπεδα, είτε στον στίβο είτε στο ποδόσφαιρο είτε στο πόλο και πολλά άλλα αθλήματα.</w:t>
      </w:r>
    </w:p>
    <w:p w14:paraId="4ED952D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Νομίζω ότι ήτ</w:t>
      </w:r>
      <w:r>
        <w:rPr>
          <w:rFonts w:eastAsia="Times New Roman" w:cs="Times New Roman"/>
          <w:szCs w:val="24"/>
        </w:rPr>
        <w:t xml:space="preserve">αν ένα καλό παράδειγμα για όλους μας, για να συνεχίσουμε από εδώ και πέρα, να υπάρχει μία συναίνεση και οι ειδικοί να έχουν τον λόγο. </w:t>
      </w:r>
      <w:r>
        <w:rPr>
          <w:rFonts w:eastAsia="Times New Roman" w:cs="Times New Roman"/>
          <w:szCs w:val="24"/>
          <w:lang w:val="en-US"/>
        </w:rPr>
        <w:t>K</w:t>
      </w:r>
      <w:r>
        <w:rPr>
          <w:rFonts w:eastAsia="Times New Roman" w:cs="Times New Roman"/>
          <w:szCs w:val="24"/>
        </w:rPr>
        <w:t xml:space="preserve">αι η Κυβέρνηση, κύριε Υπουργέ, και εμείς -που </w:t>
      </w:r>
      <w:r>
        <w:rPr>
          <w:rFonts w:eastAsia="Times New Roman" w:cs="Times New Roman"/>
          <w:szCs w:val="24"/>
        </w:rPr>
        <w:lastRenderedPageBreak/>
        <w:t>είμαστε στην Κυβέρνηση και συγκυβερνούμε αυτήν τη στιγμή- να δεχόμαστε, όπω</w:t>
      </w:r>
      <w:r>
        <w:rPr>
          <w:rFonts w:eastAsia="Times New Roman" w:cs="Times New Roman"/>
          <w:szCs w:val="24"/>
        </w:rPr>
        <w:t>ς και το κάνατε, δημοκρατικά και με ανοικτό μυαλό προτάσεις ειδικών χωρίς περηφάνιες και χωρίς εγωισμούς. Διότι το καλό της υγείας των Ελλήνων αθλητών, των παιδιών και των οικογενειών είναι πάνω από τους πολιτικούς εγωισμούς του κάθε κόμματος.</w:t>
      </w:r>
    </w:p>
    <w:p w14:paraId="4ED952D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Θα είμαι πάρ</w:t>
      </w:r>
      <w:r>
        <w:rPr>
          <w:rFonts w:eastAsia="Times New Roman" w:cs="Times New Roman"/>
          <w:szCs w:val="24"/>
        </w:rPr>
        <w:t xml:space="preserve">α πολύ σύντομος, διότι έχουν ειπωθεί σχεδόν όλα. Δεν χρειάζεται όλοι οι Βουλευτές να λέμε τα ίδια και να επαναλαμβανόμαστε. </w:t>
      </w:r>
    </w:p>
    <w:p w14:paraId="4ED952D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Το θέμα του αντιντόπινγκ είναι ένα πολύ σημαντικό ζήτημα για την ελληνική κοινωνία, όπως και για κάθε κοινωνία και για κάθε χώρα. Ν</w:t>
      </w:r>
      <w:r>
        <w:rPr>
          <w:rFonts w:eastAsia="Times New Roman" w:cs="Times New Roman"/>
          <w:szCs w:val="24"/>
        </w:rPr>
        <w:t xml:space="preserve">α θυμίσουμε ότι ο αθλητισμός για πάρα πολλά χρόνια μεταπολεμικά χρησιμοποιήθηκε ως ένα διπλωματικό εργαλείο, δηλαδή, εξήγαγαν διπλωματία πολλές χώρες. Ξεκίνησε, αν θέλετε, από το </w:t>
      </w:r>
      <w:r>
        <w:rPr>
          <w:rFonts w:eastAsia="Times New Roman" w:cs="Times New Roman"/>
          <w:szCs w:val="24"/>
        </w:rPr>
        <w:t>Α</w:t>
      </w:r>
      <w:r>
        <w:rPr>
          <w:rFonts w:eastAsia="Times New Roman" w:cs="Times New Roman"/>
          <w:szCs w:val="24"/>
        </w:rPr>
        <w:t xml:space="preserve">νατολικό </w:t>
      </w:r>
      <w:r>
        <w:rPr>
          <w:rFonts w:eastAsia="Times New Roman" w:cs="Times New Roman"/>
          <w:szCs w:val="24"/>
        </w:rPr>
        <w:t>Μ</w:t>
      </w:r>
      <w:r>
        <w:rPr>
          <w:rFonts w:eastAsia="Times New Roman" w:cs="Times New Roman"/>
          <w:szCs w:val="24"/>
        </w:rPr>
        <w:t xml:space="preserve">πλοκ αλλά και από το </w:t>
      </w:r>
      <w:r>
        <w:rPr>
          <w:rFonts w:eastAsia="Times New Roman" w:cs="Times New Roman"/>
          <w:szCs w:val="24"/>
        </w:rPr>
        <w:t>Δ</w:t>
      </w:r>
      <w:r>
        <w:rPr>
          <w:rFonts w:eastAsia="Times New Roman" w:cs="Times New Roman"/>
          <w:szCs w:val="24"/>
        </w:rPr>
        <w:t xml:space="preserve">υτικό </w:t>
      </w:r>
      <w:r>
        <w:rPr>
          <w:rFonts w:eastAsia="Times New Roman" w:cs="Times New Roman"/>
          <w:szCs w:val="24"/>
        </w:rPr>
        <w:t>Μ</w:t>
      </w:r>
      <w:r>
        <w:rPr>
          <w:rFonts w:eastAsia="Times New Roman" w:cs="Times New Roman"/>
          <w:szCs w:val="24"/>
        </w:rPr>
        <w:t>πλοκ. Αυτός ο ανταγωνισμός του ψυχρού</w:t>
      </w:r>
      <w:r>
        <w:rPr>
          <w:rFonts w:eastAsia="Times New Roman" w:cs="Times New Roman"/>
          <w:szCs w:val="24"/>
        </w:rPr>
        <w:t xml:space="preserve"> </w:t>
      </w:r>
      <w:r>
        <w:rPr>
          <w:rFonts w:eastAsia="Times New Roman" w:cs="Times New Roman"/>
          <w:szCs w:val="24"/>
        </w:rPr>
        <w:lastRenderedPageBreak/>
        <w:t>πολέμου έφερε αυτήν την ασθένεια των φαρμάκων στον αθλητισμό και επέφερε δεινά στην υγεία πάρα πολλών αθλητών, τα οποία τα βλέπουμε πολλά χρόνια αργότερα.</w:t>
      </w:r>
    </w:p>
    <w:p w14:paraId="4ED952D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Και μιας και μας βλέπουν σήμερα και νέοι</w:t>
      </w:r>
      <w:r>
        <w:rPr>
          <w:rFonts w:eastAsia="Times New Roman" w:cs="Times New Roman"/>
          <w:szCs w:val="24"/>
        </w:rPr>
        <w:t>,</w:t>
      </w:r>
      <w:r>
        <w:rPr>
          <w:rFonts w:eastAsia="Times New Roman" w:cs="Times New Roman"/>
          <w:szCs w:val="24"/>
        </w:rPr>
        <w:t xml:space="preserve"> οι οποίοι έρχονται από σχολεία της Ελλάδος, καλό είναι να </w:t>
      </w:r>
      <w:r>
        <w:rPr>
          <w:rFonts w:eastAsia="Times New Roman" w:cs="Times New Roman"/>
          <w:szCs w:val="24"/>
        </w:rPr>
        <w:t xml:space="preserve">δουν </w:t>
      </w:r>
      <w:r>
        <w:rPr>
          <w:rFonts w:eastAsia="Times New Roman" w:cs="Times New Roman"/>
          <w:szCs w:val="24"/>
        </w:rPr>
        <w:t>με προσοχή την ομόνοια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την οποία</w:t>
      </w:r>
      <w:r>
        <w:rPr>
          <w:rFonts w:eastAsia="Times New Roman" w:cs="Times New Roman"/>
          <w:szCs w:val="24"/>
        </w:rPr>
        <w:t xml:space="preserve"> έχουν σήμερα τα κόμματα σε αυτό το νομοσχέδιο, διότι είναι για το καλό της </w:t>
      </w:r>
      <w:r>
        <w:rPr>
          <w:rFonts w:eastAsia="Times New Roman" w:cs="Times New Roman"/>
          <w:szCs w:val="24"/>
        </w:rPr>
        <w:t xml:space="preserve">δικής του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 xml:space="preserve">των παιδιών τους και των οικογενειών τους αργότερα. </w:t>
      </w:r>
    </w:p>
    <w:p w14:paraId="4ED952D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Το ντόπι</w:t>
      </w:r>
      <w:r>
        <w:rPr>
          <w:rFonts w:eastAsia="Times New Roman" w:cs="Times New Roman"/>
          <w:szCs w:val="24"/>
        </w:rPr>
        <w:t>ν</w:t>
      </w:r>
      <w:r>
        <w:rPr>
          <w:rFonts w:eastAsia="Times New Roman" w:cs="Times New Roman"/>
          <w:szCs w:val="24"/>
        </w:rPr>
        <w:t>γκ είναι μία μάστιγα. Ο αθλητισμός έχει πάρα πολλά προβλήματα.</w:t>
      </w:r>
      <w:r>
        <w:rPr>
          <w:rFonts w:eastAsia="Times New Roman" w:cs="Times New Roman"/>
          <w:szCs w:val="24"/>
        </w:rPr>
        <w:t xml:space="preserve"> Ειδικά τα τελευταία πέντε-έξι χρόνια με την ύφεση, λόγω της οικονομικής στενότ</w:t>
      </w:r>
      <w:r>
        <w:rPr>
          <w:rFonts w:eastAsia="Times New Roman" w:cs="Times New Roman"/>
          <w:szCs w:val="24"/>
        </w:rPr>
        <w:t>η</w:t>
      </w:r>
      <w:r>
        <w:rPr>
          <w:rFonts w:eastAsia="Times New Roman" w:cs="Times New Roman"/>
          <w:szCs w:val="24"/>
        </w:rPr>
        <w:t>τος, δεν υπήρχε δυνατότητα να υπάρχουν κονδύλια και επιχορηγήσεις στα σωματεία. Τα σωματεία προσπαθούν</w:t>
      </w:r>
      <w:r>
        <w:rPr>
          <w:rFonts w:eastAsia="Times New Roman" w:cs="Times New Roman"/>
          <w:szCs w:val="24"/>
        </w:rPr>
        <w:t xml:space="preserve"> σε</w:t>
      </w:r>
      <w:r>
        <w:rPr>
          <w:rFonts w:eastAsia="Times New Roman" w:cs="Times New Roman"/>
          <w:szCs w:val="24"/>
        </w:rPr>
        <w:t xml:space="preserve"> πολύ δύσκολ</w:t>
      </w:r>
      <w:r>
        <w:rPr>
          <w:rFonts w:eastAsia="Times New Roman" w:cs="Times New Roman"/>
          <w:szCs w:val="24"/>
        </w:rPr>
        <w:t>ες συνθήκες</w:t>
      </w:r>
      <w:r>
        <w:rPr>
          <w:rFonts w:eastAsia="Times New Roman" w:cs="Times New Roman"/>
          <w:szCs w:val="24"/>
        </w:rPr>
        <w:t>. Τ</w:t>
      </w:r>
      <w:r>
        <w:rPr>
          <w:rFonts w:eastAsia="Times New Roman" w:cs="Times New Roman"/>
          <w:szCs w:val="24"/>
          <w:lang w:val="en-US"/>
        </w:rPr>
        <w:t>o</w:t>
      </w:r>
      <w:r>
        <w:rPr>
          <w:rFonts w:eastAsia="Times New Roman" w:cs="Times New Roman"/>
          <w:szCs w:val="24"/>
        </w:rPr>
        <w:t xml:space="preserve"> ξέρετε και από τις οικογένειές σας –αλλά κα</w:t>
      </w:r>
      <w:r>
        <w:rPr>
          <w:rFonts w:eastAsia="Times New Roman" w:cs="Times New Roman"/>
          <w:szCs w:val="24"/>
        </w:rPr>
        <w:t>ι εμείς που έχουμε παιδιά- πόσο δύσκολα μπορούσαμε και μπορούμε να πληρώνουμε, για να συμμετέχουν τα παιδιά σε όλες τις ομοσπονδίες</w:t>
      </w:r>
      <w:r>
        <w:rPr>
          <w:rFonts w:eastAsia="Times New Roman" w:cs="Times New Roman"/>
          <w:szCs w:val="24"/>
        </w:rPr>
        <w:t>,</w:t>
      </w:r>
      <w:r>
        <w:rPr>
          <w:rFonts w:eastAsia="Times New Roman" w:cs="Times New Roman"/>
          <w:szCs w:val="24"/>
        </w:rPr>
        <w:t xml:space="preserve"> σε όλα τα αθλήματα, να κάνουν εξωσχολικές δραστηριότητες και να ασχολούνται με τον αθλητισμό. Παρ’ όλα αυτά θα πρέπει </w:t>
      </w:r>
      <w:r>
        <w:rPr>
          <w:rFonts w:eastAsia="Times New Roman" w:cs="Times New Roman"/>
          <w:szCs w:val="24"/>
        </w:rPr>
        <w:lastRenderedPageBreak/>
        <w:t>να υπ</w:t>
      </w:r>
      <w:r>
        <w:rPr>
          <w:rFonts w:eastAsia="Times New Roman" w:cs="Times New Roman"/>
          <w:szCs w:val="24"/>
        </w:rPr>
        <w:t>άρχει μια ευγενής άμιλλα και θα πρέπει να αποφεύγουμε πάση θυσία ουσίες</w:t>
      </w:r>
      <w:r>
        <w:rPr>
          <w:rFonts w:eastAsia="Times New Roman" w:cs="Times New Roman"/>
          <w:szCs w:val="24"/>
        </w:rPr>
        <w:t xml:space="preserve">, </w:t>
      </w:r>
      <w:r>
        <w:rPr>
          <w:rFonts w:eastAsia="Times New Roman" w:cs="Times New Roman"/>
          <w:szCs w:val="24"/>
        </w:rPr>
        <w:t>οι οποίες κάνουν κακό στην υγεία μας, πρώτα απ’ όλα, και δεν προσφέρουν τίποτα στο τέλος της ημέρας. Διότι τα αποτελέσματα, δυστυχώς, των φαρμάκων και των ουσιών, οι οποίες μεσοπρόθεσ</w:t>
      </w:r>
      <w:r>
        <w:rPr>
          <w:rFonts w:eastAsia="Times New Roman" w:cs="Times New Roman"/>
          <w:szCs w:val="24"/>
        </w:rPr>
        <w:t>μα βοηθούν τις επιδόσεις, μακροπρόθεσμα δημιουργούν τεράστια προβλήματα υγείας και, φυσικά, μεγάλη θλίψη και δυσφορία στους οικείους μας.</w:t>
      </w:r>
    </w:p>
    <w:p w14:paraId="4ED952D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Με την ευκαιρία, θα ήθελα να πω ότι το συγκεκριμένο νομοσχέδιο διορθώνει τις αδικίες, όπως αυτές στο Ευρωπαϊκό Πρωτάθλ</w:t>
      </w:r>
      <w:r>
        <w:rPr>
          <w:rFonts w:eastAsia="Times New Roman" w:cs="Times New Roman"/>
          <w:szCs w:val="24"/>
        </w:rPr>
        <w:t xml:space="preserve">ημα στο Μπακού του Αζερμπαϊτζάν. Είναι ευχάριστο που διορθώνονται οι αδικίες προς τους αθλητές αυτούς. Τα ζητήματα της τοξοβολίας είναι πολύ δίκαια. Νομίζω ο Υπουργός είναι πολύ θετικός στο να τα ακούσει και να δώσουμε και τις λύσεις που πρέπει. </w:t>
      </w:r>
    </w:p>
    <w:p w14:paraId="4ED952D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Τα ηλεκτρ</w:t>
      </w:r>
      <w:r>
        <w:rPr>
          <w:rFonts w:eastAsia="Times New Roman" w:cs="Times New Roman"/>
          <w:szCs w:val="24"/>
        </w:rPr>
        <w:t xml:space="preserve">ονικά εισιτήρια έχουν μπει παντού. Μένει να υλοποιηθούν και να συνεχίσουν να υλοποιούνται. Είναι η μόνη ασφάλεια και </w:t>
      </w:r>
      <w:r>
        <w:rPr>
          <w:rFonts w:eastAsia="Times New Roman" w:cs="Times New Roman"/>
          <w:szCs w:val="24"/>
        </w:rPr>
        <w:t xml:space="preserve">προσφέρει </w:t>
      </w:r>
      <w:r>
        <w:rPr>
          <w:rFonts w:eastAsia="Times New Roman" w:cs="Times New Roman"/>
          <w:szCs w:val="24"/>
        </w:rPr>
        <w:t xml:space="preserve">διαύγεια </w:t>
      </w:r>
      <w:r>
        <w:rPr>
          <w:rFonts w:eastAsia="Times New Roman" w:cs="Times New Roman"/>
          <w:szCs w:val="24"/>
        </w:rPr>
        <w:t>σ</w:t>
      </w:r>
      <w:r>
        <w:rPr>
          <w:rFonts w:eastAsia="Times New Roman" w:cs="Times New Roman"/>
          <w:szCs w:val="24"/>
        </w:rPr>
        <w:t>το ποιος μπαίνει στο γήπεδο</w:t>
      </w:r>
      <w:r>
        <w:rPr>
          <w:rFonts w:eastAsia="Times New Roman" w:cs="Times New Roman"/>
          <w:szCs w:val="24"/>
        </w:rPr>
        <w:t xml:space="preserve">, </w:t>
      </w:r>
      <w:r>
        <w:rPr>
          <w:rFonts w:eastAsia="Times New Roman" w:cs="Times New Roman"/>
          <w:szCs w:val="24"/>
        </w:rPr>
        <w:t xml:space="preserve">για να ταυτοποιείται </w:t>
      </w:r>
      <w:r>
        <w:rPr>
          <w:rFonts w:eastAsia="Times New Roman" w:cs="Times New Roman"/>
          <w:szCs w:val="24"/>
        </w:rPr>
        <w:lastRenderedPageBreak/>
        <w:t xml:space="preserve">δηλαδή </w:t>
      </w:r>
      <w:r>
        <w:rPr>
          <w:rFonts w:eastAsia="Times New Roman" w:cs="Times New Roman"/>
          <w:szCs w:val="24"/>
        </w:rPr>
        <w:t>αυτός που μπαίνει, έτσι ώστε να αποφεύγονται και φαινόμενα, αν</w:t>
      </w:r>
      <w:r>
        <w:rPr>
          <w:rFonts w:eastAsia="Times New Roman" w:cs="Times New Roman"/>
          <w:szCs w:val="24"/>
        </w:rPr>
        <w:t xml:space="preserve"> θέλετε, χουλιγκανισμού ή βίαιων ή οποιωνδήποτε άλλων κακουργηματικών πράξεων, τα οποία μπορεί να φέρουν υλική ζημία στην ομάδα, πόσο μάλλον και στις ζωές των ανθρώπων.</w:t>
      </w:r>
    </w:p>
    <w:p w14:paraId="4ED952D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Όσον αφορά το ΕΣΚΑΝ, το συμβούλιο που ελέγχει τα δείγματα για το αντιντόπινγκ, ευτυχώς,</w:t>
      </w:r>
      <w:r>
        <w:rPr>
          <w:rFonts w:eastAsia="Times New Roman" w:cs="Times New Roman"/>
          <w:szCs w:val="24"/>
        </w:rPr>
        <w:t xml:space="preserve"> ο Υπουργός βρήκε και έφτιαξε τα κονδύλια, έτσι ώστε φέτος να έχουμε 200.000 ευρώ</w:t>
      </w:r>
      <w:r>
        <w:rPr>
          <w:rFonts w:eastAsia="Times New Roman" w:cs="Times New Roman"/>
          <w:szCs w:val="24"/>
        </w:rPr>
        <w:t>,</w:t>
      </w:r>
      <w:r>
        <w:rPr>
          <w:rFonts w:eastAsia="Times New Roman" w:cs="Times New Roman"/>
          <w:szCs w:val="24"/>
        </w:rPr>
        <w:t xml:space="preserve"> τα οποία θα μπορέσουν να βοηθήσουν τον έλεγχο και τη δειγματοληψία σε όλα τα αθλήματα, όσα μπορούμε. Φυσικά, απ’ ό,τι ενημερωθήκαμε από ειδικότερους εμού, είδαμε ότι δεν υπά</w:t>
      </w:r>
      <w:r>
        <w:rPr>
          <w:rFonts w:eastAsia="Times New Roman" w:cs="Times New Roman"/>
          <w:szCs w:val="24"/>
        </w:rPr>
        <w:t>ρχει το προσωπικό. Θα πρέπει σιγά-σιγά το προσωπικό να βρεθεί, να γίνονται οι έλεγχοι και να πληρώνεται το προσωπικό. Διότι, αν δεν έχεις ελέγχους, πολύ καλοί είναι οι νόμοι, αλλά πρέπει κάποιος να έχει τα εργαλεία και να ελέγχει τους αθλητές, έτσι ώστε να</w:t>
      </w:r>
      <w:r>
        <w:rPr>
          <w:rFonts w:eastAsia="Times New Roman" w:cs="Times New Roman"/>
          <w:szCs w:val="24"/>
        </w:rPr>
        <w:t xml:space="preserve"> υπάρχει και το αποτέλεσμα. Φυσικά, η αύξηση των ποινών είναι πάρα πολύ σημαντική.</w:t>
      </w:r>
    </w:p>
    <w:p w14:paraId="4ED952D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Θα συμφωνήσω με φίλους ότι είναι πολύτιμη η γνώση από τις γνώμες και τις εισηγήσεις των φορέων που ακούσαμε σήμερα. Είδαμε παραδείγματα από τον ΣΕΓΑΣ και για τους μαραθωνίου</w:t>
      </w:r>
      <w:r>
        <w:rPr>
          <w:rFonts w:eastAsia="Times New Roman" w:cs="Times New Roman"/>
          <w:szCs w:val="24"/>
        </w:rPr>
        <w:t xml:space="preserve">ς. Όλα τα αθλήματα προσέφεραν ειδική γνώση σε εμάς. </w:t>
      </w:r>
    </w:p>
    <w:p w14:paraId="4ED952E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Εμείς, ως Ανεξάρτητοι Έλληνες, είμαστε υπέρ του να υπάρχει ομόνοια και να υπάρχει κανονικότητα τόσο στον νόμο όσο και στην υγεία όλου του πληθυσμού. Οπότε υπερψηφίζουμε στην αρχή του το νομοσχέδιο και υπερψηφίζουμε και τα άρθρα. Δεν έχουμε κάποια διαφωνία.</w:t>
      </w:r>
      <w:r>
        <w:rPr>
          <w:rFonts w:eastAsia="Times New Roman" w:cs="Times New Roman"/>
          <w:szCs w:val="24"/>
        </w:rPr>
        <w:t xml:space="preserve"> </w:t>
      </w:r>
    </w:p>
    <w:p w14:paraId="4ED952E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Θα πρέπει να προσέξει η κοινωνία, διότι μέσα στην κρίση δημιουργούνται φαινόμενα παράνομου εμπορίου φαρμάκων μέσω φαρμακείων ή του ίντερνετ. Το είπα και στην εισήγησή μου την άλλη φορά. Θα το επαναλάβω και στην Ολομέλεια σήμερα. Θα πρέπει συνολικά το κρά</w:t>
      </w:r>
      <w:r>
        <w:rPr>
          <w:rFonts w:eastAsia="Times New Roman" w:cs="Times New Roman"/>
          <w:szCs w:val="24"/>
        </w:rPr>
        <w:t xml:space="preserve">τος να κάνει μια μεγάλη προσπάθεια ελέγχου. </w:t>
      </w:r>
    </w:p>
    <w:p w14:paraId="4ED952E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Δεν είναι ευθύνη του αξιότιμου Υπουργού, είναι όμως ευθύνη όλης της Κυβέρνησης να μπορέσει να ελέγξει μέσω του ΕΟΦ, του Γενικού Χημείου του Κράτους, όλα τα συστατικά όλων των σκευασμάτων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 οποία</w:t>
      </w:r>
      <w:r>
        <w:rPr>
          <w:rFonts w:eastAsia="Times New Roman" w:cs="Times New Roman"/>
          <w:szCs w:val="24"/>
        </w:rPr>
        <w:t xml:space="preserve"> κυκλοφορούν στ</w:t>
      </w:r>
      <w:r>
        <w:rPr>
          <w:rFonts w:eastAsia="Times New Roman" w:cs="Times New Roman"/>
          <w:szCs w:val="24"/>
        </w:rPr>
        <w:t xml:space="preserve">ην Ελλάδα και επίσης να ελεγχθεί το ηλεκτρονικό εμπόριο. </w:t>
      </w:r>
      <w:r>
        <w:rPr>
          <w:rFonts w:eastAsia="Times New Roman" w:cs="Times New Roman"/>
          <w:szCs w:val="24"/>
          <w:lang w:val="en-US"/>
        </w:rPr>
        <w:t>O</w:t>
      </w:r>
      <w:r>
        <w:rPr>
          <w:rFonts w:eastAsia="Times New Roman" w:cs="Times New Roman"/>
          <w:szCs w:val="24"/>
        </w:rPr>
        <w:t xml:space="preserve">ι παραγγελίες από το εξωτερικό είναι παντελώς ανεξέλεγκτες. Ο καθένας μπορεί να παραγγείλει οτιδήποτε από οποιοδήποτε μέρος του κόσμου. </w:t>
      </w:r>
    </w:p>
    <w:p w14:paraId="4ED952E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Δεν γνωρίζω ειλικρινά –θα το ελέγξουμε κάποια στιγμή με τον α</w:t>
      </w:r>
      <w:r>
        <w:rPr>
          <w:rFonts w:eastAsia="Times New Roman" w:cs="Times New Roman"/>
          <w:szCs w:val="24"/>
        </w:rPr>
        <w:t xml:space="preserve">ρμόδιο Υπουργό- κατά πόσο υπάρχει έλεγχος στις εισαγωγές στα τελωνεία στις χημικές συστάσεις όλων των φαρμάκων και των σκευασμάτων που μπαίνουν στην ελληνική επικράτεια. Να διαφυλάξουμε τον Έλληνα πολίτη από πιθανή ασθένεια και σοβαρή βλάβη της υγείας του </w:t>
      </w:r>
      <w:r>
        <w:rPr>
          <w:rFonts w:eastAsia="Times New Roman" w:cs="Times New Roman"/>
          <w:szCs w:val="24"/>
        </w:rPr>
        <w:t xml:space="preserve">και, φυσικά, να μη διαφεύγουν και έσοδα από το ελληνικό δημόσιο που τόσο πολύ τα έχει ανάγκη. </w:t>
      </w:r>
    </w:p>
    <w:p w14:paraId="4ED952E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πρέπει η κοινωνία μας, η Βουλή μας και η Κυβέρνηση αυτή </w:t>
      </w:r>
      <w:r>
        <w:rPr>
          <w:rFonts w:eastAsia="Times New Roman" w:cs="Times New Roman"/>
          <w:szCs w:val="24"/>
        </w:rPr>
        <w:t>-</w:t>
      </w:r>
      <w:r>
        <w:rPr>
          <w:rFonts w:eastAsia="Times New Roman" w:cs="Times New Roman"/>
          <w:szCs w:val="24"/>
        </w:rPr>
        <w:t>και κάθε κυβέρνηση</w:t>
      </w:r>
      <w:r>
        <w:rPr>
          <w:rFonts w:eastAsia="Times New Roman" w:cs="Times New Roman"/>
          <w:szCs w:val="24"/>
        </w:rPr>
        <w:t>-</w:t>
      </w:r>
      <w:r>
        <w:rPr>
          <w:rFonts w:eastAsia="Times New Roman" w:cs="Times New Roman"/>
          <w:szCs w:val="24"/>
        </w:rPr>
        <w:t xml:space="preserve"> να επενδύουν στην παιδεία, τόσο των μαθητών αθλητών όσο και των εκπαιδευτών και προπονητών. Χρειάζεται παιδεία και χρειάζονται ηγέτες, χρειάζονται καλοί γυμναστές και καλοί προπονητές, οι οποίοι να εμπνέουν τα παιδιά να δίνουν το καλό παράδειγμα, τόσο στο</w:t>
      </w:r>
      <w:r>
        <w:rPr>
          <w:rFonts w:eastAsia="Times New Roman" w:cs="Times New Roman"/>
          <w:szCs w:val="24"/>
        </w:rPr>
        <w:t xml:space="preserve"> διάλειμμα στο σχολείο όσο και στη μετασχολική δραστηριότητα. Μόνο το καλό παράδειγμα, με γνώσεις. Να μεταφέρουν με καλό και σωστό τρόπο, χωρίς να κινδυνολογούν και να φοβίζουν τα παιδιά. Με τον σωστό  δρόμο. Όπως μάθαμε εμείς οι παλαιότεροι, που μας νουθε</w:t>
      </w:r>
      <w:r>
        <w:rPr>
          <w:rFonts w:eastAsia="Times New Roman" w:cs="Times New Roman"/>
          <w:szCs w:val="24"/>
        </w:rPr>
        <w:t xml:space="preserve">τούσαν οι γονείς και μας βοηθούσαν οι δάσκαλοι να γίνουμε καλοί άνθρωποι, έτσι και οι αθλητές πρέπει να βοηθιούνται σήμερα, που υπάρχει κρίση, έλλειψη χρημάτων, έλλειψη κινήτρων πολλές φορές, δυστυχία, στρες, μελαγχολία και στον προπονητή και στον αθλητή. </w:t>
      </w:r>
    </w:p>
    <w:p w14:paraId="4ED952E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Διέξοδος δεν είναι ποτέ η χρήση παράνομης ουσίας για μια σύντομη ευφορία, μια σύντομη νίκη. Θα πρέπει να νικήσουμε μέσα μας την ανάγκη να πρωτεύσουμε με λάθος τρόπο. Να έχουμε ευγενή άμιλλα και να παλεύουμε ισάξια με όλους τους συναθλητές μας και ας κερδί</w:t>
      </w:r>
      <w:r>
        <w:rPr>
          <w:rFonts w:eastAsia="Times New Roman" w:cs="Times New Roman"/>
          <w:szCs w:val="24"/>
        </w:rPr>
        <w:t xml:space="preserve">σει ο καλύτερος. </w:t>
      </w:r>
    </w:p>
    <w:p w14:paraId="4ED952E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Ελπίζω το δάφνινο στεφάνι να το κερδίσουν οι Έλληνες αθλητές. Η κάθε ελληνική κυβέρνηση να ποντάρει στην υγεία του πληθυσμού της. Εύχομαι –και θα ολοκληρώσω την ομιλία μου, όπως την ξεκίνησα- το σημερινό παράδειγμα με τον αθλητισμό ως νομ</w:t>
      </w:r>
      <w:r>
        <w:rPr>
          <w:rFonts w:eastAsia="Times New Roman" w:cs="Times New Roman"/>
          <w:szCs w:val="24"/>
        </w:rPr>
        <w:t xml:space="preserve">οσχέδιο και τη συνεργασία όλων των κομμάτων, που με τόσο πολλή γνώση διαμοιράστηκε παράλληλα και κάθετα σε όλα τα επίπεδα και σε όλα τα κόμματα, να είναι ένα καλό παράδειγμα για το μέλλον και για επόμενα νομοσχέδια. </w:t>
      </w:r>
    </w:p>
    <w:p w14:paraId="4ED952E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ED952E8" w14:textId="77777777" w:rsidR="0014665F" w:rsidRDefault="007C227C">
      <w:pPr>
        <w:spacing w:line="600" w:lineRule="auto"/>
        <w:ind w:firstLine="720"/>
        <w:jc w:val="center"/>
        <w:rPr>
          <w:rFonts w:eastAsia="Times New Roman" w:cs="Times New Roman"/>
          <w:szCs w:val="24"/>
        </w:rPr>
      </w:pPr>
      <w:r>
        <w:rPr>
          <w:rFonts w:eastAsia="Times New Roman" w:cs="Times New Roman"/>
          <w:szCs w:val="24"/>
        </w:rPr>
        <w:t>(Χειροκρο</w:t>
      </w:r>
      <w:r>
        <w:rPr>
          <w:rFonts w:eastAsia="Times New Roman" w:cs="Times New Roman"/>
          <w:szCs w:val="24"/>
        </w:rPr>
        <w:t>τήματα από τις πτέρυγες του ΣΥΡΙΖΑ και των ΑΝΕΛ)</w:t>
      </w:r>
    </w:p>
    <w:p w14:paraId="4ED952E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Ευχαριστούμε και εμείς, κύριε συνάδελφε. </w:t>
      </w:r>
    </w:p>
    <w:p w14:paraId="4ED952E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Είναι κρίμα που έφυγαν τα παιδιά. Στα όσα είπε ο κ. Καμμένος, θα ήθελα να προσθέσω ότι ο υπεραθλητισμός, ο πρωταθλητισμός αποδεδε</w:t>
      </w:r>
      <w:r>
        <w:rPr>
          <w:rFonts w:eastAsia="Times New Roman" w:cs="Times New Roman"/>
          <w:szCs w:val="24"/>
        </w:rPr>
        <w:t xml:space="preserve">ιγμένα προκαλεί αιφνίδιους θανάτους υπερδιπλάσιους από τους μη αθλητές ή τους αθλούμενους φυσιολογικά. Και εν πολλοίς, πέραν των οργανικών παθήσεων, </w:t>
      </w:r>
      <w:r>
        <w:rPr>
          <w:rFonts w:eastAsia="Times New Roman" w:cs="Times New Roman"/>
          <w:szCs w:val="24"/>
        </w:rPr>
        <w:lastRenderedPageBreak/>
        <w:t>οφείλεται και στο ντόπινγκ. Και αυτό θα έπρεπε να περάσει περισσότερο στην κοινωνία και στους εν ενεργεία α</w:t>
      </w:r>
      <w:r>
        <w:rPr>
          <w:rFonts w:eastAsia="Times New Roman" w:cs="Times New Roman"/>
          <w:szCs w:val="24"/>
        </w:rPr>
        <w:t xml:space="preserve">θλητές και μετά την αθλητική περίοδο. Είναι, δηλαδή, αποδεδειγμένα στατιστικά και ισχύει διεθνώς αυτό που λέω. </w:t>
      </w:r>
    </w:p>
    <w:p w14:paraId="4ED952E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Ως γιατροί, με μεγάλη εμπειρία πρέπει να δίνετε το παράδειγμα και να κινδυνολογείτε σε όλα. </w:t>
      </w:r>
    </w:p>
    <w:p w14:paraId="4ED952E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w:t>
      </w:r>
      <w:r>
        <w:rPr>
          <w:rFonts w:eastAsia="Times New Roman" w:cs="Times New Roman"/>
          <w:b/>
          <w:szCs w:val="24"/>
        </w:rPr>
        <w:t xml:space="preserve">ός): </w:t>
      </w:r>
      <w:r>
        <w:rPr>
          <w:rFonts w:eastAsia="Times New Roman" w:cs="Times New Roman"/>
          <w:szCs w:val="24"/>
        </w:rPr>
        <w:t xml:space="preserve">Γράφονται συνέχεια, δεν διαβάζουν; Επειδή είπατε, όμως, για το δάφνινο στεφάνι, δυστυχώς υπάρχει και το άλλο, το οποίο δεν είναι δάφνινο. Αλλά αυτό πρέπει να περάσει στην κοινωνία, όχι στη Βουλή. </w:t>
      </w:r>
    </w:p>
    <w:p w14:paraId="4ED952E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Ο ειδικός αγορητής της Ένωσης Κεντρώων, κ. Μεγαλομύστα</w:t>
      </w:r>
      <w:r>
        <w:rPr>
          <w:rFonts w:eastAsia="Times New Roman" w:cs="Times New Roman"/>
          <w:szCs w:val="24"/>
        </w:rPr>
        <w:t xml:space="preserve">κας έχει τον λόγο. </w:t>
      </w:r>
    </w:p>
    <w:p w14:paraId="4ED952E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Καλησπέρα σας. </w:t>
      </w:r>
    </w:p>
    <w:p w14:paraId="4ED952E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αρχίσω λέγοντας ότι οι εξηγήσεις του Υφυπουργού Αθλητισμού στην χθεσινή </w:t>
      </w:r>
      <w:r>
        <w:rPr>
          <w:rFonts w:eastAsia="Times New Roman" w:cs="Times New Roman"/>
          <w:szCs w:val="24"/>
        </w:rPr>
        <w:t>ε</w:t>
      </w:r>
      <w:r>
        <w:rPr>
          <w:rFonts w:eastAsia="Times New Roman" w:cs="Times New Roman"/>
          <w:szCs w:val="24"/>
        </w:rPr>
        <w:t>πιτροπή, δυστυχώς, δεν μας έπεισαν. Για το κατεπείγον εννοώ. Η εναρμόνιση με τα παγκόσμια πρότυπα θα μπορούσε να</w:t>
      </w:r>
      <w:r>
        <w:rPr>
          <w:rFonts w:eastAsia="Times New Roman" w:cs="Times New Roman"/>
          <w:szCs w:val="24"/>
        </w:rPr>
        <w:t xml:space="preserve"> είχε γίνει πολύ πιο πριν και να υπάρχει καλύτερη μέριμνα, ώστε να υπάρχει επαρκής χρόνος για την εξέταση του θέματος. Μια μετάφραση χρειαζόταν, τίποτα άλλο. Όχι να φτάσουμε στο παρά πέντε και να κινδυνεύουμε με αποκλεισμό μας  από τους αγώνες του Ρίο. Αυτ</w:t>
      </w:r>
      <w:r>
        <w:rPr>
          <w:rFonts w:eastAsia="Times New Roman" w:cs="Times New Roman"/>
          <w:szCs w:val="24"/>
        </w:rPr>
        <w:t xml:space="preserve">ό νομίζω ότι είναι απαράδεκτο. </w:t>
      </w:r>
    </w:p>
    <w:p w14:paraId="4ED952F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Άλλη μια φορά </w:t>
      </w:r>
      <w:r>
        <w:rPr>
          <w:rFonts w:eastAsia="Times New Roman" w:cs="Times New Roman"/>
          <w:szCs w:val="24"/>
        </w:rPr>
        <w:t>-</w:t>
      </w:r>
      <w:r>
        <w:rPr>
          <w:rFonts w:eastAsia="Times New Roman" w:cs="Times New Roman"/>
          <w:szCs w:val="24"/>
        </w:rPr>
        <w:t>στο μικρό διάστημα που είμαι Βουλευτής</w:t>
      </w:r>
      <w:r>
        <w:rPr>
          <w:rFonts w:eastAsia="Times New Roman" w:cs="Times New Roman"/>
          <w:szCs w:val="24"/>
        </w:rPr>
        <w:t>-</w:t>
      </w:r>
      <w:r>
        <w:rPr>
          <w:rFonts w:eastAsia="Times New Roman" w:cs="Times New Roman"/>
          <w:szCs w:val="24"/>
        </w:rPr>
        <w:t xml:space="preserve"> βλέπω ότι έρχεται νομοσχέδιο με τη μορφή του κατεπείγοντος. Το κατεπείγον πλέον είναι κοινοβουλευτική πρακτική σας, έχει χάσει το νόημά του και φέρνετε πληθώρα νομοσχεδί</w:t>
      </w:r>
      <w:r>
        <w:rPr>
          <w:rFonts w:eastAsia="Times New Roman" w:cs="Times New Roman"/>
          <w:szCs w:val="24"/>
        </w:rPr>
        <w:t xml:space="preserve">ων κατεπείγοντος χαρακτήρα, τη στιγμή που γι’ αυτό το κατεπείγον ευθύνεστε μόνο εσείς και οι καθυστερήσεις σας. Αυτή, λοιπόν, η απαράδεκτη κωλυσιεργία σε όλους τους τομείς, σε όλα τα Υπουργεία μπορεί να αποδοθεί σε δύο λόγους: </w:t>
      </w:r>
    </w:p>
    <w:p w14:paraId="4ED952F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Πρώτον, θα μπορούσε να υποθέ</w:t>
      </w:r>
      <w:r>
        <w:rPr>
          <w:rFonts w:eastAsia="Times New Roman" w:cs="Times New Roman"/>
          <w:szCs w:val="24"/>
        </w:rPr>
        <w:t xml:space="preserve">σει κανείς ότι καθυστερείτε, λόγω σύγχυσης ιδεολογιών μεταξύ σας -της συγκυβέρνησης- και απροθυμίας. </w:t>
      </w:r>
    </w:p>
    <w:p w14:paraId="4ED952F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Αν, λοιπόν, συμβαίνει κάτι τέτοιο, είστε εγκληματικά υπεύθυνοι –θα μπορούσα να πω- και εγώ νομίζω ότι θα τιμωρηθείτε από τους ψηφοφόρους, που σας εμπιστεύ</w:t>
      </w:r>
      <w:r>
        <w:rPr>
          <w:rFonts w:eastAsia="Times New Roman" w:cs="Times New Roman"/>
          <w:szCs w:val="24"/>
        </w:rPr>
        <w:t>θηκαν, δηλαδή από εκείνους, που τους είπατε ότι υπάρχει και άλλος δρόμος εντός Ευρώπης, χωρίς μεταρρυθμίσεις, χωρίς να καταργήσετε το πελατειακό κράτος. Δυστυχώς τους κοροϊδέψατε</w:t>
      </w:r>
      <w:r>
        <w:rPr>
          <w:rFonts w:eastAsia="Times New Roman" w:cs="Times New Roman"/>
          <w:szCs w:val="24"/>
        </w:rPr>
        <w:t>,</w:t>
      </w:r>
      <w:r>
        <w:rPr>
          <w:rFonts w:eastAsia="Times New Roman" w:cs="Times New Roman"/>
          <w:szCs w:val="24"/>
        </w:rPr>
        <w:t xml:space="preserve"> και γι’ αυτό</w:t>
      </w:r>
      <w:r w:rsidRPr="002E4BBA">
        <w:rPr>
          <w:rFonts w:eastAsia="Times New Roman" w:cs="Times New Roman"/>
          <w:szCs w:val="24"/>
        </w:rPr>
        <w:t>,</w:t>
      </w:r>
      <w:r>
        <w:rPr>
          <w:rFonts w:eastAsia="Times New Roman" w:cs="Times New Roman"/>
          <w:szCs w:val="24"/>
        </w:rPr>
        <w:t xml:space="preserve"> βέβαια</w:t>
      </w:r>
      <w:r w:rsidRPr="002E4BBA">
        <w:rPr>
          <w:rFonts w:eastAsia="Times New Roman" w:cs="Times New Roman"/>
          <w:szCs w:val="24"/>
        </w:rPr>
        <w:t>,</w:t>
      </w:r>
      <w:r>
        <w:rPr>
          <w:rFonts w:eastAsia="Times New Roman" w:cs="Times New Roman"/>
          <w:szCs w:val="24"/>
        </w:rPr>
        <w:t xml:space="preserve"> θα τιμωρηθείτε.</w:t>
      </w:r>
    </w:p>
    <w:p w14:paraId="4ED952F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Υπάρχει και το άλλο ενδεχόμενο, να καθ</w:t>
      </w:r>
      <w:r>
        <w:rPr>
          <w:rFonts w:eastAsia="Times New Roman" w:cs="Times New Roman"/>
          <w:szCs w:val="24"/>
        </w:rPr>
        <w:t xml:space="preserve">υστερείτε εξαιτίας της έλλειψης γνώσεων. Δηλαδή, όσο καλός και να είναι ο εκάστοτε Υπουργός, όσο καλή διάθεση και αν έχει, αν δεν είναι ο αρμόδιος τεχνοκράτης, τότε δεν μπορεί να λύσει σοβαρά προβλήματα έγκαιρα. </w:t>
      </w:r>
    </w:p>
    <w:p w14:paraId="4ED952F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Πιστεύω ότι το σημαντικότερο κριτήριο για τ</w:t>
      </w:r>
      <w:r>
        <w:rPr>
          <w:rFonts w:eastAsia="Times New Roman" w:cs="Times New Roman"/>
          <w:szCs w:val="24"/>
        </w:rPr>
        <w:t xml:space="preserve">ην επιλογή ενός Υπουργού είναι να γνωρίζει τη δουλειά του, να έχει προϋπηρεσία πάνω στο αντικείμενο, να έχει βαθύτατη γνώση του χώρου και να είναι ο καλύτερος στον κλάδο του. Αν δεν έχει επαρκείς γνώσεις επί του συγκεκριμένου αντικειμένου που αναλαμβάνει, </w:t>
      </w:r>
      <w:r>
        <w:rPr>
          <w:rFonts w:eastAsia="Times New Roman" w:cs="Times New Roman"/>
          <w:szCs w:val="24"/>
        </w:rPr>
        <w:t>τι να την κάνει την πολιτική κατάρτιση; Είναι σαν να λέμε ότι επειδή ξέρετε να τρώτε, ξέρετε και να μαγειρεύετε.</w:t>
      </w:r>
    </w:p>
    <w:p w14:paraId="4ED952F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Με τέτοια νοοτροπία, λοιπόν, και καθυστερήσεις θα υπάρξουν, λόγω ελλιπούς γνώσης του αντικειμένου, αλλά και διάφορα ατυχήματα διαχειριστικά. Ήδ</w:t>
      </w:r>
      <w:r>
        <w:rPr>
          <w:rFonts w:eastAsia="Times New Roman" w:cs="Times New Roman"/>
          <w:szCs w:val="24"/>
        </w:rPr>
        <w:t>η έχουμε δει αρκετά και αν συνεχίσετε με αυτό</w:t>
      </w:r>
      <w:r>
        <w:rPr>
          <w:rFonts w:eastAsia="Times New Roman" w:cs="Times New Roman"/>
          <w:szCs w:val="24"/>
        </w:rPr>
        <w:t>ν</w:t>
      </w:r>
      <w:r>
        <w:rPr>
          <w:rFonts w:eastAsia="Times New Roman" w:cs="Times New Roman"/>
          <w:szCs w:val="24"/>
        </w:rPr>
        <w:t xml:space="preserve"> τον ρυθμό, θα δούμε και άλλα στο μέλλον.</w:t>
      </w:r>
    </w:p>
    <w:p w14:paraId="4ED952F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Τώρα, όσον αφορά το νομοσχέδιο για την εναρμόνιση της ελληνικής νομοθεσίας με τον νέο Κώδικα Αντιντόπινγκ του Παγκόσμιου Οργανισμού Αντιντόπινγκ, πρέπει να πούμε ότι εί</w:t>
      </w:r>
      <w:r>
        <w:rPr>
          <w:rFonts w:eastAsia="Times New Roman" w:cs="Times New Roman"/>
          <w:szCs w:val="24"/>
        </w:rPr>
        <w:t xml:space="preserve">ναι προς τη σωστή κατεύθυνση. Πρέπει να εναρμονιστούμε σίγουρα. Όμως, επειδή οι πολιτικοί έχουν και εκπαιδευτικό ρόλο, </w:t>
      </w:r>
      <w:r>
        <w:rPr>
          <w:rFonts w:eastAsia="Times New Roman" w:cs="Times New Roman"/>
          <w:szCs w:val="24"/>
        </w:rPr>
        <w:lastRenderedPageBreak/>
        <w:t>οφείλω να ξεκαθαρίσω κάτι για τον κόσμο που παρακολουθεί. Στο συγκεκριμένο νομοσχέδιο προσπαθούμε να θωρακίσουμε τον αθλητισμό από την επ</w:t>
      </w:r>
      <w:r>
        <w:rPr>
          <w:rFonts w:eastAsia="Times New Roman" w:cs="Times New Roman"/>
          <w:szCs w:val="24"/>
        </w:rPr>
        <w:t xml:space="preserve">ιδρομή αθέμιτων πρακτικών. Δηλαδή, πρόκειται για ένα ηθικό ζήτημα, καθώς όλοι οι αθλητές πρέπει να ξεκινούν από την ίδια αφετηρία, όποιο άθλημα και αν κάνουν. </w:t>
      </w:r>
    </w:p>
    <w:p w14:paraId="4ED952F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Ο Παγκόσμιος Οργανισμός για την Καταπολέμηση του Ντόπινγκ τηρεί πλέον μία λίστα με τις επιτρεπόμ</w:t>
      </w:r>
      <w:r>
        <w:rPr>
          <w:rFonts w:eastAsia="Times New Roman" w:cs="Times New Roman"/>
          <w:szCs w:val="24"/>
        </w:rPr>
        <w:t>ενες και τις απαγορευμένες ουσίες. Με λίγα λόγια, οι φαρμακευτικές ουσίες -η χημεία- έχουν μπει στον αθλητισμό. Υπάρχουν, όπως είπαμε, επιτρεπόμενες και απαγορευμένες ουσίες και κάποιοι στον χώρο του αθλητισμού φροντίζουν να βρίσκονται ένα βήμα μπροστά από</w:t>
      </w:r>
      <w:r>
        <w:rPr>
          <w:rFonts w:eastAsia="Times New Roman" w:cs="Times New Roman"/>
          <w:szCs w:val="24"/>
        </w:rPr>
        <w:t xml:space="preserve"> τις ελεγκτικές υπηρεσίες και η δουλειά τους είναι να μελετούν σε χημικό, βιολογικό και τεχνικό επίπεδο τις ουσίες, οι οποίες προσωρινά δεν έχουν πιστοποιηθεί</w:t>
      </w:r>
      <w:r>
        <w:rPr>
          <w:rFonts w:eastAsia="Times New Roman" w:cs="Times New Roman"/>
          <w:b/>
          <w:szCs w:val="24"/>
        </w:rPr>
        <w:t xml:space="preserve"> </w:t>
      </w:r>
      <w:r>
        <w:rPr>
          <w:rFonts w:eastAsia="Times New Roman" w:cs="Times New Roman"/>
          <w:szCs w:val="24"/>
        </w:rPr>
        <w:t xml:space="preserve">από τον </w:t>
      </w:r>
      <w:r>
        <w:rPr>
          <w:rFonts w:eastAsia="Times New Roman" w:cs="Times New Roman"/>
          <w:szCs w:val="24"/>
        </w:rPr>
        <w:t xml:space="preserve">Παγκόσμιο </w:t>
      </w:r>
      <w:r>
        <w:rPr>
          <w:rFonts w:eastAsia="Times New Roman" w:cs="Times New Roman"/>
          <w:szCs w:val="24"/>
        </w:rPr>
        <w:t>Οργανισμό Αντιντόπινγκ. Όμως, ευτυχώς η πρόοδος των επιστημών έχει προβλέψει πλ</w:t>
      </w:r>
      <w:r>
        <w:rPr>
          <w:rFonts w:eastAsia="Times New Roman" w:cs="Times New Roman"/>
          <w:szCs w:val="24"/>
        </w:rPr>
        <w:t xml:space="preserve">έον κάποιες μεθόδους αποτροπής του συγκεκριμένου φαινομένου, όπως η </w:t>
      </w:r>
      <w:r>
        <w:rPr>
          <w:rFonts w:eastAsia="Times New Roman" w:cs="Times New Roman"/>
          <w:szCs w:val="24"/>
        </w:rPr>
        <w:lastRenderedPageBreak/>
        <w:t>μακροχρόνια αποθήκευση των δειγμάτων των αθλητών. Έτσι, κάποτε στο μέλλον θα μπορούν να ανιχνευθούν οι απαγορευμένες ουσίες</w:t>
      </w:r>
      <w:r>
        <w:rPr>
          <w:rFonts w:eastAsia="Times New Roman" w:cs="Times New Roman"/>
          <w:szCs w:val="24"/>
        </w:rPr>
        <w:t>,</w:t>
      </w:r>
      <w:r>
        <w:rPr>
          <w:rFonts w:eastAsia="Times New Roman" w:cs="Times New Roman"/>
          <w:szCs w:val="24"/>
        </w:rPr>
        <w:t xml:space="preserve"> οι οποίες παλαιότερα ή όταν έγινε η λήψη του δείγματος δεν ήταν στη λίστα των απαγορευμένων. Είναι θετικό που όλες αυτές τις διαδικασίες τις ενστερνίζεται η ελληνική νομοθεσία, γιατί θέλουμε να είμαστε κομμάτι του πολιτισμένου κόσμου.</w:t>
      </w:r>
    </w:p>
    <w:p w14:paraId="4ED952F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Όμως, εκτός από τον </w:t>
      </w:r>
      <w:r>
        <w:rPr>
          <w:rFonts w:eastAsia="Times New Roman" w:cs="Times New Roman"/>
          <w:szCs w:val="24"/>
        </w:rPr>
        <w:t>πρωταθλητισμό, θα πρέπει να λάβουμε υπ’ όψιν άμεσα μία μάστιγα –θα μπορούσα να πω- που πλήττει την κοινωνία μας, καθώς ο οποιοσδήποτε μπορεί να βρει πλέον απαγορευμένα φάρμακα ακόμη και σε γυμναστήρια. Βασικά εκεί είναι ο κύριος χώρος που τα προμηθεύονται,</w:t>
      </w:r>
      <w:r>
        <w:rPr>
          <w:rFonts w:eastAsia="Times New Roman" w:cs="Times New Roman"/>
          <w:szCs w:val="24"/>
        </w:rPr>
        <w:t xml:space="preserve"> ακόμη και νέοι. Πρέπει να υπάρχει άμεσα αντίδραση γι’ αυτό το πρόβλημα. Γι’ αυτό προτείνουμε να υπάρχει σωστή ενημέρωση στα σχολεία από πολύ νωρίς, διότι πολλά παιδιά πέφτουν θύματα κάποιων επιτηδείων, οι οποίοι τους πλασάρουν το ιδανικό σώμα, που </w:t>
      </w:r>
      <w:r>
        <w:rPr>
          <w:rFonts w:eastAsia="Times New Roman" w:cs="Times New Roman"/>
          <w:szCs w:val="24"/>
        </w:rPr>
        <w:t>χ</w:t>
      </w:r>
      <w:r>
        <w:rPr>
          <w:rFonts w:eastAsia="Times New Roman" w:cs="Times New Roman"/>
          <w:szCs w:val="24"/>
        </w:rPr>
        <w:t>τίζετα</w:t>
      </w:r>
      <w:r>
        <w:rPr>
          <w:rFonts w:eastAsia="Times New Roman" w:cs="Times New Roman"/>
          <w:szCs w:val="24"/>
        </w:rPr>
        <w:t xml:space="preserve">ι με πολύ εύκολο τρόπο, και αυτό δεν είναι κάτι το οποίο πρέπει να προάγουμε. </w:t>
      </w:r>
    </w:p>
    <w:p w14:paraId="4ED952F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Και κάτι ακόμη που πρέπει να λάβουμε υπ’ όψιν είναι ότι όλες οι ομοσπονδίες παίρνουν βοηθήματα για τους αθλητές τους.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νόμιμου, βέβαια. Γίνεται συζήτηση ανάμεσα σ</w:t>
      </w:r>
      <w:r>
        <w:rPr>
          <w:rFonts w:eastAsia="Times New Roman" w:cs="Times New Roman"/>
          <w:szCs w:val="24"/>
        </w:rPr>
        <w:t xml:space="preserve">το ιατρικό και προπονητικό </w:t>
      </w:r>
      <w:r>
        <w:rPr>
          <w:rFonts w:eastAsia="Times New Roman" w:cs="Times New Roman"/>
          <w:szCs w:val="24"/>
          <w:lang w:val="en-US"/>
        </w:rPr>
        <w:t>team</w:t>
      </w:r>
      <w:r>
        <w:rPr>
          <w:rFonts w:eastAsia="Times New Roman" w:cs="Times New Roman"/>
          <w:szCs w:val="24"/>
        </w:rPr>
        <w:t>, βλέπουν ποιες είναι οι ανάγκες και ανάλογα παίρνουν τα κατάλληλα βοηθήματα που είναι απαραίτητα για να έχουν αντίστοιχες προπονήσεις. Τα παλαιότερα χρόνια πάρα πολλοί τα προμηθευόντουσαν από το εξωτερικό, είτε μέσω ίντερνετ</w:t>
      </w:r>
      <w:r>
        <w:rPr>
          <w:rFonts w:eastAsia="Times New Roman" w:cs="Times New Roman"/>
          <w:szCs w:val="24"/>
        </w:rPr>
        <w:t xml:space="preserve"> είτε μέσω εισαγωγών. Όμως, τα τελευταία χρόνια οι ομάδες είναι αναγκασμένες να ψάχνουν και να απευθύνονται μόνο στο εξωτερικό και σε χώρες, όπως η Κίνα. </w:t>
      </w:r>
    </w:p>
    <w:p w14:paraId="4ED952F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Λόγω του κακού ελέγχου και της κακής οργάνωσης -και τις περισσότερες φορές όχι εσκεμμένα- υπάρχει περίπτωση να καταναλωθούν κάποιες ουσίες, που δεν επιτρέπονται. Και αυτό το έχουμε ακούσει από πολλούς αθλητές μας. Γι’ αυτό προτείνουμε το Υπουργείο Αθλητισμ</w:t>
      </w:r>
      <w:r>
        <w:rPr>
          <w:rFonts w:eastAsia="Times New Roman" w:cs="Times New Roman"/>
          <w:szCs w:val="24"/>
        </w:rPr>
        <w:t xml:space="preserve">ού να συνεργαστεί και να συστήσει ένα φορέα μαζί με το Υπουργείο Υγείας και το Πανεπιστήμιο Αθηνών ή με όποιο άλλο πανεπιστήμιο προτιμά, έτσι ώστε να έχουν δικό τους έλεγχο και ευθύνη και να προμηθεύονται οι ομοσπονδίες μας τα </w:t>
      </w:r>
      <w:r>
        <w:rPr>
          <w:rFonts w:eastAsia="Times New Roman" w:cs="Times New Roman"/>
          <w:szCs w:val="24"/>
        </w:rPr>
        <w:lastRenderedPageBreak/>
        <w:t xml:space="preserve">κατάλληλα βοηθήματα για τους </w:t>
      </w:r>
      <w:r>
        <w:rPr>
          <w:rFonts w:eastAsia="Times New Roman" w:cs="Times New Roman"/>
          <w:szCs w:val="24"/>
        </w:rPr>
        <w:t xml:space="preserve">αθλητές, χωρίς να υπάρχει κάποιος φόβος ότι θα καταναλωθεί κάποια απαγορευμένη ουσία. </w:t>
      </w:r>
    </w:p>
    <w:p w14:paraId="4ED952F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Α΄ Αντιπρόεδρος της Βουλής κ. </w:t>
      </w:r>
      <w:r w:rsidRPr="00AD4B3E">
        <w:rPr>
          <w:rFonts w:eastAsia="Times New Roman" w:cs="Times New Roman"/>
          <w:b/>
          <w:szCs w:val="24"/>
        </w:rPr>
        <w:t>ΑΝΑΣΤΑΣΙΟΣ ΚΟΥΡΑΚΗΣ</w:t>
      </w:r>
      <w:r>
        <w:rPr>
          <w:rFonts w:eastAsia="Times New Roman" w:cs="Times New Roman"/>
          <w:szCs w:val="24"/>
        </w:rPr>
        <w:t>)</w:t>
      </w:r>
    </w:p>
    <w:p w14:paraId="4ED952F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Η οργάνωση θα παίξει ρόλο σε αυτή</w:t>
      </w:r>
      <w:r>
        <w:rPr>
          <w:rFonts w:eastAsia="Times New Roman" w:cs="Times New Roman"/>
          <w:szCs w:val="24"/>
        </w:rPr>
        <w:t>ν</w:t>
      </w:r>
      <w:r>
        <w:rPr>
          <w:rFonts w:eastAsia="Times New Roman" w:cs="Times New Roman"/>
          <w:szCs w:val="24"/>
        </w:rPr>
        <w:t xml:space="preserve"> την προσπάθεια, έτσι ώστε να προ</w:t>
      </w:r>
      <w:r>
        <w:rPr>
          <w:rFonts w:eastAsia="Times New Roman" w:cs="Times New Roman"/>
          <w:szCs w:val="24"/>
        </w:rPr>
        <w:t>στατεύσουμε τους αθλητές μας και ιδιαίτερα τη νέα γενιά, να γαλουχούμε αθλητές</w:t>
      </w:r>
      <w:r>
        <w:rPr>
          <w:rFonts w:eastAsia="Times New Roman" w:cs="Times New Roman"/>
          <w:szCs w:val="24"/>
        </w:rPr>
        <w:t>,</w:t>
      </w:r>
      <w:r>
        <w:rPr>
          <w:rFonts w:eastAsia="Times New Roman" w:cs="Times New Roman"/>
          <w:szCs w:val="24"/>
        </w:rPr>
        <w:t xml:space="preserve"> οι οποίοι θα αγωνίζονται με ευγενή άμιλλα. </w:t>
      </w:r>
    </w:p>
    <w:p w14:paraId="4ED952FD" w14:textId="77777777" w:rsidR="0014665F" w:rsidRDefault="007C227C">
      <w:pPr>
        <w:spacing w:line="600" w:lineRule="auto"/>
        <w:ind w:firstLine="720"/>
        <w:jc w:val="both"/>
        <w:rPr>
          <w:rFonts w:eastAsia="Times New Roman"/>
        </w:rPr>
      </w:pPr>
      <w:r>
        <w:rPr>
          <w:rFonts w:eastAsia="Times New Roman"/>
        </w:rPr>
        <w:t xml:space="preserve">Ωστόσο, </w:t>
      </w:r>
      <w:r>
        <w:rPr>
          <w:rFonts w:eastAsia="Times New Roman"/>
          <w:bCs/>
          <w:shd w:val="clear" w:color="auto" w:fill="FFFFFF"/>
        </w:rPr>
        <w:t>υπάρχουν</w:t>
      </w:r>
      <w:r>
        <w:rPr>
          <w:rFonts w:eastAsia="Times New Roman"/>
        </w:rPr>
        <w:t xml:space="preserve"> και κάποιες εμπλοκές σε αυτά τα πρώτα είκοσι δύο άρθρα, όπως ακούσαμε και στη σημερινή </w:t>
      </w:r>
      <w:r>
        <w:rPr>
          <w:rFonts w:eastAsia="Times New Roman"/>
        </w:rPr>
        <w:t>ε</w:t>
      </w:r>
      <w:r>
        <w:rPr>
          <w:rFonts w:eastAsia="Times New Roman"/>
        </w:rPr>
        <w:t>πιτροπή με τους φορείς. Όπω</w:t>
      </w:r>
      <w:r>
        <w:rPr>
          <w:rFonts w:eastAsia="Times New Roman"/>
        </w:rPr>
        <w:t xml:space="preserve">ς μας ενημέρωσε η ΕΠΟ, δεν μπορεί να αποδεχτεί σε καμμία περίπτωση την αρμοδιότητα των οργάνων ΕΣΚΑΝ και ΑΣΕΑΔ στην εκδίκαση υποθέσεων ντόπινγκ που αφορούν το ποδόσφαιρο. </w:t>
      </w:r>
    </w:p>
    <w:p w14:paraId="4ED952FE" w14:textId="77777777" w:rsidR="0014665F" w:rsidRDefault="007C227C">
      <w:pPr>
        <w:spacing w:line="600" w:lineRule="auto"/>
        <w:ind w:firstLine="720"/>
        <w:jc w:val="both"/>
        <w:rPr>
          <w:rFonts w:eastAsia="Times New Roman"/>
        </w:rPr>
      </w:pPr>
      <w:r>
        <w:rPr>
          <w:rFonts w:eastAsia="Times New Roman"/>
        </w:rPr>
        <w:lastRenderedPageBreak/>
        <w:t xml:space="preserve">Πιο </w:t>
      </w:r>
      <w:r>
        <w:rPr>
          <w:rFonts w:eastAsia="Times New Roman"/>
          <w:bCs/>
        </w:rPr>
        <w:t>συγκεκριμένα</w:t>
      </w:r>
      <w:r>
        <w:rPr>
          <w:rFonts w:eastAsia="Times New Roman"/>
        </w:rPr>
        <w:t>, από ό,τι μας είπαν, βασίζονται στο άρθρο 65 του καταστατικού της Ε</w:t>
      </w:r>
      <w:r>
        <w:rPr>
          <w:rFonts w:eastAsia="Times New Roman"/>
        </w:rPr>
        <w:t xml:space="preserve">ΠΟ, το οποίο αναφέρει ότι μόνο τα δικαστικά όργανα της ΕΠΟ μπορούν να επιβάλλουν μέτρα σε πειθαρχικό επίπεδο. </w:t>
      </w:r>
    </w:p>
    <w:p w14:paraId="4ED952FF" w14:textId="77777777" w:rsidR="0014665F" w:rsidRDefault="007C227C">
      <w:pPr>
        <w:spacing w:line="600" w:lineRule="auto"/>
        <w:ind w:firstLine="720"/>
        <w:jc w:val="both"/>
        <w:rPr>
          <w:rFonts w:eastAsia="Times New Roman"/>
        </w:rPr>
      </w:pPr>
      <w:r>
        <w:rPr>
          <w:rFonts w:eastAsia="Times New Roman"/>
        </w:rPr>
        <w:t xml:space="preserve">Όπως καταλαβαίνετε, αυτή </w:t>
      </w:r>
      <w:r>
        <w:rPr>
          <w:rFonts w:eastAsia="Times New Roman"/>
          <w:bCs/>
        </w:rPr>
        <w:t>είναι</w:t>
      </w:r>
      <w:r>
        <w:rPr>
          <w:rFonts w:eastAsia="Times New Roman"/>
        </w:rPr>
        <w:t xml:space="preserve"> μια θεμελιώδης διαφωνία και θα θέλαμε να μας κάνετε γνωστό πώς θα λύσετε το θέμα. </w:t>
      </w:r>
    </w:p>
    <w:p w14:paraId="4ED95300" w14:textId="77777777" w:rsidR="0014665F" w:rsidRDefault="007C227C">
      <w:pPr>
        <w:spacing w:line="600" w:lineRule="auto"/>
        <w:ind w:firstLine="720"/>
        <w:jc w:val="both"/>
        <w:rPr>
          <w:rFonts w:eastAsia="Times New Roman"/>
        </w:rPr>
      </w:pPr>
      <w:r>
        <w:rPr>
          <w:rFonts w:eastAsia="Times New Roman"/>
        </w:rPr>
        <w:t>Ένα άλλο σημείο επί του νομοσχε</w:t>
      </w:r>
      <w:r>
        <w:rPr>
          <w:rFonts w:eastAsia="Times New Roman"/>
        </w:rPr>
        <w:t xml:space="preserve">δίου, το οποίο μας προκαλεί κάποια σύγχυση, </w:t>
      </w:r>
      <w:r>
        <w:rPr>
          <w:rFonts w:eastAsia="Times New Roman"/>
          <w:bCs/>
        </w:rPr>
        <w:t>είναι</w:t>
      </w:r>
      <w:r>
        <w:rPr>
          <w:rFonts w:eastAsia="Times New Roman"/>
        </w:rPr>
        <w:t xml:space="preserve"> ότι το ΕΣΚΑΝ έχει διπλό ρόλο. </w:t>
      </w:r>
      <w:r>
        <w:rPr>
          <w:rFonts w:eastAsia="Times New Roman"/>
          <w:bCs/>
        </w:rPr>
        <w:t>Είναι</w:t>
      </w:r>
      <w:r>
        <w:rPr>
          <w:rFonts w:eastAsia="Times New Roman"/>
        </w:rPr>
        <w:t xml:space="preserve"> και διάδικος αλλά και δικαστής. Βλέπουμε ότι το </w:t>
      </w:r>
      <w:r>
        <w:rPr>
          <w:rFonts w:eastAsia="Times New Roman"/>
          <w:lang w:val="en-US"/>
        </w:rPr>
        <w:t>WADA</w:t>
      </w:r>
      <w:r>
        <w:rPr>
          <w:rFonts w:eastAsia="Times New Roman"/>
        </w:rPr>
        <w:t>, ακριβώς για αυτό</w:t>
      </w:r>
      <w:r>
        <w:rPr>
          <w:rFonts w:eastAsia="Times New Roman"/>
        </w:rPr>
        <w:t>ν</w:t>
      </w:r>
      <w:r>
        <w:rPr>
          <w:rFonts w:eastAsia="Times New Roman"/>
        </w:rPr>
        <w:t xml:space="preserve"> τον λόγο, παγκοσμίως, διατηρεί για τον εαυτό του το </w:t>
      </w:r>
      <w:r>
        <w:rPr>
          <w:rFonts w:eastAsia="Times New Roman"/>
          <w:bCs/>
          <w:shd w:val="clear" w:color="auto" w:fill="FFFFFF"/>
        </w:rPr>
        <w:t>δικαίωμα</w:t>
      </w:r>
      <w:r>
        <w:rPr>
          <w:rFonts w:eastAsia="Times New Roman"/>
        </w:rPr>
        <w:t xml:space="preserve"> του διάδικου και όχι το </w:t>
      </w:r>
      <w:r>
        <w:rPr>
          <w:rFonts w:eastAsia="Times New Roman"/>
          <w:bCs/>
          <w:shd w:val="clear" w:color="auto" w:fill="FFFFFF"/>
        </w:rPr>
        <w:t>δικαίωμα</w:t>
      </w:r>
      <w:r>
        <w:rPr>
          <w:rFonts w:eastAsia="Times New Roman"/>
        </w:rPr>
        <w:t xml:space="preserve"> του </w:t>
      </w:r>
      <w:r>
        <w:rPr>
          <w:rFonts w:eastAsia="Times New Roman"/>
        </w:rPr>
        <w:t xml:space="preserve">δικαστή, επειδή </w:t>
      </w:r>
      <w:r>
        <w:rPr>
          <w:rFonts w:eastAsia="Times New Roman"/>
          <w:bCs/>
        </w:rPr>
        <w:t>είναι</w:t>
      </w:r>
      <w:r>
        <w:rPr>
          <w:rFonts w:eastAsia="Times New Roman"/>
        </w:rPr>
        <w:t xml:space="preserve"> ο ίδιος ο </w:t>
      </w:r>
      <w:r>
        <w:rPr>
          <w:rFonts w:eastAsia="Times New Roman"/>
        </w:rPr>
        <w:t>ο</w:t>
      </w:r>
      <w:r>
        <w:rPr>
          <w:rFonts w:eastAsia="Times New Roman"/>
        </w:rPr>
        <w:t xml:space="preserve">ργανισμός που ορίζει τους κανόνες. Εδώ, δηλαδή, έχουμε σύγχυση νομοθετικής, εκτελεστικής και δικαστικής εξουσίας. Πρέπει να το δείτε με μεγάλη προσοχή. </w:t>
      </w:r>
    </w:p>
    <w:p w14:paraId="4ED95301" w14:textId="77777777" w:rsidR="0014665F" w:rsidRDefault="007C227C">
      <w:pPr>
        <w:spacing w:line="600" w:lineRule="auto"/>
        <w:ind w:firstLine="720"/>
        <w:jc w:val="both"/>
        <w:rPr>
          <w:rFonts w:eastAsia="Times New Roman"/>
        </w:rPr>
      </w:pPr>
      <w:r>
        <w:rPr>
          <w:rFonts w:eastAsia="Times New Roman"/>
        </w:rPr>
        <w:lastRenderedPageBreak/>
        <w:t>Τώρα σχετικά με το δεύτερο μέρος του νομοσχεδίου, πιστεύουμε ότι θα έπ</w:t>
      </w:r>
      <w:r>
        <w:rPr>
          <w:rFonts w:eastAsia="Times New Roman"/>
        </w:rPr>
        <w:t xml:space="preserve">ρεπε να </w:t>
      </w:r>
      <w:r>
        <w:rPr>
          <w:rFonts w:eastAsia="Times New Roman"/>
          <w:bCs/>
        </w:rPr>
        <w:t>έχει σ</w:t>
      </w:r>
      <w:r>
        <w:rPr>
          <w:rFonts w:eastAsia="Times New Roman"/>
        </w:rPr>
        <w:t xml:space="preserve">υζητηθεί ξεχωριστά </w:t>
      </w:r>
      <w:r>
        <w:rPr>
          <w:rFonts w:eastAsia="Times New Roman"/>
          <w:bCs/>
        </w:rPr>
        <w:t xml:space="preserve">με </w:t>
      </w:r>
      <w:r>
        <w:rPr>
          <w:rFonts w:eastAsia="Times New Roman"/>
        </w:rPr>
        <w:t xml:space="preserve">την κανονική διαδικασία, έτσι ώστε να έχουμε καλύτερα αποτελέσματα στο νομοθετικό μας έργο. </w:t>
      </w:r>
    </w:p>
    <w:p w14:paraId="4ED95302" w14:textId="77777777" w:rsidR="0014665F" w:rsidRDefault="007C227C">
      <w:pPr>
        <w:spacing w:line="600" w:lineRule="auto"/>
        <w:ind w:firstLine="720"/>
        <w:jc w:val="both"/>
        <w:rPr>
          <w:rFonts w:eastAsia="Times New Roman"/>
        </w:rPr>
      </w:pPr>
      <w:r>
        <w:rPr>
          <w:rFonts w:eastAsia="Times New Roman"/>
        </w:rPr>
        <w:t xml:space="preserve">Παρατήρησα μέσα στις </w:t>
      </w:r>
      <w:r>
        <w:rPr>
          <w:rFonts w:eastAsia="Times New Roman"/>
        </w:rPr>
        <w:t>ε</w:t>
      </w:r>
      <w:r>
        <w:rPr>
          <w:rFonts w:eastAsia="Times New Roman"/>
        </w:rPr>
        <w:t xml:space="preserve">πιτροπές ότι οι περισσότερες νομοθετικές βελτιώσεις έγιναν από τα άρθρα 23 και έπειτα. Αυτό δηλώνει ξεκάθαρα την προχειρότητά σας. Δεν ήσασταν έτοιμοι να το φέρετε. Αλλιώς δεν θα υπήρχαν αυτές οι διορθώσεις. </w:t>
      </w:r>
    </w:p>
    <w:p w14:paraId="4ED95303" w14:textId="77777777" w:rsidR="0014665F" w:rsidRDefault="007C227C">
      <w:pPr>
        <w:spacing w:line="600" w:lineRule="auto"/>
        <w:ind w:firstLine="720"/>
        <w:jc w:val="both"/>
        <w:rPr>
          <w:rFonts w:eastAsia="Times New Roman"/>
        </w:rPr>
      </w:pPr>
      <w:r>
        <w:rPr>
          <w:rFonts w:eastAsia="Times New Roman"/>
        </w:rPr>
        <w:t>Όπως, επίσης, είδα ότι το ενδιαφέρον των Βουλευ</w:t>
      </w:r>
      <w:r>
        <w:rPr>
          <w:rFonts w:eastAsia="Times New Roman"/>
        </w:rPr>
        <w:t xml:space="preserve">τών και οι ερωτήσεις προς τους φορείς από τους συναδέλφους μου ήταν κυρίως για τα άρθρα αυτά, από το 23 και στη συνέχεια. </w:t>
      </w:r>
    </w:p>
    <w:p w14:paraId="4ED95304" w14:textId="77777777" w:rsidR="0014665F" w:rsidRDefault="007C227C">
      <w:pPr>
        <w:spacing w:line="600" w:lineRule="auto"/>
        <w:ind w:firstLine="720"/>
        <w:jc w:val="both"/>
        <w:rPr>
          <w:rFonts w:eastAsia="Times New Roman"/>
        </w:rPr>
      </w:pPr>
      <w:r>
        <w:rPr>
          <w:rFonts w:eastAsia="Times New Roman"/>
        </w:rPr>
        <w:t xml:space="preserve">Ακόμη, κάτι που υποδεικνύει την προχειρότητά σας </w:t>
      </w:r>
      <w:r>
        <w:rPr>
          <w:rFonts w:eastAsia="Times New Roman"/>
          <w:bCs/>
        </w:rPr>
        <w:t>είναι</w:t>
      </w:r>
      <w:r>
        <w:rPr>
          <w:rFonts w:eastAsia="Times New Roman"/>
        </w:rPr>
        <w:t xml:space="preserve"> ο ισχυρισμός σας το πρωί ότι η συστηματοποίηση γίνεται τώρα, παράλληλα με την </w:t>
      </w:r>
      <w:r>
        <w:rPr>
          <w:rFonts w:eastAsia="Times New Roman"/>
        </w:rPr>
        <w:t>ε</w:t>
      </w:r>
      <w:r>
        <w:rPr>
          <w:rFonts w:eastAsia="Times New Roman"/>
        </w:rPr>
        <w:t>πιτροπή. Άκουσα φορείς που τους διορθώνατε, καθώς δεν ήταν σωστά ενημερωμένοι. Ήρθαν να μας ενημερώσουν, αλλά το πολύ μικρό χρονικό διάστημα</w:t>
      </w:r>
      <w:r>
        <w:rPr>
          <w:rFonts w:eastAsia="Times New Roman"/>
        </w:rPr>
        <w:t>,</w:t>
      </w:r>
      <w:r>
        <w:rPr>
          <w:rFonts w:eastAsia="Times New Roman"/>
        </w:rPr>
        <w:t xml:space="preserve"> </w:t>
      </w:r>
      <w:r>
        <w:rPr>
          <w:rFonts w:eastAsia="Times New Roman"/>
        </w:rPr>
        <w:t>το οποίο</w:t>
      </w:r>
      <w:r>
        <w:rPr>
          <w:rFonts w:eastAsia="Times New Roman"/>
        </w:rPr>
        <w:t xml:space="preserve"> </w:t>
      </w:r>
      <w:r>
        <w:rPr>
          <w:rFonts w:eastAsia="Times New Roman"/>
        </w:rPr>
        <w:lastRenderedPageBreak/>
        <w:t xml:space="preserve">τους δώσατε δεν τους έφτανε για να </w:t>
      </w:r>
      <w:r>
        <w:rPr>
          <w:rFonts w:eastAsia="Times New Roman"/>
          <w:bCs/>
        </w:rPr>
        <w:t>είναι</w:t>
      </w:r>
      <w:r>
        <w:rPr>
          <w:rFonts w:eastAsia="Times New Roman"/>
        </w:rPr>
        <w:t xml:space="preserve"> ενημερωμένοι και σωστά καταρτισμένοι, ώστε να έχουμε κι εμείς τ</w:t>
      </w:r>
      <w:r>
        <w:rPr>
          <w:rFonts w:eastAsia="Times New Roman"/>
        </w:rPr>
        <w:t xml:space="preserve">η σωστή ενημέρωση. </w:t>
      </w:r>
    </w:p>
    <w:p w14:paraId="4ED95305" w14:textId="77777777" w:rsidR="0014665F" w:rsidRDefault="007C227C">
      <w:pPr>
        <w:spacing w:line="600" w:lineRule="auto"/>
        <w:ind w:firstLine="720"/>
        <w:jc w:val="both"/>
        <w:rPr>
          <w:rFonts w:eastAsia="Times New Roman"/>
        </w:rPr>
      </w:pPr>
      <w:r>
        <w:rPr>
          <w:rFonts w:eastAsia="Times New Roman"/>
        </w:rPr>
        <w:t xml:space="preserve">Θα έπρεπε να μας εξηγήσετε επαρκώς για ποιο λόγο καταργείτε, με το άρθρο 29, το Εθνικό Συμβούλιο Αθλητικού Σχεδιασμού. Σας άκουσα στην </w:t>
      </w:r>
      <w:r>
        <w:rPr>
          <w:rFonts w:eastAsia="Times New Roman"/>
        </w:rPr>
        <w:t>ε</w:t>
      </w:r>
      <w:r>
        <w:rPr>
          <w:rFonts w:eastAsia="Times New Roman"/>
        </w:rPr>
        <w:t>πιτροπή που λεγάτε ότι τόσα λόγια δεν δούλευε…</w:t>
      </w:r>
    </w:p>
    <w:p w14:paraId="4ED95306" w14:textId="77777777" w:rsidR="0014665F" w:rsidRDefault="007C227C">
      <w:pPr>
        <w:spacing w:line="600" w:lineRule="auto"/>
        <w:ind w:firstLine="720"/>
        <w:jc w:val="both"/>
        <w:rPr>
          <w:rFonts w:eastAsia="Times New Roman"/>
        </w:rPr>
      </w:pPr>
      <w:r>
        <w:rPr>
          <w:rFonts w:eastAsia="Times New Roman"/>
          <w:b/>
        </w:rPr>
        <w:t>ΣΤΑΥΡΟΣ ΚΟΝΤΟΝΗΣ (Υφυπουργός Πολιτισμού και Αθλητισμο</w:t>
      </w:r>
      <w:r>
        <w:rPr>
          <w:rFonts w:eastAsia="Times New Roman"/>
          <w:b/>
        </w:rPr>
        <w:t>ύ):</w:t>
      </w:r>
      <w:r>
        <w:rPr>
          <w:rFonts w:eastAsia="Times New Roman"/>
        </w:rPr>
        <w:t xml:space="preserve"> Όχι δεν δούλευε. Δεν είχε συσταθεί.</w:t>
      </w:r>
    </w:p>
    <w:p w14:paraId="4ED95307" w14:textId="77777777" w:rsidR="0014665F" w:rsidRDefault="007C227C">
      <w:pPr>
        <w:spacing w:line="600" w:lineRule="auto"/>
        <w:ind w:firstLine="720"/>
        <w:jc w:val="both"/>
        <w:rPr>
          <w:rFonts w:eastAsia="Times New Roman"/>
        </w:rPr>
      </w:pPr>
      <w:r>
        <w:rPr>
          <w:rFonts w:eastAsia="Times New Roman"/>
          <w:b/>
        </w:rPr>
        <w:t>ΑΝΑΣΤΑΣΙΟΣ ΜΕΓΑΛΟΜΥΣΤΑΚΑΣ:</w:t>
      </w:r>
      <w:r>
        <w:rPr>
          <w:rFonts w:eastAsia="Times New Roman"/>
        </w:rPr>
        <w:t xml:space="preserve"> Δεν είχε συσταθεί, ναι. Δεν λειτουργούσε. Υπήρχε, </w:t>
      </w:r>
      <w:r>
        <w:rPr>
          <w:rFonts w:eastAsia="Times New Roman"/>
          <w:bCs/>
          <w:shd w:val="clear" w:color="auto" w:fill="FFFFFF"/>
        </w:rPr>
        <w:t>όμως,</w:t>
      </w:r>
      <w:r>
        <w:rPr>
          <w:rFonts w:eastAsia="Times New Roman"/>
        </w:rPr>
        <w:t xml:space="preserve"> </w:t>
      </w:r>
      <w:r>
        <w:rPr>
          <w:rFonts w:eastAsia="Times New Roman"/>
        </w:rPr>
        <w:t>κ</w:t>
      </w:r>
      <w:r>
        <w:rPr>
          <w:rFonts w:eastAsia="Times New Roman"/>
        </w:rPr>
        <w:t>ανονισμός. Θα έπρεπε να υπάρχει…</w:t>
      </w:r>
    </w:p>
    <w:p w14:paraId="4ED95308" w14:textId="77777777" w:rsidR="0014665F" w:rsidRDefault="007C227C">
      <w:pPr>
        <w:spacing w:line="600" w:lineRule="auto"/>
        <w:ind w:firstLine="720"/>
        <w:jc w:val="both"/>
        <w:rPr>
          <w:rFonts w:eastAsia="Times New Roman"/>
        </w:rPr>
      </w:pPr>
      <w:r>
        <w:rPr>
          <w:rFonts w:eastAsia="Times New Roman"/>
          <w:b/>
        </w:rPr>
        <w:t>ΣΤΑΥΡΟΣ ΚΟΝΤΟΝΗΣ (Υφυπουργός Πολιτισμού και Αθλητισμού):</w:t>
      </w:r>
      <w:r>
        <w:rPr>
          <w:rFonts w:eastAsia="Times New Roman"/>
        </w:rPr>
        <w:t xml:space="preserve"> Δεν καταργούμε το </w:t>
      </w:r>
      <w:r>
        <w:rPr>
          <w:rFonts w:eastAsia="Times New Roman"/>
        </w:rPr>
        <w:t>σ</w:t>
      </w:r>
      <w:r>
        <w:rPr>
          <w:rFonts w:eastAsia="Times New Roman"/>
        </w:rPr>
        <w:t xml:space="preserve">υμβούλιο. Τη </w:t>
      </w:r>
      <w:r>
        <w:rPr>
          <w:rFonts w:eastAsia="Times New Roman"/>
          <w:bCs/>
          <w:shd w:val="clear" w:color="auto" w:fill="FFFFFF"/>
        </w:rPr>
        <w:t>διάταξη</w:t>
      </w:r>
      <w:r>
        <w:rPr>
          <w:rFonts w:eastAsia="Times New Roman"/>
        </w:rPr>
        <w:t xml:space="preserve"> κα</w:t>
      </w:r>
      <w:r>
        <w:rPr>
          <w:rFonts w:eastAsia="Times New Roman"/>
        </w:rPr>
        <w:t xml:space="preserve">ταργούμε. </w:t>
      </w:r>
    </w:p>
    <w:p w14:paraId="4ED95309" w14:textId="77777777" w:rsidR="0014665F" w:rsidRDefault="007C227C">
      <w:pPr>
        <w:spacing w:line="600" w:lineRule="auto"/>
        <w:ind w:firstLine="720"/>
        <w:jc w:val="both"/>
        <w:rPr>
          <w:rFonts w:eastAsia="Times New Roman"/>
          <w:b/>
        </w:rPr>
      </w:pPr>
      <w:r>
        <w:rPr>
          <w:rFonts w:eastAsia="Times New Roman"/>
          <w:b/>
        </w:rPr>
        <w:lastRenderedPageBreak/>
        <w:t>ΑΝΑΣΤΑΣΙΟΣ ΜΕΓΑΛΟΜΥΣΤΑΚΑΣ:</w:t>
      </w:r>
      <w:r>
        <w:rPr>
          <w:rFonts w:eastAsia="Times New Roman"/>
        </w:rPr>
        <w:t xml:space="preserve"> Ωραία. Θα έπρεπε να την θέσετε σε εφαρμογή, κατά την άποψή μας. </w:t>
      </w:r>
      <w:r>
        <w:rPr>
          <w:rFonts w:eastAsia="Times New Roman"/>
          <w:bCs/>
        </w:rPr>
        <w:t>Είναι</w:t>
      </w:r>
      <w:r>
        <w:rPr>
          <w:rFonts w:eastAsia="Times New Roman"/>
        </w:rPr>
        <w:t xml:space="preserve"> ένας σημαντικός φορέας, με σημαντικές αρμοδιότητες. </w:t>
      </w:r>
    </w:p>
    <w:p w14:paraId="4ED9530A" w14:textId="77777777" w:rsidR="0014665F" w:rsidRDefault="007C227C">
      <w:pPr>
        <w:spacing w:line="600" w:lineRule="auto"/>
        <w:ind w:firstLine="720"/>
        <w:jc w:val="both"/>
        <w:rPr>
          <w:rFonts w:eastAsia="Times New Roman"/>
        </w:rPr>
      </w:pPr>
      <w:r>
        <w:rPr>
          <w:rFonts w:eastAsia="Times New Roman"/>
          <w:b/>
        </w:rPr>
        <w:t>ΣΤΑΥΡΟΣ ΚΟΝΤΟΝΗΣ (Υφυπουργός Πολιτισμού και Αθλητισμού):</w:t>
      </w:r>
      <w:r>
        <w:rPr>
          <w:rFonts w:eastAsia="Times New Roman"/>
        </w:rPr>
        <w:t xml:space="preserve"> Πού το ξέρετε εσείς;</w:t>
      </w:r>
    </w:p>
    <w:p w14:paraId="4ED9530B" w14:textId="77777777" w:rsidR="0014665F" w:rsidRDefault="007C227C">
      <w:pPr>
        <w:spacing w:line="600" w:lineRule="auto"/>
        <w:ind w:firstLine="720"/>
        <w:jc w:val="both"/>
        <w:rPr>
          <w:rFonts w:eastAsia="Times New Roman"/>
        </w:rPr>
      </w:pPr>
      <w:r>
        <w:rPr>
          <w:rFonts w:eastAsia="Times New Roman"/>
          <w:b/>
        </w:rPr>
        <w:t>ΑΝΑΣΤΑΣΙΟΣ ΜΕΓΑΛΟ</w:t>
      </w:r>
      <w:r>
        <w:rPr>
          <w:rFonts w:eastAsia="Times New Roman"/>
          <w:b/>
        </w:rPr>
        <w:t>ΜΥΣΤΑΚΑΣ:</w:t>
      </w:r>
      <w:r>
        <w:rPr>
          <w:rFonts w:eastAsia="Times New Roman"/>
        </w:rPr>
        <w:t xml:space="preserve"> Το διάβασα. </w:t>
      </w:r>
    </w:p>
    <w:p w14:paraId="4ED9530C" w14:textId="77777777" w:rsidR="0014665F" w:rsidRDefault="007C227C">
      <w:pPr>
        <w:spacing w:line="600" w:lineRule="auto"/>
        <w:ind w:firstLine="720"/>
        <w:jc w:val="both"/>
        <w:rPr>
          <w:rFonts w:eastAsia="Times New Roman"/>
        </w:rPr>
      </w:pPr>
      <w:r>
        <w:rPr>
          <w:rFonts w:eastAsia="Times New Roman"/>
          <w:b/>
        </w:rPr>
        <w:t>ΣΤΑΥΡΟΣ ΚΟΝΤΟΝΗΣ (Υφυπουργός Πολιτισμού και Αθλητισμού):</w:t>
      </w:r>
      <w:r>
        <w:rPr>
          <w:rFonts w:eastAsia="Times New Roman"/>
        </w:rPr>
        <w:t xml:space="preserve"> Αφού δεν λειτούργησε ποτέ. </w:t>
      </w:r>
    </w:p>
    <w:p w14:paraId="4ED9530D" w14:textId="77777777" w:rsidR="0014665F" w:rsidRDefault="007C227C">
      <w:pPr>
        <w:spacing w:line="600" w:lineRule="auto"/>
        <w:ind w:firstLine="720"/>
        <w:jc w:val="both"/>
      </w:pPr>
      <w:r>
        <w:rPr>
          <w:b/>
          <w:bCs/>
        </w:rPr>
        <w:t>ΠΡΟΕΔΡΕΥΩΝ (Αναστάσιος Κουράκης):</w:t>
      </w:r>
      <w:r>
        <w:t xml:space="preserve"> Να μην κάνουμε διάλογο, κύριε Υπουργέ, αν </w:t>
      </w:r>
      <w:r>
        <w:rPr>
          <w:bCs/>
        </w:rPr>
        <w:t>είναι</w:t>
      </w:r>
      <w:r>
        <w:t xml:space="preserve"> δυνατόν. </w:t>
      </w:r>
    </w:p>
    <w:p w14:paraId="4ED9530E" w14:textId="77777777" w:rsidR="0014665F" w:rsidRDefault="007C227C">
      <w:pPr>
        <w:spacing w:line="600" w:lineRule="auto"/>
        <w:ind w:firstLine="720"/>
        <w:jc w:val="both"/>
        <w:rPr>
          <w:rFonts w:eastAsia="Times New Roman"/>
        </w:rPr>
      </w:pPr>
      <w:r>
        <w:rPr>
          <w:rFonts w:eastAsia="Times New Roman"/>
        </w:rPr>
        <w:t xml:space="preserve"> </w:t>
      </w:r>
      <w:r>
        <w:rPr>
          <w:rFonts w:eastAsia="Times New Roman"/>
          <w:b/>
        </w:rPr>
        <w:t>ΑΝΑΣΤΑΣΙΟΣ ΜΕΓΑΛΟΜΥΣΤΑΚΑΣ:</w:t>
      </w:r>
      <w:r>
        <w:rPr>
          <w:rFonts w:eastAsia="Times New Roman"/>
        </w:rPr>
        <w:t xml:space="preserve"> Ούτε η </w:t>
      </w:r>
      <w:r>
        <w:rPr>
          <w:rFonts w:eastAsia="Times New Roman"/>
        </w:rPr>
        <w:t>ε</w:t>
      </w:r>
      <w:r>
        <w:rPr>
          <w:rFonts w:eastAsia="Times New Roman"/>
        </w:rPr>
        <w:t>πιτροπή που θέλετε ν</w:t>
      </w:r>
      <w:r>
        <w:rPr>
          <w:rFonts w:eastAsia="Times New Roman"/>
        </w:rPr>
        <w:t xml:space="preserve">α συστήσετε με το άρθρο 30 έχει λειτουργήσει, αλλά πιστεύουμε ότι θα βοηθήσει. </w:t>
      </w:r>
    </w:p>
    <w:p w14:paraId="4ED9530F" w14:textId="77777777" w:rsidR="0014665F" w:rsidRDefault="007C227C">
      <w:pPr>
        <w:spacing w:line="600" w:lineRule="auto"/>
        <w:ind w:firstLine="720"/>
        <w:jc w:val="both"/>
        <w:rPr>
          <w:rFonts w:eastAsia="Times New Roman"/>
        </w:rPr>
      </w:pPr>
      <w:r>
        <w:rPr>
          <w:rFonts w:eastAsia="Times New Roman"/>
          <w:b/>
        </w:rPr>
        <w:lastRenderedPageBreak/>
        <w:t>ΣΤΑΥΡΟΣ ΚΟΝΤΟΝΗΣ (Υφυπουργός Πολιτισμού και Αθλητισμού):</w:t>
      </w:r>
      <w:r>
        <w:rPr>
          <w:rFonts w:eastAsia="Times New Roman"/>
        </w:rPr>
        <w:t xml:space="preserve"> Προβλέπεται στον νόμο αυτή. </w:t>
      </w:r>
    </w:p>
    <w:p w14:paraId="4ED95310" w14:textId="77777777" w:rsidR="0014665F" w:rsidRDefault="007C227C">
      <w:pPr>
        <w:spacing w:line="600" w:lineRule="auto"/>
        <w:ind w:firstLine="720"/>
        <w:jc w:val="both"/>
        <w:rPr>
          <w:rFonts w:eastAsia="Times New Roman"/>
        </w:rPr>
      </w:pPr>
      <w:r>
        <w:rPr>
          <w:rFonts w:eastAsia="Times New Roman"/>
          <w:b/>
        </w:rPr>
        <w:t>ΑΝΑΣΤΑΣΙΟΣ ΜΕΓΑΛΟΜΥΣΤΑΚΑΣ:</w:t>
      </w:r>
      <w:r>
        <w:rPr>
          <w:rFonts w:eastAsia="Times New Roman"/>
        </w:rPr>
        <w:t xml:space="preserve"> Παρακαλώ;</w:t>
      </w:r>
    </w:p>
    <w:p w14:paraId="4ED95311" w14:textId="77777777" w:rsidR="0014665F" w:rsidRDefault="007C227C">
      <w:pPr>
        <w:spacing w:line="600" w:lineRule="auto"/>
        <w:ind w:firstLine="720"/>
        <w:jc w:val="both"/>
      </w:pPr>
      <w:r>
        <w:rPr>
          <w:b/>
          <w:bCs/>
        </w:rPr>
        <w:t>ΠΡΟΕΔΡΕΥΩΝ (Αναστάσιος Κουράκης):</w:t>
      </w:r>
      <w:r>
        <w:t xml:space="preserve"> Κύριε Υπουργέ, στην τοποθέτησή σας αυτά. </w:t>
      </w:r>
    </w:p>
    <w:p w14:paraId="4ED95312" w14:textId="77777777" w:rsidR="0014665F" w:rsidRDefault="007C227C">
      <w:pPr>
        <w:spacing w:line="600" w:lineRule="auto"/>
        <w:ind w:firstLine="720"/>
        <w:jc w:val="both"/>
        <w:rPr>
          <w:rFonts w:eastAsia="Times New Roman"/>
        </w:rPr>
      </w:pPr>
      <w:r>
        <w:rPr>
          <w:rFonts w:eastAsia="Times New Roman"/>
          <w:b/>
        </w:rPr>
        <w:t>ΑΝΑΣΤΑΣΙΟΣ ΜΕΓΑΛΟΜΥΣΤΑΚΑΣ:</w:t>
      </w:r>
      <w:r>
        <w:rPr>
          <w:rFonts w:eastAsia="Times New Roman"/>
        </w:rPr>
        <w:t xml:space="preserve"> Ναι, ωραία. Εγώ έχω δει ότι θα μπορούσε να λύσει σοβαρά θέματα. Ας πούμε, </w:t>
      </w:r>
      <w:r>
        <w:rPr>
          <w:rFonts w:eastAsia="Times New Roman"/>
          <w:bCs/>
        </w:rPr>
        <w:t>είναι</w:t>
      </w:r>
      <w:r>
        <w:rPr>
          <w:rFonts w:eastAsia="Times New Roman"/>
        </w:rPr>
        <w:t xml:space="preserve"> υπεύθυνο το ΕΣΚΑΝ για τον αθλητικό σχεδιασμό. Εάν λειτουργούσε, δηλαδή, αν το είχατε θέσει σε </w:t>
      </w:r>
      <w:r>
        <w:rPr>
          <w:rFonts w:eastAsia="Times New Roman"/>
          <w:bCs/>
          <w:shd w:val="clear" w:color="auto" w:fill="FFFFFF"/>
        </w:rPr>
        <w:t>λειτουργία</w:t>
      </w:r>
      <w:r>
        <w:rPr>
          <w:rFonts w:eastAsia="Times New Roman"/>
        </w:rPr>
        <w:t xml:space="preserve"> κ</w:t>
      </w:r>
      <w:r>
        <w:rPr>
          <w:rFonts w:eastAsia="Times New Roman"/>
        </w:rPr>
        <w:t>αι είχε συσταθεί, μπορεί αυτή</w:t>
      </w:r>
      <w:r>
        <w:rPr>
          <w:rFonts w:eastAsia="Times New Roman"/>
        </w:rPr>
        <w:t>ν</w:t>
      </w:r>
      <w:r>
        <w:rPr>
          <w:rFonts w:eastAsia="Times New Roman"/>
        </w:rPr>
        <w:t xml:space="preserve"> τη στιγμή να είχαμε συζητήσει το άρθρο νωρίτερα και όχι υπό τη μορφή του κατεπείγοντος. </w:t>
      </w:r>
    </w:p>
    <w:p w14:paraId="4ED95313" w14:textId="77777777" w:rsidR="0014665F" w:rsidRDefault="007C227C">
      <w:pPr>
        <w:spacing w:line="600" w:lineRule="auto"/>
        <w:ind w:firstLine="720"/>
        <w:jc w:val="both"/>
        <w:rPr>
          <w:rFonts w:eastAsia="Times New Roman"/>
        </w:rPr>
      </w:pPr>
      <w:r>
        <w:rPr>
          <w:rFonts w:eastAsia="Times New Roman"/>
        </w:rPr>
        <w:t xml:space="preserve">Όπως, επίσης, </w:t>
      </w:r>
      <w:r>
        <w:rPr>
          <w:rFonts w:eastAsia="Times New Roman"/>
          <w:bCs/>
        </w:rPr>
        <w:t>είναι</w:t>
      </w:r>
      <w:r>
        <w:rPr>
          <w:rFonts w:eastAsia="Times New Roman"/>
        </w:rPr>
        <w:t xml:space="preserve"> υπεύθυνο για την ανάληψη διεθνών διοργανώσεων. Βλέπουμε ότι όλες -σχεδόν όλες- οι ολυμπιακές εγκαταστάσεις καταρρέου</w:t>
      </w:r>
      <w:r>
        <w:rPr>
          <w:rFonts w:eastAsia="Times New Roman"/>
        </w:rPr>
        <w:t xml:space="preserve">ν. Καταργήστε την αυτήν την </w:t>
      </w:r>
      <w:r>
        <w:rPr>
          <w:rFonts w:eastAsia="Times New Roman"/>
        </w:rPr>
        <w:t>ε</w:t>
      </w:r>
      <w:r>
        <w:rPr>
          <w:rFonts w:eastAsia="Times New Roman"/>
        </w:rPr>
        <w:t xml:space="preserve">πιτροπή, να δούμε πώς θα </w:t>
      </w:r>
      <w:r>
        <w:rPr>
          <w:rFonts w:eastAsia="Times New Roman"/>
        </w:rPr>
        <w:lastRenderedPageBreak/>
        <w:t xml:space="preserve">πάμε μπροστά. Εγώ αυτό που βλέπω, με την κατάργησή της, </w:t>
      </w:r>
      <w:r>
        <w:rPr>
          <w:rFonts w:eastAsia="Times New Roman"/>
          <w:bCs/>
        </w:rPr>
        <w:t>είναι</w:t>
      </w:r>
      <w:r>
        <w:rPr>
          <w:rFonts w:eastAsia="Times New Roman"/>
        </w:rPr>
        <w:t xml:space="preserve"> ότι θέλετε να διατηρήσετε όλες τις εξουσίες σε εσάς, στο Υπουργείο. </w:t>
      </w:r>
    </w:p>
    <w:p w14:paraId="4ED95314" w14:textId="77777777" w:rsidR="0014665F" w:rsidRDefault="007C227C">
      <w:pPr>
        <w:spacing w:line="600" w:lineRule="auto"/>
        <w:ind w:firstLine="720"/>
        <w:jc w:val="both"/>
        <w:rPr>
          <w:rFonts w:eastAsia="Times New Roman"/>
        </w:rPr>
      </w:pPr>
      <w:r>
        <w:rPr>
          <w:rFonts w:eastAsia="Times New Roman"/>
        </w:rPr>
        <w:t xml:space="preserve">Όπως θέλετε να κάνετε και με το άρθρο 30, στο οποίο καλό </w:t>
      </w:r>
      <w:r>
        <w:rPr>
          <w:rFonts w:eastAsia="Times New Roman"/>
          <w:bCs/>
        </w:rPr>
        <w:t>είναι</w:t>
      </w:r>
      <w:r>
        <w:rPr>
          <w:rFonts w:eastAsia="Times New Roman"/>
        </w:rPr>
        <w:t xml:space="preserve"> να συστή</w:t>
      </w:r>
      <w:r>
        <w:rPr>
          <w:rFonts w:eastAsia="Times New Roman"/>
        </w:rPr>
        <w:t xml:space="preserve">σετε αυτή την </w:t>
      </w:r>
      <w:r>
        <w:rPr>
          <w:rFonts w:eastAsia="Times New Roman"/>
        </w:rPr>
        <w:t>ε</w:t>
      </w:r>
      <w:r>
        <w:rPr>
          <w:rFonts w:eastAsia="Times New Roman"/>
        </w:rPr>
        <w:t>πιτροπή</w:t>
      </w:r>
      <w:r>
        <w:rPr>
          <w:rFonts w:eastAsia="Times New Roman"/>
        </w:rPr>
        <w:t>, η οποία</w:t>
      </w:r>
      <w:r>
        <w:rPr>
          <w:rFonts w:eastAsia="Times New Roman"/>
        </w:rPr>
        <w:t xml:space="preserve"> θα διαχειρίζεται τα διεθνή θέματα σχετικά με τον αθλητισμό. Απλώς βλέπουμε ότι όλα τα μέλη του προεδρείου ορίζονται από εσάς. Ενισχύεται και πάλι ο κομματισμός. Δεν μπορούμε να το δούμε πιο ξεκάθαρα. </w:t>
      </w:r>
    </w:p>
    <w:p w14:paraId="4ED95315" w14:textId="77777777" w:rsidR="0014665F" w:rsidRDefault="007C227C">
      <w:pPr>
        <w:spacing w:line="600" w:lineRule="auto"/>
        <w:ind w:firstLine="720"/>
        <w:jc w:val="both"/>
        <w:rPr>
          <w:rFonts w:eastAsia="Times New Roman"/>
        </w:rPr>
      </w:pPr>
      <w:r>
        <w:rPr>
          <w:rFonts w:eastAsia="Times New Roman"/>
        </w:rPr>
        <w:t>Επίσης, ένα πολύ σοβαρό</w:t>
      </w:r>
      <w:r>
        <w:rPr>
          <w:rFonts w:eastAsia="Times New Roman"/>
        </w:rPr>
        <w:t xml:space="preserve"> θέμα </w:t>
      </w:r>
      <w:r>
        <w:rPr>
          <w:rFonts w:eastAsia="Times New Roman"/>
          <w:bCs/>
        </w:rPr>
        <w:t>είναι</w:t>
      </w:r>
      <w:r>
        <w:rPr>
          <w:rFonts w:eastAsia="Times New Roman"/>
        </w:rPr>
        <w:t xml:space="preserve"> αυτό το ηλεκτρονικού ονομαστικού εισιτήριου, που </w:t>
      </w:r>
      <w:r>
        <w:rPr>
          <w:rFonts w:eastAsia="Times New Roman"/>
          <w:bCs/>
        </w:rPr>
        <w:t>είναι</w:t>
      </w:r>
      <w:r>
        <w:rPr>
          <w:rFonts w:eastAsia="Times New Roman"/>
        </w:rPr>
        <w:t xml:space="preserve"> καλό και θα βοηθήσει στην καταπολέμηση της βίας. Οι οικογένειες και τα παιδιά -το ξέρετε κι εσείς καλύτερα από εμάς, το βλέπετε κιόλας- φοβούνται να πάνε στο γήπεδο και κάθε Κυριακή βλέπουμ</w:t>
      </w:r>
      <w:r>
        <w:rPr>
          <w:rFonts w:eastAsia="Times New Roman"/>
        </w:rPr>
        <w:t xml:space="preserve">ε στα γήπεδα να εκτυλίσσονται σκηνές πολέμου, δυστυχώς. </w:t>
      </w:r>
    </w:p>
    <w:p w14:paraId="4ED95316" w14:textId="77777777" w:rsidR="0014665F" w:rsidRDefault="007C227C">
      <w:pPr>
        <w:spacing w:line="600" w:lineRule="auto"/>
        <w:ind w:firstLine="720"/>
        <w:jc w:val="both"/>
        <w:rPr>
          <w:rFonts w:eastAsia="Times New Roman"/>
        </w:rPr>
      </w:pPr>
      <w:r>
        <w:rPr>
          <w:rFonts w:eastAsia="Times New Roman"/>
        </w:rPr>
        <w:lastRenderedPageBreak/>
        <w:t xml:space="preserve">Το άρθρο 38 δείχνει την ευθυνοφοβία, καθώς δεν γίνεται ο </w:t>
      </w:r>
      <w:r>
        <w:rPr>
          <w:rFonts w:eastAsia="Times New Roman"/>
        </w:rPr>
        <w:t>π</w:t>
      </w:r>
      <w:r>
        <w:rPr>
          <w:rFonts w:eastAsia="Times New Roman"/>
        </w:rPr>
        <w:t xml:space="preserve">ρόεδρος και τα μέλη να μην ευθύνονται για τις πράξεις που διενήργησαν. Και ποιος θα αναλαμβάνει την ευθύνη; Δεν μπορώ να το καταλάβω. </w:t>
      </w:r>
    </w:p>
    <w:p w14:paraId="4ED95317" w14:textId="77777777" w:rsidR="0014665F" w:rsidRDefault="007C227C">
      <w:pPr>
        <w:spacing w:line="600" w:lineRule="auto"/>
        <w:ind w:firstLine="720"/>
        <w:jc w:val="both"/>
        <w:rPr>
          <w:rFonts w:eastAsia="Times New Roman"/>
        </w:rPr>
      </w:pPr>
      <w:r>
        <w:rPr>
          <w:rFonts w:eastAsia="Times New Roman"/>
        </w:rPr>
        <w:t xml:space="preserve">Το άρθρο 41, που έχει θέμα τον αποχαρακτηρισμό του αθλητικού τόξου ως όπλου, κινείται προς τη σωστή κατεύθυνση. Ωστόσο, όπως είπαν και οι συνάδελφοι, δεν δίνει οριστική λύση. </w:t>
      </w:r>
    </w:p>
    <w:p w14:paraId="4ED95318" w14:textId="77777777" w:rsidR="0014665F" w:rsidRDefault="007C227C">
      <w:pPr>
        <w:spacing w:line="600" w:lineRule="auto"/>
        <w:ind w:firstLine="720"/>
        <w:jc w:val="both"/>
        <w:rPr>
          <w:rFonts w:eastAsia="Times New Roman" w:cs="Times New Roman"/>
          <w:szCs w:val="24"/>
        </w:rPr>
      </w:pPr>
      <w:r>
        <w:rPr>
          <w:rFonts w:eastAsia="Times New Roman"/>
        </w:rPr>
        <w:t xml:space="preserve">Το άρθρο 24 για τη δημιουργία μητρώου φορέων πρέπει να εξεταστεί καλύτερα. Όπως </w:t>
      </w:r>
      <w:r>
        <w:rPr>
          <w:rFonts w:eastAsia="Times New Roman"/>
        </w:rPr>
        <w:t xml:space="preserve">γνωρίζουμε και το γνωρίζετέ κι εσείς, δεν υπάρχει σε πολλούς αθλητικούς </w:t>
      </w:r>
      <w:r>
        <w:rPr>
          <w:rFonts w:eastAsia="Times New Roman"/>
        </w:rPr>
        <w:t>ο</w:t>
      </w:r>
      <w:r>
        <w:rPr>
          <w:rFonts w:eastAsia="Times New Roman"/>
        </w:rPr>
        <w:t xml:space="preserve">ργανισμούς ούτε γραμματειακή υποστήριξη ούτε μηχανογράφηση και ο όγκος των εργασιών που τους ζητάτε και των πληροφοριών που πρέπει να δώσουν </w:t>
      </w:r>
      <w:r>
        <w:rPr>
          <w:rFonts w:eastAsia="Times New Roman"/>
          <w:bCs/>
        </w:rPr>
        <w:t>είναι</w:t>
      </w:r>
      <w:r>
        <w:rPr>
          <w:rFonts w:eastAsia="Times New Roman"/>
        </w:rPr>
        <w:t xml:space="preserve"> αυξημένος. Έτσι, ή πρέπει να ζητήσετ</w:t>
      </w:r>
      <w:r>
        <w:rPr>
          <w:rFonts w:eastAsia="Times New Roman"/>
        </w:rPr>
        <w:t>ε κάποια λιγότερα στοιχεία ή να τους ενισχύσετε, είτε με επιπλέον προσωπικό είτε με κάποιον εξοπ</w:t>
      </w:r>
      <w:r>
        <w:rPr>
          <w:rFonts w:eastAsia="Times New Roman"/>
        </w:rPr>
        <w:t>λ</w:t>
      </w:r>
      <w:r>
        <w:rPr>
          <w:rFonts w:eastAsia="Times New Roman"/>
        </w:rPr>
        <w:t xml:space="preserve">ισμό που θα βοηθήσει σε αυτό έργο. </w:t>
      </w:r>
      <w:r>
        <w:rPr>
          <w:rFonts w:eastAsia="Times New Roman" w:cs="Times New Roman"/>
          <w:szCs w:val="24"/>
        </w:rPr>
        <w:t xml:space="preserve">Άλλωστε, κάτι τέτοιο έγινε σαφές από τους φορείς. </w:t>
      </w:r>
    </w:p>
    <w:p w14:paraId="4ED9531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Το άλλο πρόβλημα, το οποίο λύνεται με το άρθρο 25 για την πρόσβαση των ΑΜ</w:t>
      </w:r>
      <w:r>
        <w:rPr>
          <w:rFonts w:eastAsia="Times New Roman" w:cs="Times New Roman"/>
          <w:szCs w:val="24"/>
        </w:rPr>
        <w:t xml:space="preserve">ΕΑ, βρίσκεται σε σωστή κατεύθυνση. Είναι κοινός τόπος στην παγκόσμια πρακτική ότι όλοι οι δημόσιοι χώροι, όχι απλώς πρέπει να είναι προσβάσιμοι αλλά και να ακολουθούν κοινά σχεδιαστικά πρότυπα. Αυτά στους αρχιτέκτονες και τους μηχανικούς είναι γνωστά ως </w:t>
      </w:r>
      <w:r>
        <w:rPr>
          <w:rFonts w:eastAsia="Times New Roman" w:cs="Times New Roman"/>
          <w:szCs w:val="24"/>
        </w:rPr>
        <w:t>«</w:t>
      </w:r>
      <w:r>
        <w:rPr>
          <w:rFonts w:eastAsia="Times New Roman" w:cs="Times New Roman"/>
          <w:szCs w:val="24"/>
          <w:lang w:val="en-US"/>
        </w:rPr>
        <w:t>u</w:t>
      </w:r>
      <w:r>
        <w:rPr>
          <w:rFonts w:eastAsia="Times New Roman" w:cs="Times New Roman"/>
          <w:szCs w:val="24"/>
          <w:lang w:val="en-US"/>
        </w:rPr>
        <w:t>niversal</w:t>
      </w:r>
      <w:r>
        <w:rPr>
          <w:rFonts w:eastAsia="Times New Roman" w:cs="Times New Roman"/>
          <w:szCs w:val="24"/>
        </w:rPr>
        <w:t xml:space="preserve"> </w:t>
      </w:r>
      <w:r>
        <w:rPr>
          <w:rFonts w:eastAsia="Times New Roman" w:cs="Times New Roman"/>
          <w:szCs w:val="24"/>
          <w:lang w:val="en-US"/>
        </w:rPr>
        <w:t>design</w:t>
      </w:r>
      <w:r>
        <w:rPr>
          <w:rFonts w:eastAsia="Times New Roman" w:cs="Times New Roman"/>
          <w:szCs w:val="24"/>
        </w:rPr>
        <w:t xml:space="preserve">», «κοινό σχεδιαστικό πρότυπο» και σημαίνει ότι αν κάνουμε προσβάσιμο ένα χώρο για τους ανθρώπους με αναπηρίες, τότε τον κάνουμε καλύτερο για όλους τους ανθρώπους, είτε έχουν πρόβλημα αναπηρίας είτε όχι. </w:t>
      </w:r>
    </w:p>
    <w:p w14:paraId="4ED9531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Για παράδειγμα, δεν υπάρχει λόγος δί</w:t>
      </w:r>
      <w:r>
        <w:rPr>
          <w:rFonts w:eastAsia="Times New Roman" w:cs="Times New Roman"/>
          <w:szCs w:val="24"/>
        </w:rPr>
        <w:t>πλα σε σκαλοπάτια να έχουμε και ράμπες σε μία είσοδο. Δεν υπάρχει λόγος να υπάρχουν τα σκαλοπάτια για τους κανονικούς και τις ράμπες για τους μη κανονικούς. Αυτά έχουν αποδειχθεί στη διεθνή βιβλιογραφία ως πρόσθετες πηγές κοινωνικού ρατσισμού. Μόνο η ράμπα</w:t>
      </w:r>
      <w:r>
        <w:rPr>
          <w:rFonts w:eastAsia="Times New Roman" w:cs="Times New Roman"/>
          <w:szCs w:val="24"/>
        </w:rPr>
        <w:t xml:space="preserve"> ή ένα κυλιόμενος διάδρομος είναι η κατάλληλη λύση που θα βελτιώσει τη ζωή όλων. Καλό θα ήταν να ενημερωνόμαστε από τις κατακτήσεις του δυτικού κόσμου και να τις εφαρμόζουμε στη νέα πολιτική ελληνική πραγματικότητα. </w:t>
      </w:r>
    </w:p>
    <w:p w14:paraId="4ED9531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Θα τονίσω εκ νέου ότι η υιοθέτηση των δ</w:t>
      </w:r>
      <w:r>
        <w:rPr>
          <w:rFonts w:eastAsia="Times New Roman" w:cs="Times New Roman"/>
          <w:szCs w:val="24"/>
        </w:rPr>
        <w:t>ιεθνών προτύπων είναι αυτονόητη και πρέπει να τις εφαρμόζουμε και να τις ακολουθούμε σε κάθε περίπτωση. Πρέπει, όμως, να σταματήσουμε να είμαστε οι φτωχοί συγγενείς της Ευρώπης. Ας πάψει επιτέλους ο Πρωθυπουργός να θεωρεί ότι είναι πρόεδρος μίας μη κυβερνη</w:t>
      </w:r>
      <w:r>
        <w:rPr>
          <w:rFonts w:eastAsia="Times New Roman" w:cs="Times New Roman"/>
          <w:szCs w:val="24"/>
        </w:rPr>
        <w:t xml:space="preserve">τικής οργάνωσης ή κάποιου κοινωνικού σωματείου. Εμείς δεν θέλουμε φιλανθρωπία. Αυτό που θέλουμε είναι αποτελεσματική διαχείριση. </w:t>
      </w:r>
    </w:p>
    <w:p w14:paraId="4ED9531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4ED9531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Ολοκληρώνω σε μισό λεπτό, κύριε Πρόεδρε. </w:t>
      </w:r>
    </w:p>
    <w:p w14:paraId="4ED9531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Πρέπει να σταματήσ</w:t>
      </w:r>
      <w:r>
        <w:rPr>
          <w:rFonts w:eastAsia="Times New Roman" w:cs="Times New Roman"/>
          <w:szCs w:val="24"/>
        </w:rPr>
        <w:t>ει</w:t>
      </w:r>
      <w:r>
        <w:rPr>
          <w:rFonts w:eastAsia="Times New Roman" w:cs="Times New Roman"/>
          <w:szCs w:val="24"/>
        </w:rPr>
        <w:t xml:space="preserve"> να μας θεωρεί η Ευρώπη τους παρακατιανούς του δυτικού κόσμου. Αξίζουμε της διεθνής εκτίμησης. Η Ευρώπη είναι η Ελλάδα. Δεν πρέπει να την ξεφτιλίζουμε άλλο. </w:t>
      </w:r>
    </w:p>
    <w:p w14:paraId="4ED9531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βλέπουμε θετικά το νομοσχέδιο επί της αρχής. Στην ψηφοφορία επί των άρθρων θα εκφράσουμε τις αντιρρήσεις μας. </w:t>
      </w:r>
    </w:p>
    <w:p w14:paraId="4ED9532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4ED95321" w14:textId="77777777" w:rsidR="0014665F" w:rsidRDefault="007C227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4ED9532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w:t>
      </w:r>
      <w:r>
        <w:rPr>
          <w:rFonts w:eastAsia="Times New Roman" w:cs="Times New Roman"/>
          <w:szCs w:val="24"/>
        </w:rPr>
        <w:t xml:space="preserve">ον κ. Μεγαλομύστακα από την Ένωση Κεντρώων. </w:t>
      </w:r>
    </w:p>
    <w:p w14:paraId="4ED9532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Μπαίνουμε στον κατάλογο των ομιλητών. </w:t>
      </w:r>
    </w:p>
    <w:p w14:paraId="4ED9532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Πρόεδρε, ο Υπουργός πότε θα μιλήσει; </w:t>
      </w:r>
    </w:p>
    <w:p w14:paraId="4ED9532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Ο Υπουργός δήλωσε την επιθυμία του να μιλήσουν ορισμένοι ομιλητές και</w:t>
      </w:r>
      <w:r>
        <w:rPr>
          <w:rFonts w:eastAsia="Times New Roman" w:cs="Times New Roman"/>
          <w:szCs w:val="24"/>
        </w:rPr>
        <w:t xml:space="preserve"> μετά να πάρει τον λόγο. </w:t>
      </w:r>
    </w:p>
    <w:p w14:paraId="4ED9532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Πληροφοριακά το ρωτάω. </w:t>
      </w:r>
    </w:p>
    <w:p w14:paraId="4ED9532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(Υφυπουργός Πολιτισμού και Αθλητισμού): </w:t>
      </w:r>
      <w:r>
        <w:rPr>
          <w:rFonts w:eastAsia="Times New Roman" w:cs="Times New Roman"/>
          <w:szCs w:val="24"/>
        </w:rPr>
        <w:t xml:space="preserve">Θα μιλήσουν και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και θα απαντήσω συνολικά. </w:t>
      </w:r>
    </w:p>
    <w:p w14:paraId="4ED9532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Εντάξει, ωραία. </w:t>
      </w:r>
      <w:r>
        <w:rPr>
          <w:rFonts w:eastAsia="Times New Roman" w:cs="Times New Roman"/>
          <w:szCs w:val="24"/>
        </w:rPr>
        <w:t xml:space="preserve">Θα προχωρήσει ο κατάλογος των ομιλητών. Μετά θα μιλήσουν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Όποτε θελήσει ο Υπουργός, θα μιλήσει. </w:t>
      </w:r>
    </w:p>
    <w:p w14:paraId="4ED9532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Ψυχογιός από τον ΣΥΡΙΖΑ για επτά λεπτά. </w:t>
      </w:r>
    </w:p>
    <w:p w14:paraId="4ED9532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 xml:space="preserve">Ευχαριστώ, κύριε Πρόεδρε. </w:t>
      </w:r>
    </w:p>
    <w:p w14:paraId="4ED9532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 xml:space="preserve">ριοι συνάδελφοι, ο αθλητισμός ξεκάθαρα αποτελεί μία από τις κορυφαίες δραστηριότητες, τόσο για τη σωματική υγεία όσο και για την καλλιέργεια του πνεύματος του ανθρώπου. Έχοντας υπηρετήσει για χρόνια τον ερασιτεχνικό αθλητισμό, γνωρίζω πολύ καλά τη σημασία </w:t>
      </w:r>
      <w:r>
        <w:rPr>
          <w:rFonts w:eastAsia="Times New Roman" w:cs="Times New Roman"/>
          <w:szCs w:val="24"/>
        </w:rPr>
        <w:t xml:space="preserve">που αυτός έχει στη σωματική διάπλαση ενός ατόμου, καθώς και στις ουσιαστικές αξίες που μπορεί να του εμφυσήσει, αυτή της ευγενούς άμιλλας, αλλά και της συλλογικότητας και ομαδικότητας. </w:t>
      </w:r>
    </w:p>
    <w:p w14:paraId="4ED9532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όλα αυτά, τα τελευταία χρόνια ο αθλητισμός και ειδικά ο χώρος του</w:t>
      </w:r>
      <w:r>
        <w:rPr>
          <w:rFonts w:eastAsia="Times New Roman" w:cs="Times New Roman"/>
          <w:szCs w:val="24"/>
        </w:rPr>
        <w:t xml:space="preserve"> πρωταθλητισμού έχει υποπέσει σε μία πρωτοφανή εμπορευματοποίηση, η οποία τον έχει απομακρύνει κατά πολύ από τις αρχές που αυτός θα έπρεπε να πρεσβεύει. </w:t>
      </w:r>
    </w:p>
    <w:p w14:paraId="4ED9532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Η πιο ακραία έκφανση αυτής της εμπορευματοποίησης είναι η φαρμακοδιέγερση των αθλητών, το κοινώς γνωστ</w:t>
      </w:r>
      <w:r>
        <w:rPr>
          <w:rFonts w:eastAsia="Times New Roman" w:cs="Times New Roman"/>
          <w:szCs w:val="24"/>
        </w:rPr>
        <w:t xml:space="preserve">ό ως «ντόπινγκ». Όλο και πιο πολλοί νέοι πέφτουν στην παγίδα της χρήσης ουσιών, ώστε να αυξήσουν τις φυσικές τους ικανότητες και αντοχές. Μεγάλα ονόματα του αθλητισμού, αλλά και άγνωστοι καθημερινοί αθλητές έχουν καταστρέψει τις καριέρες τους, αλλά κυρίως </w:t>
      </w:r>
      <w:r>
        <w:rPr>
          <w:rFonts w:eastAsia="Times New Roman" w:cs="Times New Roman"/>
          <w:szCs w:val="24"/>
        </w:rPr>
        <w:t>τις ζωές τους στο</w:t>
      </w:r>
      <w:r>
        <w:rPr>
          <w:rFonts w:eastAsia="Times New Roman" w:cs="Times New Roman"/>
          <w:szCs w:val="24"/>
        </w:rPr>
        <w:t>ν</w:t>
      </w:r>
      <w:r>
        <w:rPr>
          <w:rFonts w:eastAsia="Times New Roman" w:cs="Times New Roman"/>
          <w:szCs w:val="24"/>
        </w:rPr>
        <w:t xml:space="preserve"> βωμό του άκρατου ανταγωνισμού και του κέρδους. Για αυτούς τους λόγους, είναι περισσότερο από ποτέ επιβεβλημένη η θεσμοθέτηση ενός ολοκληρωμένου νομοθετικού πλαισίου κατά της φαρμακοδιέγερσης, το οποίο θα θωρακίσει αποτελεσματικά τον τομέ</w:t>
      </w:r>
      <w:r>
        <w:rPr>
          <w:rFonts w:eastAsia="Times New Roman" w:cs="Times New Roman"/>
          <w:szCs w:val="24"/>
        </w:rPr>
        <w:t xml:space="preserve">α του αθλητισμού από τέτοιου είδους φαινόμενα στο μέλλον. </w:t>
      </w:r>
    </w:p>
    <w:p w14:paraId="4ED9532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Η εναρμόνιση της εθνικής νομοθεσίας με το νέο Κώδικα Αντιντόπινγκ του </w:t>
      </w:r>
      <w:r>
        <w:rPr>
          <w:rFonts w:eastAsia="Times New Roman" w:cs="Times New Roman"/>
          <w:szCs w:val="24"/>
          <w:lang w:val="en-US"/>
        </w:rPr>
        <w:t>WADA</w:t>
      </w:r>
      <w:r>
        <w:rPr>
          <w:rFonts w:eastAsia="Times New Roman" w:cs="Times New Roman"/>
          <w:szCs w:val="24"/>
        </w:rPr>
        <w:t xml:space="preserve"> αποτελεί απαραίτητη προϋπόθεση για τη συμμετοχή της χώρας μας στους Ολυμπιακούς Αγώνες του 2016, κάτι το οποίο σύμφωνα με </w:t>
      </w:r>
      <w:r>
        <w:rPr>
          <w:rFonts w:eastAsia="Times New Roman" w:cs="Times New Roman"/>
          <w:szCs w:val="24"/>
        </w:rPr>
        <w:t xml:space="preserve">τον αρμόδιο Υφυπουργό ήταν γνωστό στις προηγούμενες κυβερνήσεις από το 2013. Φτάσαμε, όμως, εδώ για να το θεσμοθετήσουμε. Εκτός αυτού, όμως, είναι και απαραίτητη προϋπόθεση για την πολιτική που επιθυμεί να χαράξει η Κυβέρνηση, προασπίζοντας τον αθλητισμό, </w:t>
      </w:r>
      <w:r>
        <w:rPr>
          <w:rFonts w:eastAsia="Times New Roman" w:cs="Times New Roman"/>
          <w:szCs w:val="24"/>
        </w:rPr>
        <w:t xml:space="preserve">ο οποίος είναι για εμάς άλλο ένα κοινωνικό αγαθό. </w:t>
      </w:r>
    </w:p>
    <w:p w14:paraId="4ED9532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Βασικές καινοτομίες του νέου </w:t>
      </w:r>
      <w:r>
        <w:rPr>
          <w:rFonts w:eastAsia="Times New Roman" w:cs="Times New Roman"/>
          <w:szCs w:val="24"/>
        </w:rPr>
        <w:t>κ</w:t>
      </w:r>
      <w:r>
        <w:rPr>
          <w:rFonts w:eastAsia="Times New Roman" w:cs="Times New Roman"/>
          <w:szCs w:val="24"/>
        </w:rPr>
        <w:t xml:space="preserve">ώδικα του </w:t>
      </w:r>
      <w:r>
        <w:rPr>
          <w:rFonts w:eastAsia="Times New Roman" w:cs="Times New Roman"/>
          <w:szCs w:val="24"/>
          <w:lang w:val="en-US"/>
        </w:rPr>
        <w:t>WADA</w:t>
      </w:r>
      <w:r>
        <w:rPr>
          <w:rFonts w:eastAsia="Times New Roman" w:cs="Times New Roman"/>
          <w:szCs w:val="24"/>
        </w:rPr>
        <w:t xml:space="preserve"> είναι η αυστηροποίηση των πειθαρχικών ποινών για τους παραβάτες, η επέκταση των αποκλεισμών τους και η αυτεπάγγελτη ακύρωση όλων των επιδόσεων και προνομίων του</w:t>
      </w:r>
      <w:r>
        <w:rPr>
          <w:rFonts w:eastAsia="Times New Roman" w:cs="Times New Roman"/>
          <w:szCs w:val="24"/>
        </w:rPr>
        <w:t>ς, ώστε να περιοριστούν όσο το δυνατόν πληρέστερα τα κρούσματα ντόπινγκ.</w:t>
      </w:r>
    </w:p>
    <w:p w14:paraId="4ED95330" w14:textId="77777777" w:rsidR="0014665F" w:rsidRDefault="007C227C">
      <w:pPr>
        <w:spacing w:line="600" w:lineRule="auto"/>
        <w:ind w:firstLine="720"/>
        <w:jc w:val="both"/>
        <w:rPr>
          <w:rFonts w:eastAsia="UB-Helvetica" w:cs="Times New Roman"/>
          <w:szCs w:val="24"/>
        </w:rPr>
      </w:pPr>
      <w:r>
        <w:rPr>
          <w:rFonts w:eastAsia="UB-Helvetica" w:cs="Times New Roman"/>
          <w:szCs w:val="24"/>
        </w:rPr>
        <w:t xml:space="preserve">Στην κατεύθυνση αυτή επίσης είναι πολύ σημαντική η ρύθμιση που εισάγεται με το άρθρο 12 του παρόντος νομοσχεδίου, καθώς για πρώτη φορά στην ελληνική νομοθεσία προβλέπονται κυρώσεις </w:t>
      </w:r>
      <w:r>
        <w:rPr>
          <w:rFonts w:eastAsia="UB-Helvetica" w:cs="Times New Roman"/>
          <w:szCs w:val="24"/>
        </w:rPr>
        <w:t xml:space="preserve">και </w:t>
      </w:r>
      <w:r>
        <w:rPr>
          <w:rFonts w:eastAsia="UB-Helvetica" w:cs="Times New Roman"/>
          <w:szCs w:val="24"/>
        </w:rPr>
        <w:lastRenderedPageBreak/>
        <w:t>κατά των αθλητικών ομοσπονδιών. Ο νέος κώδικας, λοιπόν, επιχειρεί να φέρει προ των ευθυνών τους όλους τους εμπλεκόμενους με τον αθλητισμό θεσμικούς παράγοντες.</w:t>
      </w:r>
    </w:p>
    <w:p w14:paraId="4ED95331" w14:textId="77777777" w:rsidR="0014665F" w:rsidRDefault="007C227C">
      <w:pPr>
        <w:spacing w:line="600" w:lineRule="auto"/>
        <w:ind w:firstLine="720"/>
        <w:jc w:val="both"/>
        <w:rPr>
          <w:rFonts w:eastAsia="UB-Helvetica" w:cs="Times New Roman"/>
          <w:szCs w:val="24"/>
        </w:rPr>
      </w:pPr>
      <w:r>
        <w:rPr>
          <w:rFonts w:eastAsia="UB-Helvetica" w:cs="Times New Roman"/>
          <w:szCs w:val="24"/>
        </w:rPr>
        <w:t xml:space="preserve">Εκτός, όμως, από τον νέο Κώδικα Αντιντόπινγκ, με το παρόν νομοσχέδιο προτείνονται και άλλες </w:t>
      </w:r>
      <w:r>
        <w:rPr>
          <w:rFonts w:eastAsia="UB-Helvetica" w:cs="Times New Roman"/>
          <w:szCs w:val="24"/>
        </w:rPr>
        <w:t xml:space="preserve">πολύ βασικές ρυθμίσεις, οι οποίες θα έπρεπε να στηριχθούν και πρέπει να στηριχθούν και από άλλες πολιτικές δυνάμεις και που όντως θα μας συνέφερε κι εμάς να έχουμε περισσότερο χρόνο για να </w:t>
      </w:r>
      <w:r>
        <w:rPr>
          <w:rFonts w:eastAsia="UB-Helvetica" w:cs="Times New Roman"/>
          <w:szCs w:val="24"/>
        </w:rPr>
        <w:t>ανα</w:t>
      </w:r>
      <w:r>
        <w:rPr>
          <w:rFonts w:eastAsia="UB-Helvetica" w:cs="Times New Roman"/>
          <w:szCs w:val="24"/>
        </w:rPr>
        <w:t>δείξουμε τη διαφορά και την καινοτομία που εισάγουμε.</w:t>
      </w:r>
    </w:p>
    <w:p w14:paraId="4ED95332" w14:textId="77777777" w:rsidR="0014665F" w:rsidRDefault="007C227C">
      <w:pPr>
        <w:spacing w:line="600" w:lineRule="auto"/>
        <w:ind w:firstLine="720"/>
        <w:jc w:val="both"/>
        <w:rPr>
          <w:rFonts w:eastAsia="UB-Helvetica" w:cs="Times New Roman"/>
          <w:szCs w:val="24"/>
        </w:rPr>
      </w:pPr>
      <w:r>
        <w:rPr>
          <w:rFonts w:eastAsia="UB-Helvetica" w:cs="Times New Roman"/>
          <w:szCs w:val="24"/>
        </w:rPr>
        <w:t xml:space="preserve">Με το </w:t>
      </w:r>
      <w:r>
        <w:rPr>
          <w:rFonts w:eastAsia="UB-Helvetica" w:cs="Times New Roman"/>
          <w:szCs w:val="24"/>
        </w:rPr>
        <w:t>άρθρο 24 προβλέπεται η καταγραφή όλων των αθλητικών φορέων στο Ηλεκτρονικό Μητρώο της Γενικής Γραμματείας Αθλητισμού, ώστε να διασφαλίζεται η παρακολούθηση των αναγκών τους, που είναι βασικό, αλλά και η δίκαιη και αναλογική χρηματοδότηση σε σωματεία και ομ</w:t>
      </w:r>
      <w:r>
        <w:rPr>
          <w:rFonts w:eastAsia="UB-Helvetica" w:cs="Times New Roman"/>
          <w:szCs w:val="24"/>
        </w:rPr>
        <w:t>οσπονδίες.</w:t>
      </w:r>
    </w:p>
    <w:p w14:paraId="4ED95333" w14:textId="77777777" w:rsidR="0014665F" w:rsidRDefault="007C227C">
      <w:pPr>
        <w:spacing w:line="600" w:lineRule="auto"/>
        <w:ind w:firstLine="720"/>
        <w:jc w:val="both"/>
        <w:rPr>
          <w:rFonts w:eastAsia="UB-Helvetica" w:cs="Times New Roman"/>
          <w:szCs w:val="24"/>
        </w:rPr>
      </w:pPr>
      <w:r>
        <w:rPr>
          <w:rFonts w:eastAsia="UB-Helvetica" w:cs="Times New Roman"/>
          <w:szCs w:val="24"/>
        </w:rPr>
        <w:lastRenderedPageBreak/>
        <w:t>Με τα άρθρα 25 και 32 προβλέπονται ρυθμίσεις για τ</w:t>
      </w:r>
      <w:r>
        <w:rPr>
          <w:rFonts w:eastAsia="UB-Helvetica" w:cs="Times New Roman"/>
          <w:szCs w:val="24"/>
        </w:rPr>
        <w:t>α</w:t>
      </w:r>
      <w:r>
        <w:rPr>
          <w:rFonts w:eastAsia="UB-Helvetica" w:cs="Times New Roman"/>
          <w:szCs w:val="24"/>
        </w:rPr>
        <w:t xml:space="preserve"> Α</w:t>
      </w:r>
      <w:r>
        <w:rPr>
          <w:rFonts w:eastAsia="UB-Helvetica" w:cs="Times New Roman"/>
          <w:szCs w:val="24"/>
        </w:rPr>
        <w:t>ΜΕ</w:t>
      </w:r>
      <w:r>
        <w:rPr>
          <w:rFonts w:eastAsia="UB-Helvetica" w:cs="Times New Roman"/>
          <w:szCs w:val="24"/>
        </w:rPr>
        <w:t>Α και συγκεκριμένα με το άρθρο 25 προβλέπεται η απρόσκοπτη πρόσβαση των Α</w:t>
      </w:r>
      <w:r>
        <w:rPr>
          <w:rFonts w:eastAsia="UB-Helvetica" w:cs="Times New Roman"/>
          <w:szCs w:val="24"/>
        </w:rPr>
        <w:t>ΜΕ</w:t>
      </w:r>
      <w:r>
        <w:rPr>
          <w:rFonts w:eastAsia="UB-Helvetica" w:cs="Times New Roman"/>
          <w:szCs w:val="24"/>
        </w:rPr>
        <w:t>Α στους αθλητικούς χώρους -πάγιο αίτημα των σωματείων των Α</w:t>
      </w:r>
      <w:r>
        <w:rPr>
          <w:rFonts w:eastAsia="UB-Helvetica" w:cs="Times New Roman"/>
          <w:szCs w:val="24"/>
        </w:rPr>
        <w:t>ΜΕ</w:t>
      </w:r>
      <w:r>
        <w:rPr>
          <w:rFonts w:eastAsia="UB-Helvetica" w:cs="Times New Roman"/>
          <w:szCs w:val="24"/>
        </w:rPr>
        <w:t>Α και στην Κορινθία και πανελλαδικά- αλλά και στο άρθρ</w:t>
      </w:r>
      <w:r>
        <w:rPr>
          <w:rFonts w:eastAsia="UB-Helvetica" w:cs="Times New Roman"/>
          <w:szCs w:val="24"/>
        </w:rPr>
        <w:t>ο 32 η οικονομική επιβράβευση των συνοδών αθλητών με αναπηρία.</w:t>
      </w:r>
    </w:p>
    <w:p w14:paraId="4ED95334" w14:textId="77777777" w:rsidR="0014665F" w:rsidRDefault="007C227C">
      <w:pPr>
        <w:spacing w:line="600" w:lineRule="auto"/>
        <w:ind w:firstLine="720"/>
        <w:jc w:val="both"/>
        <w:rPr>
          <w:rFonts w:eastAsia="UB-Helvetica" w:cs="Times New Roman"/>
          <w:szCs w:val="24"/>
        </w:rPr>
      </w:pPr>
      <w:r>
        <w:rPr>
          <w:rFonts w:eastAsia="UB-Helvetica" w:cs="Times New Roman"/>
          <w:szCs w:val="24"/>
        </w:rPr>
        <w:t>Με το άρθρο 27 διευρύνεται η σύνθεση και ενισχύεται η αποτελεσματικότητα της ΔΕΑΒ, δηλαδή της Διαρκούς Επιτροπής για την Αντιμετώπιση της Βίας, με τη συμμετοχή ενός εκπροσώπου της ΠΟΑΣΥ. Σε αυτ</w:t>
      </w:r>
      <w:r>
        <w:rPr>
          <w:rFonts w:eastAsia="UB-Helvetica" w:cs="Times New Roman"/>
          <w:szCs w:val="24"/>
        </w:rPr>
        <w:t>ό ήταν θετικό ότι η Νέα Δημοκρατία τουλάχιστον είδε τη σημασία της συμμετοχής αυτής και έκανε και μία πρόταση. Ο ρόλος της ΔΕΑΒ είναι πολύ σημαντικός και αυτό αποδεικνύεται και στη φετινή χρονική και αγωνιστική περίοδο, αλλά θα αποδειχθεί καλύτερα και με α</w:t>
      </w:r>
      <w:r>
        <w:rPr>
          <w:rFonts w:eastAsia="UB-Helvetica" w:cs="Times New Roman"/>
          <w:szCs w:val="24"/>
        </w:rPr>
        <w:t>υτές τις ρυθμίσεις.</w:t>
      </w:r>
    </w:p>
    <w:p w14:paraId="4ED95335" w14:textId="77777777" w:rsidR="0014665F" w:rsidRDefault="007C227C">
      <w:pPr>
        <w:spacing w:line="600" w:lineRule="auto"/>
        <w:ind w:firstLine="720"/>
        <w:jc w:val="both"/>
        <w:rPr>
          <w:rFonts w:eastAsia="UB-Helvetica" w:cs="Times New Roman"/>
          <w:szCs w:val="24"/>
        </w:rPr>
      </w:pPr>
      <w:r>
        <w:rPr>
          <w:rFonts w:eastAsia="UB-Helvetica" w:cs="Times New Roman"/>
          <w:szCs w:val="24"/>
        </w:rPr>
        <w:lastRenderedPageBreak/>
        <w:t>Με τα άρθρα 28 και 47 αποκαθίστανται βασικά ζητήματα εισαγωγής στην τριτοβάθμια εκπαίδευση των διακριθέντων αθλητών. Συγκεκριμένα με το άρθρο 28 ρυθμίζεται το ζήτημα των διακριθέντων αθλητών στους αγώνες, που συμμετέχουν ομογενείς και α</w:t>
      </w:r>
      <w:r>
        <w:rPr>
          <w:rFonts w:eastAsia="UB-Helvetica" w:cs="Times New Roman"/>
          <w:szCs w:val="24"/>
        </w:rPr>
        <w:t>λλοδαποί αθλητές, ενώ με το άρθρο 47 προβλέπεται δικαίωμα μετ</w:t>
      </w:r>
      <w:r>
        <w:rPr>
          <w:rFonts w:eastAsia="UB-Helvetica" w:cs="Times New Roman"/>
          <w:szCs w:val="24"/>
        </w:rPr>
        <w:t>εγ</w:t>
      </w:r>
      <w:r>
        <w:rPr>
          <w:rFonts w:eastAsia="UB-Helvetica" w:cs="Times New Roman"/>
          <w:szCs w:val="24"/>
        </w:rPr>
        <w:t>γραφής στο αντίστοιχο πλησιέστερο προς τον τόπο άσκησης της αθλητικής δραστηριότητας εκπαιδευτικό ίδρυμα για τον αθλητή.</w:t>
      </w:r>
    </w:p>
    <w:p w14:paraId="4ED95336" w14:textId="77777777" w:rsidR="0014665F" w:rsidRDefault="007C227C">
      <w:pPr>
        <w:spacing w:line="600" w:lineRule="auto"/>
        <w:ind w:firstLine="720"/>
        <w:jc w:val="both"/>
        <w:rPr>
          <w:rFonts w:eastAsia="UB-Helvetica" w:cs="Times New Roman"/>
          <w:szCs w:val="24"/>
        </w:rPr>
      </w:pPr>
      <w:r>
        <w:rPr>
          <w:rFonts w:eastAsia="UB-Helvetica" w:cs="Times New Roman"/>
          <w:szCs w:val="24"/>
        </w:rPr>
        <w:t>Επίσης, υπάρχουν σειρά άρθρων, με τα οποία επιτυγχάνεται η διοικητική αν</w:t>
      </w:r>
      <w:r>
        <w:rPr>
          <w:rFonts w:eastAsia="UB-Helvetica" w:cs="Times New Roman"/>
          <w:szCs w:val="24"/>
        </w:rPr>
        <w:t xml:space="preserve">αδιάρθρωση κρίσιμων υπηρεσιών της Γενικής Γραμματείας Αθλητισμού. Μέσα από αυτές τις διατάξεις αναβαθμίζεται η λειτουργία των υπηρεσιών και γίνεται εφικτή η ουσιαστική επίτευξη των στρατηγικών της στόχων. </w:t>
      </w:r>
    </w:p>
    <w:p w14:paraId="4ED95337" w14:textId="77777777" w:rsidR="0014665F" w:rsidRDefault="007C227C">
      <w:pPr>
        <w:spacing w:line="600" w:lineRule="auto"/>
        <w:ind w:firstLine="720"/>
        <w:jc w:val="both"/>
        <w:rPr>
          <w:rFonts w:eastAsia="UB-Helvetica" w:cs="Times New Roman"/>
          <w:szCs w:val="24"/>
        </w:rPr>
      </w:pPr>
      <w:r>
        <w:rPr>
          <w:rFonts w:eastAsia="UB-Helvetica" w:cs="Times New Roman"/>
          <w:szCs w:val="24"/>
        </w:rPr>
        <w:t xml:space="preserve">Για να πούμε ένα μικρό παράδειγμα, μέσα από αυτήν </w:t>
      </w:r>
      <w:r>
        <w:rPr>
          <w:rFonts w:eastAsia="UB-Helvetica" w:cs="Times New Roman"/>
          <w:szCs w:val="24"/>
        </w:rPr>
        <w:t xml:space="preserve">την ενίσχυση και την αναβάθμιση των υπηρεσιών πιστεύω ότι θα έχουμε τη δυνατότητα να διευρύνουμε και να λειτουργήσουμε και προγράμματα, τα </w:t>
      </w:r>
      <w:r>
        <w:rPr>
          <w:rFonts w:eastAsia="UB-Helvetica" w:cs="Times New Roman"/>
          <w:szCs w:val="24"/>
        </w:rPr>
        <w:lastRenderedPageBreak/>
        <w:t>οποία για πολλά χρόνια ήταν σε αχρησία, όπως φέτος το πρόγραμμα των προπονητών στα νομικά πρόσωπα δημοσίου δικαίου τω</w:t>
      </w:r>
      <w:r>
        <w:rPr>
          <w:rFonts w:eastAsia="UB-Helvetica" w:cs="Times New Roman"/>
          <w:szCs w:val="24"/>
        </w:rPr>
        <w:t>ν δήμων, το οποίο έχει επανέλθει, καθώς, επίσης και η χρηματοδότηση εκδηλώσεων υπό την αιγίδα των δήμων μέσα από σωματεία.</w:t>
      </w:r>
    </w:p>
    <w:p w14:paraId="4ED95338" w14:textId="77777777" w:rsidR="0014665F" w:rsidRDefault="007C227C">
      <w:pPr>
        <w:spacing w:line="600" w:lineRule="auto"/>
        <w:ind w:firstLine="720"/>
        <w:jc w:val="both"/>
        <w:rPr>
          <w:rFonts w:eastAsia="UB-Helvetica" w:cs="Times New Roman"/>
          <w:szCs w:val="24"/>
        </w:rPr>
      </w:pPr>
      <w:r>
        <w:rPr>
          <w:rFonts w:eastAsia="UB-Helvetica" w:cs="Times New Roman"/>
          <w:szCs w:val="24"/>
        </w:rPr>
        <w:t>Κυρίες και κύριοι συνάδελφοι, με το εν λόγω νομοσχέδιο η Κυβέρνηση κάνει για μια ακόμη φορά ένα σημαντικό βήμα προς την προστασία και</w:t>
      </w:r>
      <w:r>
        <w:rPr>
          <w:rFonts w:eastAsia="UB-Helvetica" w:cs="Times New Roman"/>
          <w:szCs w:val="24"/>
        </w:rPr>
        <w:t xml:space="preserve"> τον εκσυγχρονισμό του τομέα του αθλητισμού, αλλά ευθυγραμμίζεται και με τα ευρωπαϊκά δεδομένα. Προτάσσει για μια ακόμη φορά τον άνθρωπο, τις ανάγκες και τα δικαιώματά του έναντι των συμφερόντων της διαπλοκής και της διαφθοράς, που έχουν καταφέρει να απλώσ</w:t>
      </w:r>
      <w:r>
        <w:rPr>
          <w:rFonts w:eastAsia="UB-Helvetica" w:cs="Times New Roman"/>
          <w:szCs w:val="24"/>
        </w:rPr>
        <w:t>ουν τα πλοκάμια τους και στον αθλητικό χώρο. Είναι δεδομένο ότι οι προηγούμενες κυβερνήσεις ουδέποτε συγκρούστηκαν με αυτά τα συμφέροντα. Και αυτός ακριβώς είναι ο ρόλος μας εδώ, να τα ξεριζώσουμε ένα-ένα. Καθημερινά και το Υπουργείο Πολιτισμού και Αθλητισ</w:t>
      </w:r>
      <w:r>
        <w:rPr>
          <w:rFonts w:eastAsia="UB-Helvetica" w:cs="Times New Roman"/>
          <w:szCs w:val="24"/>
        </w:rPr>
        <w:t>μού και άλλα Υπουργεία και εμείς προσωπικά δίνουμε μία δύσκολη και καθημερινή μάχη.</w:t>
      </w:r>
    </w:p>
    <w:p w14:paraId="4ED95339" w14:textId="77777777" w:rsidR="0014665F" w:rsidRDefault="007C227C">
      <w:pPr>
        <w:spacing w:line="600" w:lineRule="auto"/>
        <w:ind w:firstLine="720"/>
        <w:jc w:val="both"/>
        <w:rPr>
          <w:rFonts w:eastAsia="UB-Helvetica" w:cs="Times New Roman"/>
          <w:szCs w:val="24"/>
        </w:rPr>
      </w:pPr>
      <w:r>
        <w:rPr>
          <w:rFonts w:eastAsia="UB-Helvetica" w:cs="Times New Roman"/>
          <w:szCs w:val="24"/>
        </w:rPr>
        <w:lastRenderedPageBreak/>
        <w:t>Σε αυτήν τη βάση περιμένουμε άμεσα, κύριε Υπουργέ, και τη νέα νομοθετική πρωτοβουλία του Υφυπουργείου Αθλητισμού με τον αθλητικό νόμο, ώστε να δοθεί οριστικό τέλος στην ασυ</w:t>
      </w:r>
      <w:r>
        <w:rPr>
          <w:rFonts w:eastAsia="UB-Helvetica" w:cs="Times New Roman"/>
          <w:szCs w:val="24"/>
        </w:rPr>
        <w:t>δοσία και τα κακώς κείμενα, που έχουμε όλοι βιώσει και μέσα στο γήπεδο σαν αθλητές, αλλά και σα φίλαθλοι.</w:t>
      </w:r>
    </w:p>
    <w:p w14:paraId="4ED9533A" w14:textId="77777777" w:rsidR="0014665F" w:rsidRDefault="007C227C">
      <w:pPr>
        <w:spacing w:line="600" w:lineRule="auto"/>
        <w:ind w:firstLine="720"/>
        <w:jc w:val="both"/>
        <w:rPr>
          <w:rFonts w:eastAsia="UB-Helvetica" w:cs="Times New Roman"/>
          <w:szCs w:val="24"/>
        </w:rPr>
      </w:pPr>
      <w:r>
        <w:rPr>
          <w:rFonts w:eastAsia="UB-Helvetica" w:cs="Times New Roman"/>
          <w:szCs w:val="24"/>
        </w:rPr>
        <w:t>Ευχαριστώ.</w:t>
      </w:r>
    </w:p>
    <w:p w14:paraId="4ED9533B" w14:textId="77777777" w:rsidR="0014665F" w:rsidRDefault="007C227C">
      <w:pPr>
        <w:spacing w:line="600" w:lineRule="auto"/>
        <w:ind w:firstLine="720"/>
        <w:jc w:val="center"/>
        <w:rPr>
          <w:rFonts w:eastAsia="UB-Helvetica" w:cs="Times New Roman"/>
          <w:szCs w:val="24"/>
        </w:rPr>
      </w:pPr>
      <w:r>
        <w:rPr>
          <w:rFonts w:eastAsia="UB-Helvetica" w:cs="Times New Roman"/>
          <w:szCs w:val="24"/>
        </w:rPr>
        <w:t>(Χειροκροτήματα από τις πτέρυγες του ΣΥΡΙΖΑ και των ΑΝΕΛ)</w:t>
      </w:r>
    </w:p>
    <w:p w14:paraId="4ED9533C" w14:textId="77777777" w:rsidR="0014665F" w:rsidRDefault="007C227C">
      <w:pPr>
        <w:spacing w:line="600" w:lineRule="auto"/>
        <w:ind w:firstLine="720"/>
        <w:jc w:val="both"/>
        <w:rPr>
          <w:rFonts w:eastAsia="UB-Helvetica" w:cs="Times New Roman"/>
          <w:szCs w:val="24"/>
        </w:rPr>
      </w:pPr>
      <w:r>
        <w:rPr>
          <w:rFonts w:eastAsia="UB-Helvetica" w:cs="Times New Roman"/>
          <w:b/>
          <w:szCs w:val="24"/>
        </w:rPr>
        <w:t>ΠΡΟΕΔΡΕΥΩΝ (Αναστάσιος Κουράκης):</w:t>
      </w:r>
      <w:r>
        <w:rPr>
          <w:rFonts w:eastAsia="UB-Helvetica" w:cs="Times New Roman"/>
          <w:szCs w:val="24"/>
        </w:rPr>
        <w:t xml:space="preserve"> Ευχαριστούμε τον κ. Ψυχογιό.</w:t>
      </w:r>
    </w:p>
    <w:p w14:paraId="4ED9533D" w14:textId="77777777" w:rsidR="0014665F" w:rsidRDefault="007C227C">
      <w:pPr>
        <w:spacing w:line="600" w:lineRule="auto"/>
        <w:ind w:firstLine="720"/>
        <w:jc w:val="both"/>
        <w:rPr>
          <w:rFonts w:eastAsia="UB-Helvetica" w:cs="Times New Roman"/>
          <w:szCs w:val="24"/>
        </w:rPr>
      </w:pPr>
      <w:r>
        <w:rPr>
          <w:rFonts w:eastAsia="UB-Helvetica" w:cs="Times New Roman"/>
          <w:szCs w:val="24"/>
        </w:rPr>
        <w:t>Συνεχίζουμε με τον</w:t>
      </w:r>
      <w:r>
        <w:rPr>
          <w:rFonts w:eastAsia="UB-Helvetica" w:cs="Times New Roman"/>
          <w:szCs w:val="24"/>
        </w:rPr>
        <w:t xml:space="preserve"> κ. Θεόδωρο Φορτσάκη από τη Νέα Δημοκρατία.</w:t>
      </w:r>
    </w:p>
    <w:p w14:paraId="4ED9533E" w14:textId="77777777" w:rsidR="0014665F" w:rsidRDefault="007C227C">
      <w:pPr>
        <w:spacing w:line="600" w:lineRule="auto"/>
        <w:ind w:firstLine="720"/>
        <w:jc w:val="both"/>
        <w:rPr>
          <w:rFonts w:eastAsia="UB-Helvetica" w:cs="Times New Roman"/>
          <w:szCs w:val="24"/>
        </w:rPr>
      </w:pPr>
      <w:r>
        <w:rPr>
          <w:rFonts w:eastAsia="UB-Helvetica" w:cs="Times New Roman"/>
          <w:b/>
          <w:szCs w:val="24"/>
        </w:rPr>
        <w:t>ΘΕΟΔΩΡΟΣ ΦΟΡΤΣΑΚΗΣ:</w:t>
      </w:r>
      <w:r>
        <w:rPr>
          <w:rFonts w:eastAsia="UB-Helvetica" w:cs="Times New Roman"/>
          <w:szCs w:val="24"/>
        </w:rPr>
        <w:t xml:space="preserve"> Ευχαριστώ πολύ, κύριε Πρόεδρε.</w:t>
      </w:r>
    </w:p>
    <w:p w14:paraId="4ED9533F" w14:textId="77777777" w:rsidR="0014665F" w:rsidRDefault="007C227C">
      <w:pPr>
        <w:spacing w:line="600" w:lineRule="auto"/>
        <w:ind w:firstLine="720"/>
        <w:jc w:val="both"/>
        <w:rPr>
          <w:rFonts w:eastAsia="UB-Helvetica" w:cs="Times New Roman"/>
          <w:szCs w:val="24"/>
        </w:rPr>
      </w:pPr>
      <w:r>
        <w:rPr>
          <w:rFonts w:eastAsia="UB-Helvetica" w:cs="Times New Roman"/>
          <w:szCs w:val="24"/>
        </w:rPr>
        <w:t xml:space="preserve">Κυρίες και κύριοι συνάδελφοι, συζητάμε σήμερα το νομοσχέδιο, το οποίο αφορά κατ’ ουσίαν στην ενσωμάτωση και εφαρμογή του αντιντόπινγκ της </w:t>
      </w:r>
      <w:r>
        <w:rPr>
          <w:rFonts w:eastAsia="UB-Helvetica" w:cs="Times New Roman"/>
          <w:szCs w:val="24"/>
          <w:lang w:val="en-US"/>
        </w:rPr>
        <w:t>WADA</w:t>
      </w:r>
      <w:r>
        <w:rPr>
          <w:rFonts w:eastAsia="UB-Helvetica" w:cs="Times New Roman"/>
          <w:szCs w:val="24"/>
        </w:rPr>
        <w:t>.</w:t>
      </w:r>
    </w:p>
    <w:p w14:paraId="4ED95340"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lastRenderedPageBreak/>
        <w:t>Ξέρουμε ότι ήδη α</w:t>
      </w:r>
      <w:r>
        <w:rPr>
          <w:rFonts w:eastAsia="Times New Roman" w:cs="Times New Roman"/>
          <w:szCs w:val="24"/>
        </w:rPr>
        <w:t>πό το 2006 ο ν.3516 περιείχε σε παράρτημα κατάλογο των απαγορευμένων ουσιών, ο οποίος κατάλογος, όμως, που αναγόταν στο 2003, αναθεωρήθηκε το 2009 και βρισκόμαστε σήμερα μπροστά σε νέα στοιχεία, αφού έχουμε αλλαγές που έγιναν το 2013 και το 2015. Επομένως,</w:t>
      </w:r>
      <w:r>
        <w:rPr>
          <w:rFonts w:eastAsia="Times New Roman" w:cs="Times New Roman"/>
          <w:szCs w:val="24"/>
        </w:rPr>
        <w:t xml:space="preserve"> είναι θεμιτό να γίνεται σήμερα συζήτηση για ενσωμάτωση με νόμο των στοιχείων αυτών.  </w:t>
      </w:r>
    </w:p>
    <w:p w14:paraId="4ED95341"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Πλην όμως, κύριε Υπουργέ, θα σας πω και εγώ, όπως το είχαν πει και τόσοι προηγούμενοι, ότι η διαδικασία που τηρείται είναι μια διαδικασία, η οποία –δυστυχώς- επί της ουσ</w:t>
      </w:r>
      <w:r>
        <w:rPr>
          <w:rFonts w:eastAsia="Times New Roman" w:cs="Times New Roman"/>
          <w:szCs w:val="24"/>
        </w:rPr>
        <w:t>ίας υποβαθμίζει το Κοινοβούλιο. Το υποβαθμίζει ουσιαστικά και αυτό για δύο λόγους:</w:t>
      </w:r>
    </w:p>
    <w:p w14:paraId="4ED95342"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Πρώτον, το πρώτο κομμάτι, το οποίο αναφέρεται φυσικά στις διατάξεις στις οποίες αναφέρθηκα, στο αντιντόπινγκ, είναι θεμιτό να έρθει. Στο κάτω κάτω της γραφής ας ερχόταν αυτό</w:t>
      </w:r>
      <w:r>
        <w:rPr>
          <w:rFonts w:eastAsia="Times New Roman" w:cs="Times New Roman"/>
          <w:szCs w:val="24"/>
        </w:rPr>
        <w:t xml:space="preserve"> από μόνο του ως επείγον, παρ</w:t>
      </w:r>
      <w:r>
        <w:rPr>
          <w:rFonts w:eastAsia="Times New Roman" w:cs="Times New Roman"/>
          <w:szCs w:val="24"/>
        </w:rPr>
        <w:t xml:space="preserve">’ </w:t>
      </w:r>
      <w:r>
        <w:rPr>
          <w:rFonts w:eastAsia="Times New Roman" w:cs="Times New Roman"/>
          <w:szCs w:val="24"/>
        </w:rPr>
        <w:t>ότι κατά τη δική μου αντίληψη δεν συγχωρείται το Υπουργείο να έχει αργήσει τόσο πολύ να ενδιαφερθεί για το ζήτημα και εν πάση περιπτώσει δεν δικαιολογείται να μην έχει προσκομίσει εγκαίρως το νομοσχέδιο αυτό για το αντιντόπιν</w:t>
      </w:r>
      <w:r>
        <w:rPr>
          <w:rFonts w:eastAsia="Times New Roman" w:cs="Times New Roman"/>
          <w:szCs w:val="24"/>
        </w:rPr>
        <w:t xml:space="preserve">γκ. </w:t>
      </w:r>
    </w:p>
    <w:p w14:paraId="4ED95343"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είναι όμως η συζήτησή μας παραγωγική, θα έπρεπε να έχει γίνει με τη διαδικασία των κωδίκων. Γνωρίζετε ότι το Σύνταγμα και ο Κανονισμός της Βουλής περιέχει ειδικές ρυθμίσεις για την ψήφιση κωδίκων. Οι κώδικες αποτελούν ένα σύνολο και είναι πολύ </w:t>
      </w:r>
      <w:r>
        <w:rPr>
          <w:rFonts w:eastAsia="Times New Roman" w:cs="Times New Roman"/>
          <w:szCs w:val="24"/>
        </w:rPr>
        <w:t xml:space="preserve">δύσκολο σε κάποιον να παρέμβει σε ένα σύστημα κανόνων δικαίου και διατάξεων, προκειμένου να συνεισφέρει κάτι το ουσιαστικό, εάν δεν έχει υπάρξει κάποια προεργασία κάποιας νομοτεχνικής επιτροπής. Διαφορετικά, όλη αυτή </w:t>
      </w:r>
      <w:r>
        <w:rPr>
          <w:rFonts w:eastAsia="Times New Roman" w:cs="Times New Roman"/>
          <w:szCs w:val="24"/>
        </w:rPr>
        <w:t>η</w:t>
      </w:r>
      <w:r>
        <w:rPr>
          <w:rFonts w:eastAsia="Times New Roman" w:cs="Times New Roman"/>
          <w:szCs w:val="24"/>
        </w:rPr>
        <w:t xml:space="preserve"> συζήτηση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rPr>
        <w:t xml:space="preserve"> γίνεται εδώ είναι </w:t>
      </w:r>
      <w:r>
        <w:rPr>
          <w:rFonts w:eastAsia="Times New Roman" w:cs="Times New Roman"/>
          <w:szCs w:val="24"/>
        </w:rPr>
        <w:t xml:space="preserve">για </w:t>
      </w:r>
      <w:r>
        <w:rPr>
          <w:rFonts w:eastAsia="Times New Roman" w:cs="Times New Roman"/>
          <w:szCs w:val="24"/>
        </w:rPr>
        <w:t xml:space="preserve">το θεαθήναι. </w:t>
      </w:r>
    </w:p>
    <w:p w14:paraId="4ED95344"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 Όλα τα υπόλοιπα είναι ζητήματα, τα οποία έπρεπε να έχουν αποτελέσει αντικείμενο ενδελεχούς συζήτησης και διαβούλευσης. Δυστυχώς δεν συνέβη κάτι τέτοιο. </w:t>
      </w:r>
    </w:p>
    <w:p w14:paraId="4ED95345"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Δεύτερον, φ</w:t>
      </w:r>
      <w:r>
        <w:rPr>
          <w:rFonts w:eastAsia="Times New Roman" w:cs="Times New Roman"/>
          <w:szCs w:val="24"/>
        </w:rPr>
        <w:t>οβάμαι ότι ο λόγος για τον οποίον χρησιμοποιείται το κατεπείγον, είναι γι</w:t>
      </w:r>
      <w:r>
        <w:rPr>
          <w:rFonts w:eastAsia="Times New Roman" w:cs="Times New Roman"/>
          <w:szCs w:val="24"/>
        </w:rPr>
        <w:t xml:space="preserve">α να δικαιολογηθεί η παράλειψη της συζήτησης επί της ουσίας για τα υπόλοιπα, τα οποία –δυστυχώς- όχι μόνο δεν έχουν αποτελέσει αντικείμενο διαβούλευσης και συζήτησης, αλλά δεν έχουν αποτελέσει καν αντικείμενο </w:t>
      </w:r>
      <w:r>
        <w:rPr>
          <w:rFonts w:eastAsia="Times New Roman" w:cs="Times New Roman"/>
          <w:szCs w:val="24"/>
        </w:rPr>
        <w:lastRenderedPageBreak/>
        <w:t>σκέψης, για να ενσωματωθούν σε μια ευρύτερη αντ</w:t>
      </w:r>
      <w:r>
        <w:rPr>
          <w:rFonts w:eastAsia="Times New Roman" w:cs="Times New Roman"/>
          <w:szCs w:val="24"/>
        </w:rPr>
        <w:t xml:space="preserve">ίληψη για την αντιμετώπιση των προβλημάτων που έχουμε στον αθλητισμό σήμερα. </w:t>
      </w:r>
    </w:p>
    <w:p w14:paraId="4ED95346"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Εγώ δεν θα ήθελα να κάνω μόνο κριτική. Θα ήθελα να κάνω και ορισμένες προτάσεις. Το συμπέρασμ</w:t>
      </w:r>
      <w:r>
        <w:rPr>
          <w:rFonts w:eastAsia="Times New Roman" w:cs="Times New Roman"/>
          <w:szCs w:val="24"/>
        </w:rPr>
        <w:t>α</w:t>
      </w:r>
      <w:r>
        <w:rPr>
          <w:rFonts w:eastAsia="Times New Roman" w:cs="Times New Roman"/>
          <w:szCs w:val="24"/>
        </w:rPr>
        <w:t xml:space="preserve"> από την κριτική μου είναι ότι είναι αδικαιολόγητη η επίκληση του κατεπείγοντος, του</w:t>
      </w:r>
      <w:r>
        <w:rPr>
          <w:rFonts w:eastAsia="Times New Roman" w:cs="Times New Roman"/>
          <w:szCs w:val="24"/>
        </w:rPr>
        <w:t xml:space="preserve">λάχιστον για το μισό νομοσχέδιο, καθώς εβδομήντα σελίδες αφορούν το αντιντόπινγκ και άλλες πενήντα τα «διάφορα». Επίσης, υπάρχει έλλειψη συνολικής θεώρησης και προχειρότητα στην αντιμετώπιση. </w:t>
      </w:r>
    </w:p>
    <w:p w14:paraId="4ED95347" w14:textId="77777777" w:rsidR="0014665F" w:rsidRDefault="007C227C">
      <w:pPr>
        <w:spacing w:after="0" w:line="600" w:lineRule="auto"/>
        <w:ind w:firstLine="720"/>
        <w:jc w:val="both"/>
        <w:rPr>
          <w:rFonts w:eastAsia="Times New Roman" w:cs="Times New Roman"/>
          <w:szCs w:val="24"/>
        </w:rPr>
      </w:pPr>
      <w:r w:rsidRPr="00AB43CF">
        <w:rPr>
          <w:rFonts w:eastAsia="Times New Roman" w:cs="Times New Roman"/>
          <w:color w:val="000000" w:themeColor="text1"/>
          <w:szCs w:val="24"/>
        </w:rPr>
        <w:t>Τι μπορούμε να κάνουμε; Τα τελευταία γεγονότα στις αγωνιστικές</w:t>
      </w:r>
      <w:r w:rsidRPr="00AB43CF">
        <w:rPr>
          <w:rFonts w:eastAsia="Times New Roman" w:cs="Times New Roman"/>
          <w:szCs w:val="24"/>
        </w:rPr>
        <w:t xml:space="preserve"> </w:t>
      </w:r>
      <w:r>
        <w:rPr>
          <w:rFonts w:eastAsia="Times New Roman" w:cs="Times New Roman"/>
          <w:szCs w:val="24"/>
        </w:rPr>
        <w:t>συναντήσεις των αθλητικών ομάδων έδειξαν ότι τα προβλήματα στον αθλητισμό δεν λύνονται με αυθαίρετες υπουργικές παρεμβάσεις αλλά με θεσμικές τομές, οι οποίες πρέπει να έχουν ως γνώμονα την εμπειρία μας, ιδιαίτερα δε μετά την εφαρμογή του ν. 2725/1999, ο οπ</w:t>
      </w:r>
      <w:r>
        <w:rPr>
          <w:rFonts w:eastAsia="Times New Roman" w:cs="Times New Roman"/>
          <w:szCs w:val="24"/>
        </w:rPr>
        <w:t>οίος, παρά τις πολλές τροποποιήσεις</w:t>
      </w:r>
      <w:r>
        <w:rPr>
          <w:rFonts w:eastAsia="Times New Roman" w:cs="Times New Roman"/>
          <w:szCs w:val="24"/>
        </w:rPr>
        <w:t>,</w:t>
      </w:r>
      <w:r>
        <w:rPr>
          <w:rFonts w:eastAsia="Times New Roman" w:cs="Times New Roman"/>
          <w:szCs w:val="24"/>
        </w:rPr>
        <w:t xml:space="preserve"> δεν έχει δώσει λύση στα προβλήματα</w:t>
      </w:r>
      <w:r>
        <w:rPr>
          <w:rFonts w:eastAsia="Times New Roman" w:cs="Times New Roman"/>
          <w:szCs w:val="24"/>
        </w:rPr>
        <w:t>,</w:t>
      </w:r>
      <w:r>
        <w:rPr>
          <w:rFonts w:eastAsia="Times New Roman" w:cs="Times New Roman"/>
          <w:szCs w:val="24"/>
        </w:rPr>
        <w:t xml:space="preserve"> ούτε της βίας στα γήπεδα ούτε της διαφθοράς ούτε των άλλων αρνητικών φαινομένων στην αθλητική δράση. </w:t>
      </w:r>
    </w:p>
    <w:p w14:paraId="4ED95348"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lastRenderedPageBreak/>
        <w:t>Άλλωστε αυτό επιβεβαιώνεται απόλυτα, αφού οι τροποποιήσεις του 2015 για τον αθλητ</w:t>
      </w:r>
      <w:r>
        <w:rPr>
          <w:rFonts w:eastAsia="Times New Roman" w:cs="Times New Roman"/>
          <w:szCs w:val="24"/>
        </w:rPr>
        <w:t>ισμό, όπως εξάλλου είχε συμβεί και με τον νόμο από το 2014 και πριν, πιστοποιούν την αδυναμία της διοίκησης διαχρονικά να παρέμβει ουσιωδώς και με ριζοσπαστικό τρόπο για να αναδιοργανώσει και να μεταρρυθμίσει ή αλλιώς για να επιτύχει την επιθυμητή αναθέσμι</w:t>
      </w:r>
      <w:r>
        <w:rPr>
          <w:rFonts w:eastAsia="Times New Roman" w:cs="Times New Roman"/>
          <w:szCs w:val="24"/>
        </w:rPr>
        <w:t>ση του αθλητισμού, ιδίως δε στον επαγγελματικό αθλητισμό. Επομένως εδώ έχουμε ένα πραγματικό πρόβλημα.</w:t>
      </w:r>
    </w:p>
    <w:p w14:paraId="4ED95349"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 Θυμίζω ότι το άρθρο 16 παρ</w:t>
      </w:r>
      <w:r>
        <w:rPr>
          <w:rFonts w:eastAsia="Times New Roman" w:cs="Times New Roman"/>
          <w:szCs w:val="24"/>
        </w:rPr>
        <w:t>άγραφος</w:t>
      </w:r>
      <w:r>
        <w:rPr>
          <w:rFonts w:eastAsia="Times New Roman" w:cs="Times New Roman"/>
          <w:szCs w:val="24"/>
        </w:rPr>
        <w:t xml:space="preserve"> 9 του Συντάγματος επιτάσσει η </w:t>
      </w:r>
      <w:r>
        <w:rPr>
          <w:rFonts w:eastAsia="Times New Roman" w:cs="Times New Roman"/>
          <w:szCs w:val="24"/>
        </w:rPr>
        <w:t>π</w:t>
      </w:r>
      <w:r>
        <w:rPr>
          <w:rFonts w:eastAsia="Times New Roman" w:cs="Times New Roman"/>
          <w:szCs w:val="24"/>
        </w:rPr>
        <w:t>ολιτεία να ασκεί παρέμβαση στα τεκταινόμενα και να φροντίζει τα ζητήματα και του επαγγελματικού αθλητισμού, ειδικά μάλιστα όταν διαπιστώνονται κρούσματα επιλεκτικής εφαρμογής των κανονισμών και των διατάξεων του Πειθαρχικού Κώδικα διεξαγωγής των αγώνων. Κα</w:t>
      </w:r>
      <w:r>
        <w:rPr>
          <w:rFonts w:eastAsia="Times New Roman" w:cs="Times New Roman"/>
          <w:szCs w:val="24"/>
        </w:rPr>
        <w:t xml:space="preserve">ι θα είναι πραγματικά ευκταίο να μπορέσει η </w:t>
      </w:r>
      <w:r>
        <w:rPr>
          <w:rFonts w:eastAsia="Times New Roman" w:cs="Times New Roman"/>
          <w:szCs w:val="24"/>
        </w:rPr>
        <w:t>π</w:t>
      </w:r>
      <w:r>
        <w:rPr>
          <w:rFonts w:eastAsia="Times New Roman" w:cs="Times New Roman"/>
          <w:szCs w:val="24"/>
        </w:rPr>
        <w:t xml:space="preserve">ολιτεία να αναλάβει μια συστηματική προσπάθεια για να ελέγξει την αποφυγή αλλοίωσης του αθλητικού ανταγωνισμού. </w:t>
      </w:r>
    </w:p>
    <w:p w14:paraId="4ED9534A"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lastRenderedPageBreak/>
        <w:t>Η αδυναμία ελέγχου συνιστά</w:t>
      </w:r>
      <w:r>
        <w:rPr>
          <w:rFonts w:eastAsia="Times New Roman" w:cs="Times New Roman"/>
          <w:szCs w:val="24"/>
        </w:rPr>
        <w:t>,</w:t>
      </w:r>
      <w:r>
        <w:rPr>
          <w:rFonts w:eastAsia="Times New Roman" w:cs="Times New Roman"/>
          <w:szCs w:val="24"/>
        </w:rPr>
        <w:t xml:space="preserve"> μάλιστα αποδεδειγμένα</w:t>
      </w:r>
      <w:r>
        <w:rPr>
          <w:rFonts w:eastAsia="Times New Roman" w:cs="Times New Roman"/>
          <w:szCs w:val="24"/>
        </w:rPr>
        <w:t>,</w:t>
      </w:r>
      <w:r>
        <w:rPr>
          <w:rFonts w:eastAsia="Times New Roman" w:cs="Times New Roman"/>
          <w:szCs w:val="24"/>
        </w:rPr>
        <w:t xml:space="preserve"> την κύρια αιτία πρόκλησης συμπεριφορών βίας στο</w:t>
      </w:r>
      <w:r>
        <w:rPr>
          <w:rFonts w:eastAsia="Times New Roman" w:cs="Times New Roman"/>
          <w:szCs w:val="24"/>
        </w:rPr>
        <w:t xml:space="preserve">υς αγνωστικούς χώρους, </w:t>
      </w:r>
      <w:r>
        <w:rPr>
          <w:rFonts w:eastAsia="Times New Roman" w:cs="Times New Roman"/>
          <w:szCs w:val="24"/>
        </w:rPr>
        <w:t xml:space="preserve">βία </w:t>
      </w:r>
      <w:r>
        <w:rPr>
          <w:rFonts w:eastAsia="Times New Roman" w:cs="Times New Roman"/>
          <w:szCs w:val="24"/>
        </w:rPr>
        <w:t>την οποία γνωρίζουμε όλοι και πρόσφατα την είδαμε ξανά. Αυτή η βία επιφέρει σκληρές ποινές στις ΠΑΕ και δυναμιτίζει στη συνέχεια το ευρύτερο κοινωνικό κλίμα.</w:t>
      </w:r>
    </w:p>
    <w:p w14:paraId="4ED9534B"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Στον επαγγελματικό αθλητισμό απαιτείται ο διαχωρισμός της υπόστασης του</w:t>
      </w:r>
      <w:r>
        <w:rPr>
          <w:rFonts w:eastAsia="Times New Roman" w:cs="Times New Roman"/>
          <w:szCs w:val="24"/>
        </w:rPr>
        <w:t xml:space="preserve"> αθλητικού γεγονότος και της εφαρμογής των αθλητικών κανόνων από την οικεία αθλητική ομοσπονδία σε σχέση με όλα τα άλλα. Πράγματι, ποια είναι τα άλλα; Τα άλλα είναι αυτά που πρέπει να ρυθμιστούν αυτοτελώς από τον νομοθέτη, από εδώ δηλαδή, από τη Βουλή, με </w:t>
      </w:r>
      <w:r>
        <w:rPr>
          <w:rFonts w:eastAsia="Times New Roman" w:cs="Times New Roman"/>
          <w:szCs w:val="24"/>
        </w:rPr>
        <w:t xml:space="preserve">σκοπό τον υγιή ανταγωνισμό και την υγιή προσδοκία οικονομικού οφέλους των ανωνύμων αθλητικών εταιρειών. </w:t>
      </w:r>
    </w:p>
    <w:p w14:paraId="4ED9534C"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να μπορέσει να γίνει αυτό, πρέπει να διασφαλιστεί η ανεξαρτητοποίηση της </w:t>
      </w:r>
      <w:r>
        <w:rPr>
          <w:rFonts w:eastAsia="Times New Roman" w:cs="Times New Roman"/>
          <w:szCs w:val="24"/>
        </w:rPr>
        <w:t>δ</w:t>
      </w:r>
      <w:r>
        <w:rPr>
          <w:rFonts w:eastAsia="Times New Roman" w:cs="Times New Roman"/>
          <w:szCs w:val="24"/>
        </w:rPr>
        <w:t xml:space="preserve">ιοικητικής </w:t>
      </w:r>
      <w:r>
        <w:rPr>
          <w:rFonts w:eastAsia="Times New Roman" w:cs="Times New Roman"/>
          <w:szCs w:val="24"/>
        </w:rPr>
        <w:t>α</w:t>
      </w:r>
      <w:r>
        <w:rPr>
          <w:rFonts w:eastAsia="Times New Roman" w:cs="Times New Roman"/>
          <w:szCs w:val="24"/>
        </w:rPr>
        <w:t xml:space="preserve">ρχής, η οποία θα ορίζει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με κλήρωση τους διαιτητές του αγώνα μέσα από ειδικό κατάλογο</w:t>
      </w:r>
      <w:r>
        <w:rPr>
          <w:rFonts w:eastAsia="Times New Roman" w:cs="Times New Roman"/>
          <w:szCs w:val="24"/>
        </w:rPr>
        <w:t>,</w:t>
      </w:r>
      <w:r>
        <w:rPr>
          <w:rFonts w:eastAsia="Times New Roman" w:cs="Times New Roman"/>
          <w:szCs w:val="24"/>
        </w:rPr>
        <w:t xml:space="preserve"> που θα συγκροτείται και με τις προτάσεις των εμπλεκομένων. </w:t>
      </w:r>
    </w:p>
    <w:p w14:paraId="4ED9534D"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Είναι αναγκαίο να θεσπιστούν ειδικές διατάξεις για την εξασφάλιση των προσωπικών και οικονομικών ελευθεριών των εμπλεκομένων στον επα</w:t>
      </w:r>
      <w:r>
        <w:rPr>
          <w:rFonts w:eastAsia="Times New Roman" w:cs="Times New Roman"/>
          <w:szCs w:val="24"/>
        </w:rPr>
        <w:t xml:space="preserve">γγελματικό αθλητισμό και αυτό μπορεί να γίνει με ειδικές ρυθμίσεις εξασφάλισης των συμβεβλημένων επαγγελματιών αθλητών και προπονητών, σύμφωνα με τις προτάσεις της Διεθνούς Οργάνωσης Εργασίας. </w:t>
      </w:r>
    </w:p>
    <w:p w14:paraId="4ED9534E"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Κανόνες δε</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w:t>
      </w:r>
      <w:r>
        <w:rPr>
          <w:rFonts w:eastAsia="Times New Roman" w:cs="Times New Roman"/>
          <w:szCs w:val="24"/>
        </w:rPr>
        <w:t xml:space="preserve"> αυτά τα θέματα</w:t>
      </w:r>
      <w:r>
        <w:rPr>
          <w:rFonts w:eastAsia="Times New Roman" w:cs="Times New Roman"/>
          <w:szCs w:val="24"/>
        </w:rPr>
        <w:t>,</w:t>
      </w:r>
      <w:r>
        <w:rPr>
          <w:rFonts w:eastAsia="Times New Roman" w:cs="Times New Roman"/>
          <w:szCs w:val="24"/>
        </w:rPr>
        <w:t xml:space="preserve"> δεν μπορεί να τίθενται από φορ</w:t>
      </w:r>
      <w:r>
        <w:rPr>
          <w:rFonts w:eastAsia="Times New Roman" w:cs="Times New Roman"/>
          <w:szCs w:val="24"/>
        </w:rPr>
        <w:t xml:space="preserve">είς ιδιωτικού δικαίου, από διεθνείς ομοσπονδίες σε αντίστοιχες εθνικές, καθότι ο μόνος αρμόδιος είναι ο κρατικός νομοθέτης ή -όσο το επιτρέπει το Σύνταγμα- μία υπερεθνική οντότητα δημοσίου δικαίου. </w:t>
      </w:r>
    </w:p>
    <w:p w14:paraId="4ED9534F"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Πέραν τούτων, η πολιτεία οφείλει να προσδιορίσει την αθλη</w:t>
      </w:r>
      <w:r>
        <w:rPr>
          <w:rFonts w:eastAsia="Times New Roman" w:cs="Times New Roman"/>
          <w:szCs w:val="24"/>
        </w:rPr>
        <w:t xml:space="preserve">τική δικαιοδοσία σε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xml:space="preserve">΄ βαθμό με ειδικό δικονομικό σύστημα ενός αθλοδικείου, στο οποίο μπορεί να φιλοξενείται και το σημερινό ΑΣΕΑΔ με ειδικές δικονομικές διατάξεις για την άμεση απόδοση της </w:t>
      </w:r>
      <w:r>
        <w:rPr>
          <w:rFonts w:eastAsia="Times New Roman" w:cs="Times New Roman"/>
          <w:szCs w:val="24"/>
        </w:rPr>
        <w:t>δ</w:t>
      </w:r>
      <w:r>
        <w:rPr>
          <w:rFonts w:eastAsia="Times New Roman" w:cs="Times New Roman"/>
          <w:szCs w:val="24"/>
        </w:rPr>
        <w:t xml:space="preserve">ικαιοσύνης στον αθλητισμό και με δυνατότητα προσφυγής στα </w:t>
      </w:r>
      <w:r>
        <w:rPr>
          <w:rFonts w:eastAsia="Times New Roman" w:cs="Times New Roman"/>
          <w:szCs w:val="24"/>
        </w:rPr>
        <w:t xml:space="preserve">οικεία πολιτικά δικαστήρια. </w:t>
      </w:r>
    </w:p>
    <w:p w14:paraId="4ED95350"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Αυτά τα όργανα, όπως και το ΕΣΚΑΝ για το ντόπινγκ, αλλά και η Επιτροπή Ελέγχου Επαγγελματικού Αθλητισμού και η ΕΦΙΠ πρέπει να αποτελέσουν μία ανεξάρτητη </w:t>
      </w:r>
      <w:r>
        <w:rPr>
          <w:rFonts w:eastAsia="Times New Roman" w:cs="Times New Roman"/>
          <w:szCs w:val="24"/>
        </w:rPr>
        <w:t>α</w:t>
      </w:r>
      <w:r>
        <w:rPr>
          <w:rFonts w:eastAsia="Times New Roman" w:cs="Times New Roman"/>
          <w:szCs w:val="24"/>
        </w:rPr>
        <w:t>ρχή, ώστε να εξασφαλίζεται η ανεξαρτησία και η αντικειμενικότητα της δράσ</w:t>
      </w:r>
      <w:r>
        <w:rPr>
          <w:rFonts w:eastAsia="Times New Roman" w:cs="Times New Roman"/>
          <w:szCs w:val="24"/>
        </w:rPr>
        <w:t xml:space="preserve">ης τους, απαλλάσσοντας την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δ</w:t>
      </w:r>
      <w:r>
        <w:rPr>
          <w:rFonts w:eastAsia="Times New Roman" w:cs="Times New Roman"/>
          <w:szCs w:val="24"/>
        </w:rPr>
        <w:t xml:space="preserve">ιοίκηση, ώστε αυτή απερίσπαστη να δοθεί και στον κατά το Σύνταγμα ρόλο της για τον αθλητισμό. </w:t>
      </w:r>
    </w:p>
    <w:p w14:paraId="4ED95351"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ED95352"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Μέσα στην </w:t>
      </w:r>
      <w:r>
        <w:rPr>
          <w:rFonts w:eastAsia="Times New Roman" w:cs="Times New Roman"/>
          <w:szCs w:val="24"/>
        </w:rPr>
        <w:t>α</w:t>
      </w:r>
      <w:r>
        <w:rPr>
          <w:rFonts w:eastAsia="Times New Roman" w:cs="Times New Roman"/>
          <w:szCs w:val="24"/>
        </w:rPr>
        <w:t>ρχή αυτή μπορεί και οφείλει ν</w:t>
      </w:r>
      <w:r>
        <w:rPr>
          <w:rFonts w:eastAsia="Times New Roman" w:cs="Times New Roman"/>
          <w:szCs w:val="24"/>
        </w:rPr>
        <w:t xml:space="preserve">α θεσμοθετηθεί η ανεξάρτητη διαιτησία, με σκοπό την αντικειμενική και αμερόληπτη επιλογή των διαιτητών για αντικειμενική και αμερόληπτη κρίση κατά τους αγώνες με συγκρότησή της υπό ειδικούς όρους που θα προβλέψει ο νόμος. </w:t>
      </w:r>
    </w:p>
    <w:p w14:paraId="4ED95353"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Απαιτείται δηλαδή –και τελειώνω σ</w:t>
      </w:r>
      <w:r>
        <w:rPr>
          <w:rFonts w:eastAsia="Times New Roman" w:cs="Times New Roman"/>
          <w:szCs w:val="24"/>
        </w:rPr>
        <w:t xml:space="preserve">ε ένα λεπτό, κύριε Πρόεδρε- η ενδελεχής ενασχόληση με τα ζητήματα του αθλητισμού για μία πλήρη, συνολική και όχι αποσπασματική αναθεώρηση, όπως χρειάζεται σήμερα η αθλητική ζωή του τόπου. </w:t>
      </w:r>
    </w:p>
    <w:p w14:paraId="4ED95354"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Ειδικότερα στο πεδίο του ερασιτεχνικού και του επαγγελματικού αθλητ</w:t>
      </w:r>
      <w:r>
        <w:rPr>
          <w:rFonts w:eastAsia="Times New Roman" w:cs="Times New Roman"/>
          <w:szCs w:val="24"/>
        </w:rPr>
        <w:t>ισμού, αλλά και του «αθλητισμού για όλους»</w:t>
      </w:r>
      <w:r>
        <w:rPr>
          <w:rFonts w:eastAsia="Times New Roman" w:cs="Times New Roman"/>
          <w:szCs w:val="24"/>
        </w:rPr>
        <w:t>,</w:t>
      </w:r>
      <w:r>
        <w:rPr>
          <w:rFonts w:eastAsia="Times New Roman" w:cs="Times New Roman"/>
          <w:szCs w:val="24"/>
        </w:rPr>
        <w:t xml:space="preserve"> χρειάζεται να υπάρξει μία συνολική συστηματική παρέμβαση. </w:t>
      </w:r>
    </w:p>
    <w:p w14:paraId="4ED95355"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Στόχος του αθλητικού νομοθέτη είναι να εξασφαλίσει σύγχρονες ρυθμίσεις για την αθλητική δράση και την ορθή, τη λεγόμενη «δίκαιη» δίκη στις ανακύπτουσες δ</w:t>
      </w:r>
      <w:r>
        <w:rPr>
          <w:rFonts w:eastAsia="Times New Roman" w:cs="Times New Roman"/>
          <w:szCs w:val="24"/>
        </w:rPr>
        <w:t>ιαφορές από την εφαρμογή αυτών των κανόνων. Είναι η εφαρμογή της «</w:t>
      </w:r>
      <w:r>
        <w:rPr>
          <w:rFonts w:eastAsia="Times New Roman" w:cs="Times New Roman"/>
          <w:szCs w:val="24"/>
          <w:lang w:val="en-US"/>
        </w:rPr>
        <w:t>lex</w:t>
      </w:r>
      <w:r w:rsidRPr="00771CB5">
        <w:rPr>
          <w:rFonts w:eastAsia="Times New Roman" w:cs="Times New Roman"/>
          <w:szCs w:val="24"/>
        </w:rPr>
        <w:t xml:space="preserve"> </w:t>
      </w:r>
      <w:r>
        <w:rPr>
          <w:rFonts w:eastAsia="Times New Roman" w:cs="Times New Roman"/>
          <w:szCs w:val="24"/>
          <w:lang w:val="en-US"/>
        </w:rPr>
        <w:t>sportiva</w:t>
      </w:r>
      <w:r>
        <w:rPr>
          <w:rFonts w:eastAsia="Times New Roman" w:cs="Times New Roman"/>
          <w:szCs w:val="24"/>
        </w:rPr>
        <w:t xml:space="preserve">», η οποία χρειάζεται για μία ταχεία, ενιαία και διάφανη απονομή του δικαίου στο αθλητικό πεδίο. </w:t>
      </w:r>
    </w:p>
    <w:p w14:paraId="4ED95356"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τον λόγο τούτο κρίνουμε ως αναγκαίο να θεσμοθετηθεί και ένας αθλητικός κώδικ</w:t>
      </w:r>
      <w:r>
        <w:rPr>
          <w:rFonts w:eastAsia="Times New Roman" w:cs="Times New Roman"/>
          <w:szCs w:val="24"/>
        </w:rPr>
        <w:t>ας στον χώρο του αθλητισμού</w:t>
      </w:r>
      <w:r>
        <w:rPr>
          <w:rFonts w:eastAsia="Times New Roman" w:cs="Times New Roman"/>
          <w:szCs w:val="24"/>
        </w:rPr>
        <w:t>,</w:t>
      </w:r>
      <w:r>
        <w:rPr>
          <w:rFonts w:eastAsia="Times New Roman" w:cs="Times New Roman"/>
          <w:szCs w:val="24"/>
        </w:rPr>
        <w:t xml:space="preserve"> με μια σε βάθος νομοθετική επεξεργασία όλων των πεδίων αναθεώρησης και μεταρρύθμισης για ένα σύγχρονο </w:t>
      </w:r>
      <w:r>
        <w:rPr>
          <w:rFonts w:eastAsia="Times New Roman" w:cs="Times New Roman"/>
          <w:szCs w:val="24"/>
          <w:lang w:val="en-US"/>
        </w:rPr>
        <w:t>Corpus</w:t>
      </w:r>
      <w:r>
        <w:rPr>
          <w:rFonts w:eastAsia="Times New Roman" w:cs="Times New Roman"/>
          <w:szCs w:val="24"/>
        </w:rPr>
        <w:t xml:space="preserve"> </w:t>
      </w:r>
      <w:r>
        <w:rPr>
          <w:rFonts w:eastAsia="Times New Roman" w:cs="Times New Roman"/>
          <w:szCs w:val="24"/>
          <w:lang w:val="en-US"/>
        </w:rPr>
        <w:t>Juris</w:t>
      </w:r>
      <w:r>
        <w:rPr>
          <w:rFonts w:eastAsia="Times New Roman" w:cs="Times New Roman"/>
          <w:szCs w:val="24"/>
        </w:rPr>
        <w:t xml:space="preserve"> </w:t>
      </w:r>
      <w:r>
        <w:rPr>
          <w:rFonts w:eastAsia="Times New Roman" w:cs="Times New Roman"/>
          <w:szCs w:val="24"/>
          <w:lang w:val="en-US"/>
        </w:rPr>
        <w:t>Atletici</w:t>
      </w:r>
      <w:r>
        <w:rPr>
          <w:rFonts w:eastAsia="Times New Roman" w:cs="Times New Roman"/>
          <w:szCs w:val="24"/>
        </w:rPr>
        <w:t xml:space="preserve">. </w:t>
      </w:r>
    </w:p>
    <w:p w14:paraId="4ED95357"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κύριε Υπουργέ, οι αποσπασματικές ρυθμίσεις που προσκομίζετε στο νομοσχέδιο δεν ικανοποιούν </w:t>
      </w:r>
      <w:r>
        <w:rPr>
          <w:rFonts w:eastAsia="Times New Roman" w:cs="Times New Roman"/>
          <w:szCs w:val="24"/>
        </w:rPr>
        <w:t xml:space="preserve">καμμία από αυτές τις απαιτήσεις. Είναι κρίμα, γιατί πραγματικά χρειαζόμαστε επειγόντως μία συνολική αναθεώρηση του όλου συστήματος. </w:t>
      </w:r>
    </w:p>
    <w:p w14:paraId="4ED95358"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ED95359" w14:textId="77777777" w:rsidR="0014665F" w:rsidRDefault="007C227C">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ED9535A" w14:textId="77777777" w:rsidR="0014665F" w:rsidRDefault="007C227C">
      <w:pPr>
        <w:spacing w:line="600" w:lineRule="auto"/>
        <w:ind w:firstLine="720"/>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Προχωρούμε στον επόμενο ομιλητή που είναι ο κ. Ιωάννης Σαχινίδης από τη Χρυσή Αυγή. </w:t>
      </w:r>
    </w:p>
    <w:p w14:paraId="4ED9535B" w14:textId="77777777" w:rsidR="0014665F" w:rsidRDefault="007C227C">
      <w:pPr>
        <w:spacing w:line="600" w:lineRule="auto"/>
        <w:ind w:firstLine="720"/>
        <w:jc w:val="both"/>
        <w:rPr>
          <w:rFonts w:eastAsia="Times New Roman"/>
          <w:szCs w:val="24"/>
        </w:rPr>
      </w:pPr>
      <w:r>
        <w:rPr>
          <w:rFonts w:eastAsia="Times New Roman"/>
          <w:szCs w:val="24"/>
        </w:rPr>
        <w:t xml:space="preserve">Ορίστε, κύριε Σαχινίδη, έχετε τον λόγο. </w:t>
      </w:r>
    </w:p>
    <w:p w14:paraId="4ED9535C" w14:textId="77777777" w:rsidR="0014665F" w:rsidRDefault="007C227C">
      <w:pPr>
        <w:spacing w:line="600" w:lineRule="auto"/>
        <w:ind w:firstLine="720"/>
        <w:jc w:val="both"/>
        <w:rPr>
          <w:rFonts w:eastAsia="Times New Roman"/>
          <w:szCs w:val="24"/>
        </w:rPr>
      </w:pPr>
      <w:r>
        <w:rPr>
          <w:rFonts w:eastAsia="Times New Roman"/>
          <w:b/>
          <w:szCs w:val="24"/>
        </w:rPr>
        <w:lastRenderedPageBreak/>
        <w:t xml:space="preserve">ΙΩΑΝΝΗΣ ΣΑΧΙΝΙΔΗΣ: </w:t>
      </w:r>
      <w:r>
        <w:rPr>
          <w:rFonts w:eastAsia="Times New Roman"/>
          <w:szCs w:val="24"/>
        </w:rPr>
        <w:t>Κύριε Πρόεδρε, κύριε Υπουργέ, κυρίες και κύριοι Βουλευτ</w:t>
      </w:r>
      <w:r>
        <w:rPr>
          <w:rFonts w:eastAsia="Times New Roman"/>
          <w:szCs w:val="24"/>
        </w:rPr>
        <w:t>ές</w:t>
      </w:r>
      <w:r>
        <w:rPr>
          <w:rFonts w:eastAsia="Times New Roman"/>
          <w:szCs w:val="24"/>
        </w:rPr>
        <w:t>, ο Λαϊκός Σύνδεσμος-Χρυσή Αυγή</w:t>
      </w:r>
      <w:r>
        <w:rPr>
          <w:rFonts w:eastAsia="Times New Roman"/>
          <w:szCs w:val="24"/>
        </w:rPr>
        <w:t>,</w:t>
      </w:r>
      <w:r>
        <w:rPr>
          <w:rFonts w:eastAsia="Times New Roman"/>
          <w:szCs w:val="24"/>
        </w:rPr>
        <w:t xml:space="preserve"> ως γνήσιος εκφραστής </w:t>
      </w:r>
      <w:r>
        <w:rPr>
          <w:rFonts w:eastAsia="Times New Roman"/>
          <w:szCs w:val="24"/>
        </w:rPr>
        <w:t>του ελληνικού εθνικισμού</w:t>
      </w:r>
      <w:r>
        <w:rPr>
          <w:rFonts w:eastAsia="Times New Roman"/>
          <w:szCs w:val="24"/>
        </w:rPr>
        <w:t>,</w:t>
      </w:r>
      <w:r>
        <w:rPr>
          <w:rFonts w:eastAsia="Times New Roman"/>
          <w:szCs w:val="24"/>
        </w:rPr>
        <w:t xml:space="preserve"> δεν θα μπορούσε σε καμμία περίπτωση να διαφοροποιηθεί σε ό,τι έχει σχέση με τη χρήση παράνομων ουσιών της λεγόμενης «φαρμακοδιέγερσης», του γνωστού ντόπινγκ. </w:t>
      </w:r>
    </w:p>
    <w:p w14:paraId="4ED9535D" w14:textId="77777777" w:rsidR="0014665F" w:rsidRDefault="007C227C">
      <w:pPr>
        <w:spacing w:line="600" w:lineRule="auto"/>
        <w:ind w:firstLine="720"/>
        <w:jc w:val="both"/>
        <w:rPr>
          <w:rFonts w:eastAsia="Times New Roman"/>
          <w:szCs w:val="24"/>
        </w:rPr>
      </w:pPr>
      <w:r>
        <w:rPr>
          <w:rFonts w:eastAsia="Times New Roman"/>
          <w:szCs w:val="24"/>
        </w:rPr>
        <w:t>Πάγια θέση, λοιπόν, της Χρυσής Αυγής σε ό,τι αφορά τον αθλητισμό και το</w:t>
      </w:r>
      <w:r>
        <w:rPr>
          <w:rFonts w:eastAsia="Times New Roman"/>
          <w:szCs w:val="24"/>
        </w:rPr>
        <w:t>υς όρους με τους οποίους θα πρέπει να διεξάγονται οι αγώνες σε τοπικό, πανελλαδικό, πανευρωπαϊκό, αλλά και παγκόσμιο επίπεδο ήταν και είναι η ισότητα των αθλητών, η δίκαιη προετοιμασία τους χωρίς φάρμακα, η ευγενής άμιλλα και όλα όσα θετικά υπάρχουν και πρ</w:t>
      </w:r>
      <w:r>
        <w:rPr>
          <w:rFonts w:eastAsia="Times New Roman"/>
          <w:szCs w:val="24"/>
        </w:rPr>
        <w:t xml:space="preserve">οάγονται μέσω του αθλητικού πνεύματος. </w:t>
      </w:r>
    </w:p>
    <w:p w14:paraId="4ED9535E" w14:textId="77777777" w:rsidR="0014665F" w:rsidRDefault="007C227C">
      <w:pPr>
        <w:spacing w:line="600" w:lineRule="auto"/>
        <w:ind w:firstLine="720"/>
        <w:jc w:val="both"/>
        <w:rPr>
          <w:rFonts w:eastAsia="Times New Roman" w:cs="Times New Roman"/>
          <w:szCs w:val="24"/>
        </w:rPr>
      </w:pPr>
      <w:r>
        <w:rPr>
          <w:rFonts w:eastAsia="Times New Roman"/>
          <w:szCs w:val="24"/>
        </w:rPr>
        <w:t xml:space="preserve">Όμως, θα πρέπει να εστιάσουμε στην αιτία που δημιούργησε το φαινόμενο του ντόπινγκ. Έχει να κάνει καθαρά με την εμπορευματοποίηση του αθλητισμού. </w:t>
      </w:r>
    </w:p>
    <w:p w14:paraId="4ED9535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Και αυτό έχει να κάνει με την πίεση που ασκείται στους αθλητές σε όλα</w:t>
      </w:r>
      <w:r>
        <w:rPr>
          <w:rFonts w:eastAsia="Times New Roman" w:cs="Times New Roman"/>
          <w:szCs w:val="24"/>
        </w:rPr>
        <w:t xml:space="preserve"> τα επίπεδα για να μπορέσουν να έχουν καλύτερες επιδόσεις, να είναι ταχύτεροι, να πηδάνε ψηλότερα και να είναι πιο δυνατοί.</w:t>
      </w:r>
    </w:p>
    <w:p w14:paraId="4ED95360" w14:textId="77777777" w:rsidR="0014665F" w:rsidRDefault="007C227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4ED9536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Λίγη ησυχία, σας παρακαλώ.</w:t>
      </w:r>
    </w:p>
    <w:p w14:paraId="4ED9536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Θα αναφερθώ επιλεκτικά στο άρ</w:t>
      </w:r>
      <w:r>
        <w:rPr>
          <w:rFonts w:eastAsia="Times New Roman" w:cs="Times New Roman"/>
          <w:szCs w:val="24"/>
        </w:rPr>
        <w:t>θρο 23, επειδή είναι και το μόνο το οποίο αναφέρεται στις ευεργετικές διατάξεις για αθλητές, οι οποίοι διακρίθηκαν και τους απονεμήθηκε ο βαθμός του αξιωματικού στις Ένοπλες Δυνάμεις.</w:t>
      </w:r>
    </w:p>
    <w:p w14:paraId="4ED9536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Η αποκατάσταση στις Ένοπλες Δυνάμεις θα πρέπει να γίνεται σε σχέση με το</w:t>
      </w:r>
      <w:r>
        <w:rPr>
          <w:rFonts w:eastAsia="Times New Roman" w:cs="Times New Roman"/>
          <w:szCs w:val="24"/>
        </w:rPr>
        <w:t xml:space="preserve"> άθλημα στο οποίο έχουν διακριθεί, όσο βεβαίως είναι αυτό εφικτό ή με μοριοδότησή τους σε περίπτωση που έχουν σπουδές ή άλλες εξειδικευμένες γνώσεις για να συμμετέχουν σε διαγωνισμούς του ΑΣΕΠ, κάτι το οποίο και θα ήταν ιδανικό και αξιοκρατικό.</w:t>
      </w:r>
    </w:p>
    <w:p w14:paraId="4ED9536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Ένα άλλο, ό</w:t>
      </w:r>
      <w:r>
        <w:rPr>
          <w:rFonts w:eastAsia="Times New Roman" w:cs="Times New Roman"/>
          <w:szCs w:val="24"/>
        </w:rPr>
        <w:t>μως, πολύ σοβαρό ζήτημα που υπάρχει και δεν έχει κανείς τολμήσει να το αγγίξει μέχρι σήμερα, είναι η άρνηση υποβολής σε έλεγχο για ντόπινγκ, και μάλιστα επανειλημμένα, από τις αποστολές των Αμερικανών αθλητών, οι οποίοι μάλιστα έχουν απειλήσει επανειλημμέν</w:t>
      </w:r>
      <w:r>
        <w:rPr>
          <w:rFonts w:eastAsia="Times New Roman" w:cs="Times New Roman"/>
          <w:szCs w:val="24"/>
        </w:rPr>
        <w:t>α με αποχώρηση από τις αθλητικές διοργανώσεις στις οποίες συμμετέχουν, κάτι το οποίο ζήσαμε και εμείς, αν θυμάστε στους Ολυμπιακούς Αγώνες του 2004. Μάλιστα, αν θυμάστε, είχαν καταλύσει στο λιμάνι της Σούδας, όπου και δεν μπορούσε να γίνει κανένας απολύτως</w:t>
      </w:r>
      <w:r>
        <w:rPr>
          <w:rFonts w:eastAsia="Times New Roman" w:cs="Times New Roman"/>
          <w:szCs w:val="24"/>
        </w:rPr>
        <w:t xml:space="preserve"> έλεγχος.</w:t>
      </w:r>
    </w:p>
    <w:p w14:paraId="4ED9536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Στο άρθρο 25 λέμε «</w:t>
      </w:r>
      <w:r>
        <w:rPr>
          <w:rFonts w:eastAsia="Times New Roman" w:cs="Times New Roman"/>
          <w:szCs w:val="24"/>
        </w:rPr>
        <w:t>ναι</w:t>
      </w:r>
      <w:r>
        <w:rPr>
          <w:rFonts w:eastAsia="Times New Roman" w:cs="Times New Roman"/>
          <w:szCs w:val="24"/>
        </w:rPr>
        <w:t>», διότι θεωρούμε αυτονόητο ότι όσοι έχουν κινητικά προβλήματα θα πρέπει να μπορούν να λειτουργούν αυτόνομα, να έχουν πρόσβαση σε όλους τους κοινόχρηστους χώρους, στις αθλητικές εγκαταστάσεις, στα κυλικεία, στις τουαλέτες, ώ</w:t>
      </w:r>
      <w:r>
        <w:rPr>
          <w:rFonts w:eastAsia="Times New Roman" w:cs="Times New Roman"/>
          <w:szCs w:val="24"/>
        </w:rPr>
        <w:t>στε να αποφασίζουν μόνοι τους για τον χρόνο παραμονής και αποχώρησης από τους χώρους αυτούς.</w:t>
      </w:r>
    </w:p>
    <w:p w14:paraId="4ED9536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28 ψηφίζουμε </w:t>
      </w:r>
      <w:r>
        <w:rPr>
          <w:rFonts w:eastAsia="Times New Roman" w:cs="Times New Roman"/>
          <w:szCs w:val="24"/>
        </w:rPr>
        <w:t>κατά.</w:t>
      </w:r>
      <w:r>
        <w:rPr>
          <w:rFonts w:eastAsia="Times New Roman" w:cs="Times New Roman"/>
          <w:szCs w:val="24"/>
        </w:rPr>
        <w:t xml:space="preserve"> Θα έπρεπε να λέει «ομογενών και νόμιμων μεταναστών» και όχι να δίνει το δικαίωμα εισαγωγής σε λαθρομετανάστες</w:t>
      </w:r>
      <w:r>
        <w:rPr>
          <w:rFonts w:eastAsia="Times New Roman" w:cs="Times New Roman"/>
          <w:szCs w:val="24"/>
        </w:rPr>
        <w:t>,</w:t>
      </w:r>
      <w:r>
        <w:rPr>
          <w:rFonts w:eastAsia="Times New Roman" w:cs="Times New Roman"/>
          <w:szCs w:val="24"/>
        </w:rPr>
        <w:t xml:space="preserve"> οι οποίοι δεν έχουν καν</w:t>
      </w:r>
      <w:r>
        <w:rPr>
          <w:rFonts w:eastAsia="Times New Roman" w:cs="Times New Roman"/>
          <w:szCs w:val="24"/>
        </w:rPr>
        <w:t xml:space="preserve"> την ελληνική ιθαγένεια. Φυσικά αν ήταν στο δικό μας χέρι, δεν θα τους τη δίναμε ποτέ. </w:t>
      </w:r>
    </w:p>
    <w:p w14:paraId="4ED9536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Στο άρθρο 31 ψηφίζουμε </w:t>
      </w:r>
      <w:r>
        <w:rPr>
          <w:rFonts w:eastAsia="Times New Roman" w:cs="Times New Roman"/>
          <w:szCs w:val="24"/>
        </w:rPr>
        <w:t>παρών.</w:t>
      </w:r>
      <w:r>
        <w:rPr>
          <w:rFonts w:eastAsia="Times New Roman" w:cs="Times New Roman"/>
          <w:szCs w:val="24"/>
        </w:rPr>
        <w:t xml:space="preserve"> Από τη στιγμή που εκπροσωπούν την Ελλάδα σε επίσημους αγώνες, επιβάλλεται η χορήγηση αδείας μετ’ αποδοχών.</w:t>
      </w:r>
    </w:p>
    <w:p w14:paraId="4ED9536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Στο άρθρο 32 ψηφίζουμε επίσης </w:t>
      </w:r>
      <w:r>
        <w:rPr>
          <w:rFonts w:eastAsia="Times New Roman" w:cs="Times New Roman"/>
          <w:szCs w:val="24"/>
        </w:rPr>
        <w:t>π</w:t>
      </w:r>
      <w:r>
        <w:rPr>
          <w:rFonts w:eastAsia="Times New Roman" w:cs="Times New Roman"/>
          <w:szCs w:val="24"/>
        </w:rPr>
        <w:t>αρών.</w:t>
      </w:r>
      <w:r>
        <w:rPr>
          <w:rFonts w:eastAsia="Times New Roman" w:cs="Times New Roman"/>
          <w:b/>
          <w:szCs w:val="24"/>
        </w:rPr>
        <w:t xml:space="preserve"> </w:t>
      </w:r>
      <w:r>
        <w:rPr>
          <w:rFonts w:eastAsia="Times New Roman" w:cs="Times New Roman"/>
          <w:szCs w:val="24"/>
        </w:rPr>
        <w:t xml:space="preserve">Δεν διευκρινίζεται εδώ εάν θα υπάρχει πρόβλεψη για χρηματική αποζημίωσή τους εάν αυτοί οι συνοδοί είναι και προπονητές. </w:t>
      </w:r>
    </w:p>
    <w:p w14:paraId="4ED9536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Στο άρθρο 38 θα πούμε </w:t>
      </w:r>
      <w:r>
        <w:rPr>
          <w:rFonts w:eastAsia="Times New Roman" w:cs="Times New Roman"/>
          <w:szCs w:val="24"/>
        </w:rPr>
        <w:t>όχι,</w:t>
      </w:r>
      <w:r>
        <w:rPr>
          <w:rFonts w:eastAsia="Times New Roman" w:cs="Times New Roman"/>
          <w:szCs w:val="24"/>
        </w:rPr>
        <w:t xml:space="preserve"> γιατί αναφέρεται στη μη δίωξη –στην ουσία δίνει ασυλία- στα μέλη του Ελεγκτικού Συμβουλίου.</w:t>
      </w:r>
    </w:p>
    <w:p w14:paraId="4ED9536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Τι ανάλυση</w:t>
      </w:r>
      <w:r>
        <w:rPr>
          <w:rFonts w:eastAsia="Times New Roman" w:cs="Times New Roman"/>
          <w:szCs w:val="24"/>
        </w:rPr>
        <w:t xml:space="preserve">, όμως, να κάνουμε και για ποια άρθρα να συζητήσουμε; Εδώ μας έδειξε η συγκυβέρνηση του ΣΥΡΙΖΑ ότι είναι ανίκανη να τελειώσει ένα Κύπελλο, να το προστατέψει όπως θα έπρεπε. Κρατάει </w:t>
      </w:r>
      <w:r>
        <w:rPr>
          <w:rFonts w:eastAsia="Times New Roman" w:cs="Times New Roman"/>
          <w:szCs w:val="24"/>
        </w:rPr>
        <w:lastRenderedPageBreak/>
        <w:t xml:space="preserve">θύρες γηπέδων κλειστές, δεν έχει τη βούληση, απ’ ό,τι έχει αποδείξει μέχρι </w:t>
      </w:r>
      <w:r>
        <w:rPr>
          <w:rFonts w:eastAsia="Times New Roman" w:cs="Times New Roman"/>
          <w:szCs w:val="24"/>
        </w:rPr>
        <w:t xml:space="preserve">τώρα, να πατάξει τη βία στα γήπεδα. Αντίθετα, με τους χειρισμούς και τις αποφάσεις της μόνο αυτό δεν έχει καταφέρει. </w:t>
      </w:r>
    </w:p>
    <w:p w14:paraId="4ED9536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Δεν θα μπορούσα να μην αναφερθώ και στις τρέχουσες εξελίξεις.</w:t>
      </w:r>
    </w:p>
    <w:p w14:paraId="4ED9536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Η συγκυβέρνησή σας έχει πει πολλά ψέματα. Έχετε δώσει πάρα πολλές υποσχέσεις</w:t>
      </w:r>
      <w:r>
        <w:rPr>
          <w:rFonts w:eastAsia="Times New Roman" w:cs="Times New Roman"/>
          <w:szCs w:val="24"/>
        </w:rPr>
        <w:t>. Είπατε όμως και αλήθειες, τις οποίες ο απλός ελληνικός λαός δεν τις είχε καταλάβει. Προεκλογικά μιλούσατε για πολιτική ανοιχτών συνόρων. Αυτό το είχαν καταλάβει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πολλοί λίγοι. </w:t>
      </w:r>
    </w:p>
    <w:p w14:paraId="4ED9536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Πρόσφατα είχαμε παραδείγματα στελεχών σας και μάλιστα στελεχών τα </w:t>
      </w:r>
      <w:r>
        <w:rPr>
          <w:rFonts w:eastAsia="Times New Roman" w:cs="Times New Roman"/>
          <w:szCs w:val="24"/>
        </w:rPr>
        <w:t>οποία είναι και μέσα στην Κυβέρνηση, Αναπληρωτές Υπουργοί, ακόμα και Υπουργοί, που με τις δηλώσεις του</w:t>
      </w:r>
      <w:r>
        <w:rPr>
          <w:rFonts w:eastAsia="Times New Roman" w:cs="Times New Roman"/>
          <w:szCs w:val="24"/>
        </w:rPr>
        <w:t>ς</w:t>
      </w:r>
      <w:r>
        <w:rPr>
          <w:rFonts w:eastAsia="Times New Roman" w:cs="Times New Roman"/>
          <w:szCs w:val="24"/>
        </w:rPr>
        <w:t xml:space="preserve"> επανειλημμένα –και δεν είναι μόνο ο κ. Μουζάλας, πριν από λίγες ημέρες ήταν ο κ. Ξυδάκης- έχουν αποκαλέσει επανειλημμένα τα Σκόπια «Μακεδονία».</w:t>
      </w:r>
    </w:p>
    <w:p w14:paraId="4ED9536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ΑΜΥΡΑΣ:</w:t>
      </w:r>
      <w:r>
        <w:rPr>
          <w:rFonts w:eastAsia="Times New Roman" w:cs="Times New Roman"/>
          <w:szCs w:val="24"/>
        </w:rPr>
        <w:t xml:space="preserve"> Κάτι σου ξέφυγε.</w:t>
      </w:r>
    </w:p>
    <w:p w14:paraId="4ED9536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Για ποιον;</w:t>
      </w:r>
    </w:p>
    <w:p w14:paraId="4ED9537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Κάτι σου ξέφυγε. </w:t>
      </w:r>
    </w:p>
    <w:p w14:paraId="4ED9537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Μη διακόπτετε</w:t>
      </w:r>
      <w:r>
        <w:rPr>
          <w:rFonts w:eastAsia="Times New Roman" w:cs="Times New Roman"/>
          <w:szCs w:val="24"/>
        </w:rPr>
        <w:t>,</w:t>
      </w:r>
      <w:r>
        <w:rPr>
          <w:rFonts w:eastAsia="Times New Roman" w:cs="Times New Roman"/>
          <w:szCs w:val="24"/>
        </w:rPr>
        <w:t xml:space="preserve"> σας παρακαλώ. Κύριε Σαχινίδη, προχωρήστε.</w:t>
      </w:r>
    </w:p>
    <w:p w14:paraId="4ED9537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Η Μακεδονία για εμάς ήταν και είναι μία και μοναδική, κ</w:t>
      </w:r>
      <w:r>
        <w:rPr>
          <w:rFonts w:eastAsia="Times New Roman" w:cs="Times New Roman"/>
          <w:szCs w:val="24"/>
        </w:rPr>
        <w:t>ύριε Αμυρά.</w:t>
      </w:r>
    </w:p>
    <w:p w14:paraId="4ED9537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Την πάτησες</w:t>
      </w:r>
      <w:r>
        <w:rPr>
          <w:rFonts w:eastAsia="Times New Roman" w:cs="Times New Roman"/>
          <w:szCs w:val="24"/>
        </w:rPr>
        <w:t>,</w:t>
      </w:r>
      <w:r>
        <w:rPr>
          <w:rFonts w:eastAsia="Times New Roman" w:cs="Times New Roman"/>
          <w:szCs w:val="24"/>
        </w:rPr>
        <w:t xml:space="preserve"> όπως ο Μουζάλας.</w:t>
      </w:r>
    </w:p>
    <w:p w14:paraId="4ED9537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Υπάρχει και το προφίλ στο </w:t>
      </w:r>
      <w:r>
        <w:rPr>
          <w:rFonts w:eastAsia="Times New Roman" w:cs="Times New Roman"/>
          <w:szCs w:val="24"/>
          <w:lang w:val="en-US"/>
        </w:rPr>
        <w:t>Facebook</w:t>
      </w:r>
      <w:r>
        <w:rPr>
          <w:rFonts w:eastAsia="Times New Roman" w:cs="Times New Roman"/>
          <w:szCs w:val="24"/>
        </w:rPr>
        <w:t xml:space="preserve"> του Αναπληρωτή Υπουργού Εσωτερικών, του κ. Βερναρδάκη, ο οποίος εκτός από τη φωτογραφία του</w:t>
      </w:r>
      <w:r>
        <w:rPr>
          <w:rFonts w:eastAsia="Times New Roman" w:cs="Times New Roman"/>
          <w:szCs w:val="24"/>
        </w:rPr>
        <w:t>,</w:t>
      </w:r>
      <w:r>
        <w:rPr>
          <w:rFonts w:eastAsia="Times New Roman" w:cs="Times New Roman"/>
          <w:szCs w:val="24"/>
        </w:rPr>
        <w:t xml:space="preserve"> πίσω στο</w:t>
      </w:r>
      <w:r>
        <w:rPr>
          <w:rFonts w:eastAsia="Times New Roman" w:cs="Times New Roman"/>
          <w:szCs w:val="24"/>
        </w:rPr>
        <w:t>ν</w:t>
      </w:r>
      <w:r>
        <w:rPr>
          <w:rFonts w:eastAsia="Times New Roman" w:cs="Times New Roman"/>
          <w:szCs w:val="24"/>
        </w:rPr>
        <w:t xml:space="preserve"> φόντο έχει πέντε νέους</w:t>
      </w:r>
      <w:r>
        <w:rPr>
          <w:rFonts w:eastAsia="Times New Roman" w:cs="Times New Roman"/>
          <w:szCs w:val="24"/>
        </w:rPr>
        <w:t>,</w:t>
      </w:r>
      <w:r>
        <w:rPr>
          <w:rFonts w:eastAsia="Times New Roman" w:cs="Times New Roman"/>
          <w:szCs w:val="24"/>
        </w:rPr>
        <w:t xml:space="preserve"> οι οποίοι περνάν</w:t>
      </w:r>
      <w:r>
        <w:rPr>
          <w:rFonts w:eastAsia="Times New Roman" w:cs="Times New Roman"/>
          <w:szCs w:val="24"/>
        </w:rPr>
        <w:t xml:space="preserve">ε πάνω από τα χαλάσματα με την τούρκικη σημαία. </w:t>
      </w:r>
    </w:p>
    <w:p w14:paraId="4ED9537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Εάν περιμένουμε από αυτούς τους ανθρώπους</w:t>
      </w:r>
      <w:r>
        <w:rPr>
          <w:rFonts w:eastAsia="Times New Roman" w:cs="Times New Roman"/>
          <w:szCs w:val="24"/>
        </w:rPr>
        <w:t>,</w:t>
      </w:r>
      <w:r>
        <w:rPr>
          <w:rFonts w:eastAsia="Times New Roman" w:cs="Times New Roman"/>
          <w:szCs w:val="24"/>
        </w:rPr>
        <w:t xml:space="preserve"> που μας κυβερνούν, να λειτουργήσουν όπως πρέπει να λειτουργήσουν και να διοικήσουν σωστά αυτή τη χώρα, κάπου εδώ γίνεται λάθος.</w:t>
      </w:r>
    </w:p>
    <w:p w14:paraId="4ED95376" w14:textId="77777777" w:rsidR="0014665F" w:rsidRDefault="007C227C">
      <w:pPr>
        <w:spacing w:line="600" w:lineRule="auto"/>
        <w:ind w:firstLine="720"/>
        <w:jc w:val="both"/>
        <w:rPr>
          <w:rFonts w:eastAsia="Times New Roman" w:cs="Times New Roman"/>
          <w:b/>
          <w:szCs w:val="24"/>
        </w:rPr>
      </w:pPr>
      <w:r>
        <w:rPr>
          <w:rFonts w:eastAsia="Times New Roman" w:cs="Times New Roman"/>
          <w:szCs w:val="24"/>
        </w:rPr>
        <w:t>Το πρόβλημα, όμως, δεν είναι η ανικα</w:t>
      </w:r>
      <w:r>
        <w:rPr>
          <w:rFonts w:eastAsia="Times New Roman" w:cs="Times New Roman"/>
          <w:szCs w:val="24"/>
        </w:rPr>
        <w:t>νότητά σας ως συγκυβέρνηση. Το πρόβλημά σας είναι ένα και μοναδικό: ότι είστε ικανοί, δυστυχώς</w:t>
      </w:r>
      <w:r>
        <w:rPr>
          <w:rFonts w:eastAsia="Times New Roman" w:cs="Times New Roman"/>
          <w:szCs w:val="24"/>
        </w:rPr>
        <w:t>,</w:t>
      </w:r>
      <w:r>
        <w:rPr>
          <w:rFonts w:eastAsia="Times New Roman" w:cs="Times New Roman"/>
          <w:szCs w:val="24"/>
        </w:rPr>
        <w:t xml:space="preserve"> για τα πάντα. Δεν εκμεταλλευτήκατε τις ευκαιρίες που σας δόθηκαν για να ασκήσετε πίεση στις γείτονες χώρες, την Αλβανία, τα Σκόπια και τη Βουλγαρία, όπου</w:t>
      </w:r>
      <w:r>
        <w:rPr>
          <w:rFonts w:eastAsia="Times New Roman" w:cs="Times New Roman"/>
          <w:szCs w:val="24"/>
        </w:rPr>
        <w:t>,</w:t>
      </w:r>
      <w:r>
        <w:rPr>
          <w:rFonts w:eastAsia="Times New Roman" w:cs="Times New Roman"/>
          <w:szCs w:val="24"/>
        </w:rPr>
        <w:t xml:space="preserve"> όπως </w:t>
      </w:r>
      <w:r>
        <w:rPr>
          <w:rFonts w:eastAsia="Times New Roman" w:cs="Times New Roman"/>
          <w:szCs w:val="24"/>
        </w:rPr>
        <w:t>όλοι ξέρετε πολύ καλά</w:t>
      </w:r>
      <w:r>
        <w:rPr>
          <w:rFonts w:eastAsia="Times New Roman" w:cs="Times New Roman"/>
          <w:szCs w:val="24"/>
        </w:rPr>
        <w:t>,</w:t>
      </w:r>
      <w:r>
        <w:rPr>
          <w:rFonts w:eastAsia="Times New Roman" w:cs="Times New Roman"/>
          <w:szCs w:val="24"/>
        </w:rPr>
        <w:t xml:space="preserve"> σχεδόν αποκλειστικά οι περισσότερες εταιρείες που δραστηριοποιούνται οικονομικά είναι ελληνικών συμφερόντων. Και σκεφτείτε πόσες θέσεις εργασίας έχει στοιχίσει αυτό στην πατρίδα μας.</w:t>
      </w:r>
    </w:p>
    <w:p w14:paraId="4ED9537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Όσον αφορά την Τουρκία, δεν εκμεταλλευτήκατε και δ</w:t>
      </w:r>
      <w:r>
        <w:rPr>
          <w:rFonts w:eastAsia="Times New Roman" w:cs="Times New Roman"/>
          <w:szCs w:val="24"/>
        </w:rPr>
        <w:t xml:space="preserve">εν ασκήσατε, έστω και για λόγους εντυπωσιασμού, μία γεωστρατηγική, εικονική πολιτική, θα έλεγα, με τη Ρωσία για να το χρησιμοποιήσετε ως μοχλό </w:t>
      </w:r>
      <w:r>
        <w:rPr>
          <w:rFonts w:eastAsia="Times New Roman" w:cs="Times New Roman"/>
          <w:szCs w:val="24"/>
        </w:rPr>
        <w:lastRenderedPageBreak/>
        <w:t>αντιπίεσης –μια</w:t>
      </w:r>
      <w:r>
        <w:rPr>
          <w:rFonts w:eastAsia="Times New Roman" w:cs="Times New Roman"/>
          <w:szCs w:val="24"/>
        </w:rPr>
        <w:t>ς</w:t>
      </w:r>
      <w:r>
        <w:rPr>
          <w:rFonts w:eastAsia="Times New Roman" w:cs="Times New Roman"/>
          <w:szCs w:val="24"/>
        </w:rPr>
        <w:t xml:space="preserve"> και σας αρέσει το πρόθεμα «αντί» και το χρησιμοποιείτε εκτεταμένα- στην πίεση που σας ασκεί η τρ</w:t>
      </w:r>
      <w:r>
        <w:rPr>
          <w:rFonts w:eastAsia="Times New Roman" w:cs="Times New Roman"/>
          <w:szCs w:val="24"/>
        </w:rPr>
        <w:t>όικα και οι υπόλοιποι.</w:t>
      </w:r>
    </w:p>
    <w:p w14:paraId="4ED9537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Ξέρετε πολύ καλά ότι η Τουρκία αντιμετωπίζει πάρα πολλά εσωτερικά προβλήματα και όχι μόνο. Πιστεύω ότι ήταν ο ιδανικός χρόνος, ούτως ώστε να ασκηθεί μία πίεση, για να μπορέσουμε να κερδίσουμε πάρα πολλά. </w:t>
      </w:r>
    </w:p>
    <w:p w14:paraId="4ED9537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Όμως, από ό,τι καταλαβαίνω από τις προτάσεις των συνεργατών σας και των συμβούλων σας και από τις τελευταίες πρόσφατες προσλήψεις συμβούλων που κάνατε, ό,τι και να κάνετε, ό,τι και να αποφασίσετε και όποτε να αποφασίσετε να πάτε σε εκλογές, ψάξτε από τώρα </w:t>
      </w:r>
      <w:r>
        <w:rPr>
          <w:rFonts w:eastAsia="Times New Roman" w:cs="Times New Roman"/>
          <w:szCs w:val="24"/>
        </w:rPr>
        <w:t xml:space="preserve">συνεργασίες για συγκυβέρνηση, γιατί εμείς οι εθνικιστές είμαστε καταδικασμένοι να νικήσουμε. Με τις αλχημείες σας θα νικήσουμε. Και στη λαϊκή θα κάνουμε πάρτι μαζί σας και με την Αξιωματική Αντιπολίτευση. </w:t>
      </w:r>
    </w:p>
    <w:p w14:paraId="4ED9537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ED9537B" w14:textId="77777777" w:rsidR="0014665F" w:rsidRDefault="007C227C">
      <w:pPr>
        <w:spacing w:line="600" w:lineRule="auto"/>
        <w:ind w:firstLine="720"/>
        <w:jc w:val="center"/>
        <w:rPr>
          <w:rFonts w:eastAsia="Times New Roman"/>
          <w:bCs/>
        </w:rPr>
      </w:pPr>
      <w:r>
        <w:rPr>
          <w:rFonts w:eastAsia="Times New Roman"/>
          <w:bCs/>
        </w:rPr>
        <w:lastRenderedPageBreak/>
        <w:t xml:space="preserve">(Χειροκροτήματα από την πτέρυγα της </w:t>
      </w:r>
      <w:r>
        <w:rPr>
          <w:rFonts w:eastAsia="Times New Roman"/>
          <w:bCs/>
        </w:rPr>
        <w:t>Χρυσής Αυγής)</w:t>
      </w:r>
    </w:p>
    <w:p w14:paraId="4ED9537C" w14:textId="77777777" w:rsidR="0014665F" w:rsidRDefault="007C227C">
      <w:pPr>
        <w:spacing w:line="600" w:lineRule="auto"/>
        <w:ind w:firstLine="720"/>
        <w:jc w:val="both"/>
        <w:rPr>
          <w:rFonts w:eastAsia="Times New Roman"/>
          <w:bCs/>
        </w:rPr>
      </w:pPr>
      <w:r>
        <w:rPr>
          <w:rFonts w:eastAsia="Times New Roman"/>
          <w:b/>
          <w:bCs/>
        </w:rPr>
        <w:t>ΠΡΟΕΔΡΕΥΩΝ (Αναστάσιος Κουράκης):</w:t>
      </w:r>
      <w:r>
        <w:rPr>
          <w:rFonts w:eastAsia="Times New Roman"/>
          <w:bCs/>
        </w:rPr>
        <w:t xml:space="preserve"> Προχωρούμε με τον Κοινοβουλευτικό Εκπρόσωπο από το Ποτάμι κ. Γεώργιο Αμυρά.</w:t>
      </w:r>
    </w:p>
    <w:p w14:paraId="4ED9537D" w14:textId="77777777" w:rsidR="0014665F" w:rsidRDefault="007C227C">
      <w:pPr>
        <w:spacing w:line="600" w:lineRule="auto"/>
        <w:ind w:firstLine="720"/>
        <w:jc w:val="both"/>
        <w:rPr>
          <w:rFonts w:eastAsia="Times New Roman"/>
          <w:bCs/>
        </w:rPr>
      </w:pPr>
      <w:r>
        <w:rPr>
          <w:rFonts w:eastAsia="Times New Roman"/>
          <w:bCs/>
        </w:rPr>
        <w:t>Κύριε Αμυρά, έχετε τον λόγο για δέκα λεπτά.</w:t>
      </w:r>
    </w:p>
    <w:p w14:paraId="4ED9537E" w14:textId="77777777" w:rsidR="0014665F" w:rsidRDefault="007C227C">
      <w:pPr>
        <w:spacing w:line="600" w:lineRule="auto"/>
        <w:ind w:firstLine="720"/>
        <w:jc w:val="both"/>
        <w:rPr>
          <w:rFonts w:eastAsia="Times New Roman"/>
          <w:bCs/>
        </w:rPr>
      </w:pPr>
      <w:r>
        <w:rPr>
          <w:rFonts w:eastAsia="Times New Roman"/>
          <w:b/>
          <w:bCs/>
        </w:rPr>
        <w:t>ΓΕΩΡΓΙΟΣ ΑΜΥΡΑΣ:</w:t>
      </w:r>
      <w:r>
        <w:rPr>
          <w:rFonts w:eastAsia="Times New Roman"/>
          <w:bCs/>
        </w:rPr>
        <w:t xml:space="preserve"> Ευχαριστώ, κύριε Πρόεδρε.</w:t>
      </w:r>
    </w:p>
    <w:p w14:paraId="4ED9537F" w14:textId="77777777" w:rsidR="0014665F" w:rsidRDefault="007C227C">
      <w:pPr>
        <w:spacing w:line="600" w:lineRule="auto"/>
        <w:ind w:firstLine="720"/>
        <w:jc w:val="both"/>
        <w:rPr>
          <w:rFonts w:eastAsia="Times New Roman"/>
          <w:bCs/>
        </w:rPr>
      </w:pPr>
      <w:r>
        <w:rPr>
          <w:rFonts w:eastAsia="Times New Roman"/>
          <w:bCs/>
        </w:rPr>
        <w:t>Κυρίες και κύριοι συνάδελφοι, το τελευταίο ει</w:t>
      </w:r>
      <w:r>
        <w:rPr>
          <w:rFonts w:eastAsia="Times New Roman"/>
          <w:bCs/>
        </w:rPr>
        <w:t xml:space="preserve">κοσιτετράωρο παρακολουθούμε </w:t>
      </w:r>
      <w:r>
        <w:rPr>
          <w:rFonts w:eastAsia="Times New Roman"/>
          <w:bCs/>
        </w:rPr>
        <w:t>-</w:t>
      </w:r>
      <w:r>
        <w:rPr>
          <w:rFonts w:eastAsia="Times New Roman"/>
          <w:bCs/>
        </w:rPr>
        <w:t>και μάλιστα σε ζωντανή μετάδοση</w:t>
      </w:r>
      <w:r>
        <w:rPr>
          <w:rFonts w:eastAsia="Times New Roman"/>
          <w:bCs/>
        </w:rPr>
        <w:t>-</w:t>
      </w:r>
      <w:r>
        <w:rPr>
          <w:rFonts w:eastAsia="Times New Roman"/>
          <w:bCs/>
        </w:rPr>
        <w:t xml:space="preserve"> μία φαρσοκωμωδία με συμπρωταγωνιστές τους δύο συγκυβερνώντες, τον κ. Τσίπρα και τον κ. Καμμένο. </w:t>
      </w:r>
    </w:p>
    <w:p w14:paraId="4ED95380" w14:textId="77777777" w:rsidR="0014665F" w:rsidRDefault="007C227C">
      <w:pPr>
        <w:spacing w:line="600" w:lineRule="auto"/>
        <w:ind w:firstLine="720"/>
        <w:jc w:val="both"/>
        <w:rPr>
          <w:rFonts w:eastAsia="Times New Roman"/>
          <w:bCs/>
        </w:rPr>
      </w:pPr>
      <w:r>
        <w:rPr>
          <w:rFonts w:eastAsia="Times New Roman"/>
          <w:bCs/>
        </w:rPr>
        <w:t>Ο κ. Καμμένος έχει αναλάβει το</w:t>
      </w:r>
      <w:r>
        <w:rPr>
          <w:rFonts w:eastAsia="Times New Roman"/>
          <w:bCs/>
        </w:rPr>
        <w:t>ν</w:t>
      </w:r>
      <w:r>
        <w:rPr>
          <w:rFonts w:eastAsia="Times New Roman"/>
          <w:bCs/>
        </w:rPr>
        <w:t xml:space="preserve"> ρόλο του ευέξαπτου τιμωρού και επιχειρεί με τα ίδια του τα χέρια </w:t>
      </w:r>
      <w:r>
        <w:rPr>
          <w:rFonts w:eastAsia="Times New Roman"/>
          <w:bCs/>
        </w:rPr>
        <w:t>να επιβάλει εικονικό πνιγμό στην Κυβέρνηση, στην οποία συμμετέχει και ο ίδιος.</w:t>
      </w:r>
    </w:p>
    <w:p w14:paraId="4ED95381" w14:textId="77777777" w:rsidR="0014665F" w:rsidRDefault="007C227C">
      <w:pPr>
        <w:spacing w:line="600" w:lineRule="auto"/>
        <w:ind w:firstLine="720"/>
        <w:jc w:val="both"/>
        <w:rPr>
          <w:rFonts w:eastAsia="Times New Roman"/>
          <w:bCs/>
        </w:rPr>
      </w:pPr>
      <w:r>
        <w:rPr>
          <w:rFonts w:eastAsia="Times New Roman"/>
          <w:bCs/>
        </w:rPr>
        <w:lastRenderedPageBreak/>
        <w:t>Ο κ. Τσίπρας</w:t>
      </w:r>
      <w:r>
        <w:rPr>
          <w:rFonts w:eastAsia="Times New Roman"/>
          <w:bCs/>
        </w:rPr>
        <w:t>,</w:t>
      </w:r>
      <w:r>
        <w:rPr>
          <w:rFonts w:eastAsia="Times New Roman"/>
          <w:bCs/>
        </w:rPr>
        <w:t xml:space="preserve"> από την άλλη</w:t>
      </w:r>
      <w:r>
        <w:rPr>
          <w:rFonts w:eastAsia="Times New Roman"/>
          <w:bCs/>
        </w:rPr>
        <w:t>,</w:t>
      </w:r>
      <w:r>
        <w:rPr>
          <w:rFonts w:eastAsia="Times New Roman"/>
          <w:bCs/>
        </w:rPr>
        <w:t xml:space="preserve"> εμφανίζεται να κρατάει την αναπνοή του κάτω από το νερό, περιμένοντας να έρθει η Τρίτη ή η Τετάρτη, οπότε ή θα τελειώσει το οξυγόνο ή θα τελειώσουν τ</w:t>
      </w:r>
      <w:r>
        <w:rPr>
          <w:rFonts w:eastAsia="Times New Roman"/>
          <w:bCs/>
        </w:rPr>
        <w:t>α ψέματα και για τους δύο συγκυβερνώντες.</w:t>
      </w:r>
    </w:p>
    <w:p w14:paraId="4ED95382" w14:textId="77777777" w:rsidR="0014665F" w:rsidRDefault="007C227C">
      <w:pPr>
        <w:spacing w:line="600" w:lineRule="auto"/>
        <w:ind w:firstLine="720"/>
        <w:jc w:val="both"/>
        <w:rPr>
          <w:rFonts w:eastAsia="Times New Roman"/>
          <w:bCs/>
        </w:rPr>
      </w:pPr>
      <w:r>
        <w:rPr>
          <w:rFonts w:eastAsia="Times New Roman"/>
          <w:bCs/>
        </w:rPr>
        <w:t>Και όλα αυτά συμβαίνουν τη στιγμή που η οικονομία είναι σε απόλυτη διάλυση, η κοινωνία είναι σε παράλυση, η ανεργία για μια ακόμη φορά, δυστυχώς, σύμφωνα με τα στοιχεία της Στατιστικής Αρχής απογειώνεται, η αξιολόγ</w:t>
      </w:r>
      <w:r>
        <w:rPr>
          <w:rFonts w:eastAsia="Times New Roman"/>
          <w:bCs/>
        </w:rPr>
        <w:t xml:space="preserve">ηση έχει μπλοκάρει και οι </w:t>
      </w:r>
      <w:r>
        <w:rPr>
          <w:rFonts w:eastAsia="Times New Roman"/>
          <w:bCs/>
        </w:rPr>
        <w:t>Υ</w:t>
      </w:r>
      <w:r>
        <w:rPr>
          <w:rFonts w:eastAsia="Times New Roman"/>
          <w:bCs/>
        </w:rPr>
        <w:t xml:space="preserve">πουργοί της Κυβέρνησης ΣΥΡΙΖΑ-ΑΝΕΛ πηγαινοέρχονται και βολοδέρνουν στο </w:t>
      </w:r>
      <w:r>
        <w:rPr>
          <w:rFonts w:eastAsia="Times New Roman"/>
          <w:bCs/>
        </w:rPr>
        <w:t>«</w:t>
      </w:r>
      <w:r>
        <w:rPr>
          <w:rFonts w:eastAsia="Times New Roman"/>
          <w:bCs/>
        </w:rPr>
        <w:t>Χίλτον</w:t>
      </w:r>
      <w:r>
        <w:rPr>
          <w:rFonts w:eastAsia="Times New Roman"/>
          <w:bCs/>
        </w:rPr>
        <w:t>»</w:t>
      </w:r>
      <w:r>
        <w:rPr>
          <w:rFonts w:eastAsia="Times New Roman"/>
          <w:bCs/>
        </w:rPr>
        <w:t>, εγκλωβισμένοι μεταξύ των ανύπαρκτων κόκκινων γραμμών και της απουσίας οποιουδήποτε σχεδιασμού. Και όλα αυτά</w:t>
      </w:r>
      <w:r>
        <w:rPr>
          <w:rFonts w:eastAsia="Times New Roman"/>
          <w:bCs/>
        </w:rPr>
        <w:t>,</w:t>
      </w:r>
      <w:r>
        <w:rPr>
          <w:rFonts w:eastAsia="Times New Roman"/>
          <w:bCs/>
        </w:rPr>
        <w:t xml:space="preserve"> βέβαια</w:t>
      </w:r>
      <w:r>
        <w:rPr>
          <w:rFonts w:eastAsia="Times New Roman"/>
          <w:bCs/>
        </w:rPr>
        <w:t>,</w:t>
      </w:r>
      <w:r>
        <w:rPr>
          <w:rFonts w:eastAsia="Times New Roman"/>
          <w:bCs/>
        </w:rPr>
        <w:t xml:space="preserve"> με το προσφυγικό ζήτημα να είνα</w:t>
      </w:r>
      <w:r>
        <w:rPr>
          <w:rFonts w:eastAsia="Times New Roman"/>
          <w:bCs/>
        </w:rPr>
        <w:t>ι το εκκρεμές που δίνει το τέμπο, το</w:t>
      </w:r>
      <w:r>
        <w:rPr>
          <w:rFonts w:eastAsia="Times New Roman"/>
          <w:bCs/>
        </w:rPr>
        <w:t>ν</w:t>
      </w:r>
      <w:r>
        <w:rPr>
          <w:rFonts w:eastAsia="Times New Roman"/>
          <w:bCs/>
        </w:rPr>
        <w:t xml:space="preserve"> ρυθμό και στην κοινωνία και στην πολιτική αυτής της χώρας. </w:t>
      </w:r>
    </w:p>
    <w:p w14:paraId="4ED95383" w14:textId="77777777" w:rsidR="0014665F" w:rsidRDefault="007C227C">
      <w:pPr>
        <w:spacing w:line="600" w:lineRule="auto"/>
        <w:ind w:firstLine="720"/>
        <w:jc w:val="both"/>
        <w:rPr>
          <w:rFonts w:eastAsia="Times New Roman"/>
          <w:bCs/>
        </w:rPr>
      </w:pPr>
      <w:r>
        <w:rPr>
          <w:rFonts w:eastAsia="Times New Roman"/>
          <w:bCs/>
        </w:rPr>
        <w:t xml:space="preserve">Το προσφυγικό τείνει να γίνει εθνικό ζήτημα, με χιλιάδες ανθρώπους στην Ειδομένη, στα νησιά, στον Πειραιά, να μη νιώθουν αυτή την αξιοπρέπεια για την οποία η </w:t>
      </w:r>
      <w:r>
        <w:rPr>
          <w:rFonts w:eastAsia="Times New Roman"/>
          <w:bCs/>
        </w:rPr>
        <w:t xml:space="preserve">Κυβέρνηση ΣΥΡΙΖΑ-ΑΝΕΛ υποτίθεται ότι </w:t>
      </w:r>
      <w:r>
        <w:rPr>
          <w:rFonts w:eastAsia="Times New Roman"/>
          <w:bCs/>
        </w:rPr>
        <w:lastRenderedPageBreak/>
        <w:t>εκόπτετο. Φτάσαμε στο σημείο να έρχεται η Ατζελίνα Τζολί, η οποία ως γνωστόν πηγαίνει μόνο στα τριτοκοσμικά μέτωπα, στη Μιανμάρ, στο</w:t>
      </w:r>
      <w:r>
        <w:rPr>
          <w:rFonts w:eastAsia="Times New Roman"/>
          <w:bCs/>
        </w:rPr>
        <w:t>ν</w:t>
      </w:r>
      <w:r>
        <w:rPr>
          <w:rFonts w:eastAsia="Times New Roman"/>
          <w:bCs/>
        </w:rPr>
        <w:t xml:space="preserve"> Λίβανο, στις εμπόλεμες περιοχές. Μας βάζει</w:t>
      </w:r>
      <w:r>
        <w:rPr>
          <w:rFonts w:eastAsia="Times New Roman"/>
          <w:bCs/>
        </w:rPr>
        <w:t>,</w:t>
      </w:r>
      <w:r>
        <w:rPr>
          <w:rFonts w:eastAsia="Times New Roman"/>
          <w:bCs/>
        </w:rPr>
        <w:t xml:space="preserve"> λοιπόν</w:t>
      </w:r>
      <w:r>
        <w:rPr>
          <w:rFonts w:eastAsia="Times New Roman"/>
          <w:bCs/>
        </w:rPr>
        <w:t>,</w:t>
      </w:r>
      <w:r>
        <w:rPr>
          <w:rFonts w:eastAsia="Times New Roman"/>
          <w:bCs/>
        </w:rPr>
        <w:t xml:space="preserve"> και μας στο</w:t>
      </w:r>
      <w:r>
        <w:rPr>
          <w:rFonts w:eastAsia="Times New Roman"/>
          <w:bCs/>
        </w:rPr>
        <w:t>ν</w:t>
      </w:r>
      <w:r>
        <w:rPr>
          <w:rFonts w:eastAsia="Times New Roman"/>
          <w:bCs/>
        </w:rPr>
        <w:t xml:space="preserve"> χάρτη της τριτοκοσμι</w:t>
      </w:r>
      <w:r>
        <w:rPr>
          <w:rFonts w:eastAsia="Times New Roman"/>
          <w:bCs/>
        </w:rPr>
        <w:t>κής κατάστασης που υπάρχει σε σχέση με το προσφυγικό στα σύνορα και σε διάφορες περιοχές της χώρας μας.</w:t>
      </w:r>
    </w:p>
    <w:p w14:paraId="4ED95384" w14:textId="77777777" w:rsidR="0014665F" w:rsidRDefault="007C227C">
      <w:pPr>
        <w:spacing w:line="600" w:lineRule="auto"/>
        <w:ind w:firstLine="720"/>
        <w:jc w:val="both"/>
        <w:rPr>
          <w:rFonts w:eastAsia="Times New Roman"/>
          <w:bCs/>
        </w:rPr>
      </w:pPr>
      <w:r>
        <w:rPr>
          <w:rFonts w:eastAsia="Times New Roman"/>
          <w:bCs/>
        </w:rPr>
        <w:t>Αυτοί οι δύο συμπρωταγωνιστές αυτού του δράματος, δηλαδή ο κ. Τσίπρας και ο κ. Καμμένος, έστησαν –ενδεχομένως ο ένας από τους δύο άθελά του- ένα απίστευ</w:t>
      </w:r>
      <w:r>
        <w:rPr>
          <w:rFonts w:eastAsia="Times New Roman"/>
          <w:bCs/>
        </w:rPr>
        <w:t xml:space="preserve">το σκηνικό πολιτικής αστάθειας. Πρέπει να πούμε ότι το έργο το έχουμε ξαναδεί, ειδικά από τον κ. Καμμένο. </w:t>
      </w:r>
    </w:p>
    <w:p w14:paraId="4ED95385" w14:textId="77777777" w:rsidR="0014665F" w:rsidRDefault="007C227C">
      <w:pPr>
        <w:spacing w:line="600" w:lineRule="auto"/>
        <w:ind w:firstLine="720"/>
        <w:jc w:val="both"/>
        <w:rPr>
          <w:rFonts w:eastAsia="Times New Roman"/>
          <w:bCs/>
        </w:rPr>
      </w:pPr>
      <w:r>
        <w:rPr>
          <w:rFonts w:eastAsia="Times New Roman"/>
          <w:bCs/>
        </w:rPr>
        <w:t>Εκείνος δεν ήταν που έλεγε ότι θα γινόταν Κούγκι, προκειμένου να μην μπει ΦΠΑ στα νησιά; Και ΦΠΑ στα νησιά έβαλε ο κ. Καμμένος και μάλιστα με το παρα</w:t>
      </w:r>
      <w:r>
        <w:rPr>
          <w:rFonts w:eastAsia="Times New Roman"/>
          <w:bCs/>
        </w:rPr>
        <w:t xml:space="preserve">πάνω. Εκείνος δεν ήταν που έλεγε ότι δεν υπάρχει περίπτωση να υπογράψει μνημόνιο; Και μνημόνιο υπέγραψε και το ψήφισε και με τα δυο του χέρια. </w:t>
      </w:r>
    </w:p>
    <w:p w14:paraId="4ED95386" w14:textId="77777777" w:rsidR="0014665F" w:rsidRDefault="007C227C">
      <w:pPr>
        <w:spacing w:line="600" w:lineRule="auto"/>
        <w:ind w:firstLine="720"/>
        <w:jc w:val="both"/>
        <w:rPr>
          <w:rFonts w:eastAsia="Times New Roman"/>
          <w:bCs/>
        </w:rPr>
      </w:pPr>
      <w:r>
        <w:rPr>
          <w:rFonts w:eastAsia="Times New Roman"/>
          <w:bCs/>
        </w:rPr>
        <w:lastRenderedPageBreak/>
        <w:t xml:space="preserve">Επίσης, εκείνος δεν έλεγε ότι δεν πρέπει να γίνουν τα </w:t>
      </w:r>
      <w:r>
        <w:rPr>
          <w:rFonts w:eastAsia="Times New Roman"/>
          <w:bCs/>
          <w:lang w:val="en-US"/>
        </w:rPr>
        <w:t>hot</w:t>
      </w:r>
      <w:r>
        <w:rPr>
          <w:rFonts w:eastAsia="Times New Roman"/>
          <w:bCs/>
        </w:rPr>
        <w:t xml:space="preserve"> </w:t>
      </w:r>
      <w:r>
        <w:rPr>
          <w:rFonts w:eastAsia="Times New Roman"/>
          <w:bCs/>
          <w:lang w:val="en-US"/>
        </w:rPr>
        <w:t>spots</w:t>
      </w:r>
      <w:r>
        <w:rPr>
          <w:rFonts w:eastAsia="Times New Roman"/>
          <w:bCs/>
        </w:rPr>
        <w:t xml:space="preserve"> στα νησιά για να μην προσελκύουν και άλλους μετα</w:t>
      </w:r>
      <w:r>
        <w:rPr>
          <w:rFonts w:eastAsia="Times New Roman"/>
          <w:bCs/>
        </w:rPr>
        <w:t xml:space="preserve">νάστες και πρόσφυγες; Εκείνος δεν είναι που ζητάει την αποπομπή του κ. Μουζάλα και να μείνει ο ίδιος στην Κυβέρνηση; Απειλές και φοβέρες. Πού, στα αλήθεια, απευθύνει τις απειλές και τις φοβέρες του; </w:t>
      </w:r>
    </w:p>
    <w:p w14:paraId="4ED9538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Το μόνο Κούγκι που ζει η ελληνική κοινωνία είναι αυτό πο</w:t>
      </w:r>
      <w:r>
        <w:rPr>
          <w:rFonts w:eastAsia="Times New Roman" w:cs="Times New Roman"/>
          <w:szCs w:val="24"/>
        </w:rPr>
        <w:t xml:space="preserve">υ βλέπουμε όλοι μπροστά μας: μια οικονομία σε παράλυση, μια αγορά πλήρως διαλυμένη και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μια κοινωνία η οποία, δυστυχώς –και αυτό είναι το χειρότερό σας «επίτευγμα»- έχει αρχίσει να παραδίδεται. Το αίσθημα παράδοσης κυριαρχεί παντού κ</w:t>
      </w:r>
      <w:r>
        <w:rPr>
          <w:rFonts w:eastAsia="Times New Roman" w:cs="Times New Roman"/>
          <w:szCs w:val="24"/>
        </w:rPr>
        <w:t>αι κατά μόνας και στη συλλογική έκφραση των Ελλήνων.</w:t>
      </w:r>
    </w:p>
    <w:p w14:paraId="4ED9538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Η αιτία γι’ αυτό είναι η ανεπάρκεια της Κυβέρνησης ΣΥΡΙΖΑ-ΑΝΕΛ. Η ανεπάρκεια είναι η αιτία που το Κούγκι από το οποίο κινδυνεύει η χώρα έχει εξελιχθεί στο Βατερλό των κ. Τσίπρα και Καμμένου</w:t>
      </w:r>
      <w:r>
        <w:rPr>
          <w:rFonts w:eastAsia="Times New Roman" w:cs="Times New Roman"/>
          <w:szCs w:val="24"/>
        </w:rPr>
        <w:t>,</w:t>
      </w:r>
      <w:r>
        <w:rPr>
          <w:rFonts w:eastAsia="Times New Roman" w:cs="Times New Roman"/>
          <w:szCs w:val="24"/>
        </w:rPr>
        <w:t xml:space="preserve"> τόσο στο προσφυγικό όσο και στην οικονομία και την κοινωνία. </w:t>
      </w:r>
    </w:p>
    <w:p w14:paraId="4ED9538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Και καλό είναι η «καραμέλα» περί τάχατες απόσυρσης των ΑΝΕΛ και αντικατάστασης του «λαγού» της Κυβέρνησης με το Ποτάμι να την ξεχάσετε. Δεν υπάρχει ούτε μία στο δισεκατομμύριο η πιθανότητα να τ</w:t>
      </w:r>
      <w:r>
        <w:rPr>
          <w:rFonts w:eastAsia="Times New Roman" w:cs="Times New Roman"/>
          <w:szCs w:val="24"/>
        </w:rPr>
        <w:t>σιμπήσουμε από αυτή την «καραμέλα».</w:t>
      </w:r>
    </w:p>
    <w:p w14:paraId="4ED9538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Τώρα, ερχόμενος στο θέμα της εναρμόνισης της ελληνικής νομοθεσίας με τον νέο Κώδικα Αντιντόπινγκ της </w:t>
      </w:r>
      <w:r>
        <w:rPr>
          <w:rFonts w:eastAsia="Times New Roman" w:cs="Times New Roman"/>
          <w:szCs w:val="24"/>
          <w:lang w:val="en-US"/>
        </w:rPr>
        <w:t>WADA</w:t>
      </w:r>
      <w:r>
        <w:rPr>
          <w:rFonts w:eastAsia="Times New Roman" w:cs="Times New Roman"/>
          <w:szCs w:val="24"/>
        </w:rPr>
        <w:t xml:space="preserve">, πρώτα απ’ όλα να ρωτήσουμε τι νομοθέτηση είναι αυτή. Τι συγκλονιστική νομοθέτηση είναι αυτή; </w:t>
      </w:r>
    </w:p>
    <w:p w14:paraId="4ED9538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Ας πάρουμε τη γενικ</w:t>
      </w:r>
      <w:r>
        <w:rPr>
          <w:rFonts w:eastAsia="Times New Roman" w:cs="Times New Roman"/>
          <w:szCs w:val="24"/>
        </w:rPr>
        <w:t xml:space="preserve">ή εικόνα. Πρώτα απ’ όλα, έχουμε δεκαεπτά </w:t>
      </w:r>
      <w:r>
        <w:rPr>
          <w:rFonts w:eastAsia="Times New Roman" w:cs="Times New Roman"/>
          <w:szCs w:val="24"/>
        </w:rPr>
        <w:t>π</w:t>
      </w:r>
      <w:r>
        <w:rPr>
          <w:rFonts w:eastAsia="Times New Roman" w:cs="Times New Roman"/>
          <w:szCs w:val="24"/>
        </w:rPr>
        <w:t xml:space="preserve">ράξεις </w:t>
      </w:r>
      <w:r>
        <w:rPr>
          <w:rFonts w:eastAsia="Times New Roman" w:cs="Times New Roman"/>
          <w:szCs w:val="24"/>
        </w:rPr>
        <w:t>ν</w:t>
      </w:r>
      <w:r>
        <w:rPr>
          <w:rFonts w:eastAsia="Times New Roman" w:cs="Times New Roman"/>
          <w:szCs w:val="24"/>
        </w:rPr>
        <w:t xml:space="preserve">ομοθετικού </w:t>
      </w:r>
      <w:r>
        <w:rPr>
          <w:rFonts w:eastAsia="Times New Roman" w:cs="Times New Roman"/>
          <w:szCs w:val="24"/>
        </w:rPr>
        <w:t>π</w:t>
      </w:r>
      <w:r>
        <w:rPr>
          <w:rFonts w:eastAsia="Times New Roman" w:cs="Times New Roman"/>
          <w:szCs w:val="24"/>
        </w:rPr>
        <w:t>εριεχομένου από αυτή την Κυβέρνηση. Μέσα σε έναν χρόνο έχει σπάσει κάθε ρεκόρ. Θα πρέπει να αισθάνεστε τυχεροί που δεν βρίσκεται σε αυτή την Αίθουσα, από την πλευρά του Προεδρείου, η πρώην σύντρ</w:t>
      </w:r>
      <w:r>
        <w:rPr>
          <w:rFonts w:eastAsia="Times New Roman" w:cs="Times New Roman"/>
          <w:szCs w:val="24"/>
        </w:rPr>
        <w:t>οφός σας  κ. Ζωή Κωνσταντοπούλου, να έβλεπα τότε τι θα απαντούσατε σε εκείνη.</w:t>
      </w:r>
    </w:p>
    <w:p w14:paraId="4ED9538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Έντεκα είναι τα νομοσχέδια που αυτή η Κυβέρνηση έχει φέρει με τη μορφή του κατεπείγοντος, όπως και αυτό που συζητάμε. Τι σημαίνει αυτό; Σημαίνει ότι μέσα σε ένα οκτάωρο ψεκάστε, </w:t>
      </w:r>
      <w:r>
        <w:rPr>
          <w:rFonts w:eastAsia="Times New Roman" w:cs="Times New Roman"/>
          <w:szCs w:val="24"/>
        </w:rPr>
        <w:t>σκουπίστε, τελειώσατε, συζητήστε, ακούστε, ψηφίστε ή μην ψηφίζετε νομοσχέδια και νόμους</w:t>
      </w:r>
      <w:r>
        <w:rPr>
          <w:rFonts w:eastAsia="Times New Roman" w:cs="Times New Roman"/>
          <w:szCs w:val="24"/>
        </w:rPr>
        <w:t>,</w:t>
      </w:r>
      <w:r>
        <w:rPr>
          <w:rFonts w:eastAsia="Times New Roman" w:cs="Times New Roman"/>
          <w:szCs w:val="24"/>
        </w:rPr>
        <w:t xml:space="preserve"> που θα αλλάξουν τη ζωή σε πολλές εκφράσεις και εκφάνσεις της οικονομίας και της κοινωνίας. </w:t>
      </w:r>
    </w:p>
    <w:p w14:paraId="4ED9538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Μας είπατε ότι αύριο λήγει η δεύτερη παράταση της προθεσμίας για την εναρμό</w:t>
      </w:r>
      <w:r>
        <w:rPr>
          <w:rFonts w:eastAsia="Times New Roman" w:cs="Times New Roman"/>
          <w:szCs w:val="24"/>
        </w:rPr>
        <w:t xml:space="preserve">νιση. Ωστόσο, ο κ. Κέλερ, ο Διευθυντής Εκπαίδευσης και Εναρμόνισης της </w:t>
      </w:r>
      <w:r>
        <w:rPr>
          <w:rFonts w:eastAsia="Times New Roman" w:cs="Times New Roman"/>
          <w:szCs w:val="24"/>
          <w:lang w:val="en-US"/>
        </w:rPr>
        <w:t>WADA</w:t>
      </w:r>
      <w:r>
        <w:rPr>
          <w:rFonts w:eastAsia="Times New Roman" w:cs="Times New Roman"/>
          <w:szCs w:val="24"/>
        </w:rPr>
        <w:t xml:space="preserve">, είχε έρθει στην Αθήνα τον Ιούλιο του 2015 –τον είχατε συναντήσει κι εσείς, κύριε Υπουργέ- και είχε πει και δημοσίως ότι πρέπει η ελληνική </w:t>
      </w:r>
      <w:r>
        <w:rPr>
          <w:rFonts w:eastAsia="Times New Roman" w:cs="Times New Roman"/>
          <w:szCs w:val="24"/>
        </w:rPr>
        <w:t>κ</w:t>
      </w:r>
      <w:r>
        <w:rPr>
          <w:rFonts w:eastAsia="Times New Roman" w:cs="Times New Roman"/>
          <w:szCs w:val="24"/>
        </w:rPr>
        <w:t>υβέρνηση, η Ελλάδα, επιτέλους να κινηθεί</w:t>
      </w:r>
      <w:r>
        <w:rPr>
          <w:rFonts w:eastAsia="Times New Roman" w:cs="Times New Roman"/>
          <w:szCs w:val="24"/>
        </w:rPr>
        <w:t xml:space="preserve"> γρήγορα στον τομέα της εναρμόνισης της νομοθεσίας της με τους διεθνείς κανόνες για την καταπολέμηση του ντόπινγκ. </w:t>
      </w:r>
    </w:p>
    <w:p w14:paraId="4ED9538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Και σας είπε πολύ σωστά ο συνάδελφός μας κ. Μαυρωτάς να αποφύγετε τον όρο «φαρμακοδιέγερση». Του δίνεται μια γλυκύτητα. Είναι ντόπινγκ βαρβά</w:t>
      </w:r>
      <w:r>
        <w:rPr>
          <w:rFonts w:eastAsia="Times New Roman" w:cs="Times New Roman"/>
          <w:szCs w:val="24"/>
        </w:rPr>
        <w:t xml:space="preserve">το. </w:t>
      </w:r>
    </w:p>
    <w:p w14:paraId="4ED9538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Να μην πω για τα πενήντα άρθρα που είναι άσχετα με τον πυρήνα του νομοσχεδίου. Δεν έχουν κα</w:t>
      </w:r>
      <w:r>
        <w:rPr>
          <w:rFonts w:eastAsia="Times New Roman" w:cs="Times New Roman"/>
          <w:szCs w:val="24"/>
        </w:rPr>
        <w:t>μ</w:t>
      </w:r>
      <w:r>
        <w:rPr>
          <w:rFonts w:eastAsia="Times New Roman" w:cs="Times New Roman"/>
          <w:szCs w:val="24"/>
        </w:rPr>
        <w:t xml:space="preserve">μία σχέση με το ντόπινγκ και την προσπάθεια του αντιντόπινγκ. </w:t>
      </w:r>
    </w:p>
    <w:p w14:paraId="4ED9539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Ωστόσο, αυτό που μου έκανε ιδιαίτερη εντύπωση είναι η προχειρότητα με την οποία έγινε η μετάφρασ</w:t>
      </w:r>
      <w:r>
        <w:rPr>
          <w:rFonts w:eastAsia="Times New Roman" w:cs="Times New Roman"/>
          <w:szCs w:val="24"/>
        </w:rPr>
        <w:t>η. Μέτρησα πρόχειρα εκατόν πενήντα έξι λάθη μετάφρασης από την αγγλική στην ελληνική. Από τη μια, είναι για να χαμογελάς και λίγο, γιατί έχει μερικά πολύ χαριτωμένα. Για παράδειγμα, αναφέρει τον όρο «</w:t>
      </w:r>
      <w:r>
        <w:rPr>
          <w:rFonts w:eastAsia="Times New Roman" w:cs="Times New Roman"/>
          <w:szCs w:val="24"/>
          <w:lang w:val="en-US"/>
        </w:rPr>
        <w:t>competition</w:t>
      </w:r>
      <w:r>
        <w:rPr>
          <w:rFonts w:eastAsia="Times New Roman" w:cs="Times New Roman"/>
          <w:szCs w:val="24"/>
        </w:rPr>
        <w:t xml:space="preserve">» που σημαίνει «ο αγώνας» και τον μεταφράζει </w:t>
      </w:r>
      <w:r>
        <w:rPr>
          <w:rFonts w:eastAsia="Times New Roman" w:cs="Times New Roman"/>
          <w:szCs w:val="24"/>
        </w:rPr>
        <w:t>με τον όρο «του διαγωνισμού». Πώς είναι η Eurovision διαγωνισμός; Έτσι είναι κι εδώ. Κα</w:t>
      </w:r>
      <w:r>
        <w:rPr>
          <w:rFonts w:eastAsia="Times New Roman" w:cs="Times New Roman"/>
          <w:szCs w:val="24"/>
        </w:rPr>
        <w:t>μ</w:t>
      </w:r>
      <w:r>
        <w:rPr>
          <w:rFonts w:eastAsia="Times New Roman" w:cs="Times New Roman"/>
          <w:szCs w:val="24"/>
        </w:rPr>
        <w:t>μιά σχέση. Το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respect</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που σημαίνει «ως προς τους, σχετικά με τους, αναφορικά με τους», το έχει μεταφράσει –αν είναι δυνατόν!- σε αυτό το σχέδιο νόμου ως «με σε</w:t>
      </w:r>
      <w:r>
        <w:rPr>
          <w:rFonts w:eastAsia="Times New Roman" w:cs="Times New Roman"/>
          <w:szCs w:val="24"/>
        </w:rPr>
        <w:t>βασμό στους». «</w:t>
      </w:r>
      <w:r>
        <w:rPr>
          <w:rFonts w:eastAsia="Times New Roman" w:cs="Times New Roman"/>
          <w:szCs w:val="24"/>
          <w:lang w:val="en-US"/>
        </w:rPr>
        <w:t>Rest</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peace</w:t>
      </w:r>
      <w:r>
        <w:rPr>
          <w:rFonts w:eastAsia="Times New Roman" w:cs="Times New Roman"/>
          <w:szCs w:val="24"/>
        </w:rPr>
        <w:t>» που λένε!</w:t>
      </w:r>
    </w:p>
    <w:p w14:paraId="4ED9539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Με το άρθρο 29 καταργείτε το Εθνικό Συμβούλιο Αθλητικού Σχεδιασμού που προβλεπόταν στον ν.2725/1999. Ήταν ανενεργή αυτή η διάταξη. Ωστόσο, αυτό το συμβούλιο, το οποίο καταργείτε, είχε ως </w:t>
      </w:r>
      <w:r>
        <w:rPr>
          <w:rFonts w:eastAsia="Times New Roman" w:cs="Times New Roman"/>
          <w:szCs w:val="24"/>
        </w:rPr>
        <w:lastRenderedPageBreak/>
        <w:t xml:space="preserve">αρμοδιότητα την εισήγηση για </w:t>
      </w:r>
      <w:r>
        <w:rPr>
          <w:rFonts w:eastAsia="Times New Roman" w:cs="Times New Roman"/>
          <w:szCs w:val="24"/>
        </w:rPr>
        <w:t>τα κριτήρια των επιχορηγήσεων</w:t>
      </w:r>
      <w:r>
        <w:rPr>
          <w:rFonts w:eastAsia="Times New Roman" w:cs="Times New Roman"/>
          <w:szCs w:val="24"/>
        </w:rPr>
        <w:t>,</w:t>
      </w:r>
      <w:r>
        <w:rPr>
          <w:rFonts w:eastAsia="Times New Roman" w:cs="Times New Roman"/>
          <w:szCs w:val="24"/>
        </w:rPr>
        <w:t xml:space="preserve"> που δίνει το Υπουργείο σε αθλητικούς συλλόγους και ομοσπονδίες. Όχι ότι δεν γινόταν πάρτι. Μεγάλο πάρτι γινόταν με τις αθλητικές επιχορηγήσεις. Έφτιαχναν εκεί μια ψευτοαθλητική διοργάνωση ή ένα ψεύτικο σωματείο και έπαιρνε χρ</w:t>
      </w:r>
      <w:r>
        <w:rPr>
          <w:rFonts w:eastAsia="Times New Roman" w:cs="Times New Roman"/>
          <w:szCs w:val="24"/>
        </w:rPr>
        <w:t xml:space="preserve">ήματα ο κάθε κατεργάρης και ο κάθε περαστικός φίλος, κουμπάρος και ανιψιός. </w:t>
      </w:r>
    </w:p>
    <w:p w14:paraId="4ED9539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Αυτό είναι αλήθεια.</w:t>
      </w:r>
    </w:p>
    <w:p w14:paraId="4ED9539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Άρα</w:t>
      </w:r>
      <w:r>
        <w:rPr>
          <w:rFonts w:eastAsia="Times New Roman" w:cs="Times New Roman"/>
          <w:szCs w:val="24"/>
        </w:rPr>
        <w:t xml:space="preserve"> είναι αλήθεια, κύριε Υπουργέ, γι’ αυτό να πείτε ποια είναι τα κριτήρια τώρα και ποια είναι η διασφάλιση ότι δεν θα ξαναδούμε τα ίδια. Επομένως να μας τα πείτε εσείς. </w:t>
      </w:r>
    </w:p>
    <w:p w14:paraId="4ED9539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Όσον αφορά τον αθλητικό σχεδιασμό, εγώ θα σας πρότεινα να προσλάβετε εκεί</w:t>
      </w:r>
      <w:r>
        <w:rPr>
          <w:rFonts w:eastAsia="Times New Roman" w:cs="Times New Roman"/>
          <w:szCs w:val="24"/>
        </w:rPr>
        <w:t>,</w:t>
      </w:r>
      <w:r>
        <w:rPr>
          <w:rFonts w:eastAsia="Times New Roman" w:cs="Times New Roman"/>
          <w:szCs w:val="24"/>
        </w:rPr>
        <w:t xml:space="preserve"> για να σας το</w:t>
      </w:r>
      <w:r>
        <w:rPr>
          <w:rFonts w:eastAsia="Times New Roman" w:cs="Times New Roman"/>
          <w:szCs w:val="24"/>
        </w:rPr>
        <w:t xml:space="preserve"> </w:t>
      </w:r>
      <w:r>
        <w:rPr>
          <w:rFonts w:eastAsia="Times New Roman" w:cs="Times New Roman"/>
          <w:szCs w:val="24"/>
        </w:rPr>
        <w:t xml:space="preserve">στήσε, </w:t>
      </w:r>
      <w:r>
        <w:rPr>
          <w:rFonts w:eastAsia="Times New Roman" w:cs="Times New Roman"/>
          <w:szCs w:val="24"/>
        </w:rPr>
        <w:t>τον κ. Καρανίκα, τον σύμβουλο Πρωθυπουργού</w:t>
      </w:r>
      <w:r>
        <w:rPr>
          <w:rFonts w:eastAsia="Times New Roman" w:cs="Times New Roman"/>
          <w:szCs w:val="24"/>
        </w:rPr>
        <w:t>,</w:t>
      </w:r>
      <w:r>
        <w:rPr>
          <w:rFonts w:eastAsia="Times New Roman" w:cs="Times New Roman"/>
          <w:szCs w:val="24"/>
        </w:rPr>
        <w:t xml:space="preserve"> γιατί έχει εμπειρία και όλο και κάπου θα προσφέρει. </w:t>
      </w:r>
    </w:p>
    <w:p w14:paraId="4ED95395"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Άρθρο 30: Καταργείτε την Επιτροπή Ενημέρωσης Διεθνών Αθλητικών Οργανισμών, που είχε συσταθεί με το άρθρο 42 του ν.</w:t>
      </w:r>
      <w:r>
        <w:rPr>
          <w:rFonts w:eastAsia="Times New Roman" w:cs="Times New Roman"/>
          <w:szCs w:val="24"/>
        </w:rPr>
        <w:t xml:space="preserve">2725/1999 και ιδρύεται Επιτροπή Διεθνών Αθλητικών Σχέσεων. Υπάρχει, </w:t>
      </w:r>
      <w:r>
        <w:rPr>
          <w:rFonts w:eastAsia="Times New Roman" w:cs="Times New Roman"/>
          <w:szCs w:val="24"/>
        </w:rPr>
        <w:lastRenderedPageBreak/>
        <w:t xml:space="preserve">ωστόσο, υπερκείμενη Διεύθυνση Διεθνών Σχέσεων και </w:t>
      </w:r>
      <w:r>
        <w:rPr>
          <w:rFonts w:eastAsia="Times New Roman"/>
          <w:bCs/>
        </w:rPr>
        <w:t>Ευρωπαϊκής Ένωσης</w:t>
      </w:r>
      <w:r>
        <w:rPr>
          <w:rFonts w:eastAsia="Times New Roman" w:cs="Times New Roman"/>
          <w:szCs w:val="24"/>
        </w:rPr>
        <w:t xml:space="preserve"> στο Υπουργείο Πολιτισμού. Διευκρινίστε μας, παρακαλώ, αν η υπερκείμενη Διεύθυνση θα βρίσκεται σε σύγκρουση με τη νέα υπό</w:t>
      </w:r>
      <w:r>
        <w:rPr>
          <w:rFonts w:eastAsia="Times New Roman" w:cs="Times New Roman"/>
          <w:szCs w:val="24"/>
        </w:rPr>
        <w:t xml:space="preserve"> ίδρυση Διεύθυνση αυτού του τομέα, δηλαδή της Επιτροπής Ενημέρωσης Διεθνών Αθλητικών Οργανισμών. Ο Υπουργός ορίζει τα τρία μέλη αυτής της </w:t>
      </w:r>
      <w:r>
        <w:rPr>
          <w:rFonts w:eastAsia="Times New Roman" w:cs="Times New Roman"/>
          <w:szCs w:val="24"/>
        </w:rPr>
        <w:t>ε</w:t>
      </w:r>
      <w:r>
        <w:rPr>
          <w:rFonts w:eastAsia="Times New Roman" w:cs="Times New Roman"/>
          <w:szCs w:val="24"/>
        </w:rPr>
        <w:t>πιτροπής απευθείας.</w:t>
      </w:r>
    </w:p>
    <w:p w14:paraId="4ED95396"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κάποιος δεν πρέπει να μας μιλήσει και για την ντόπα που κυκλοφορεί </w:t>
      </w:r>
      <w:r>
        <w:rPr>
          <w:rFonts w:eastAsia="Times New Roman" w:cs="Times New Roman"/>
          <w:szCs w:val="24"/>
        </w:rPr>
        <w:t>στα γυμναστήρια; Κάποιος δεν πρέπει να μας μιλήσει για τα φάρμακα και όλες τις παράνομες ουσίες που τα νέα κυρίως παιδιά, χωρίς καθοδήγηση, χωρίς ιδιαίτερη ενημέρωση και εκπαίδευση, βρίσκουν με εύκολο τρόπο και στο διαδίκτυο; Κάποια στιγμή να μας πείτε και</w:t>
      </w:r>
      <w:r>
        <w:rPr>
          <w:rFonts w:eastAsia="Times New Roman" w:cs="Times New Roman"/>
          <w:szCs w:val="24"/>
        </w:rPr>
        <w:t xml:space="preserve"> γι’ αυτό τι πρόκειται να κάνετε, αλλιώς φτιάχνουμε ένα νησί</w:t>
      </w:r>
      <w:r>
        <w:rPr>
          <w:rFonts w:eastAsia="Times New Roman" w:cs="Times New Roman"/>
          <w:szCs w:val="24"/>
        </w:rPr>
        <w:t>,</w:t>
      </w:r>
      <w:r>
        <w:rPr>
          <w:rFonts w:eastAsia="Times New Roman" w:cs="Times New Roman"/>
          <w:szCs w:val="24"/>
        </w:rPr>
        <w:t xml:space="preserve"> το οποίο θεωρούμε ότι είναι ασφαλές, αλλά που στην ουσία βουλιάζει σιγά-σιγά μέχρι να το καταπιεί η θάλασσα και τότε θα αναρωτηθούμε για ποιο</w:t>
      </w:r>
      <w:r>
        <w:rPr>
          <w:rFonts w:eastAsia="Times New Roman" w:cs="Times New Roman"/>
          <w:szCs w:val="24"/>
        </w:rPr>
        <w:t>ν</w:t>
      </w:r>
      <w:r>
        <w:rPr>
          <w:rFonts w:eastAsia="Times New Roman" w:cs="Times New Roman"/>
          <w:szCs w:val="24"/>
        </w:rPr>
        <w:t xml:space="preserve"> λόγο βρισκόμαστε σε αυτή την κατάσταση.</w:t>
      </w:r>
    </w:p>
    <w:p w14:paraId="4ED95397"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w:t>
      </w:r>
      <w:r>
        <w:rPr>
          <w:rFonts w:eastAsia="Times New Roman" w:cs="Times New Roman"/>
          <w:szCs w:val="24"/>
        </w:rPr>
        <w:t xml:space="preserve">κύριοι συνάδελφοι, επί της αρχής εμείς θα ψηφίσουμε το νομοσχέδιο. Θεωρούμε ότι αργήσατε πάρα πολύ να το φέρετε, ώστε να το συζητήσουμε με άνεση χρόνου. Ωστόσο, θεωρούμε ότι πρέπει από κάπου να ξεκινήσουμε τον πόλεμο κατά του ντόπινγκ. </w:t>
      </w:r>
    </w:p>
    <w:p w14:paraId="4ED95398"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Θα θέλαμε να μας πε</w:t>
      </w:r>
      <w:r>
        <w:rPr>
          <w:rFonts w:eastAsia="Times New Roman" w:cs="Times New Roman"/>
          <w:szCs w:val="24"/>
        </w:rPr>
        <w:t>ίτε, μια</w:t>
      </w:r>
      <w:r>
        <w:rPr>
          <w:rFonts w:eastAsia="Times New Roman" w:cs="Times New Roman"/>
          <w:szCs w:val="24"/>
        </w:rPr>
        <w:t>ς</w:t>
      </w:r>
      <w:r>
        <w:rPr>
          <w:rFonts w:eastAsia="Times New Roman" w:cs="Times New Roman"/>
          <w:szCs w:val="24"/>
        </w:rPr>
        <w:t xml:space="preserve"> που το αναφέρουμε εδώ όλοι οι ομιλητές, πώς επιτέλους θα τιθασεύσετε -όχι ως αποκλειστικός αρμόδιος, αλλά σε συνεργασία με την κοινωνία και τα υγιή αθλητικά σωματεία- τη βία στα γήπεδα, τη βία που μας διώχνει όλους, που δεν αφήνει τις οικογένειες</w:t>
      </w:r>
      <w:r>
        <w:rPr>
          <w:rFonts w:eastAsia="Times New Roman" w:cs="Times New Roman"/>
          <w:szCs w:val="24"/>
        </w:rPr>
        <w:t xml:space="preserve"> να χαρούν και που βλέπουμε ότι κάποιοι άλλοι τα είχαν καταφέρει, που ήταν σε χειρότερη κατάσταση από εμάς, όπως για παράδειγμα, οι Βρετανοί, οι οποίοι μέσα σε δ</w:t>
      </w:r>
      <w:r>
        <w:rPr>
          <w:rFonts w:eastAsia="Times New Roman" w:cs="Times New Roman"/>
          <w:szCs w:val="24"/>
        </w:rPr>
        <w:t>ύ</w:t>
      </w:r>
      <w:r>
        <w:rPr>
          <w:rFonts w:eastAsia="Times New Roman" w:cs="Times New Roman"/>
          <w:szCs w:val="24"/>
        </w:rPr>
        <w:t>ο χρόνια καθάρισαν το ποδόσφαιρό τους…</w:t>
      </w:r>
    </w:p>
    <w:p w14:paraId="4ED95399"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b/>
          <w:szCs w:val="24"/>
        </w:rPr>
        <w:t>:</w:t>
      </w:r>
      <w:r>
        <w:rPr>
          <w:rFonts w:eastAsia="Times New Roman" w:cs="Times New Roman"/>
          <w:szCs w:val="24"/>
        </w:rPr>
        <w:t xml:space="preserve"> Πέντε μήνες εφαρμόζουμε τον νόμο.</w:t>
      </w:r>
    </w:p>
    <w:p w14:paraId="4ED9539A"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Είστε έναν χρόνο, δεν είστε πέντε μήνες.</w:t>
      </w:r>
    </w:p>
    <w:p w14:paraId="4ED9539B"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lastRenderedPageBreak/>
        <w:t>ΣΤΑΥΡΟΣ ΚΟΝΤΟΝΗΣ (Υφυπουργός Πολιτισμού και Αθλητισμού):</w:t>
      </w:r>
      <w:r>
        <w:rPr>
          <w:rFonts w:eastAsia="Times New Roman" w:cs="Times New Roman"/>
          <w:szCs w:val="24"/>
        </w:rPr>
        <w:t xml:space="preserve"> Πέντε μήνες εφαρμόζεται ο νόμος.</w:t>
      </w:r>
    </w:p>
    <w:p w14:paraId="4ED9539C"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Είστε έναν χρόνο Υπουργός, έναν χρόνο είστε Κυβέρνηση.</w:t>
      </w:r>
    </w:p>
    <w:p w14:paraId="4ED9539D" w14:textId="77777777" w:rsidR="0014665F" w:rsidRDefault="007C227C">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bCs/>
        </w:rPr>
        <w:t xml:space="preserve"> </w:t>
      </w:r>
      <w:r>
        <w:rPr>
          <w:rFonts w:eastAsia="Times New Roman" w:cs="Times New Roman"/>
        </w:rPr>
        <w:t>Κύριε Υπουργέ…</w:t>
      </w:r>
    </w:p>
    <w:p w14:paraId="4ED9539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Περιμένουμε, λοιπόν, σε έναν χρόνο και εσείς να έχετε κάνει ό,τι έκανε η Θάτσερ, η οποία…</w:t>
      </w:r>
    </w:p>
    <w:p w14:paraId="4ED9539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Μη με προκαλείτε.</w:t>
      </w:r>
    </w:p>
    <w:p w14:paraId="4ED953A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στα</w:t>
      </w:r>
      <w:r>
        <w:rPr>
          <w:rFonts w:eastAsia="Times New Roman" w:cs="Times New Roman"/>
          <w:szCs w:val="24"/>
        </w:rPr>
        <w:t>μάτησε πουθενά προκειμένου να ξεκαθαρίσει το τοπίο στο αγγλικό ποδόσφαιρο.</w:t>
      </w:r>
    </w:p>
    <w:p w14:paraId="4ED953A1" w14:textId="77777777" w:rsidR="0014665F" w:rsidRDefault="007C227C">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bCs/>
        </w:rPr>
        <w:t xml:space="preserve"> </w:t>
      </w:r>
      <w:r>
        <w:rPr>
          <w:rFonts w:eastAsia="Times New Roman" w:cs="Times New Roman"/>
        </w:rPr>
        <w:t>Ολοκληρώστε τη σκέψη σας, κύριε Αμυρά, σας παρακαλώ.</w:t>
      </w:r>
    </w:p>
    <w:p w14:paraId="4ED953A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Βεβαίως. </w:t>
      </w:r>
    </w:p>
    <w:p w14:paraId="4ED953A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Βλέπεις ότι παίζουν οι ποδοσφαιριστές και από πίσω, στα δύο μέτρα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βρίσκονται οι Άγγλοι θεατές και δεν ακούγεται κιχ. Εδώ και κάμερες βάλαμε και δεν ξέρω εγώ τι γίνεται και η κατάσταση παραμένει ίδια και χειρότερη.</w:t>
      </w:r>
    </w:p>
    <w:p w14:paraId="4ED953A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ευχαριστώ πολύ.</w:t>
      </w:r>
    </w:p>
    <w:p w14:paraId="4ED953A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ΠΑΝΑΓΙΩΤΑ ΔΡΙΤΣΕΛΗ:</w:t>
      </w:r>
      <w:r>
        <w:rPr>
          <w:rFonts w:eastAsia="Times New Roman" w:cs="Times New Roman"/>
          <w:szCs w:val="24"/>
        </w:rPr>
        <w:t xml:space="preserve"> Καταθέστε αυτό που μας λέτε στα Πρακτι</w:t>
      </w:r>
      <w:r>
        <w:rPr>
          <w:rFonts w:eastAsia="Times New Roman" w:cs="Times New Roman"/>
          <w:szCs w:val="24"/>
        </w:rPr>
        <w:t>κά.</w:t>
      </w:r>
    </w:p>
    <w:p w14:paraId="4ED953A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Τις υποδείξεις σας στον συνέταιρό σας, τον κ. Καμμένο, διότι αυτή τη στιγμή με γυμνά χέρια σ</w:t>
      </w:r>
      <w:r>
        <w:rPr>
          <w:rFonts w:eastAsia="Times New Roman" w:cs="Times New Roman"/>
          <w:szCs w:val="24"/>
        </w:rPr>
        <w:t>ά</w:t>
      </w:r>
      <w:r>
        <w:rPr>
          <w:rFonts w:eastAsia="Times New Roman" w:cs="Times New Roman"/>
          <w:szCs w:val="24"/>
        </w:rPr>
        <w:t>ς κάνει εικονικό πνιγμό και εσείς κάθεστε και τον βλέπετε.</w:t>
      </w:r>
    </w:p>
    <w:p w14:paraId="4ED953A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Ευχαριστώ πολύ.</w:t>
      </w:r>
    </w:p>
    <w:p w14:paraId="4ED953A8" w14:textId="77777777" w:rsidR="0014665F" w:rsidRDefault="007C227C">
      <w:pPr>
        <w:spacing w:line="600" w:lineRule="auto"/>
        <w:jc w:val="center"/>
        <w:rPr>
          <w:rFonts w:eastAsia="Times New Roman"/>
          <w:bCs/>
        </w:rPr>
      </w:pPr>
      <w:r>
        <w:rPr>
          <w:rFonts w:eastAsia="Times New Roman"/>
          <w:bCs/>
        </w:rPr>
        <w:t>(Χειροκροτήματα από την πτέρυγα του Ποταμιού)</w:t>
      </w:r>
    </w:p>
    <w:p w14:paraId="4ED953A9" w14:textId="77777777" w:rsidR="0014665F" w:rsidRDefault="007C227C">
      <w:pPr>
        <w:spacing w:line="600" w:lineRule="auto"/>
        <w:ind w:firstLine="720"/>
        <w:jc w:val="both"/>
        <w:rPr>
          <w:rFonts w:eastAsia="Times New Roman" w:cs="Times New Roman"/>
        </w:rPr>
      </w:pPr>
      <w:r>
        <w:rPr>
          <w:rFonts w:eastAsia="Times New Roman"/>
          <w:b/>
          <w:bCs/>
        </w:rPr>
        <w:lastRenderedPageBreak/>
        <w:t xml:space="preserve">ΠΡΟΕΔΡΕΥΩΝ </w:t>
      </w:r>
      <w:r>
        <w:rPr>
          <w:rFonts w:eastAsia="Times New Roman"/>
          <w:b/>
          <w:bCs/>
        </w:rPr>
        <w:t>(Αναστάσιος Κουράκης):</w:t>
      </w:r>
      <w:r>
        <w:rPr>
          <w:rFonts w:eastAsia="Times New Roman"/>
          <w:bCs/>
        </w:rPr>
        <w:t xml:space="preserve"> </w:t>
      </w:r>
      <w:r>
        <w:rPr>
          <w:rFonts w:eastAsia="Times New Roman" w:cs="Times New Roman"/>
        </w:rPr>
        <w:t>Και εμείς ευχαριστούμε.</w:t>
      </w:r>
    </w:p>
    <w:p w14:paraId="4ED953AA" w14:textId="77777777" w:rsidR="0014665F" w:rsidRDefault="007C227C">
      <w:pPr>
        <w:spacing w:line="600" w:lineRule="auto"/>
        <w:ind w:firstLine="720"/>
        <w:jc w:val="both"/>
        <w:rPr>
          <w:rFonts w:eastAsia="Times New Roman" w:cs="Times New Roman"/>
        </w:rPr>
      </w:pPr>
      <w:r>
        <w:rPr>
          <w:rFonts w:eastAsia="Times New Roman" w:cs="Times New Roman"/>
        </w:rPr>
        <w:t>Προχωρούμε με τον κ. Δημήτριο Κωνσταντόπουλο από τη Δημοκρατική Συμπαράταξη</w:t>
      </w:r>
      <w:r>
        <w:rPr>
          <w:rFonts w:eastAsia="Times New Roman" w:cs="Times New Roman"/>
        </w:rPr>
        <w:t xml:space="preserve"> ΠΑΣΟΚ-ΔΗΜΑΡ</w:t>
      </w:r>
      <w:r>
        <w:rPr>
          <w:rFonts w:eastAsia="Times New Roman" w:cs="Times New Roman"/>
        </w:rPr>
        <w:t>.</w:t>
      </w:r>
    </w:p>
    <w:p w14:paraId="4ED953AB" w14:textId="77777777" w:rsidR="0014665F" w:rsidRDefault="007C227C">
      <w:pPr>
        <w:spacing w:line="600" w:lineRule="auto"/>
        <w:ind w:firstLine="720"/>
        <w:jc w:val="both"/>
        <w:rPr>
          <w:rFonts w:eastAsia="Times New Roman" w:cs="Times New Roman"/>
        </w:rPr>
      </w:pPr>
      <w:r>
        <w:rPr>
          <w:rFonts w:eastAsia="Times New Roman" w:cs="Times New Roman"/>
          <w:b/>
        </w:rPr>
        <w:t>ΣΤΑΥΡΟΣ ΚΟΝΤΟΝΗΣ (Υφυπουργός Πολιτισμού και Αθλητισμού):</w:t>
      </w:r>
      <w:r>
        <w:rPr>
          <w:rFonts w:eastAsia="Times New Roman" w:cs="Times New Roman"/>
        </w:rPr>
        <w:t xml:space="preserve"> Κύριε Πρόεδρε, θα ήθελα για λίγο τον λόγο μετά τον κύριο συνάδε</w:t>
      </w:r>
      <w:r>
        <w:rPr>
          <w:rFonts w:eastAsia="Times New Roman" w:cs="Times New Roman"/>
        </w:rPr>
        <w:t>λφο</w:t>
      </w:r>
      <w:r>
        <w:rPr>
          <w:rFonts w:eastAsia="Times New Roman" w:cs="Times New Roman"/>
        </w:rPr>
        <w:t>,</w:t>
      </w:r>
      <w:r>
        <w:rPr>
          <w:rFonts w:eastAsia="Times New Roman" w:cs="Times New Roman"/>
        </w:rPr>
        <w:t xml:space="preserve"> σχετικά με κάποιες τροπολογίες και μια νομοτεχνική βελτίωση.</w:t>
      </w:r>
    </w:p>
    <w:p w14:paraId="4ED953AC" w14:textId="77777777" w:rsidR="0014665F" w:rsidRDefault="007C227C">
      <w:pPr>
        <w:spacing w:line="600" w:lineRule="auto"/>
        <w:ind w:firstLine="720"/>
        <w:jc w:val="both"/>
        <w:rPr>
          <w:rFonts w:eastAsia="Times New Roman" w:cs="Times New Roman"/>
        </w:rPr>
      </w:pPr>
      <w:r>
        <w:rPr>
          <w:rFonts w:eastAsia="Times New Roman"/>
          <w:b/>
          <w:bCs/>
        </w:rPr>
        <w:t>ΠΡΟΕΔΡΕΥΩΝ (Αναστάσιος Κουράκης):</w:t>
      </w:r>
      <w:r>
        <w:rPr>
          <w:rFonts w:eastAsia="Times New Roman"/>
          <w:bCs/>
        </w:rPr>
        <w:t xml:space="preserve"> </w:t>
      </w:r>
      <w:r>
        <w:rPr>
          <w:rFonts w:eastAsia="Times New Roman" w:cs="Times New Roman"/>
        </w:rPr>
        <w:t>Βεβαίως, κύριε Υπουργέ.</w:t>
      </w:r>
    </w:p>
    <w:p w14:paraId="4ED953AD" w14:textId="77777777" w:rsidR="0014665F" w:rsidRDefault="007C227C">
      <w:pPr>
        <w:spacing w:line="600" w:lineRule="auto"/>
        <w:ind w:firstLine="720"/>
        <w:jc w:val="both"/>
        <w:rPr>
          <w:rFonts w:eastAsia="Times New Roman" w:cs="Times New Roman"/>
        </w:rPr>
      </w:pPr>
      <w:r>
        <w:rPr>
          <w:rFonts w:eastAsia="Times New Roman" w:cs="Times New Roman"/>
        </w:rPr>
        <w:t>Κύριε Κωνσταντόπουλε, έχετε τον λόγο.</w:t>
      </w:r>
    </w:p>
    <w:p w14:paraId="4ED953AE" w14:textId="77777777" w:rsidR="0014665F" w:rsidRDefault="007C227C">
      <w:pPr>
        <w:spacing w:line="600" w:lineRule="auto"/>
        <w:ind w:firstLine="720"/>
        <w:jc w:val="both"/>
        <w:rPr>
          <w:rFonts w:eastAsia="Times New Roman" w:cs="Times New Roman"/>
        </w:rPr>
      </w:pPr>
      <w:r>
        <w:rPr>
          <w:rFonts w:eastAsia="Times New Roman" w:cs="Times New Roman"/>
          <w:b/>
        </w:rPr>
        <w:t>ΔΗΜΗΤΡΙΟΣ ΚΩΝΣΤΑΝΤΟΠΟΥΛΟΣ:</w:t>
      </w:r>
      <w:r>
        <w:rPr>
          <w:rFonts w:eastAsia="Times New Roman" w:cs="Times New Roman"/>
        </w:rPr>
        <w:t xml:space="preserve"> Κύριε Πρόεδρε, κυρίες και κύριοι συνάδελφοι, για μια ακόμη φορά η Κυβέρνηση φέρνει στη Βουλή ένα νομοσχέδιο με τη διαδικασία του κατεπείγοντος. Διερωτάται κανείς: Τι συνιστά πλέον το κατεπείγον; Διότι έχει χαθεί η λογική.</w:t>
      </w:r>
    </w:p>
    <w:p w14:paraId="4ED953AF" w14:textId="77777777" w:rsidR="0014665F" w:rsidRDefault="007C227C">
      <w:pPr>
        <w:spacing w:line="600" w:lineRule="auto"/>
        <w:ind w:firstLine="720"/>
        <w:jc w:val="both"/>
        <w:rPr>
          <w:rFonts w:eastAsia="Times New Roman" w:cs="Times New Roman"/>
        </w:rPr>
      </w:pPr>
      <w:r>
        <w:rPr>
          <w:rFonts w:eastAsia="Times New Roman" w:cs="Times New Roman"/>
        </w:rPr>
        <w:lastRenderedPageBreak/>
        <w:t>Κύριε Υπουργέ, το μόνο που καταφέ</w:t>
      </w:r>
      <w:r>
        <w:rPr>
          <w:rFonts w:eastAsia="Times New Roman" w:cs="Times New Roman"/>
        </w:rPr>
        <w:t>ρνετε είναι να υποβαθμίζετε την ποιότητα της νομοθέτησης, διότι δεν υπάρχει χρόνος για δημόσια διαβούλευση, δεν υπάρχει ουσιαστική συνεργασία με τους εμπλεκόμενους φορείς. Δεν υπήρξε ουσιαστική διαβούλευση. Αποφασίστηκε στην Επιτροπή Μορφωτικών Υποθέσεων ν</w:t>
      </w:r>
      <w:r>
        <w:rPr>
          <w:rFonts w:eastAsia="Times New Roman" w:cs="Times New Roman"/>
        </w:rPr>
        <w:t>α καλέσουμε και να ακούσουμε τους φορείς, για να έχουμε έκφραση γνώμης όλων των εμπλεκομένων. Πώς; Την τελευταία στιγμή. Πώς; Αποσπασματικά.</w:t>
      </w:r>
    </w:p>
    <w:p w14:paraId="4ED953B0" w14:textId="77777777" w:rsidR="0014665F" w:rsidRDefault="007C227C">
      <w:pPr>
        <w:spacing w:line="600" w:lineRule="auto"/>
        <w:ind w:firstLine="720"/>
        <w:jc w:val="both"/>
        <w:rPr>
          <w:rFonts w:eastAsia="Times New Roman" w:cs="Times New Roman"/>
        </w:rPr>
      </w:pPr>
      <w:r>
        <w:rPr>
          <w:rFonts w:eastAsia="Times New Roman" w:cs="Times New Roman"/>
        </w:rPr>
        <w:t>Εδώ, λοιπόν, γεννώνται πολλά ερωτηματικά. Γιατί να αποφασίζονται σοβαρά ζητήματα στο πόδι;</w:t>
      </w:r>
    </w:p>
    <w:p w14:paraId="4ED953B1" w14:textId="77777777" w:rsidR="0014665F" w:rsidRDefault="007C227C">
      <w:pPr>
        <w:spacing w:line="600" w:lineRule="auto"/>
        <w:ind w:firstLine="720"/>
        <w:jc w:val="both"/>
        <w:rPr>
          <w:rFonts w:eastAsia="Times New Roman" w:cs="Times New Roman"/>
        </w:rPr>
      </w:pPr>
      <w:r>
        <w:rPr>
          <w:rFonts w:eastAsia="Times New Roman" w:cs="Times New Roman"/>
        </w:rPr>
        <w:t>Κυρίες και κύριοι συνάδε</w:t>
      </w:r>
      <w:r>
        <w:rPr>
          <w:rFonts w:eastAsia="Times New Roman" w:cs="Times New Roman"/>
        </w:rPr>
        <w:t xml:space="preserve">λφοι, ανέλυσε διεξοδικά η συνάδελφος κ. Κεφαλίδου τη θέση της Δημοκρατικής Συμπαράταξης. Ωστόσο, προσωπικά, θα ήθελα να σταθώ στα εξής σημεία. Με το Α΄ Μέρος, άρθρα 1 έως 22, η νομοθεσία μας εναρμονίζεται με τον νέο Κώδικα Αντιντόπινγκ της </w:t>
      </w:r>
      <w:r>
        <w:rPr>
          <w:rFonts w:eastAsia="Times New Roman" w:cs="Times New Roman"/>
          <w:lang w:val="en-US"/>
        </w:rPr>
        <w:t>WADA</w:t>
      </w:r>
      <w:r>
        <w:rPr>
          <w:rFonts w:eastAsia="Times New Roman" w:cs="Times New Roman"/>
        </w:rPr>
        <w:t>. Στο Β΄ Μέρ</w:t>
      </w:r>
      <w:r>
        <w:rPr>
          <w:rFonts w:eastAsia="Times New Roman" w:cs="Times New Roman"/>
        </w:rPr>
        <w:t xml:space="preserve">ος έχουμε διατάξεις που </w:t>
      </w:r>
      <w:r>
        <w:rPr>
          <w:rFonts w:eastAsia="Times New Roman" w:cs="Times New Roman"/>
        </w:rPr>
        <w:t xml:space="preserve">δεν έχουν </w:t>
      </w:r>
      <w:r>
        <w:rPr>
          <w:rFonts w:eastAsia="Times New Roman" w:cs="Times New Roman"/>
        </w:rPr>
        <w:t>κανένα</w:t>
      </w:r>
      <w:r>
        <w:rPr>
          <w:rFonts w:eastAsia="Times New Roman" w:cs="Times New Roman"/>
        </w:rPr>
        <w:t>ν</w:t>
      </w:r>
      <w:r>
        <w:rPr>
          <w:rFonts w:eastAsia="Times New Roman" w:cs="Times New Roman"/>
        </w:rPr>
        <w:t xml:space="preserve"> χαρακτήρα κατεπείγοντος. Γι’ αυτό και έχουμε αρκετές ενστάσεις.</w:t>
      </w:r>
    </w:p>
    <w:p w14:paraId="4ED953B2" w14:textId="77777777" w:rsidR="0014665F" w:rsidRDefault="007C227C">
      <w:pPr>
        <w:spacing w:line="600" w:lineRule="auto"/>
        <w:ind w:firstLine="720"/>
        <w:jc w:val="both"/>
        <w:rPr>
          <w:rFonts w:eastAsia="Times New Roman" w:cs="Times New Roman"/>
        </w:rPr>
      </w:pPr>
      <w:r>
        <w:rPr>
          <w:rFonts w:eastAsia="Times New Roman" w:cs="Times New Roman"/>
        </w:rPr>
        <w:lastRenderedPageBreak/>
        <w:t>Αναφορικά με το άρθρο 24 για τη δημιουργία Μητρώου Φορέων της Γενικής Γραμματείας Αθλητισμού, όλοι οι φορείς</w:t>
      </w:r>
      <w:r>
        <w:rPr>
          <w:rFonts w:eastAsia="Times New Roman" w:cs="Times New Roman"/>
        </w:rPr>
        <w:t>,</w:t>
      </w:r>
      <w:r>
        <w:rPr>
          <w:rFonts w:eastAsia="Times New Roman" w:cs="Times New Roman"/>
        </w:rPr>
        <w:t xml:space="preserve"> που ήταν σήμερα στην </w:t>
      </w:r>
      <w:r>
        <w:rPr>
          <w:rFonts w:eastAsia="Times New Roman" w:cs="Times New Roman"/>
        </w:rPr>
        <w:t>ε</w:t>
      </w:r>
      <w:r>
        <w:rPr>
          <w:rFonts w:eastAsia="Times New Roman" w:cs="Times New Roman"/>
        </w:rPr>
        <w:t>πιτροπή, μας είπαν</w:t>
      </w:r>
      <w:r>
        <w:rPr>
          <w:rFonts w:eastAsia="Times New Roman" w:cs="Times New Roman"/>
        </w:rPr>
        <w:t xml:space="preserve"> και σας είπαν ότι τα στοιχεία που ζητούνται είναι υπερβολικά. Γιατί; Διότι επεκτείνουν τη γραφειοκρατία, διότι ουσιαστικά δυσχεραίνετε τη δημιουργία του </w:t>
      </w:r>
      <w:r>
        <w:rPr>
          <w:rFonts w:eastAsia="Times New Roman" w:cs="Times New Roman"/>
        </w:rPr>
        <w:t>μ</w:t>
      </w:r>
      <w:r>
        <w:rPr>
          <w:rFonts w:eastAsia="Times New Roman" w:cs="Times New Roman"/>
        </w:rPr>
        <w:t>ητρώου.</w:t>
      </w:r>
    </w:p>
    <w:p w14:paraId="4ED953B3"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Υπήρξαν, ωστόσο, συγκεκριμένες προτάσεις από όλους τους φορείς για τα στοιχεία που θεωρούν απ</w:t>
      </w:r>
      <w:r>
        <w:rPr>
          <w:rFonts w:eastAsia="Times New Roman" w:cs="Times New Roman"/>
          <w:szCs w:val="28"/>
        </w:rPr>
        <w:t>αραίτητα και για το</w:t>
      </w:r>
      <w:r>
        <w:rPr>
          <w:rFonts w:eastAsia="Times New Roman" w:cs="Times New Roman"/>
          <w:szCs w:val="28"/>
        </w:rPr>
        <w:t>ν</w:t>
      </w:r>
      <w:r>
        <w:rPr>
          <w:rFonts w:eastAsia="Times New Roman" w:cs="Times New Roman"/>
          <w:szCs w:val="28"/>
        </w:rPr>
        <w:t xml:space="preserve"> χρόνο που χρειάζονται ρεαλιστικά για τη συλλογή τους.</w:t>
      </w:r>
    </w:p>
    <w:p w14:paraId="4ED953B4"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 xml:space="preserve">Όσον αφορά το άρθρο 26, πείτε μας τους λόγους που σας ώθησαν στην κατ’ εξαίρεση αντιμετώπιση του Καυταντζόγλειου Εθνικού Σταδίου Θεσσαλονίκης στα θέματα διοίκησης. Η διάταξη είναι </w:t>
      </w:r>
      <w:r>
        <w:rPr>
          <w:rFonts w:eastAsia="Times New Roman" w:cs="Times New Roman"/>
          <w:szCs w:val="28"/>
        </w:rPr>
        <w:t>προβληματική. Αναφέρετε</w:t>
      </w:r>
      <w:r>
        <w:rPr>
          <w:rFonts w:eastAsia="Times New Roman" w:cs="Times New Roman"/>
          <w:szCs w:val="28"/>
        </w:rPr>
        <w:t>:</w:t>
      </w:r>
      <w:r>
        <w:rPr>
          <w:rFonts w:eastAsia="Times New Roman" w:cs="Times New Roman"/>
          <w:szCs w:val="28"/>
        </w:rPr>
        <w:t xml:space="preserve"> «Στην </w:t>
      </w:r>
      <w:r>
        <w:rPr>
          <w:rFonts w:eastAsia="Times New Roman" w:cs="Times New Roman"/>
          <w:szCs w:val="28"/>
        </w:rPr>
        <w:t>ε</w:t>
      </w:r>
      <w:r>
        <w:rPr>
          <w:rFonts w:eastAsia="Times New Roman" w:cs="Times New Roman"/>
          <w:szCs w:val="28"/>
        </w:rPr>
        <w:t xml:space="preserve">πιτροπή συμμετέχει ένας </w:t>
      </w:r>
      <w:r>
        <w:rPr>
          <w:rFonts w:eastAsia="Times New Roman" w:cs="Times New Roman"/>
          <w:szCs w:val="28"/>
        </w:rPr>
        <w:t>κ</w:t>
      </w:r>
      <w:r>
        <w:rPr>
          <w:rFonts w:eastAsia="Times New Roman" w:cs="Times New Roman"/>
          <w:szCs w:val="28"/>
        </w:rPr>
        <w:t xml:space="preserve">αθηγητής Φυσικής Αγωγής εφόσον τούτο είναι δυνατόν». Τι εννοείτε, δηλαδή; Εννοείτε ότι δεν μπορείτε να βρείτε έναν καθηγητή </w:t>
      </w:r>
      <w:r>
        <w:rPr>
          <w:rFonts w:eastAsia="Times New Roman" w:cs="Times New Roman"/>
          <w:szCs w:val="28"/>
        </w:rPr>
        <w:t>Φ</w:t>
      </w:r>
      <w:r>
        <w:rPr>
          <w:rFonts w:eastAsia="Times New Roman" w:cs="Times New Roman"/>
          <w:szCs w:val="28"/>
        </w:rPr>
        <w:t xml:space="preserve">υσικής </w:t>
      </w:r>
      <w:r>
        <w:rPr>
          <w:rFonts w:eastAsia="Times New Roman" w:cs="Times New Roman"/>
          <w:szCs w:val="28"/>
        </w:rPr>
        <w:t>Α</w:t>
      </w:r>
      <w:r>
        <w:rPr>
          <w:rFonts w:eastAsia="Times New Roman" w:cs="Times New Roman"/>
          <w:szCs w:val="28"/>
        </w:rPr>
        <w:t>γωγής; Είναι χιλιάδες οι αδιόριστοι. Επιλέξτε έναν.</w:t>
      </w:r>
    </w:p>
    <w:p w14:paraId="4ED953B5"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lastRenderedPageBreak/>
        <w:t>Αναφορικά με τ</w:t>
      </w:r>
      <w:r>
        <w:rPr>
          <w:rFonts w:eastAsia="Times New Roman" w:cs="Times New Roman"/>
          <w:szCs w:val="28"/>
        </w:rPr>
        <w:t xml:space="preserve">ο άρθρο 27, διαφωνούμε με τη Διαρκή Επιτροπή Αντιμετώπισης Βίας. Ας γίνει στα πρότυπα των </w:t>
      </w:r>
      <w:r>
        <w:rPr>
          <w:rFonts w:eastAsia="Times New Roman" w:cs="Times New Roman"/>
          <w:szCs w:val="28"/>
        </w:rPr>
        <w:t>α</w:t>
      </w:r>
      <w:r>
        <w:rPr>
          <w:rFonts w:eastAsia="Times New Roman" w:cs="Times New Roman"/>
          <w:szCs w:val="28"/>
        </w:rPr>
        <w:t xml:space="preserve">νεξάρτητων </w:t>
      </w:r>
      <w:r>
        <w:rPr>
          <w:rFonts w:eastAsia="Times New Roman" w:cs="Times New Roman"/>
          <w:szCs w:val="28"/>
        </w:rPr>
        <w:t>α</w:t>
      </w:r>
      <w:r>
        <w:rPr>
          <w:rFonts w:eastAsia="Times New Roman" w:cs="Times New Roman"/>
          <w:szCs w:val="28"/>
        </w:rPr>
        <w:t>ρχών, προκειμένου να μην εγκλωβίζεται στον κρατικό έλεγχο.</w:t>
      </w:r>
    </w:p>
    <w:p w14:paraId="4ED953B6"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Με το άρθρο 29</w:t>
      </w:r>
      <w:r>
        <w:rPr>
          <w:rFonts w:eastAsia="Times New Roman" w:cs="Times New Roman"/>
          <w:szCs w:val="28"/>
        </w:rPr>
        <w:t>,</w:t>
      </w:r>
      <w:r>
        <w:rPr>
          <w:rFonts w:eastAsia="Times New Roman" w:cs="Times New Roman"/>
          <w:szCs w:val="28"/>
        </w:rPr>
        <w:t xml:space="preserve"> που αφορά την κατάργηση του Εθνικού Συμβουλίου Αθλητικού Σχεδιασμού, διαφωνούμ</w:t>
      </w:r>
      <w:r>
        <w:rPr>
          <w:rFonts w:eastAsia="Times New Roman" w:cs="Times New Roman"/>
          <w:szCs w:val="28"/>
        </w:rPr>
        <w:t xml:space="preserve">ε απόλυτα. Παρά τα προβλήματα του ΕΣΑΣ, όπως μας είπαν και οι φορείς στην </w:t>
      </w:r>
      <w:r>
        <w:rPr>
          <w:rFonts w:eastAsia="Times New Roman" w:cs="Times New Roman"/>
          <w:szCs w:val="28"/>
        </w:rPr>
        <w:t>ε</w:t>
      </w:r>
      <w:r>
        <w:rPr>
          <w:rFonts w:eastAsia="Times New Roman" w:cs="Times New Roman"/>
          <w:szCs w:val="28"/>
        </w:rPr>
        <w:t>πιτροπή, δεν πρέπει να καταργηθεί. Μπορεί να προσφέρει πολύτιμη υπηρεσία και ιδιαίτερη βοήθεια σε ζητήματα αθλητικού σχεδιασμού.</w:t>
      </w:r>
    </w:p>
    <w:p w14:paraId="4ED953B7"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Είναι απαράδεκτο δε να ορίζετε με το επόμενο άρθρο Ε</w:t>
      </w:r>
      <w:r>
        <w:rPr>
          <w:rFonts w:eastAsia="Times New Roman" w:cs="Times New Roman"/>
          <w:szCs w:val="28"/>
        </w:rPr>
        <w:t>πιτροπή Διεθνών Αθλητικών Σχέσεων.</w:t>
      </w:r>
    </w:p>
    <w:p w14:paraId="4ED953B8"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Αναφορικά με το άρθρο 37 για τις αμοιβές των προπονητών, αυτό χρειάζεται επαναδιατύπωση και αποσαφήνιση. Αναφέρεστε στους ομοσπονδιακούς προπονητές γενικά ή και στους αποσπασμένους;</w:t>
      </w:r>
    </w:p>
    <w:p w14:paraId="4ED953B9"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lastRenderedPageBreak/>
        <w:t>Όσον αφορά το άρθρο 38 για την ευθύνη τ</w:t>
      </w:r>
      <w:r>
        <w:rPr>
          <w:rFonts w:eastAsia="Times New Roman" w:cs="Times New Roman"/>
          <w:szCs w:val="28"/>
        </w:rPr>
        <w:t xml:space="preserve">ων μελών του Ελεγκτικού Συμβουλίου, της Επιτροπής Επαγγελματικού Αθλητισμού και του ΕΣΚΑΝ, το ακαταδίωκτο και το ανεξέλεγκτο είναι ευαίσθητα ζητήματα. Είναι προτιμότερο να υιοθετηθεί το μοντέλο των </w:t>
      </w:r>
      <w:r>
        <w:rPr>
          <w:rFonts w:eastAsia="Times New Roman" w:cs="Times New Roman"/>
          <w:szCs w:val="28"/>
        </w:rPr>
        <w:t>α</w:t>
      </w:r>
      <w:r>
        <w:rPr>
          <w:rFonts w:eastAsia="Times New Roman" w:cs="Times New Roman"/>
          <w:szCs w:val="28"/>
        </w:rPr>
        <w:t xml:space="preserve">νεξάρτητων </w:t>
      </w:r>
      <w:r>
        <w:rPr>
          <w:rFonts w:eastAsia="Times New Roman" w:cs="Times New Roman"/>
          <w:szCs w:val="28"/>
        </w:rPr>
        <w:t>α</w:t>
      </w:r>
      <w:r>
        <w:rPr>
          <w:rFonts w:eastAsia="Times New Roman" w:cs="Times New Roman"/>
          <w:szCs w:val="28"/>
        </w:rPr>
        <w:t>ρχών.</w:t>
      </w:r>
    </w:p>
    <w:p w14:paraId="4ED953BA"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 xml:space="preserve">Στο άρθρο 41, από τη μία πλευρά </w:t>
      </w:r>
      <w:r>
        <w:rPr>
          <w:rFonts w:eastAsia="Times New Roman" w:cs="Times New Roman"/>
          <w:szCs w:val="28"/>
        </w:rPr>
        <w:t>απο</w:t>
      </w:r>
      <w:r>
        <w:rPr>
          <w:rFonts w:eastAsia="Times New Roman" w:cs="Times New Roman"/>
          <w:szCs w:val="28"/>
        </w:rPr>
        <w:t>χαρα</w:t>
      </w:r>
      <w:r>
        <w:rPr>
          <w:rFonts w:eastAsia="Times New Roman" w:cs="Times New Roman"/>
          <w:szCs w:val="28"/>
        </w:rPr>
        <w:t>κτηρίζετε το τόξο ως όπλο και από την άλλη πλευρά ζητάτε άδεια κατοχής. Ξαναδείτε το.</w:t>
      </w:r>
    </w:p>
    <w:p w14:paraId="4ED953BB"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Ας αναφερθούμε τώρα στα άρθρα 49-65, όπου φυσικά λέμε «</w:t>
      </w:r>
      <w:r>
        <w:rPr>
          <w:rFonts w:eastAsia="Times New Roman" w:cs="Times New Roman"/>
          <w:szCs w:val="28"/>
        </w:rPr>
        <w:t>όχι</w:t>
      </w:r>
      <w:r>
        <w:rPr>
          <w:rFonts w:eastAsia="Times New Roman" w:cs="Times New Roman"/>
          <w:szCs w:val="28"/>
        </w:rPr>
        <w:t>». Τι σχέση έχει το οργανόγραμμα του Υπουργείου με τον Κώδικα Αντιντόπινγκ; Είναι δυνατόν το οργανόγραμμα ενός Υ</w:t>
      </w:r>
      <w:r>
        <w:rPr>
          <w:rFonts w:eastAsia="Times New Roman" w:cs="Times New Roman"/>
          <w:szCs w:val="28"/>
        </w:rPr>
        <w:t>πουργείου να έρχεται με τη μορφή του κατεπείγοντος και, μάλιστα, με τους εργαζόμενους να διαμαρτύρονται ότι δεν δέχεστε να τους ακούσετε, δηλώνοντας ότι βρίσκονται σε ομηρία;</w:t>
      </w:r>
    </w:p>
    <w:p w14:paraId="4ED953BC"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lastRenderedPageBreak/>
        <w:t>Διαφωνούμε, επίσης, με το άρθρο 67 –αρχικώς, 73- με το οποίο καταργείτε διάταξη π</w:t>
      </w:r>
      <w:r>
        <w:rPr>
          <w:rFonts w:eastAsia="Times New Roman" w:cs="Times New Roman"/>
          <w:szCs w:val="28"/>
        </w:rPr>
        <w:t>ου το Σώμα ψήφισε πριν από είκοσι μέρες. Τώρα τι μας ζητάτε; Τώρα μας ζητάτε να «ξεψηφίσουμε». Δηλαδή, συνεχίζουμε στη λογική «ψηφίζουμε και ξεψηφίζουμε». Αν μη τι άλλο, χρειάζεται σοβαρότητα.</w:t>
      </w:r>
    </w:p>
    <w:p w14:paraId="4ED953BD"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Κυρίες και κύριοι Βουλευτές, προφανώς και η ψήφιση του Κανονισμ</w:t>
      </w:r>
      <w:r>
        <w:rPr>
          <w:rFonts w:eastAsia="Times New Roman" w:cs="Times New Roman"/>
          <w:szCs w:val="28"/>
        </w:rPr>
        <w:t xml:space="preserve">ού Αντιντόπινγκ είναι κρίσιμη για τη χώρα. Προφανώς και η εγχώρια νομοθεσία πρέπει να εναρμονιστεί με τα δεδομένα της </w:t>
      </w:r>
      <w:r>
        <w:rPr>
          <w:rFonts w:eastAsia="Times New Roman" w:cs="Times New Roman"/>
          <w:szCs w:val="28"/>
          <w:lang w:val="en-US"/>
        </w:rPr>
        <w:t>WADA</w:t>
      </w:r>
      <w:r>
        <w:rPr>
          <w:rFonts w:eastAsia="Times New Roman" w:cs="Times New Roman"/>
          <w:szCs w:val="28"/>
        </w:rPr>
        <w:t>. Όμως, αυτό δεν σας απαλλάσσει από την ευθύνη που είχατε να το φέρετε με την κανονική διαδικασία, τη στιγμή μάλιστα που διανύουμε ένα</w:t>
      </w:r>
      <w:r>
        <w:rPr>
          <w:rFonts w:eastAsia="Times New Roman" w:cs="Times New Roman"/>
          <w:szCs w:val="28"/>
        </w:rPr>
        <w:t xml:space="preserve"> ολυμπιακό έτος.</w:t>
      </w:r>
    </w:p>
    <w:p w14:paraId="4ED953BE"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 xml:space="preserve">Κύριοι της Κυβέρνησης, κύριε Υπουργέ, είστε Κυβέρνηση δεκαπέντε μήνες. Οφείλατε να γνωρίζετε ότι υπήρχε συγκεκριμένη υποχρέωση της χώρας για την εναρμόνιση της νομοθεσίας στις απαιτήσεις της </w:t>
      </w:r>
      <w:r>
        <w:rPr>
          <w:rFonts w:eastAsia="Times New Roman" w:cs="Times New Roman"/>
          <w:szCs w:val="28"/>
          <w:lang w:val="en-US"/>
        </w:rPr>
        <w:t>WADA</w:t>
      </w:r>
      <w:r>
        <w:rPr>
          <w:rFonts w:eastAsia="Times New Roman" w:cs="Times New Roman"/>
          <w:szCs w:val="28"/>
        </w:rPr>
        <w:t>. Οφείλατε να γνωρίζετε τις καταληκτικές ημε</w:t>
      </w:r>
      <w:r>
        <w:rPr>
          <w:rFonts w:eastAsia="Times New Roman" w:cs="Times New Roman"/>
          <w:szCs w:val="28"/>
        </w:rPr>
        <w:t>ρομηνίες, ώστε να μη διακινδυνεύσει η ελληνική συμμετοχή στην Ολυμπιάδα του Ρίο. Υποσχεθήκατε έναν «</w:t>
      </w:r>
      <w:r>
        <w:rPr>
          <w:rFonts w:eastAsia="Times New Roman" w:cs="Times New Roman"/>
          <w:szCs w:val="28"/>
        </w:rPr>
        <w:t>α</w:t>
      </w:r>
      <w:r>
        <w:rPr>
          <w:rFonts w:eastAsia="Times New Roman" w:cs="Times New Roman"/>
          <w:szCs w:val="28"/>
        </w:rPr>
        <w:t xml:space="preserve">θλητικό </w:t>
      </w:r>
      <w:r>
        <w:rPr>
          <w:rFonts w:eastAsia="Times New Roman" w:cs="Times New Roman"/>
          <w:szCs w:val="28"/>
        </w:rPr>
        <w:t>ν</w:t>
      </w:r>
      <w:r>
        <w:rPr>
          <w:rFonts w:eastAsia="Times New Roman" w:cs="Times New Roman"/>
          <w:szCs w:val="28"/>
        </w:rPr>
        <w:t xml:space="preserve">όμο» που ακόμα δεν έχουμε δει, όπου </w:t>
      </w:r>
      <w:r>
        <w:rPr>
          <w:rFonts w:eastAsia="Times New Roman" w:cs="Times New Roman"/>
          <w:szCs w:val="28"/>
        </w:rPr>
        <w:lastRenderedPageBreak/>
        <w:t>θα μπορούσατε να συμπεριλάβετε όλες τις ρυθμίσεις που φέρατε σήμερα, οι οποίες δεν έχουν σχέση με τον Κανονισμ</w:t>
      </w:r>
      <w:r>
        <w:rPr>
          <w:rFonts w:eastAsia="Times New Roman" w:cs="Times New Roman"/>
          <w:szCs w:val="28"/>
        </w:rPr>
        <w:t>ό Αντιντόπινγκ.</w:t>
      </w:r>
    </w:p>
    <w:p w14:paraId="4ED953BF"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Εσείς τι κάνατε; Τα τσουβαλιάσατε όλα σ’ ένα νομοθετικό κείμενο και τα παρουσιάσατε. Επικαλεστήκατε, μάλιστα, τον χαρακτήρα του κατεπείγοντος. Σύρατε τους Βουλευτές στην ψήφιση διατάξεων</w:t>
      </w:r>
      <w:r>
        <w:rPr>
          <w:rFonts w:eastAsia="Times New Roman" w:cs="Times New Roman"/>
          <w:szCs w:val="28"/>
        </w:rPr>
        <w:t>,</w:t>
      </w:r>
      <w:r>
        <w:rPr>
          <w:rFonts w:eastAsia="Times New Roman" w:cs="Times New Roman"/>
          <w:szCs w:val="28"/>
        </w:rPr>
        <w:t xml:space="preserve"> που δεν είχαν τον απαραίτητο χρόνο να επεξεργαστούν.</w:t>
      </w:r>
    </w:p>
    <w:p w14:paraId="4ED953C0"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Κύριε Υπουργέ, το κατεπείγον θα είχε νόημα και περιεχόμενο, αν αφορούσε το προσφυγικό, αν το κεντρικό ζήτημα ήταν η προσφυγική κρίση, η οποία απαιτεί εθνική στρατηγική και εθνική συνεννόηση, διότι το ανθρωπιστικό πρόβλημα είναι τεράστιο, με χιλιάδες πρόσφ</w:t>
      </w:r>
      <w:r>
        <w:rPr>
          <w:rFonts w:eastAsia="Times New Roman" w:cs="Times New Roman"/>
          <w:szCs w:val="28"/>
        </w:rPr>
        <w:t xml:space="preserve">υγες και μετανάστες που φθάνουν καθημερινά στην Ελλάδα, με χιλιάδες να συνωστίζονται στις ακτές των νησιών μας. Αυτό για όλους εμάς, για όλους τους Έλληνες, είναι κατεπείγον ζήτημα. </w:t>
      </w:r>
    </w:p>
    <w:p w14:paraId="4ED953C1"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 xml:space="preserve">Ωστόσο, επί του παρόντος νομοσχεδίου ψηφίζουμε </w:t>
      </w:r>
      <w:r>
        <w:rPr>
          <w:rFonts w:eastAsia="Times New Roman" w:cs="Times New Roman"/>
          <w:szCs w:val="28"/>
        </w:rPr>
        <w:t>παρών</w:t>
      </w:r>
      <w:r>
        <w:rPr>
          <w:rFonts w:eastAsia="Times New Roman" w:cs="Times New Roman"/>
          <w:szCs w:val="28"/>
        </w:rPr>
        <w:t xml:space="preserve"> επί της αρχής.</w:t>
      </w:r>
    </w:p>
    <w:p w14:paraId="4ED953C2"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lastRenderedPageBreak/>
        <w:t xml:space="preserve">Σας </w:t>
      </w:r>
      <w:r>
        <w:rPr>
          <w:rFonts w:eastAsia="Times New Roman" w:cs="Times New Roman"/>
          <w:szCs w:val="28"/>
        </w:rPr>
        <w:t>ευχαριστώ.</w:t>
      </w:r>
    </w:p>
    <w:p w14:paraId="4ED953C3"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(Χειροκροτήματα από την πτέρυγα της Δημοκρατικής Συμπαράταξης ΠΑΣΟΚ-ΔΗΜΑΡ)</w:t>
      </w:r>
    </w:p>
    <w:p w14:paraId="4ED953C4" w14:textId="77777777" w:rsidR="0014665F" w:rsidRDefault="007C227C">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Ευχαριστούμε τον κ. Κωνσταντόπουλο.</w:t>
      </w:r>
    </w:p>
    <w:p w14:paraId="4ED953C5"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Το</w:t>
      </w:r>
      <w:r>
        <w:rPr>
          <w:rFonts w:eastAsia="Times New Roman" w:cs="Times New Roman"/>
          <w:szCs w:val="28"/>
        </w:rPr>
        <w:t>ν</w:t>
      </w:r>
      <w:r>
        <w:rPr>
          <w:rFonts w:eastAsia="Times New Roman" w:cs="Times New Roman"/>
          <w:szCs w:val="28"/>
        </w:rPr>
        <w:t xml:space="preserve"> λόγο έχει ο κύριος Υ</w:t>
      </w:r>
      <w:r>
        <w:rPr>
          <w:rFonts w:eastAsia="Times New Roman" w:cs="Times New Roman"/>
          <w:szCs w:val="28"/>
        </w:rPr>
        <w:t>φυ</w:t>
      </w:r>
      <w:r>
        <w:rPr>
          <w:rFonts w:eastAsia="Times New Roman" w:cs="Times New Roman"/>
          <w:szCs w:val="28"/>
        </w:rPr>
        <w:t>πουργός</w:t>
      </w:r>
      <w:r>
        <w:rPr>
          <w:rFonts w:eastAsia="Times New Roman" w:cs="Times New Roman"/>
          <w:szCs w:val="28"/>
        </w:rPr>
        <w:t>,</w:t>
      </w:r>
      <w:r>
        <w:rPr>
          <w:rFonts w:eastAsia="Times New Roman" w:cs="Times New Roman"/>
          <w:szCs w:val="28"/>
        </w:rPr>
        <w:t xml:space="preserve"> για να κάνει κάποιες ανακοινώσεις.</w:t>
      </w:r>
    </w:p>
    <w:p w14:paraId="4ED953C6"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Ορίστε, κύριε Υ</w:t>
      </w:r>
      <w:r>
        <w:rPr>
          <w:rFonts w:eastAsia="Times New Roman" w:cs="Times New Roman"/>
          <w:szCs w:val="28"/>
        </w:rPr>
        <w:t>φυ</w:t>
      </w:r>
      <w:r>
        <w:rPr>
          <w:rFonts w:eastAsia="Times New Roman" w:cs="Times New Roman"/>
          <w:szCs w:val="28"/>
        </w:rPr>
        <w:t>πουργέ, έχετε</w:t>
      </w:r>
      <w:r>
        <w:rPr>
          <w:rFonts w:eastAsia="Times New Roman" w:cs="Times New Roman"/>
          <w:szCs w:val="28"/>
        </w:rPr>
        <w:t xml:space="preserve"> το</w:t>
      </w:r>
      <w:r>
        <w:rPr>
          <w:rFonts w:eastAsia="Times New Roman" w:cs="Times New Roman"/>
          <w:szCs w:val="28"/>
        </w:rPr>
        <w:t>ν</w:t>
      </w:r>
      <w:r>
        <w:rPr>
          <w:rFonts w:eastAsia="Times New Roman" w:cs="Times New Roman"/>
          <w:szCs w:val="28"/>
        </w:rPr>
        <w:t xml:space="preserve"> λόγο.</w:t>
      </w:r>
    </w:p>
    <w:p w14:paraId="4ED953C7" w14:textId="77777777" w:rsidR="0014665F" w:rsidRDefault="007C227C">
      <w:pPr>
        <w:spacing w:line="600" w:lineRule="auto"/>
        <w:ind w:firstLine="720"/>
        <w:jc w:val="both"/>
        <w:rPr>
          <w:rFonts w:eastAsia="Times New Roman" w:cs="Times New Roman"/>
          <w:szCs w:val="28"/>
        </w:rPr>
      </w:pPr>
      <w:r>
        <w:rPr>
          <w:rFonts w:eastAsia="Times New Roman" w:cs="Times New Roman"/>
          <w:b/>
          <w:szCs w:val="28"/>
        </w:rPr>
        <w:t xml:space="preserve">ΣΤΑΥΡΟΣ ΚΟΝΤΟΝΗΣ (Υφυπουργός Πολιτισμού και Αθλητισμού): </w:t>
      </w:r>
      <w:r>
        <w:rPr>
          <w:rFonts w:eastAsia="Times New Roman" w:cs="Times New Roman"/>
          <w:szCs w:val="28"/>
        </w:rPr>
        <w:t xml:space="preserve">Κύριε Πρόεδρε, όπως είχα αναφέρει και στη συζήτηση στην </w:t>
      </w:r>
      <w:r>
        <w:rPr>
          <w:rFonts w:eastAsia="Times New Roman" w:cs="Times New Roman"/>
          <w:szCs w:val="28"/>
        </w:rPr>
        <w:t>ε</w:t>
      </w:r>
      <w:r>
        <w:rPr>
          <w:rFonts w:eastAsia="Times New Roman" w:cs="Times New Roman"/>
          <w:szCs w:val="28"/>
        </w:rPr>
        <w:t>πιτροπή, στη συζήτηση στην Ολομέλεια θα ανακοινώναμε τις τροπολογίες τις οποίες κάνει δεκτές η Κυβέρνηση.</w:t>
      </w:r>
    </w:p>
    <w:p w14:paraId="4ED953C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Κατά πρώτον, θέλω να πω ότι κατηγορηθήκαμε άδικα ότι πρόκειται να φέρουμε ορυμαγδό τροπολογιών. Είχα πει ότι θα φέρουμε μία </w:t>
      </w:r>
      <w:r>
        <w:rPr>
          <w:rFonts w:eastAsia="Times New Roman" w:cs="Times New Roman"/>
          <w:bCs/>
          <w:szCs w:val="24"/>
        </w:rPr>
        <w:t>τροπολογία,</w:t>
      </w:r>
      <w:r>
        <w:rPr>
          <w:rFonts w:eastAsia="Times New Roman" w:cs="Times New Roman"/>
          <w:szCs w:val="24"/>
        </w:rPr>
        <w:t xml:space="preserve"> την οποία είχαν καταθέσει Βουλευτές του ΣΥΡΙΖΑ σε </w:t>
      </w:r>
      <w:r>
        <w:rPr>
          <w:rFonts w:eastAsia="Times New Roman" w:cs="Times New Roman"/>
          <w:szCs w:val="24"/>
        </w:rPr>
        <w:lastRenderedPageBreak/>
        <w:t>παλαιότερο νομοσχέδιο του Υπουργείου Πολιτισμού και Αθλητισμού. Και εί</w:t>
      </w:r>
      <w:r>
        <w:rPr>
          <w:rFonts w:eastAsia="Times New Roman" w:cs="Times New Roman"/>
          <w:szCs w:val="24"/>
        </w:rPr>
        <w:t xml:space="preserve">χαμε πει ότι γι’ αυτή την </w:t>
      </w:r>
      <w:r>
        <w:rPr>
          <w:rFonts w:eastAsia="Times New Roman" w:cs="Times New Roman"/>
          <w:bCs/>
          <w:szCs w:val="24"/>
        </w:rPr>
        <w:t>τροπολογία</w:t>
      </w:r>
      <w:r>
        <w:rPr>
          <w:rFonts w:eastAsia="Times New Roman" w:cs="Times New Roman"/>
          <w:szCs w:val="24"/>
        </w:rPr>
        <w:t xml:space="preserve"> θα υπάρχει συνεργασία των συναρμόδιων Υπουργών</w:t>
      </w:r>
      <w:r>
        <w:rPr>
          <w:rFonts w:eastAsia="Times New Roman" w:cs="Times New Roman"/>
          <w:szCs w:val="24"/>
        </w:rPr>
        <w:t>,</w:t>
      </w:r>
      <w:r>
        <w:rPr>
          <w:rFonts w:eastAsia="Times New Roman" w:cs="Times New Roman"/>
          <w:szCs w:val="24"/>
        </w:rPr>
        <w:t xml:space="preserve"> για να καταλήξουμε. Σήμερα την κάνουμε δεκτή. Είναι η </w:t>
      </w:r>
      <w:r>
        <w:rPr>
          <w:rFonts w:eastAsia="Times New Roman" w:cs="Times New Roman"/>
          <w:bCs/>
          <w:szCs w:val="24"/>
        </w:rPr>
        <w:t>τροπολογία</w:t>
      </w:r>
      <w:r>
        <w:rPr>
          <w:rFonts w:eastAsia="Times New Roman" w:cs="Times New Roman"/>
          <w:szCs w:val="24"/>
        </w:rPr>
        <w:t xml:space="preserve"> με γενικό αριθμό 286 και ειδικό αριθμό 7. </w:t>
      </w:r>
    </w:p>
    <w:p w14:paraId="4ED953C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Επίσης, άλλη μία </w:t>
      </w:r>
      <w:r>
        <w:rPr>
          <w:rFonts w:eastAsia="Times New Roman" w:cs="Times New Roman"/>
          <w:bCs/>
          <w:szCs w:val="24"/>
        </w:rPr>
        <w:t>τροπολογία</w:t>
      </w:r>
      <w:r>
        <w:rPr>
          <w:rFonts w:eastAsia="Times New Roman" w:cs="Times New Roman"/>
          <w:szCs w:val="24"/>
        </w:rPr>
        <w:t xml:space="preserve">, αλλά στην ουσία αυτή ήταν διάταξη </w:t>
      </w:r>
      <w:r>
        <w:rPr>
          <w:rFonts w:eastAsia="Times New Roman" w:cs="Times New Roman"/>
          <w:szCs w:val="24"/>
        </w:rPr>
        <w:t>που εμπερι</w:t>
      </w:r>
      <w:r>
        <w:rPr>
          <w:rFonts w:eastAsia="Times New Roman" w:cs="Times New Roman"/>
          <w:szCs w:val="24"/>
        </w:rPr>
        <w:t>εί</w:t>
      </w:r>
      <w:r>
        <w:rPr>
          <w:rFonts w:eastAsia="Times New Roman" w:cs="Times New Roman"/>
          <w:szCs w:val="24"/>
        </w:rPr>
        <w:t>χετο στο συζητούμενο νομοσχέδιο, είναι η με γενικό αριθμό 288 και ειδικό αριθμό 8, για την οποία ήδη αναφέρθηκε η εισηγήτρια του ΣΥΡΙΖΑ, η κ. Δριτσέλη.</w:t>
      </w:r>
    </w:p>
    <w:p w14:paraId="4ED953C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Επίσης, θέλω να κάνω μία νομοτεχνική βελτίωση. Είχε δίκιο ο κ. Μαυρωτάς. Πράγματι, υπάρχει έ</w:t>
      </w:r>
      <w:r>
        <w:rPr>
          <w:rFonts w:eastAsia="Times New Roman" w:cs="Times New Roman"/>
          <w:szCs w:val="24"/>
        </w:rPr>
        <w:t>να τυπογραφικό λάθος στην παράγραφο 5.3 του άρθρου 5 και έχει παραληφθεί η λέξη «δεν». Διαμορφώνεται ως εξής: «δεν μπορεί να αμφισβητηθεί από αθλητή ή τρίτο πρόσωπο,». Προστίθεται η λέξη «δεν». Ήταν τυπογραφικό λάθος. Επομένως καταθέτω τη νομοτεχνική για ν</w:t>
      </w:r>
      <w:r>
        <w:rPr>
          <w:rFonts w:eastAsia="Times New Roman" w:cs="Times New Roman"/>
          <w:szCs w:val="24"/>
        </w:rPr>
        <w:t xml:space="preserve">α λάβουν γνώση οι συνάδελφοι. </w:t>
      </w:r>
    </w:p>
    <w:p w14:paraId="4ED953C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Αυτός είναι ο ορυμαγδός τροπολογιών</w:t>
      </w:r>
      <w:r>
        <w:rPr>
          <w:rFonts w:eastAsia="Times New Roman" w:cs="Times New Roman"/>
          <w:szCs w:val="24"/>
        </w:rPr>
        <w:t>,</w:t>
      </w:r>
      <w:r>
        <w:rPr>
          <w:rFonts w:eastAsia="Times New Roman" w:cs="Times New Roman"/>
          <w:szCs w:val="24"/>
        </w:rPr>
        <w:t xml:space="preserve"> για τον οποίο είχαμε κατηγορηθεί χθες στην </w:t>
      </w:r>
      <w:r>
        <w:rPr>
          <w:rFonts w:eastAsia="Times New Roman" w:cs="Times New Roman"/>
          <w:szCs w:val="24"/>
        </w:rPr>
        <w:t>ε</w:t>
      </w:r>
      <w:r>
        <w:rPr>
          <w:rFonts w:eastAsia="Times New Roman" w:cs="Times New Roman"/>
          <w:szCs w:val="24"/>
        </w:rPr>
        <w:t>πιτροπή, η εξής μία!</w:t>
      </w:r>
    </w:p>
    <w:p w14:paraId="4ED953CC" w14:textId="77777777" w:rsidR="0014665F" w:rsidRDefault="007C227C">
      <w:pPr>
        <w:spacing w:line="600" w:lineRule="auto"/>
        <w:ind w:firstLine="720"/>
        <w:jc w:val="both"/>
        <w:rPr>
          <w:rFonts w:eastAsia="Times New Roman" w:cs="Times New Roman"/>
          <w:szCs w:val="24"/>
        </w:rPr>
      </w:pPr>
      <w:r>
        <w:rPr>
          <w:rFonts w:eastAsia="Times New Roman"/>
          <w:szCs w:val="24"/>
        </w:rPr>
        <w:t xml:space="preserve">(Στο σημείο αυτό ο </w:t>
      </w:r>
      <w:r>
        <w:rPr>
          <w:rFonts w:eastAsia="Times New Roman" w:cs="Times New Roman"/>
          <w:szCs w:val="24"/>
        </w:rPr>
        <w:t>Υφυπουργός Πολιτισμού και Αθλητισμού</w:t>
      </w:r>
      <w:r>
        <w:rPr>
          <w:rFonts w:eastAsia="Times New Roman"/>
          <w:szCs w:val="24"/>
        </w:rPr>
        <w:t xml:space="preserve"> κ. </w:t>
      </w:r>
      <w:r>
        <w:rPr>
          <w:rFonts w:eastAsia="Times New Roman" w:cs="Times New Roman"/>
          <w:szCs w:val="24"/>
        </w:rPr>
        <w:t xml:space="preserve">Σταύρος Κοντονής </w:t>
      </w:r>
      <w:r>
        <w:rPr>
          <w:rFonts w:eastAsia="Times New Roman"/>
          <w:szCs w:val="24"/>
        </w:rPr>
        <w:t>καταθέτει για τα Πρακτικά την προαναφερθείσα νο</w:t>
      </w:r>
      <w:r>
        <w:rPr>
          <w:rFonts w:eastAsia="Times New Roman"/>
          <w:szCs w:val="24"/>
        </w:rPr>
        <w:t>μοτεχνική βελτίωση, η οποία έχει ως εξής:</w:t>
      </w:r>
    </w:p>
    <w:p w14:paraId="4ED953CD" w14:textId="77777777" w:rsidR="0014665F" w:rsidRDefault="007C227C">
      <w:pPr>
        <w:spacing w:line="600" w:lineRule="auto"/>
        <w:ind w:firstLine="720"/>
        <w:jc w:val="center"/>
        <w:rPr>
          <w:rFonts w:eastAsia="Times New Roman" w:cs="Times New Roman"/>
          <w:color w:val="FF0000"/>
          <w:szCs w:val="24"/>
        </w:rPr>
      </w:pPr>
      <w:r w:rsidRPr="00FA3A1A">
        <w:rPr>
          <w:rFonts w:eastAsia="Times New Roman" w:cs="Times New Roman"/>
          <w:color w:val="FF0000"/>
          <w:szCs w:val="24"/>
        </w:rPr>
        <w:t>ΑΛΛΑΓΗ ΣΕΛΙΔΑΣ</w:t>
      </w:r>
    </w:p>
    <w:p w14:paraId="4ED953CE" w14:textId="77777777" w:rsidR="0014665F" w:rsidRDefault="007C227C">
      <w:pPr>
        <w:spacing w:line="600" w:lineRule="auto"/>
        <w:ind w:firstLine="720"/>
        <w:jc w:val="center"/>
        <w:rPr>
          <w:rFonts w:eastAsia="Times New Roman" w:cs="Times New Roman"/>
          <w:color w:val="000000" w:themeColor="text1"/>
          <w:szCs w:val="24"/>
        </w:rPr>
      </w:pPr>
      <w:r w:rsidRPr="00FA3A1A">
        <w:rPr>
          <w:rFonts w:eastAsia="Times New Roman" w:cs="Times New Roman"/>
          <w:color w:val="000000" w:themeColor="text1"/>
          <w:szCs w:val="24"/>
        </w:rPr>
        <w:t xml:space="preserve">ΝΑ ΜΠΕΙ Η ΣΕΛΙΔΑ </w:t>
      </w:r>
      <w:r w:rsidRPr="00FA3A1A">
        <w:rPr>
          <w:rFonts w:eastAsia="Times New Roman" w:cs="Times New Roman"/>
          <w:b/>
          <w:color w:val="000000" w:themeColor="text1"/>
          <w:szCs w:val="24"/>
        </w:rPr>
        <w:t>147</w:t>
      </w:r>
    </w:p>
    <w:p w14:paraId="4ED953CF" w14:textId="77777777" w:rsidR="0014665F" w:rsidRDefault="007C227C">
      <w:pPr>
        <w:spacing w:line="600" w:lineRule="auto"/>
        <w:ind w:firstLine="720"/>
        <w:jc w:val="center"/>
        <w:rPr>
          <w:rFonts w:eastAsia="Times New Roman" w:cs="Times New Roman"/>
          <w:color w:val="FF0000"/>
          <w:szCs w:val="24"/>
        </w:rPr>
      </w:pPr>
      <w:r w:rsidRPr="00FA3A1A">
        <w:rPr>
          <w:rFonts w:eastAsia="Times New Roman" w:cs="Times New Roman"/>
          <w:color w:val="FF0000"/>
          <w:szCs w:val="24"/>
        </w:rPr>
        <w:t>ΑΛΛΑΓΗ ΣΕΛΙΔΑΣ</w:t>
      </w:r>
    </w:p>
    <w:p w14:paraId="4ED953D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Ευχαριστώ, κύριε Υπουργέ. </w:t>
      </w:r>
    </w:p>
    <w:p w14:paraId="4ED953D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Παρακαλώ να διανεμηθεί στους κυρίους συναδέλφους. </w:t>
      </w:r>
    </w:p>
    <w:p w14:paraId="4ED953D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Κύριε Ψαριανέ, έχετε τον λόγο.</w:t>
      </w:r>
    </w:p>
    <w:p w14:paraId="4ED953D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ΓΡΗΓΟΡΙΟΣ ΨΑΡΙΑΝΟΣ: </w:t>
      </w:r>
      <w:r>
        <w:rPr>
          <w:rFonts w:eastAsia="Times New Roman"/>
          <w:color w:val="000000"/>
          <w:szCs w:val="24"/>
        </w:rPr>
        <w:t>Ευχαριστώ, κύριε Πρόεδρε.</w:t>
      </w:r>
      <w:r>
        <w:rPr>
          <w:rFonts w:eastAsia="Times New Roman" w:cs="Times New Roman"/>
          <w:szCs w:val="24"/>
        </w:rPr>
        <w:t xml:space="preserve"> </w:t>
      </w:r>
    </w:p>
    <w:p w14:paraId="4ED953D4" w14:textId="77777777" w:rsidR="0014665F" w:rsidRDefault="007C227C">
      <w:pPr>
        <w:spacing w:line="600" w:lineRule="auto"/>
        <w:ind w:firstLine="720"/>
        <w:jc w:val="both"/>
        <w:rPr>
          <w:rFonts w:eastAsia="Times New Roman" w:cs="Times New Roman"/>
          <w:bCs/>
          <w:szCs w:val="24"/>
        </w:rPr>
      </w:pPr>
      <w:r>
        <w:rPr>
          <w:rFonts w:eastAsia="Times New Roman" w:cs="Times New Roman"/>
          <w:szCs w:val="24"/>
        </w:rPr>
        <w:t xml:space="preserve">Ορυμαγδό τροπολογιών έχουμε έτσι και αλλιώς σε όλα τα νομοσχέδια. Μπορεί ο Υπουργός επί του προκειμένου να είχε δεκαπέντε </w:t>
      </w:r>
      <w:r>
        <w:rPr>
          <w:rFonts w:eastAsia="Times New Roman" w:cs="Times New Roman"/>
          <w:bCs/>
          <w:szCs w:val="24"/>
        </w:rPr>
        <w:t>τροπολογίες και να βάλει μόνο μία ή δύο, αλλά αν μετρήσουμε όλα τα νομοσχέδια που έχει φέρει αυτή η Κυβέρνη</w:t>
      </w:r>
      <w:r>
        <w:rPr>
          <w:rFonts w:eastAsia="Times New Roman" w:cs="Times New Roman"/>
          <w:bCs/>
          <w:szCs w:val="24"/>
        </w:rPr>
        <w:t>ση εδώ και δεκαπέντε μήνες -η λεγόμενη «ΣΥΡΙΖΑΝΕΛ», των Τσιπρο-Καμμένων, κατά τους Σαμαρο-Βενιζέλους-, θα δούμε ότι έχει φέρει όσα νομοσχέδια έχει φέρει, έχει φέρει τετραπλάσιες τροπολογίες επί των νομοσχεδίων, άσχετες με κάθε νομοσχέδιο. Έχουν δώσει οι Τσ</w:t>
      </w:r>
      <w:r>
        <w:rPr>
          <w:rFonts w:eastAsia="Times New Roman" w:cs="Times New Roman"/>
          <w:bCs/>
          <w:szCs w:val="24"/>
        </w:rPr>
        <w:t>ιπρο-Καμμένοι σε έναν χρόνο διπλάσιες ή τριπλάσιες πράξεις νομοθετικού περιεχομένου, από όσες είχαν φέρει οι Σαμαρο-Βενιζέλοι σε δύο, δυόμισι χρόνια. Διπλάσιες και βάλε! Πράξεις νομοθετικού περιεχομένου, προεδρικά διατάγματα με τη διαδικασία του κατεπείγον</w:t>
      </w:r>
      <w:r>
        <w:rPr>
          <w:rFonts w:eastAsia="Times New Roman" w:cs="Times New Roman"/>
          <w:bCs/>
          <w:szCs w:val="24"/>
        </w:rPr>
        <w:t>τος, πάνω από τα μισά νομοσχέδια!</w:t>
      </w:r>
    </w:p>
    <w:p w14:paraId="4ED953D5" w14:textId="77777777" w:rsidR="0014665F" w:rsidRDefault="007C227C">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Αυτό το νομοσχέδιο θα μπορούσαμε να το έχουμε συζητήσει χαλαρά και άνετα εδώ και τρεις μήνες, χωρίς καμμία διαδικασία κατεπείγοντος. Και θα μπορούσαμε να συμφωνήσουμε όλες οι πτέρυγες της Βουλής. Θέλουμε πάρα </w:t>
      </w:r>
      <w:r w:rsidRPr="00537088">
        <w:rPr>
          <w:rFonts w:eastAsia="Times New Roman" w:cs="Times New Roman"/>
          <w:color w:val="000000" w:themeColor="text1"/>
          <w:szCs w:val="24"/>
        </w:rPr>
        <w:t>πολύ να υπάρξ</w:t>
      </w:r>
      <w:r w:rsidRPr="00537088">
        <w:rPr>
          <w:rFonts w:eastAsia="Times New Roman" w:cs="Times New Roman"/>
          <w:color w:val="000000" w:themeColor="text1"/>
          <w:szCs w:val="24"/>
        </w:rPr>
        <w:t xml:space="preserve">ει εξυγίανση και στο ντόπινγκ και στη βία στα γήπεδα. </w:t>
      </w:r>
    </w:p>
    <w:p w14:paraId="4ED953D6" w14:textId="77777777" w:rsidR="0014665F" w:rsidRDefault="007C227C">
      <w:pPr>
        <w:spacing w:line="600" w:lineRule="auto"/>
        <w:ind w:firstLine="720"/>
        <w:jc w:val="both"/>
        <w:rPr>
          <w:rFonts w:eastAsia="Times New Roman" w:cs="Times New Roman"/>
          <w:bCs/>
          <w:szCs w:val="24"/>
        </w:rPr>
      </w:pPr>
      <w:r w:rsidRPr="00275B4F">
        <w:rPr>
          <w:rFonts w:eastAsia="Times New Roman" w:cs="Times New Roman"/>
          <w:szCs w:val="24"/>
        </w:rPr>
        <w:t xml:space="preserve">Πριν από σαράντα χρόνια </w:t>
      </w:r>
      <w:r>
        <w:rPr>
          <w:rFonts w:eastAsia="Times New Roman" w:cs="Times New Roman"/>
          <w:bCs/>
          <w:szCs w:val="24"/>
        </w:rPr>
        <w:t>πηγαίναμε στα γήπεδα με τους φίλους μας, άλλοι ήταν «βάζελοι», άλλοι «γαύροι», «χανούμισσες», «σκουλήκια», «μαύροι πάνθηρες» -ξέρετε, όλα αυτά τα ονόματα, όλοι αυτοί- και όλοι μ</w:t>
      </w:r>
      <w:r>
        <w:rPr>
          <w:rFonts w:eastAsia="Times New Roman" w:cs="Times New Roman"/>
          <w:bCs/>
          <w:szCs w:val="24"/>
        </w:rPr>
        <w:t>αζί δίπλα-δίπλα βλέπαμε τα παιχνίδια μια χαρά. Πριν από τριάντα, σαράντα χρόνια. Εντάξει είναι περασμένος αιώνας βέβαια, γιατί εμείς προχωράμε και αλλάζουμε τους αιώνες πολύ γρήγορα και τρέχουμε πολύ γρήγορα μπροστά, έχουμε ξεφύγει!</w:t>
      </w:r>
    </w:p>
    <w:p w14:paraId="4ED953D7" w14:textId="77777777" w:rsidR="0014665F" w:rsidRDefault="007C227C">
      <w:pPr>
        <w:spacing w:line="600" w:lineRule="auto"/>
        <w:ind w:firstLine="720"/>
        <w:jc w:val="both"/>
        <w:rPr>
          <w:rFonts w:eastAsia="Times New Roman" w:cs="Times New Roman"/>
          <w:bCs/>
          <w:szCs w:val="24"/>
        </w:rPr>
      </w:pPr>
      <w:r>
        <w:rPr>
          <w:rFonts w:eastAsia="Times New Roman" w:cs="Times New Roman"/>
          <w:bCs/>
          <w:szCs w:val="24"/>
        </w:rPr>
        <w:t>Μπορούμε να βρούμε στοι</w:t>
      </w:r>
      <w:r>
        <w:rPr>
          <w:rFonts w:eastAsia="Times New Roman" w:cs="Times New Roman"/>
          <w:bCs/>
          <w:szCs w:val="24"/>
        </w:rPr>
        <w:t xml:space="preserve">χεία σε κάθε τομέα της κοινωνικής ζωής. Στην παιδεία, για παράδειγμα, μπορούμε να βρούμε ποια χώρα πάει καλά. Η Φινλανδία; Μάλιστα. Τι κάνει η Φινλανδία; Κάνει ένα, δύο, τρία, τέσσερα, πέντε πράγματα. Να κάνουμε </w:t>
      </w:r>
      <w:r>
        <w:rPr>
          <w:rFonts w:eastAsia="Times New Roman" w:cs="Times New Roman"/>
          <w:bCs/>
          <w:szCs w:val="24"/>
          <w:lang w:val="en-US"/>
        </w:rPr>
        <w:t>copy</w:t>
      </w:r>
      <w:r>
        <w:rPr>
          <w:rFonts w:eastAsia="Times New Roman" w:cs="Times New Roman"/>
          <w:bCs/>
          <w:szCs w:val="24"/>
        </w:rPr>
        <w:t>-</w:t>
      </w:r>
      <w:r>
        <w:rPr>
          <w:rFonts w:eastAsia="Times New Roman" w:cs="Times New Roman"/>
          <w:bCs/>
          <w:szCs w:val="24"/>
          <w:lang w:val="en-US"/>
        </w:rPr>
        <w:t>paste</w:t>
      </w:r>
      <w:r>
        <w:rPr>
          <w:rFonts w:eastAsia="Times New Roman" w:cs="Times New Roman"/>
          <w:bCs/>
          <w:szCs w:val="24"/>
        </w:rPr>
        <w:t xml:space="preserve"> κατευθείαν και να τα βάλουμε. Ποι</w:t>
      </w:r>
      <w:r>
        <w:rPr>
          <w:rFonts w:eastAsia="Times New Roman" w:cs="Times New Roman"/>
          <w:bCs/>
          <w:szCs w:val="24"/>
        </w:rPr>
        <w:t xml:space="preserve">α χώρα πάει </w:t>
      </w:r>
      <w:r>
        <w:rPr>
          <w:rFonts w:eastAsia="Times New Roman" w:cs="Times New Roman"/>
          <w:bCs/>
          <w:szCs w:val="24"/>
        </w:rPr>
        <w:lastRenderedPageBreak/>
        <w:t xml:space="preserve">καλά στην ασφάλεια; Το Βέλγιο; Τι κάνετε εσείς; Δεν θα ανακαλύψουμε την πυρίτιδα ούτε τον τροχό. Δεν θα κάνουμε τους φωστήρες. Δεν θα περάσουμε στην Ευρώπη κάτι τριτοκοσμικού τύπου μισοσοβιετικές, αφρικανικές παραλλαγές σε διάφορα συστηματάκια </w:t>
      </w:r>
      <w:r>
        <w:rPr>
          <w:rFonts w:eastAsia="Times New Roman" w:cs="Times New Roman"/>
          <w:bCs/>
          <w:szCs w:val="24"/>
        </w:rPr>
        <w:t>όπου ο Υπουργός Παιδείας στην καθισιά του –δεν λέω μόνο γι’ αυτή την Κυβέρνηση, ο κάθε Υπουργός Παιδείας- μπορεί να κάνει τρεις μεταρρυθμίσεις, πέντε, επτά, οχτώ, με τη μία, έτσι για πλάκα, όταν η Φινλανδία επί της παιδείας έχει κάνει από το ’61 μέχρι σήμε</w:t>
      </w:r>
      <w:r>
        <w:rPr>
          <w:rFonts w:eastAsia="Times New Roman" w:cs="Times New Roman"/>
          <w:bCs/>
          <w:szCs w:val="24"/>
        </w:rPr>
        <w:t>ρα μία εκπαιδευτική μεταρρύθμιση -μία!- και έχει αλλάξει πενήντα κυβερνήσεις, συμμαχικές, αριστεροδεξιές, κεντροαριστερές, κεντροδεξιές, όλα.  Να σας πω και άλλες χώρες, αν θέλετε.</w:t>
      </w:r>
    </w:p>
    <w:p w14:paraId="4ED953D8" w14:textId="77777777" w:rsidR="0014665F" w:rsidRDefault="007C227C">
      <w:pPr>
        <w:spacing w:line="600" w:lineRule="auto"/>
        <w:ind w:firstLine="720"/>
        <w:jc w:val="both"/>
        <w:rPr>
          <w:rFonts w:eastAsia="Times New Roman" w:cs="Times New Roman"/>
          <w:szCs w:val="24"/>
        </w:rPr>
      </w:pPr>
      <w:r>
        <w:rPr>
          <w:rFonts w:eastAsia="Times New Roman" w:cs="Times New Roman"/>
          <w:bCs/>
          <w:szCs w:val="24"/>
        </w:rPr>
        <w:t>Λοιπόν, για να μη γενικολογούμε σε όλα αυτά, θέλω να πω ότι δεν θα ανακαλύψ</w:t>
      </w:r>
      <w:r>
        <w:rPr>
          <w:rFonts w:eastAsia="Times New Roman" w:cs="Times New Roman"/>
          <w:bCs/>
          <w:szCs w:val="24"/>
        </w:rPr>
        <w:t>ουμε εμείς εδώ τους καλύτερους τρόπους διακυβέρνησης μίας χώρας, που θέλουμε μάλιστα αυτή η διακυβέρνηση να γίνεται και με προοδευτικό πρόσημο, σύντροφοι. Σωστά; Μόνο που κλωτσάνε μερικοί συνεταίροι στην προοδευτικότητα και στον ριζοσπαστισμό.</w:t>
      </w:r>
    </w:p>
    <w:p w14:paraId="4ED953D9" w14:textId="77777777" w:rsidR="0014665F" w:rsidRDefault="007C227C">
      <w:pPr>
        <w:spacing w:line="600" w:lineRule="auto"/>
        <w:jc w:val="both"/>
        <w:rPr>
          <w:rFonts w:eastAsia="Times New Roman"/>
          <w:szCs w:val="24"/>
        </w:rPr>
      </w:pPr>
      <w:r>
        <w:rPr>
          <w:rFonts w:eastAsia="Times New Roman"/>
          <w:szCs w:val="24"/>
        </w:rPr>
        <w:lastRenderedPageBreak/>
        <w:t>Δεν θέλω καθόλου να αναφερθώ στο συστηματάκι και τη συνεργασία των Τσιπρο</w:t>
      </w:r>
      <w:r>
        <w:rPr>
          <w:rFonts w:eastAsia="Times New Roman"/>
          <w:szCs w:val="24"/>
        </w:rPr>
        <w:t>-Κ</w:t>
      </w:r>
      <w:r>
        <w:rPr>
          <w:rFonts w:eastAsia="Times New Roman"/>
          <w:szCs w:val="24"/>
        </w:rPr>
        <w:t xml:space="preserve">αμμένων. Έτσι; </w:t>
      </w:r>
    </w:p>
    <w:p w14:paraId="4ED953DA" w14:textId="77777777" w:rsidR="0014665F" w:rsidRDefault="007C227C">
      <w:pPr>
        <w:spacing w:line="600" w:lineRule="auto"/>
        <w:ind w:firstLine="720"/>
        <w:jc w:val="both"/>
        <w:rPr>
          <w:rFonts w:eastAsia="Times New Roman"/>
          <w:szCs w:val="24"/>
        </w:rPr>
      </w:pPr>
      <w:r>
        <w:rPr>
          <w:rFonts w:eastAsia="Times New Roman"/>
          <w:szCs w:val="24"/>
        </w:rPr>
        <w:t>Θέλω να πω ότι αυτό το νομοσχέδιο θα το ψηφίσουμε επί της αρχής. Και θα το ψηφίσουμε</w:t>
      </w:r>
      <w:r>
        <w:rPr>
          <w:rFonts w:eastAsia="Times New Roman"/>
          <w:szCs w:val="24"/>
        </w:rPr>
        <w:t>,</w:t>
      </w:r>
      <w:r>
        <w:rPr>
          <w:rFonts w:eastAsia="Times New Roman"/>
          <w:szCs w:val="24"/>
        </w:rPr>
        <w:t xml:space="preserve"> όχι μόνο επειδή είναι εναρμόνιση με τον </w:t>
      </w:r>
      <w:r>
        <w:rPr>
          <w:rFonts w:eastAsia="Times New Roman"/>
          <w:szCs w:val="24"/>
          <w:lang w:val="en-US"/>
        </w:rPr>
        <w:t>WADA</w:t>
      </w:r>
      <w:r>
        <w:rPr>
          <w:rFonts w:eastAsia="Times New Roman"/>
          <w:szCs w:val="24"/>
        </w:rPr>
        <w:t xml:space="preserve"> αλλά και επειδή έπρεπε τέτοια πράγ</w:t>
      </w:r>
      <w:r>
        <w:rPr>
          <w:rFonts w:eastAsia="Times New Roman"/>
          <w:szCs w:val="24"/>
        </w:rPr>
        <w:t xml:space="preserve">ματα να τα έχουμε κάνει και μόνοι μας, όπως και πολλές εφαρμογές των μνημονίων που μας στέλνουν απ’ έξω. Θα έπρεπε να τα έχουμε κάνει από μόνοι μας πριν μας τα στείλουν απ’ έξω εδώ. </w:t>
      </w:r>
    </w:p>
    <w:p w14:paraId="4ED953DB" w14:textId="77777777" w:rsidR="0014665F" w:rsidRDefault="007C227C">
      <w:pPr>
        <w:spacing w:line="600" w:lineRule="auto"/>
        <w:ind w:firstLine="720"/>
        <w:jc w:val="both"/>
        <w:rPr>
          <w:rFonts w:eastAsia="Times New Roman"/>
          <w:szCs w:val="24"/>
        </w:rPr>
      </w:pPr>
      <w:r>
        <w:rPr>
          <w:rFonts w:eastAsia="Times New Roman"/>
          <w:szCs w:val="24"/>
        </w:rPr>
        <w:t>Τις μεταρρυθμίσεις και τις θεσμικές αλλαγές θα έπρεπε να τις έχουμε κάνει</w:t>
      </w:r>
      <w:r>
        <w:rPr>
          <w:rFonts w:eastAsia="Times New Roman"/>
          <w:szCs w:val="24"/>
        </w:rPr>
        <w:t xml:space="preserve"> εμείς από μόνοι μας και όχι να μας τις υπαγορεύουν απ’ έξω και εμείς να κάνουμε γαργάρα και μαϊμουδιές, να παίρνουμε τα φράγκα, να τους βρίζουμε, να λέμε στον κόσμο «οι αλήτες, τα καθίκια, οι κωλο-Ευρωπαίοι μας κάνουν, μας δείχνουν, μας εκβιάζουν, μας αυτ</w:t>
      </w:r>
      <w:r>
        <w:rPr>
          <w:rFonts w:eastAsia="Times New Roman"/>
          <w:szCs w:val="24"/>
        </w:rPr>
        <w:t xml:space="preserve">ώνουν» και να παίρνουμε τα φράγκα και να διορίζουμε, να φτιάχνουμε το παλιό -των αλλωνών- πελατειακό συστηματάκι και να το κάνουμε δικό μας πελατειακό συστηματάκι και την υπάρχουσα διαφθορά και διαπλοκή –των αλλωνών, των καταστροφέων- να τις κάνουμε </w:t>
      </w:r>
      <w:r>
        <w:rPr>
          <w:rFonts w:eastAsia="Times New Roman"/>
          <w:szCs w:val="24"/>
        </w:rPr>
        <w:lastRenderedPageBreak/>
        <w:t>δικό μ</w:t>
      </w:r>
      <w:r>
        <w:rPr>
          <w:rFonts w:eastAsia="Times New Roman"/>
          <w:szCs w:val="24"/>
        </w:rPr>
        <w:t>ας συστηματάκι διαφθοράς και διαπλοκής</w:t>
      </w:r>
      <w:r>
        <w:rPr>
          <w:rFonts w:eastAsia="Times New Roman"/>
          <w:szCs w:val="24"/>
        </w:rPr>
        <w:t>.</w:t>
      </w:r>
      <w:r>
        <w:rPr>
          <w:rFonts w:eastAsia="Times New Roman"/>
          <w:szCs w:val="24"/>
        </w:rPr>
        <w:t xml:space="preserve"> </w:t>
      </w:r>
      <w:r>
        <w:rPr>
          <w:rFonts w:eastAsia="Times New Roman"/>
          <w:szCs w:val="24"/>
        </w:rPr>
        <w:t>Ν</w:t>
      </w:r>
      <w:r>
        <w:rPr>
          <w:rFonts w:eastAsia="Times New Roman"/>
          <w:szCs w:val="24"/>
        </w:rPr>
        <w:t>α γινόμαστε οι Αριστεροί νταραβεριτζήδες των νέων καναλαρχών και να κάνουμε διάφορες συναντήσεις και νυχτερινές συσκέψεις. Αυτά δεν είναι με προοδευτικό πρόσημο, συντρόφισσες και σύντροφοι! Αυτό είναι παλαιοκομματισ</w:t>
      </w:r>
      <w:r>
        <w:rPr>
          <w:rFonts w:eastAsia="Times New Roman"/>
          <w:szCs w:val="24"/>
        </w:rPr>
        <w:t>μός του κερατά μάλιστα!</w:t>
      </w:r>
    </w:p>
    <w:p w14:paraId="4ED953DC" w14:textId="77777777" w:rsidR="0014665F" w:rsidRDefault="007C227C">
      <w:pPr>
        <w:spacing w:line="600" w:lineRule="auto"/>
        <w:ind w:firstLine="720"/>
        <w:jc w:val="both"/>
        <w:rPr>
          <w:rFonts w:eastAsia="Times New Roman"/>
          <w:szCs w:val="24"/>
        </w:rPr>
      </w:pPr>
      <w:r>
        <w:rPr>
          <w:rFonts w:eastAsia="Times New Roman"/>
          <w:szCs w:val="24"/>
        </w:rPr>
        <w:t>Επί του συγκεκριμένου, λοιπόν, θα το στηρίξουμε το νομοσχέδιο. Και θα στηρίξουμε και το νομοσχέδιο που θα φέρει ο Υπουργός. Το χρωστάει, όπως το χρωστάνε δεκαπέντε προηγούμενοι Υπουργοί, από τον Φλωρίδη, τον Λιάνη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Ας μην αναφ</w:t>
      </w:r>
      <w:r>
        <w:rPr>
          <w:rFonts w:eastAsia="Times New Roman"/>
          <w:szCs w:val="24"/>
        </w:rPr>
        <w:t xml:space="preserve">έρω όλους τους Υπουργούς του Αθλητισμού που έχουν περάσει. </w:t>
      </w:r>
    </w:p>
    <w:p w14:paraId="4ED953DD" w14:textId="77777777" w:rsidR="0014665F" w:rsidRDefault="007C227C">
      <w:pPr>
        <w:spacing w:line="600" w:lineRule="auto"/>
        <w:ind w:firstLine="720"/>
        <w:jc w:val="both"/>
        <w:rPr>
          <w:rFonts w:eastAsia="Times New Roman"/>
          <w:szCs w:val="24"/>
        </w:rPr>
      </w:pPr>
      <w:r>
        <w:rPr>
          <w:rFonts w:eastAsia="Times New Roman"/>
          <w:szCs w:val="24"/>
        </w:rPr>
        <w:t>Από το 2007</w:t>
      </w:r>
      <w:r>
        <w:rPr>
          <w:rFonts w:eastAsia="Times New Roman"/>
          <w:szCs w:val="24"/>
        </w:rPr>
        <w:t>,</w:t>
      </w:r>
      <w:r>
        <w:rPr>
          <w:rFonts w:eastAsia="Times New Roman"/>
          <w:szCs w:val="24"/>
        </w:rPr>
        <w:t xml:space="preserve"> έχω ζητήσει στην Επιτροπή Μορφωτικών Υποθέσεων επί του αθλητισμού τροπολογίες, προτάσεις έχουμε κάνει και εγώ προσωπικά αλλά και πάρα πολλοί άνθρωποι και φίλοι μου και παλιοί μου σύντ</w:t>
      </w:r>
      <w:r>
        <w:rPr>
          <w:rFonts w:eastAsia="Times New Roman"/>
          <w:szCs w:val="24"/>
        </w:rPr>
        <w:t xml:space="preserve">ροφοι –που κάθονται από πίσω σας, κύριε Υπουργέ και ξέρουν πάρα πολύ καλά- για τις εκλογές στις ομοσπονδίες. </w:t>
      </w:r>
    </w:p>
    <w:p w14:paraId="4ED953DE" w14:textId="77777777" w:rsidR="0014665F" w:rsidRDefault="007C227C">
      <w:pPr>
        <w:spacing w:line="600" w:lineRule="auto"/>
        <w:ind w:firstLine="720"/>
        <w:jc w:val="both"/>
        <w:rPr>
          <w:rFonts w:eastAsia="Times New Roman"/>
          <w:szCs w:val="24"/>
        </w:rPr>
      </w:pPr>
      <w:r>
        <w:rPr>
          <w:rFonts w:eastAsia="Times New Roman"/>
          <w:szCs w:val="24"/>
        </w:rPr>
        <w:lastRenderedPageBreak/>
        <w:t>Να καθιερώσουμε την απλή αναλογική σε όλες τις ομοσπονδίες. Αλλού το σύστημα είναι πλειοψηφικό, αλλού είναι μισο-αναλογική, αλλού ενισχυμένη αναλο</w:t>
      </w:r>
      <w:r>
        <w:rPr>
          <w:rFonts w:eastAsia="Times New Roman"/>
          <w:szCs w:val="24"/>
        </w:rPr>
        <w:t>γική και αλλού όπως βολεύει την κάθε πυγμαχία, το κάθε μπάσκετ και την κάθε κολύμβηση. Θα πρέπει να θεσπίσουμε ένα σταθερό σύστημα εκλογής στις αθλητικές ομοσπονδίες, να τσακίσουμε στη βάση του το ντόπινγκ. Αυτό είναι κάτι που μπορείς να κάνεις πολύ εύκολα</w:t>
      </w:r>
      <w:r>
        <w:rPr>
          <w:rFonts w:eastAsia="Times New Roman"/>
          <w:szCs w:val="24"/>
        </w:rPr>
        <w:t xml:space="preserve">. </w:t>
      </w:r>
    </w:p>
    <w:p w14:paraId="4ED953DF" w14:textId="77777777" w:rsidR="0014665F" w:rsidRDefault="007C227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4ED953E0" w14:textId="77777777" w:rsidR="0014665F" w:rsidRDefault="007C227C">
      <w:pPr>
        <w:spacing w:line="600" w:lineRule="auto"/>
        <w:ind w:firstLine="720"/>
        <w:jc w:val="both"/>
        <w:rPr>
          <w:rFonts w:eastAsia="Times New Roman"/>
          <w:szCs w:val="24"/>
        </w:rPr>
      </w:pPr>
      <w:r>
        <w:rPr>
          <w:rFonts w:eastAsia="Times New Roman"/>
          <w:szCs w:val="24"/>
        </w:rPr>
        <w:t>Τ</w:t>
      </w:r>
      <w:r>
        <w:rPr>
          <w:rFonts w:eastAsia="Times New Roman"/>
          <w:szCs w:val="24"/>
        </w:rPr>
        <w:t xml:space="preserve">ους αθλητές τούς έχουμε αθωώσει και απαλλάξει. </w:t>
      </w:r>
      <w:r>
        <w:rPr>
          <w:rFonts w:eastAsia="Times New Roman"/>
          <w:szCs w:val="24"/>
        </w:rPr>
        <w:t>Επίσης</w:t>
      </w:r>
      <w:r>
        <w:rPr>
          <w:rFonts w:eastAsia="Times New Roman"/>
          <w:szCs w:val="24"/>
        </w:rPr>
        <w:t xml:space="preserve"> αυτούς τους γυμναστές και τους φαρμακοδότες τους, τους έχουμε απαλλάξει και τα κάνουμε γαργάρα. Δεν έχουμε πάρει κ</w:t>
      </w:r>
      <w:r>
        <w:rPr>
          <w:rFonts w:eastAsia="Times New Roman"/>
          <w:szCs w:val="24"/>
        </w:rPr>
        <w:t>ανένα απολύτως μέτρο. Όλα τα επεισόδια που γίνονται στα γήπεδα</w:t>
      </w:r>
      <w:r>
        <w:rPr>
          <w:rFonts w:eastAsia="Times New Roman"/>
          <w:szCs w:val="24"/>
        </w:rPr>
        <w:t>,</w:t>
      </w:r>
      <w:r>
        <w:rPr>
          <w:rFonts w:eastAsia="Times New Roman"/>
          <w:szCs w:val="24"/>
        </w:rPr>
        <w:t xml:space="preserve"> περνάνε ατιμωρητί, ενώ υπάρχουν χιλιάδες φωτογραφίες, κάμερες, παρακολουθήσεις, ο «Μεγάλος Αδερφός» με τις κάμερες, για τις οποίες μερικοί Αριστεροί διαμαρτύρονταν. Τι τις έχουμε κάνει τώρα τι</w:t>
      </w:r>
      <w:r>
        <w:rPr>
          <w:rFonts w:eastAsia="Times New Roman"/>
          <w:szCs w:val="24"/>
        </w:rPr>
        <w:t xml:space="preserve">ς κάμερες; Πού είναι αυτό που πετάνε τα μπουκάλια; Πού </w:t>
      </w:r>
      <w:r>
        <w:rPr>
          <w:rFonts w:eastAsia="Times New Roman"/>
          <w:szCs w:val="24"/>
        </w:rPr>
        <w:lastRenderedPageBreak/>
        <w:t>είναι αυτοί που μαχαιρώνουν τον διπλανό τους; Υπάρχουν όλοι αυτοί! Υπάρχουν παντού οι φωτογραφίες και τα βίντεο, τα οποία δείχνουν και από πού ήρθε και πού μένει. Όλα αυτά τα ξέρουμε. Τι τους έχουμε κά</w:t>
      </w:r>
      <w:r>
        <w:rPr>
          <w:rFonts w:eastAsia="Times New Roman"/>
          <w:szCs w:val="24"/>
        </w:rPr>
        <w:t xml:space="preserve">νει αυτούς; </w:t>
      </w:r>
    </w:p>
    <w:p w14:paraId="4ED953E1" w14:textId="77777777" w:rsidR="0014665F" w:rsidRDefault="007C227C">
      <w:pPr>
        <w:spacing w:line="600" w:lineRule="auto"/>
        <w:ind w:firstLine="720"/>
        <w:jc w:val="both"/>
        <w:rPr>
          <w:rFonts w:eastAsia="Times New Roman"/>
          <w:szCs w:val="24"/>
        </w:rPr>
      </w:pPr>
      <w:r>
        <w:rPr>
          <w:rFonts w:eastAsia="Times New Roman"/>
          <w:szCs w:val="24"/>
        </w:rPr>
        <w:t>Και εδώ πάλι το «</w:t>
      </w:r>
      <w:r>
        <w:rPr>
          <w:rFonts w:eastAsia="Times New Roman"/>
          <w:szCs w:val="24"/>
          <w:lang w:val="en-US"/>
        </w:rPr>
        <w:t>copy</w:t>
      </w:r>
      <w:r>
        <w:rPr>
          <w:rFonts w:eastAsia="Times New Roman"/>
          <w:szCs w:val="24"/>
        </w:rPr>
        <w:t xml:space="preserve"> </w:t>
      </w:r>
      <w:r>
        <w:rPr>
          <w:rFonts w:eastAsia="Times New Roman"/>
          <w:szCs w:val="24"/>
          <w:lang w:val="en-US"/>
        </w:rPr>
        <w:t>paste</w:t>
      </w:r>
      <w:r>
        <w:rPr>
          <w:rFonts w:eastAsia="Times New Roman"/>
          <w:szCs w:val="24"/>
        </w:rPr>
        <w:t>». Τι έκανε η καταραμένη μακαρίτισσα στην Αγγλία, αυτή η δεξιούρα, η Θάτσερ; Το «καθάρισε» σε δύο χρονάκια το ζήτημα; Διακόψαμε το Κύπελλο! Γιατί δεν διακόψαμε και το Πρωτάθλημα; Επειδή το Κύπελλο είναι και συμβολικό</w:t>
      </w:r>
      <w:r>
        <w:rPr>
          <w:rFonts w:eastAsia="Times New Roman"/>
          <w:szCs w:val="24"/>
        </w:rPr>
        <w:t xml:space="preserve"> και ανώδυνο. Δεν έχει να κάνει με νταραβέρια με ΠΑΕ, με κέρδη, με υπερκέρδη, με </w:t>
      </w:r>
      <w:r>
        <w:rPr>
          <w:rFonts w:eastAsia="Times New Roman"/>
          <w:szCs w:val="24"/>
          <w:lang w:val="en-US"/>
        </w:rPr>
        <w:t>Champions</w:t>
      </w:r>
      <w:r>
        <w:rPr>
          <w:rFonts w:eastAsia="Times New Roman"/>
          <w:szCs w:val="24"/>
        </w:rPr>
        <w:t xml:space="preserve"> </w:t>
      </w:r>
      <w:r>
        <w:rPr>
          <w:rFonts w:eastAsia="Times New Roman"/>
          <w:szCs w:val="24"/>
          <w:lang w:val="en-US"/>
        </w:rPr>
        <w:t>League</w:t>
      </w:r>
      <w:r>
        <w:rPr>
          <w:rFonts w:eastAsia="Times New Roman"/>
          <w:szCs w:val="24"/>
        </w:rPr>
        <w:t xml:space="preserve"> και με όλα αυτά τα κόλπα. Είναι το Κύπελλο, τώρα. Εντάξει ας το διακόψουμε. Είναι κάτι εύκολο.</w:t>
      </w:r>
    </w:p>
    <w:p w14:paraId="4ED953E2" w14:textId="77777777" w:rsidR="0014665F" w:rsidRDefault="007C227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επανειλημμένα το κουδούνι λήξεως του </w:t>
      </w:r>
      <w:r>
        <w:rPr>
          <w:rFonts w:eastAsia="Times New Roman"/>
          <w:szCs w:val="24"/>
        </w:rPr>
        <w:t>χρόνου ομιλίας του κυρίου Βουλευτή)</w:t>
      </w:r>
    </w:p>
    <w:p w14:paraId="4ED953E3" w14:textId="77777777" w:rsidR="0014665F" w:rsidRDefault="007C227C">
      <w:pPr>
        <w:spacing w:line="600" w:lineRule="auto"/>
        <w:ind w:firstLine="720"/>
        <w:jc w:val="both"/>
        <w:rPr>
          <w:rFonts w:eastAsia="Times New Roman"/>
          <w:szCs w:val="24"/>
        </w:rPr>
      </w:pPr>
      <w:r>
        <w:rPr>
          <w:rFonts w:eastAsia="Times New Roman"/>
          <w:szCs w:val="24"/>
        </w:rPr>
        <w:lastRenderedPageBreak/>
        <w:t>Το Πρωτάθλημα μπορούμε να το διακόψουμε στα πέντε παιχνίδια; Μπορούμε να αφαιρέσουμε πέντε βαθμούς σε κάθε παιχνίδι από τις ομάδες, που είναι υπεύθυνες οι ίδιες οι ΠΑΕ για τα επεισόδια που γίνονται στα γήπεδά τους; Γιατί</w:t>
      </w:r>
      <w:r>
        <w:rPr>
          <w:rFonts w:eastAsia="Times New Roman"/>
          <w:szCs w:val="24"/>
        </w:rPr>
        <w:t xml:space="preserve"> οι ΠΑΕ δίνουν τα εισιτήρια, οι ΠΑΕ κάνουν τις οργανωμένες εκδρομές, οι ΠΑΕ δίνουν και διάφορα «φάρμακα» στις εκδρομές αυτές. </w:t>
      </w:r>
      <w:r>
        <w:rPr>
          <w:rFonts w:eastAsia="Times New Roman"/>
          <w:szCs w:val="24"/>
        </w:rPr>
        <w:t>Α</w:t>
      </w:r>
      <w:r>
        <w:rPr>
          <w:rFonts w:eastAsia="Times New Roman"/>
          <w:szCs w:val="24"/>
        </w:rPr>
        <w:t xml:space="preserve">υτά είναι πολύ γνωστά πράγματα επί χρόνια, τα τελευταία είκοσι, τριάντα χρόνια που ζούμε αυτή την αθλιότητα! </w:t>
      </w:r>
    </w:p>
    <w:p w14:paraId="4ED953E4" w14:textId="77777777" w:rsidR="0014665F" w:rsidRDefault="007C227C">
      <w:pPr>
        <w:spacing w:line="600" w:lineRule="auto"/>
        <w:ind w:firstLine="720"/>
        <w:jc w:val="both"/>
        <w:rPr>
          <w:rFonts w:eastAsia="Times New Roman"/>
          <w:szCs w:val="24"/>
        </w:rPr>
      </w:pPr>
      <w:r>
        <w:rPr>
          <w:rFonts w:eastAsia="Times New Roman"/>
          <w:szCs w:val="24"/>
        </w:rPr>
        <w:t>Πρέπει να τη σταματ</w:t>
      </w:r>
      <w:r>
        <w:rPr>
          <w:rFonts w:eastAsia="Times New Roman"/>
          <w:szCs w:val="24"/>
        </w:rPr>
        <w:t>ήσουμε τώρα, κύριε Υπουργέ! Και οι προηγούμενοι Υπουργοί είχαν όλη την καλή διάθεση και καλή πρόθεση και είχαν εξαγγείλει μεγάλες αλλαγές και μεταρρυθμίσεις και για τη βία και για το ντόπινγκ και για τις σχέσεις των ΠΑΕ με τους συνδέσμους. Πού είναι τα κατ</w:t>
      </w:r>
      <w:r>
        <w:rPr>
          <w:rFonts w:eastAsia="Times New Roman"/>
          <w:szCs w:val="24"/>
        </w:rPr>
        <w:t xml:space="preserve">αστατικά των συνδέσμων και τι είναι σύνδεσμοι; Γιατί δεν πάνε οι φίλαθλοι του Παναθηναϊκού στην Τούμπα; Σε ποια χώρα του κόσμου γίνεται αυτό; </w:t>
      </w:r>
    </w:p>
    <w:p w14:paraId="4ED953E5" w14:textId="77777777" w:rsidR="0014665F" w:rsidRDefault="007C227C">
      <w:pPr>
        <w:spacing w:line="600" w:lineRule="auto"/>
        <w:jc w:val="both"/>
        <w:rPr>
          <w:rFonts w:eastAsia="Times New Roman" w:cs="Times New Roman"/>
          <w:szCs w:val="24"/>
        </w:rPr>
      </w:pPr>
      <w:r>
        <w:rPr>
          <w:rFonts w:eastAsia="Times New Roman"/>
          <w:szCs w:val="24"/>
        </w:rPr>
        <w:tab/>
      </w:r>
      <w:r>
        <w:rPr>
          <w:rFonts w:eastAsia="Times New Roman" w:cs="Times New Roman"/>
          <w:b/>
          <w:szCs w:val="24"/>
        </w:rPr>
        <w:t>ΠΡΟΕΔΡΕΥΩΝ (Αναστάσιος Κουράκης):</w:t>
      </w:r>
      <w:r>
        <w:rPr>
          <w:rFonts w:eastAsia="Times New Roman" w:cs="Times New Roman"/>
          <w:szCs w:val="24"/>
        </w:rPr>
        <w:t xml:space="preserve"> Ολοκληρώστε τη σκέψη σας, παρακαλώ.</w:t>
      </w:r>
    </w:p>
    <w:p w14:paraId="4ED953E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ΓΡΗΓΟΡΗΣ ΨΑΡΙΑΝΟΣ:</w:t>
      </w:r>
      <w:r>
        <w:rPr>
          <w:rFonts w:eastAsia="Times New Roman" w:cs="Times New Roman"/>
          <w:szCs w:val="24"/>
        </w:rPr>
        <w:t xml:space="preserve"> Ναι, κύριε Πρόεδρε, θα </w:t>
      </w:r>
      <w:r>
        <w:rPr>
          <w:rFonts w:eastAsia="Times New Roman" w:cs="Times New Roman"/>
          <w:szCs w:val="24"/>
        </w:rPr>
        <w:t>ολοκληρώσουμε κι εμείς κάποια στιγμή.</w:t>
      </w:r>
    </w:p>
    <w:p w14:paraId="4ED953E7" w14:textId="77777777" w:rsidR="0014665F" w:rsidRDefault="007C227C">
      <w:pPr>
        <w:spacing w:line="600" w:lineRule="auto"/>
        <w:ind w:firstLine="709"/>
        <w:jc w:val="both"/>
        <w:rPr>
          <w:rFonts w:eastAsia="Times New Roman" w:cs="Times New Roman"/>
          <w:szCs w:val="24"/>
        </w:rPr>
      </w:pPr>
      <w:r>
        <w:rPr>
          <w:rFonts w:eastAsia="Times New Roman" w:cs="Times New Roman"/>
          <w:szCs w:val="24"/>
        </w:rPr>
        <w:t xml:space="preserve">Γιατί οι φίλαθλοι του Άρη δεν μπορούν να πάνε στο Φάληρο; Από πού και έως πού; Αυτό γίνεται μόνο, μην πω πάλι στη Ζιμπάμπουε, γιατί προσβάλλω αυτήν τη χώρα. Μου έχουν κάνει παρατηρήσεις άνθρωποι από τη Ζιμπάμπουε, μου </w:t>
      </w:r>
      <w:r>
        <w:rPr>
          <w:rFonts w:eastAsia="Times New Roman" w:cs="Times New Roman"/>
          <w:szCs w:val="24"/>
        </w:rPr>
        <w:t>έχουν πει: «μην το ξαναπείς αυτό, αγόρι μου». Είναι σοβαρή χώρα η Ζιμπάμπουε, δεν είναι «</w:t>
      </w:r>
      <w:r>
        <w:rPr>
          <w:rFonts w:eastAsia="Times New Roman" w:cs="Times New Roman"/>
          <w:szCs w:val="24"/>
        </w:rPr>
        <w:t>κ</w:t>
      </w:r>
      <w:r>
        <w:rPr>
          <w:rFonts w:eastAsia="Times New Roman" w:cs="Times New Roman"/>
          <w:szCs w:val="24"/>
        </w:rPr>
        <w:t>ατσαπλιαδιστάν».</w:t>
      </w:r>
    </w:p>
    <w:p w14:paraId="4ED953E8" w14:textId="77777777" w:rsidR="0014665F" w:rsidRDefault="007C227C">
      <w:pPr>
        <w:spacing w:line="600" w:lineRule="auto"/>
        <w:ind w:firstLine="709"/>
        <w:jc w:val="both"/>
        <w:rPr>
          <w:rFonts w:eastAsia="Times New Roman" w:cs="Times New Roman"/>
          <w:szCs w:val="24"/>
        </w:rPr>
      </w:pPr>
      <w:r>
        <w:rPr>
          <w:rFonts w:eastAsia="Times New Roman" w:cs="Times New Roman"/>
          <w:szCs w:val="24"/>
        </w:rPr>
        <w:t>Λοιπόν, αυτή η ιστορία πρέπει να τελειώσει. Έχει ο Υπουργός, ο συγκεκριμένος Υπουργός, απόλυτη ευθύνη να την τελειώσει τώρα. Αν δεν την τελειώσει τώρ</w:t>
      </w:r>
      <w:r>
        <w:rPr>
          <w:rFonts w:eastAsia="Times New Roman" w:cs="Times New Roman"/>
          <w:szCs w:val="24"/>
        </w:rPr>
        <w:t>α, να προχωρήσει σταδιακά στη θεσμοθέτηση της τελειωτικής λύσης, που λέμε και στα αγγλικά. Για να μην πω τώρα για τις μεταφράσεις από τα αγγλικά, τα διάφορα «</w:t>
      </w:r>
      <w:r>
        <w:rPr>
          <w:rFonts w:eastAsia="Times New Roman" w:cs="Times New Roman"/>
          <w:szCs w:val="24"/>
          <w:lang w:val="en-US"/>
        </w:rPr>
        <w:t>google</w:t>
      </w:r>
      <w:r>
        <w:rPr>
          <w:rFonts w:eastAsia="Times New Roman" w:cs="Times New Roman"/>
          <w:szCs w:val="24"/>
        </w:rPr>
        <w:t xml:space="preserve"> </w:t>
      </w:r>
      <w:r>
        <w:rPr>
          <w:rFonts w:eastAsia="Times New Roman" w:cs="Times New Roman"/>
          <w:szCs w:val="24"/>
          <w:lang w:val="en-US"/>
        </w:rPr>
        <w:t>translation</w:t>
      </w:r>
      <w:r>
        <w:rPr>
          <w:rFonts w:eastAsia="Times New Roman" w:cs="Times New Roman"/>
          <w:szCs w:val="24"/>
        </w:rPr>
        <w:t>», που έχουν βάλει στο νομοσχέδιο. Ούτε στην «</w:t>
      </w:r>
      <w:r>
        <w:rPr>
          <w:rFonts w:eastAsia="Times New Roman" w:cs="Times New Roman"/>
          <w:szCs w:val="24"/>
          <w:lang w:val="en-US"/>
        </w:rPr>
        <w:t>G</w:t>
      </w:r>
      <w:r>
        <w:rPr>
          <w:rFonts w:eastAsia="Times New Roman" w:cs="Times New Roman"/>
          <w:szCs w:val="24"/>
          <w:lang w:val="en-US"/>
        </w:rPr>
        <w:t>OOGLE</w:t>
      </w:r>
      <w:r>
        <w:rPr>
          <w:rFonts w:eastAsia="Times New Roman" w:cs="Times New Roman"/>
          <w:szCs w:val="24"/>
        </w:rPr>
        <w:t>» δεν γίνονται αυτά.</w:t>
      </w:r>
    </w:p>
    <w:p w14:paraId="4ED953E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ΣΤΑΥΡΟΣ</w:t>
      </w:r>
      <w:r>
        <w:rPr>
          <w:rFonts w:eastAsia="Times New Roman" w:cs="Times New Roman"/>
          <w:b/>
          <w:szCs w:val="24"/>
        </w:rPr>
        <w:t xml:space="preserve"> ΚΟΝΤΟΝΗΣ (Υφυπουργός Πολιτισμού και Αθλητισμού):</w:t>
      </w:r>
      <w:r>
        <w:rPr>
          <w:rFonts w:eastAsia="Times New Roman" w:cs="Times New Roman"/>
          <w:szCs w:val="24"/>
        </w:rPr>
        <w:t xml:space="preserve"> Από το Υπουργείο Εξωτερικών είναι, κύριε Ψαριανέ.</w:t>
      </w:r>
    </w:p>
    <w:p w14:paraId="4ED953E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ΓΡΗΓΟΡΗΣ ΨΑΡΙΑΝΟΣ:</w:t>
      </w:r>
      <w:r>
        <w:rPr>
          <w:rFonts w:eastAsia="Times New Roman" w:cs="Times New Roman"/>
          <w:szCs w:val="24"/>
        </w:rPr>
        <w:t xml:space="preserve"> Πρέπει τώρα να τα τελειώσουμε. Αν δεν μπορούμε να το κάνουμε μόνοι μας, να δούμε πώς το κάνανε οι άλλοι. Και αν η Κυβέρνηση δεν μπορεί μό</w:t>
      </w:r>
      <w:r>
        <w:rPr>
          <w:rFonts w:eastAsia="Times New Roman" w:cs="Times New Roman"/>
          <w:szCs w:val="24"/>
        </w:rPr>
        <w:t>νη της να διευθετήσει τα δημόσια πράγματα, εκτός από άλλες ιδιωτικοποιήσεις που συζητάμε, να συζητήσουμε και για την ιδιωτικοποίηση της Κυβέρνησης.</w:t>
      </w:r>
    </w:p>
    <w:p w14:paraId="4ED953E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Ευχαριστώ.</w:t>
      </w:r>
    </w:p>
    <w:p w14:paraId="4ED953EC" w14:textId="77777777" w:rsidR="0014665F" w:rsidRDefault="007C227C">
      <w:pPr>
        <w:spacing w:line="600" w:lineRule="auto"/>
        <w:jc w:val="center"/>
        <w:rPr>
          <w:rFonts w:eastAsia="Times New Roman" w:cs="Times New Roman"/>
          <w:szCs w:val="24"/>
        </w:rPr>
      </w:pPr>
      <w:r>
        <w:rPr>
          <w:rFonts w:eastAsia="Times New Roman" w:cs="Times New Roman"/>
          <w:szCs w:val="24"/>
        </w:rPr>
        <w:t>(Χειροκροτήματα από την πτέρυγα του Ποταμιού)</w:t>
      </w:r>
    </w:p>
    <w:p w14:paraId="4ED953E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w:t>
      </w:r>
    </w:p>
    <w:p w14:paraId="4ED953E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λόγο έχει ο Κοινοβουλευτικός Εκπρόσωπος της Δημοκρατικής Συμπαράταξης</w:t>
      </w:r>
      <w:r>
        <w:rPr>
          <w:rFonts w:eastAsia="Times New Roman" w:cs="Times New Roman"/>
          <w:szCs w:val="24"/>
        </w:rPr>
        <w:t xml:space="preserve"> ΠΑΣΟΚ-ΔΗΜΑΡ</w:t>
      </w:r>
      <w:r>
        <w:rPr>
          <w:rFonts w:eastAsia="Times New Roman" w:cs="Times New Roman"/>
          <w:szCs w:val="24"/>
        </w:rPr>
        <w:t xml:space="preserve"> κ. Θεοχαρόπουλος.</w:t>
      </w:r>
    </w:p>
    <w:p w14:paraId="4ED953E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Κύριε Θεοχαρόπουλε, έχετε τον λόγο.</w:t>
      </w:r>
    </w:p>
    <w:p w14:paraId="4ED953F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Ευχαριστώ, κύριε Πρόεδρε.</w:t>
      </w:r>
    </w:p>
    <w:p w14:paraId="4ED953F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Βουλευτές, για μια ακόμη φορά δυσ</w:t>
      </w:r>
      <w:r>
        <w:rPr>
          <w:rFonts w:eastAsia="Times New Roman" w:cs="Times New Roman"/>
          <w:szCs w:val="24"/>
        </w:rPr>
        <w:t>τυχώς μας φέρνετε αντιμέτωπους με την πρόχειρη και αποσπασματική νομοθέτηση, καθιστώντας μας επιφυλακτικούς ακόμα και για τις ενδεχόμενες –όποιες- καλές προθέσεις σας.</w:t>
      </w:r>
    </w:p>
    <w:p w14:paraId="4ED953F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Με την επίκληση ενός σφιχτού χρονικού πλαισίου, πέρα από τις αναγκαίες ρυθμίσεις για την</w:t>
      </w:r>
      <w:r>
        <w:rPr>
          <w:rFonts w:eastAsia="Times New Roman" w:cs="Times New Roman"/>
          <w:szCs w:val="24"/>
        </w:rPr>
        <w:t xml:space="preserve"> εναρμόνιση της ελληνικής νομοθεσίας με τον νέο Παγκόσμιο Κώδικα Αντιντόπινγκ, οι οποίες αναμφισβήτητα είναι θετικές, φέρνετε προς συζήτηση και ψήφιση σήμερα στη Βουλή και με τη μορφή του κατεπείγοντος για άλλη μια φορά, ένα νομοθέτημα που περιλαμβάνει πλή</w:t>
      </w:r>
      <w:r>
        <w:rPr>
          <w:rFonts w:eastAsia="Times New Roman" w:cs="Times New Roman"/>
          <w:szCs w:val="24"/>
        </w:rPr>
        <w:t>θος άλλων ετερόκλιτων και αποσπασματικών διατάξεων. Διατάξεις που σε κα</w:t>
      </w:r>
      <w:r>
        <w:rPr>
          <w:rFonts w:eastAsia="Times New Roman" w:cs="Times New Roman"/>
          <w:szCs w:val="24"/>
        </w:rPr>
        <w:t>μ</w:t>
      </w:r>
      <w:r>
        <w:rPr>
          <w:rFonts w:eastAsia="Times New Roman" w:cs="Times New Roman"/>
          <w:szCs w:val="24"/>
        </w:rPr>
        <w:t xml:space="preserve">μιά περίπτωση δεν δικαιολογούν τον κατεπείγοντα χαρακτήρα, διατάξεις επικοινωνιακού χαρακτήρα, διατάξεις που επιβεβαιώνουν την κοντόφθαλμη κυβερνητική πολιτική. </w:t>
      </w:r>
    </w:p>
    <w:p w14:paraId="4ED953F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Παρουσιάζετε το εν λόγ</w:t>
      </w:r>
      <w:r>
        <w:rPr>
          <w:rFonts w:eastAsia="Times New Roman" w:cs="Times New Roman"/>
          <w:szCs w:val="24"/>
        </w:rPr>
        <w:t>ω νομοσχέδιο</w:t>
      </w:r>
      <w:r>
        <w:rPr>
          <w:rFonts w:eastAsia="Times New Roman" w:cs="Times New Roman"/>
          <w:szCs w:val="24"/>
        </w:rPr>
        <w:t>,</w:t>
      </w:r>
      <w:r>
        <w:rPr>
          <w:rFonts w:eastAsia="Times New Roman" w:cs="Times New Roman"/>
          <w:szCs w:val="24"/>
        </w:rPr>
        <w:t xml:space="preserve"> ως την απάντηση στο διαχρονικό αίτημα με στόχο τον διαφανή και διαυγή ελληνικό αθλητισμό. Και ασκείτε πίεση</w:t>
      </w:r>
      <w:r>
        <w:rPr>
          <w:rFonts w:eastAsia="Times New Roman" w:cs="Times New Roman"/>
          <w:szCs w:val="24"/>
        </w:rPr>
        <w:t>,</w:t>
      </w:r>
      <w:r>
        <w:rPr>
          <w:rFonts w:eastAsia="Times New Roman" w:cs="Times New Roman"/>
          <w:szCs w:val="24"/>
        </w:rPr>
        <w:t xml:space="preserve"> προκειμένου να ψηφιστεί έως την Παρασκευή 18 Μαρτίου, γιατί αυτ</w:t>
      </w:r>
      <w:r>
        <w:rPr>
          <w:rFonts w:eastAsia="Times New Roman" w:cs="Times New Roman"/>
          <w:szCs w:val="24"/>
        </w:rPr>
        <w:t>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το </w:t>
      </w:r>
      <w:r>
        <w:rPr>
          <w:rFonts w:eastAsia="Times New Roman" w:cs="Times New Roman"/>
          <w:szCs w:val="24"/>
          <w:lang w:val="en-US"/>
        </w:rPr>
        <w:t>dead</w:t>
      </w:r>
      <w:r>
        <w:rPr>
          <w:rFonts w:eastAsia="Times New Roman" w:cs="Times New Roman"/>
          <w:szCs w:val="24"/>
        </w:rPr>
        <w:t xml:space="preserve"> </w:t>
      </w:r>
      <w:r>
        <w:rPr>
          <w:rFonts w:eastAsia="Times New Roman" w:cs="Times New Roman"/>
          <w:szCs w:val="24"/>
          <w:lang w:val="en-US"/>
        </w:rPr>
        <w:t>line</w:t>
      </w:r>
      <w:r>
        <w:rPr>
          <w:rFonts w:eastAsia="Times New Roman" w:cs="Times New Roman"/>
          <w:szCs w:val="24"/>
        </w:rPr>
        <w:t>, ειδάλλως ο ελληνικός αθλητισμός θα υποστεί κυρώσ</w:t>
      </w:r>
      <w:r>
        <w:rPr>
          <w:rFonts w:eastAsia="Times New Roman" w:cs="Times New Roman"/>
          <w:szCs w:val="24"/>
        </w:rPr>
        <w:t>εις σχετικά με τη συμμετοχή του στους Ολυμπιακούς Αγώνες και υπάρχει ο κίνδυνος να χάσει ακόμα και τη δυνατότητα εκπροσώπησης.</w:t>
      </w:r>
    </w:p>
    <w:p w14:paraId="4ED953F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Και σας ρωτάμε</w:t>
      </w:r>
      <w:r>
        <w:rPr>
          <w:rFonts w:eastAsia="Times New Roman" w:cs="Times New Roman"/>
          <w:szCs w:val="24"/>
        </w:rPr>
        <w:t>.</w:t>
      </w:r>
      <w:r>
        <w:rPr>
          <w:rFonts w:eastAsia="Times New Roman" w:cs="Times New Roman"/>
          <w:szCs w:val="24"/>
        </w:rPr>
        <w:t xml:space="preserve"> Ποιος ευθύνεται για την καθυστέρηση αυτή; Ο αρχικός προγραμματισμός</w:t>
      </w:r>
      <w:r>
        <w:rPr>
          <w:rFonts w:eastAsia="Times New Roman" w:cs="Times New Roman"/>
          <w:szCs w:val="24"/>
        </w:rPr>
        <w:t xml:space="preserve"> σύμφωνα με δηλώσεις σας, ήταν η ψήφιση του νομοσχεδίου να γίνει έως το τέλος του Νοεμβρίου του 2015, δίνοντας τέλος έτσι σε μια επιτήρηση της χώρας </w:t>
      </w:r>
      <w:r>
        <w:rPr>
          <w:rFonts w:eastAsia="Times New Roman" w:cs="Times New Roman"/>
          <w:szCs w:val="24"/>
        </w:rPr>
        <w:t>μας,</w:t>
      </w:r>
      <w:r>
        <w:rPr>
          <w:rFonts w:eastAsia="Times New Roman" w:cs="Times New Roman"/>
          <w:szCs w:val="24"/>
        </w:rPr>
        <w:t xml:space="preserve"> όπου βρίσκεται μαζί με άλλες χώρες της υφηλίου.</w:t>
      </w:r>
    </w:p>
    <w:p w14:paraId="4ED953F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b/>
          <w:szCs w:val="24"/>
        </w:rPr>
        <w:t>):</w:t>
      </w:r>
      <w:r>
        <w:rPr>
          <w:rFonts w:eastAsia="Times New Roman" w:cs="Times New Roman"/>
          <w:szCs w:val="24"/>
        </w:rPr>
        <w:t xml:space="preserve"> Πότε το είπα αυτό;</w:t>
      </w:r>
    </w:p>
    <w:p w14:paraId="4ED953F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ον Νοέμβριο.</w:t>
      </w:r>
    </w:p>
    <w:p w14:paraId="4ED953F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(Υφυπουργός Πολιτισμού και Αθλητισμού):</w:t>
      </w:r>
      <w:r>
        <w:rPr>
          <w:rFonts w:eastAsia="Times New Roman" w:cs="Times New Roman"/>
          <w:szCs w:val="24"/>
        </w:rPr>
        <w:t xml:space="preserve"> Πότε το είπα αυτό, κύριε Θεοχαρόπουλε;</w:t>
      </w:r>
    </w:p>
    <w:p w14:paraId="4ED953F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Θα καταθέσω στα Πρακτικά στη συνέχεια το δημοσίευμα.</w:t>
      </w:r>
    </w:p>
    <w:p w14:paraId="4ED953F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ΣΤΑΥΡΟΣ ΚΟΝΤΟΝΗΣ (Υφυ</w:t>
      </w:r>
      <w:r>
        <w:rPr>
          <w:rFonts w:eastAsia="Times New Roman" w:cs="Times New Roman"/>
          <w:b/>
          <w:szCs w:val="24"/>
        </w:rPr>
        <w:t>πουργός Πολιτισμού και Αθλητισμού):</w:t>
      </w:r>
      <w:r>
        <w:rPr>
          <w:rFonts w:eastAsia="Times New Roman" w:cs="Times New Roman"/>
          <w:szCs w:val="24"/>
        </w:rPr>
        <w:t xml:space="preserve"> Θα ήθελα πολύ να δω πότε το είπα.</w:t>
      </w:r>
    </w:p>
    <w:p w14:paraId="4ED953F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Είστε Υφυπουργός, κύριε Κοντονή, εδώ και δεκαπέντε μήνες. Αντί να ρωτάτε πότε είπατε και τι είπατε, που θα έπρεπε να το ξέρετε καλύτερα από όλους μας εδώ μέσα, θ</w:t>
      </w:r>
      <w:r>
        <w:rPr>
          <w:rFonts w:eastAsia="Times New Roman" w:cs="Times New Roman"/>
          <w:szCs w:val="24"/>
        </w:rPr>
        <w:t>α πρέπει να απαντήσετε</w:t>
      </w:r>
      <w:r>
        <w:rPr>
          <w:rFonts w:eastAsia="Times New Roman" w:cs="Times New Roman"/>
          <w:szCs w:val="24"/>
        </w:rPr>
        <w:t>,</w:t>
      </w:r>
      <w:r>
        <w:rPr>
          <w:rFonts w:eastAsia="Times New Roman" w:cs="Times New Roman"/>
          <w:szCs w:val="24"/>
        </w:rPr>
        <w:t xml:space="preserve"> γιατί για δεκαπέντε μήνες δεν έχετε επισπεύσει αυτήν τη διαδικασία και φτάνουμε τις τελευταίες ημέρες, την τελευταία ημέρα, ακριβώς την τελευταία ημέρα, να συζητούμε ένα νομοσχέδιο με την μορφή του κατεπείγοντος. Γιατί δεν θα έπρεπε</w:t>
      </w:r>
      <w:r>
        <w:rPr>
          <w:rFonts w:eastAsia="Times New Roman" w:cs="Times New Roman"/>
          <w:szCs w:val="24"/>
        </w:rPr>
        <w:t xml:space="preserve"> να συζητούμε με τη μορφή του κατεπείγοντος </w:t>
      </w:r>
      <w:r>
        <w:rPr>
          <w:rFonts w:eastAsia="Times New Roman" w:cs="Times New Roman"/>
          <w:szCs w:val="24"/>
        </w:rPr>
        <w:lastRenderedPageBreak/>
        <w:t xml:space="preserve">κανένα άλλο θέμα –και θα αναφερθώ στη συνέχεια- παρά μόνο το προσφυγικό σήμερα, κανένα άλλο θέμα την ώρα που υπάρχει αυτήν τη στιγμή η Σύνοδος Κορυφής. </w:t>
      </w:r>
    </w:p>
    <w:p w14:paraId="4ED953F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Δεν θα υπήρχε βέβαια κανένα άλλο θέμα, αν το νομοσχέδιο </w:t>
      </w:r>
      <w:r>
        <w:rPr>
          <w:rFonts w:eastAsia="Times New Roman" w:cs="Times New Roman"/>
          <w:szCs w:val="24"/>
        </w:rPr>
        <w:t>αυτό προέβλεπε απλά και μόνο την εναρμόνιση της εθνικής νομοθεσίας με τους κανονισμούς του Παγκόσμιου Κανονισμού Αντιντόπινγκ. Είναι εξαιρετικά αναγκαία η ενσωμάτωση ενός ισχυροποιημένου διεθνούς πλέγματος προστασίας ενάντια στο ντόπινγκ στον αθλητισμό.</w:t>
      </w:r>
    </w:p>
    <w:p w14:paraId="4ED953F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Πε</w:t>
      </w:r>
      <w:r>
        <w:rPr>
          <w:rFonts w:eastAsia="Times New Roman" w:cs="Times New Roman"/>
          <w:szCs w:val="24"/>
        </w:rPr>
        <w:t xml:space="preserve">ριλαμβάνονται ωστόσο στο νομοσχέδιο υπερδιπλάσια άρθρα, από αυτά που αφορούν στο αντιντόπινγκ, που δεν σχετίζονται με το βασικό του περιεχόμενο. Σας ακούσαμε στις </w:t>
      </w:r>
      <w:r>
        <w:rPr>
          <w:rFonts w:eastAsia="Times New Roman" w:cs="Times New Roman"/>
          <w:szCs w:val="24"/>
        </w:rPr>
        <w:t>ε</w:t>
      </w:r>
      <w:r>
        <w:rPr>
          <w:rFonts w:eastAsia="Times New Roman" w:cs="Times New Roman"/>
          <w:szCs w:val="24"/>
        </w:rPr>
        <w:t>πιτροπές να μετράτε τις σελίδες για να αποδείξετε</w:t>
      </w:r>
      <w:r>
        <w:rPr>
          <w:rFonts w:eastAsia="Times New Roman" w:cs="Times New Roman"/>
          <w:szCs w:val="24"/>
        </w:rPr>
        <w:t>,</w:t>
      </w:r>
      <w:r>
        <w:rPr>
          <w:rFonts w:eastAsia="Times New Roman" w:cs="Times New Roman"/>
          <w:szCs w:val="24"/>
        </w:rPr>
        <w:t xml:space="preserve"> αν το δεύτερο μέρος είναι μικρότερο από τ</w:t>
      </w:r>
      <w:r>
        <w:rPr>
          <w:rFonts w:eastAsia="Times New Roman" w:cs="Times New Roman"/>
          <w:szCs w:val="24"/>
        </w:rPr>
        <w:t xml:space="preserve">ο πρώτο μέρος ή όχι, αντί να απαντήσετε στο εξής: Για ποιον λόγο φέρνετε άλλο ένα νομοσχέδιο με τη μορφή του κατεπείγοντος, ενώ όπως έχετε πει εσείς, θα φέρετε τον Μάιο νόμο, στον οποίο θα μπορούσαμε να συζητήσουμε όλα αυτά </w:t>
      </w:r>
      <w:r>
        <w:rPr>
          <w:rFonts w:eastAsia="Times New Roman" w:cs="Times New Roman"/>
          <w:szCs w:val="24"/>
        </w:rPr>
        <w:lastRenderedPageBreak/>
        <w:t>τα θέματα αναλυτικά, με την απαρ</w:t>
      </w:r>
      <w:r>
        <w:rPr>
          <w:rFonts w:eastAsia="Times New Roman" w:cs="Times New Roman"/>
          <w:szCs w:val="24"/>
        </w:rPr>
        <w:t xml:space="preserve">αίτητη διαβούλευση και την κοινοβουλευτική και όπως πρέπει ακριβώς σύμφωνα με τις διαδικασίες οι οποίες προβλέπονται; </w:t>
      </w:r>
    </w:p>
    <w:p w14:paraId="4ED953F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Περιλαμβάνονται, λοιπόν, στο νομοσχέδιο άρθρα</w:t>
      </w:r>
      <w:r>
        <w:rPr>
          <w:rFonts w:eastAsia="Times New Roman" w:cs="Times New Roman"/>
          <w:szCs w:val="24"/>
        </w:rPr>
        <w:t>,</w:t>
      </w:r>
      <w:r>
        <w:rPr>
          <w:rFonts w:eastAsia="Times New Roman" w:cs="Times New Roman"/>
          <w:szCs w:val="24"/>
        </w:rPr>
        <w:t xml:space="preserve"> που δεν σχετίζονται με το βασικό του περιεχόμενο, διατάξεις για τις οποίες ζητήθηκε από τη</w:t>
      </w:r>
      <w:r>
        <w:rPr>
          <w:rFonts w:eastAsia="Times New Roman" w:cs="Times New Roman"/>
          <w:szCs w:val="24"/>
        </w:rPr>
        <w:t xml:space="preserve"> Δημοκρατική Συμπαράταξη αλλά και από τα άλλα κόμματα της Αντιπολίτευσης στις </w:t>
      </w:r>
      <w:r>
        <w:rPr>
          <w:rFonts w:eastAsia="Times New Roman" w:cs="Times New Roman"/>
          <w:szCs w:val="24"/>
        </w:rPr>
        <w:t>ε</w:t>
      </w:r>
      <w:r>
        <w:rPr>
          <w:rFonts w:eastAsia="Times New Roman" w:cs="Times New Roman"/>
          <w:szCs w:val="24"/>
        </w:rPr>
        <w:t>πιτροπές, η απόσυρσή τους.</w:t>
      </w:r>
    </w:p>
    <w:p w14:paraId="4ED953FE" w14:textId="77777777" w:rsidR="0014665F" w:rsidRDefault="007C227C">
      <w:pPr>
        <w:spacing w:line="600" w:lineRule="auto"/>
        <w:ind w:firstLine="720"/>
        <w:jc w:val="both"/>
        <w:rPr>
          <w:rFonts w:eastAsia="Times New Roman"/>
          <w:szCs w:val="24"/>
        </w:rPr>
      </w:pPr>
      <w:r>
        <w:rPr>
          <w:rFonts w:eastAsia="Times New Roman"/>
          <w:szCs w:val="24"/>
        </w:rPr>
        <w:t>Με το έωλο επιχείρημα, όμως, ότι πρόκειται για βελτιωτικές διατάξεις που πρέπει άμεσα να προχωρήσουν, αποσύρθηκαν μόνο πέντε άρθρα που αφορούσαν ρυθμί</w:t>
      </w:r>
      <w:r>
        <w:rPr>
          <w:rFonts w:eastAsia="Times New Roman"/>
          <w:szCs w:val="24"/>
        </w:rPr>
        <w:t>σεις του Υπουργείου Τουρισμού.</w:t>
      </w:r>
    </w:p>
    <w:p w14:paraId="4ED953FF" w14:textId="77777777" w:rsidR="0014665F" w:rsidRDefault="007C227C">
      <w:pPr>
        <w:spacing w:line="600" w:lineRule="auto"/>
        <w:ind w:firstLine="720"/>
        <w:jc w:val="both"/>
        <w:rPr>
          <w:rFonts w:eastAsia="Times New Roman"/>
          <w:szCs w:val="24"/>
        </w:rPr>
      </w:pPr>
      <w:r>
        <w:rPr>
          <w:rFonts w:eastAsia="Times New Roman"/>
          <w:szCs w:val="24"/>
        </w:rPr>
        <w:t xml:space="preserve">Σε καμμιά περίπτωση δε, το εν λόγω νομοσχέδιο δεν συνιστά τη μεγάλη παρέμβαση της Κυβέρνησης, όπως θέλετε να λέτε, στο συγκεκριμένο θέμα. </w:t>
      </w:r>
      <w:r>
        <w:rPr>
          <w:rFonts w:eastAsia="Times New Roman"/>
          <w:szCs w:val="24"/>
        </w:rPr>
        <w:t>Τ</w:t>
      </w:r>
      <w:r>
        <w:rPr>
          <w:rFonts w:eastAsia="Times New Roman"/>
          <w:szCs w:val="24"/>
        </w:rPr>
        <w:t>ώρα να πούμε της Κυβέρνησης της Αριστεράς; Της Κυβέρνησης της Αριστεράς που είναι με τ</w:t>
      </w:r>
      <w:r>
        <w:rPr>
          <w:rFonts w:eastAsia="Times New Roman"/>
          <w:szCs w:val="24"/>
        </w:rPr>
        <w:t xml:space="preserve">ον εθνικολαϊκισμό μαζί, όπως αποδεικνύεται κι αυτές τις μέρες; </w:t>
      </w:r>
    </w:p>
    <w:p w14:paraId="4ED95400" w14:textId="77777777" w:rsidR="0014665F" w:rsidRDefault="007C227C">
      <w:pPr>
        <w:spacing w:line="600" w:lineRule="auto"/>
        <w:ind w:firstLine="720"/>
        <w:jc w:val="both"/>
        <w:rPr>
          <w:rFonts w:eastAsia="Times New Roman"/>
          <w:szCs w:val="24"/>
        </w:rPr>
      </w:pPr>
      <w:r>
        <w:rPr>
          <w:rFonts w:eastAsia="Times New Roman"/>
          <w:szCs w:val="24"/>
        </w:rPr>
        <w:lastRenderedPageBreak/>
        <w:t>Και θέλω να μιλήσω εδώ ξεκάθαρα. Έχουμε ένα νομοσχέδιο, κύριοι Υπουργοί, για το αντιντόπινγκ. Δεν ξέρω αν αφορά και τον κ. Καμμένο, γιατί είναι ντοπαρισμένος με την εξουσία ο κ. Καμμένος και ο</w:t>
      </w:r>
      <w:r>
        <w:rPr>
          <w:rFonts w:eastAsia="Times New Roman"/>
          <w:szCs w:val="24"/>
        </w:rPr>
        <w:t>ι Ανεξάρτητοι Έλληνες -αυτή είναι η πραγματικότητα- και παραμένουν σε οτιδήποτε κι αν γίνεται, σε οτιδήποτε κι αν διαφωνούν. Φαίνεται ότι η συνεργασία σας δεν έχει καμμία προγραμματική βάση αυτές τις ημέρες. Σας το είπαμε από την πρώτη στιγμή</w:t>
      </w:r>
      <w:r>
        <w:rPr>
          <w:rFonts w:eastAsia="Times New Roman"/>
          <w:szCs w:val="24"/>
        </w:rPr>
        <w:t>,</w:t>
      </w:r>
      <w:r>
        <w:rPr>
          <w:rFonts w:eastAsia="Times New Roman"/>
          <w:szCs w:val="24"/>
        </w:rPr>
        <w:t xml:space="preserve"> ότι σε αυτά </w:t>
      </w:r>
      <w:r>
        <w:rPr>
          <w:rFonts w:eastAsia="Times New Roman"/>
          <w:szCs w:val="24"/>
        </w:rPr>
        <w:t xml:space="preserve">τα θέματα δεν μπορούμε να παίζουμε και μιλάμε τώρα για το προσφυγικό. </w:t>
      </w:r>
    </w:p>
    <w:p w14:paraId="4ED95401" w14:textId="77777777" w:rsidR="0014665F" w:rsidRDefault="007C227C">
      <w:pPr>
        <w:spacing w:line="600" w:lineRule="auto"/>
        <w:ind w:firstLine="720"/>
        <w:jc w:val="both"/>
        <w:rPr>
          <w:rFonts w:eastAsia="Times New Roman"/>
          <w:szCs w:val="24"/>
        </w:rPr>
      </w:pPr>
      <w:r>
        <w:rPr>
          <w:rFonts w:eastAsia="Times New Roman"/>
          <w:szCs w:val="24"/>
        </w:rPr>
        <w:t xml:space="preserve">Θέλω να σας πω κάτι, κύριε </w:t>
      </w:r>
      <w:r>
        <w:rPr>
          <w:rFonts w:eastAsia="Times New Roman"/>
          <w:szCs w:val="24"/>
        </w:rPr>
        <w:t>Μπαλτά</w:t>
      </w:r>
      <w:r>
        <w:rPr>
          <w:rFonts w:eastAsia="Times New Roman"/>
          <w:szCs w:val="24"/>
        </w:rPr>
        <w:t>, μια που είστε εδώ. Δεν είναι τιμητική η κατάσταση στην Ειδομένη. Δεν ξέρω αν έχετε πάει στην Ειδομένη</w:t>
      </w:r>
      <w:r>
        <w:rPr>
          <w:rFonts w:eastAsia="Times New Roman"/>
          <w:szCs w:val="24"/>
        </w:rPr>
        <w:t xml:space="preserve"> αλλά εμείς βρεθήκαμε κλιμάκιο της Δημοκρατικής Συμπαράταξης το Σάββατο στην Ειδομένη. Όχι μόνο δεν είναι τιμητική η κατάσταση στην Ειδομένη αλλά είναι απαράδεκτη. Και θα σας πω και το εξής: Οι πρόσφυγες και οι παράτυποι μετανάστες –γιατί εκεί πέρα δεν γίν</w:t>
      </w:r>
      <w:r>
        <w:rPr>
          <w:rFonts w:eastAsia="Times New Roman"/>
          <w:szCs w:val="24"/>
        </w:rPr>
        <w:t>εται διαχωρισμός- που φτάνουν τ</w:t>
      </w:r>
      <w:r>
        <w:rPr>
          <w:rFonts w:eastAsia="Times New Roman"/>
          <w:szCs w:val="24"/>
        </w:rPr>
        <w:t>ι</w:t>
      </w:r>
      <w:r>
        <w:rPr>
          <w:rFonts w:eastAsia="Times New Roman"/>
          <w:szCs w:val="24"/>
        </w:rPr>
        <w:t xml:space="preserve">ς δεκαπέντε χιλιάδες, δεν ξέρουν αν θα επιβιώσουν την επόμενη </w:t>
      </w:r>
      <w:r>
        <w:rPr>
          <w:rFonts w:eastAsia="Times New Roman"/>
          <w:szCs w:val="24"/>
        </w:rPr>
        <w:lastRenderedPageBreak/>
        <w:t xml:space="preserve">ημέρα. Δεν υπάρχει κανένας κρατικός λειτουργός, κανένας συντονισμός μεταξύ κεντρικού κράτους, τοπικής αυτοδιοίκησης και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υβερνητικών </w:t>
      </w:r>
      <w:r>
        <w:rPr>
          <w:rFonts w:eastAsia="Times New Roman"/>
          <w:szCs w:val="24"/>
        </w:rPr>
        <w:t>ο</w:t>
      </w:r>
      <w:r>
        <w:rPr>
          <w:rFonts w:eastAsia="Times New Roman"/>
          <w:szCs w:val="24"/>
        </w:rPr>
        <w:t>ργανώσεων. Αυτή είναι η κ</w:t>
      </w:r>
      <w:r>
        <w:rPr>
          <w:rFonts w:eastAsia="Times New Roman"/>
          <w:szCs w:val="24"/>
        </w:rPr>
        <w:t>ατάσταση στην Ειδομένη, η οποία δεν τιμά την Ευρωπαϊκή Ένωση, δεν τιμά τον ευρωπαϊκό πολιτισμό, που όλοι θέλουμε κι έχουμε ονειρευτεί και δεν τιμάει την Ελλάδα, δεν τιμάει τη χώρα μας. Αυτή είναι η πραγματικότητα.</w:t>
      </w:r>
    </w:p>
    <w:p w14:paraId="4ED95402" w14:textId="77777777" w:rsidR="0014665F" w:rsidRDefault="007C227C">
      <w:pPr>
        <w:spacing w:line="600" w:lineRule="auto"/>
        <w:ind w:firstLine="720"/>
        <w:jc w:val="both"/>
        <w:rPr>
          <w:rFonts w:eastAsia="Times New Roman"/>
          <w:szCs w:val="24"/>
        </w:rPr>
      </w:pPr>
      <w:r>
        <w:rPr>
          <w:rFonts w:eastAsia="Times New Roman"/>
          <w:szCs w:val="24"/>
        </w:rPr>
        <w:t xml:space="preserve">Σας άκουσα στις δηλώσεις σας να λέτε –για </w:t>
      </w:r>
      <w:r>
        <w:rPr>
          <w:rFonts w:eastAsia="Times New Roman"/>
          <w:szCs w:val="24"/>
        </w:rPr>
        <w:t>να είμαι ακριβής- ότι εννοείται στο θέμα του τιμητικού με την Ειδομένη το ζήτημα του πώς αντιδρά η ελληνική πολιτεία αυτή τη στιγμή σε σχέση με άλλες χώρες. Άκουσα και τον Αναπληρωτή Υπουργό Άμυνας να δηλώνει ότι</w:t>
      </w:r>
      <w:r>
        <w:rPr>
          <w:rFonts w:eastAsia="Times New Roman"/>
          <w:szCs w:val="24"/>
        </w:rPr>
        <w:t>:</w:t>
      </w:r>
      <w:r>
        <w:rPr>
          <w:rFonts w:eastAsia="Times New Roman"/>
          <w:szCs w:val="24"/>
        </w:rPr>
        <w:t>«Τι θέλει η Αντιπολίτευση; Να κάνουμε επέμβ</w:t>
      </w:r>
      <w:r>
        <w:rPr>
          <w:rFonts w:eastAsia="Times New Roman"/>
          <w:szCs w:val="24"/>
        </w:rPr>
        <w:t>αση με δακρυγόνα;». Για να καταλάβω, έχουμε από τη μια πλευρά την επέμβαση και από την άλλη το χάος; Αυτές είναι οι δύο επιλογές που έχει αυτή η Κυβέρνηση; Το να μπορέσει να συντονίσει πραγματικά και αποτελεσματικά να προστατεύσει τους πρόσφυγες, να μεταφε</w:t>
      </w:r>
      <w:r>
        <w:rPr>
          <w:rFonts w:eastAsia="Times New Roman"/>
          <w:szCs w:val="24"/>
        </w:rPr>
        <w:t xml:space="preserve">ρθούν στα κέντρα φιλοξενίας όπως θα έπρεπε, δεν είναι μέσα στις αρμοδιότητές της; </w:t>
      </w:r>
    </w:p>
    <w:p w14:paraId="4ED95403" w14:textId="77777777" w:rsidR="0014665F" w:rsidRDefault="007C227C">
      <w:pPr>
        <w:spacing w:line="600" w:lineRule="auto"/>
        <w:ind w:firstLine="720"/>
        <w:jc w:val="both"/>
        <w:rPr>
          <w:rFonts w:eastAsia="Times New Roman"/>
          <w:szCs w:val="24"/>
        </w:rPr>
      </w:pPr>
      <w:r>
        <w:rPr>
          <w:rFonts w:eastAsia="Times New Roman"/>
          <w:szCs w:val="24"/>
        </w:rPr>
        <w:lastRenderedPageBreak/>
        <w:t xml:space="preserve">Είναι πραγματικά απελπισμένοι και οι κάτοικοι, που κάνουν υπεράνθρωπες προσπάθειες και είναι απελπισμένοι όλοι στην Ειδομένη. Η κατάσταση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οποία αντικρίσαμε το Σάββατο πο</w:t>
      </w:r>
      <w:r>
        <w:rPr>
          <w:rFonts w:eastAsia="Times New Roman"/>
          <w:szCs w:val="24"/>
        </w:rPr>
        <w:t>υ την επισκεφτήκαμε, είναι πραγματικά απελπιστική.</w:t>
      </w:r>
    </w:p>
    <w:p w14:paraId="4ED95404" w14:textId="77777777" w:rsidR="0014665F" w:rsidRDefault="007C227C">
      <w:pPr>
        <w:spacing w:line="600" w:lineRule="auto"/>
        <w:ind w:firstLine="720"/>
        <w:jc w:val="both"/>
        <w:rPr>
          <w:rFonts w:eastAsia="Times New Roman"/>
          <w:szCs w:val="24"/>
        </w:rPr>
      </w:pPr>
      <w:r>
        <w:rPr>
          <w:rFonts w:eastAsia="Times New Roman"/>
          <w:szCs w:val="24"/>
        </w:rPr>
        <w:t>Και βέβαια, βλέποντας αυτό το οποίο γίνεται τις τελευταίες ημέρες μεταξύ του κ. Καμμένου, της Κυβέρνησης, του κ. Μουζάλα, ο οποίος έκανε ένα λάθος και για το οποίο ζήτησε συγγνώμη, θέλω να πω το εξής: Μαζί</w:t>
      </w:r>
      <w:r>
        <w:rPr>
          <w:rFonts w:eastAsia="Times New Roman"/>
          <w:szCs w:val="24"/>
        </w:rPr>
        <w:t xml:space="preserve"> θα συνεργαστούν από εδώ και στο εξής για τη λύση του προσφυγικού; Μια απορία. Δηλαδή ο Υπουργός Εθνικής Άμυνας με τον Υπουργό Μεταναστευτικής Πολιτικής πλέον θα συνεργάζονται σε καθημερινή βάση για να λύνουν τα θέματα, για να βρίσκουν τους κενούς χώρους, </w:t>
      </w:r>
      <w:r>
        <w:rPr>
          <w:rFonts w:eastAsia="Times New Roman"/>
          <w:szCs w:val="24"/>
        </w:rPr>
        <w:t>τα στρατόπεδα και να μπορούν να διευκολύνει ο ένας τον άλλον σε μια εθνική στρατηγική για το προσφυγικό. Αν νομίζετε ότι μπορεί να γίνει μια τέτοια διαχείριση του προβλήματος, είστε βαθιά νυχτωμένοι.</w:t>
      </w:r>
    </w:p>
    <w:p w14:paraId="4ED95405" w14:textId="77777777" w:rsidR="0014665F" w:rsidRDefault="007C227C">
      <w:pPr>
        <w:spacing w:line="600" w:lineRule="auto"/>
        <w:ind w:firstLine="720"/>
        <w:jc w:val="both"/>
        <w:rPr>
          <w:rFonts w:eastAsia="Times New Roman"/>
          <w:szCs w:val="24"/>
        </w:rPr>
      </w:pPr>
      <w:r>
        <w:rPr>
          <w:rFonts w:eastAsia="Times New Roman"/>
          <w:szCs w:val="24"/>
        </w:rPr>
        <w:lastRenderedPageBreak/>
        <w:t>Και θα ήθελα, βέβαια, να ξέρω αν επιμένετε ακόμη ότι συγ</w:t>
      </w:r>
      <w:r>
        <w:rPr>
          <w:rFonts w:eastAsia="Times New Roman"/>
          <w:szCs w:val="24"/>
        </w:rPr>
        <w:t xml:space="preserve">κυβερνάτε με την κεντροδεξιά, όπως είπε ο κ. Τσίπρας στην πρόσφατη συνέντευξή του. Αν αυτή είναι η κεντροδεξιά! Αν και θα θέλατε να λέτε ότι δεν κυβερνήσατε ποτέ με τη </w:t>
      </w:r>
      <w:r>
        <w:rPr>
          <w:rFonts w:eastAsia="Times New Roman"/>
          <w:szCs w:val="24"/>
        </w:rPr>
        <w:t>Δ</w:t>
      </w:r>
      <w:r>
        <w:rPr>
          <w:rFonts w:eastAsia="Times New Roman"/>
          <w:szCs w:val="24"/>
        </w:rPr>
        <w:t>εξιά</w:t>
      </w:r>
      <w:r>
        <w:rPr>
          <w:rFonts w:eastAsia="Times New Roman"/>
          <w:szCs w:val="24"/>
        </w:rPr>
        <w:t>,</w:t>
      </w:r>
      <w:r>
        <w:rPr>
          <w:rFonts w:eastAsia="Times New Roman"/>
          <w:szCs w:val="24"/>
        </w:rPr>
        <w:t xml:space="preserve"> αλλά το έχετε παραδεχτεί ήδη. Το ζήτημα, όμως, είναι ότι δεν συγκυβερνάτε με την </w:t>
      </w:r>
      <w:r>
        <w:rPr>
          <w:rFonts w:eastAsia="Times New Roman"/>
          <w:szCs w:val="24"/>
        </w:rPr>
        <w:t>κεντροδεξιά. Με την εθνικολαϊκιστική δεξιά συγκυβερνάτε. Αυτή είναι η πραγματικότητα κι αυτό αποδεικνύεται και αυτές τις ημέρες.</w:t>
      </w:r>
    </w:p>
    <w:p w14:paraId="4ED95406" w14:textId="77777777" w:rsidR="0014665F" w:rsidRDefault="007C227C">
      <w:pPr>
        <w:spacing w:line="600" w:lineRule="auto"/>
        <w:ind w:firstLine="720"/>
        <w:jc w:val="both"/>
        <w:rPr>
          <w:rFonts w:eastAsia="Times New Roman"/>
          <w:szCs w:val="24"/>
        </w:rPr>
      </w:pPr>
      <w:r>
        <w:rPr>
          <w:rFonts w:eastAsia="Times New Roman"/>
          <w:szCs w:val="24"/>
        </w:rPr>
        <w:t xml:space="preserve">Για να επιστρέψω στο νομοσχέδιο, η λύση των ζητημάτων, λοιπόν, αυτών που χρήζουν άμεσης και κυρίως ουσιαστικής επίλυσης –μιλάω </w:t>
      </w:r>
      <w:r>
        <w:rPr>
          <w:rFonts w:eastAsia="Times New Roman"/>
          <w:szCs w:val="24"/>
        </w:rPr>
        <w:t>πέραν των πρώτων είκοσι δύο άρθρων- απαιτούν έναν συνολικό σχεδιασμό, μια παρέμβαση στον ελληνικό αθλητισμό, συντονισμένη και συνεκτική και κυρίως με σεβασμό στον διάλογο και τις κοινοβουλευτικές διαδικασίες. Δεν νομίζω ότι υπάρχει άνθρωπος αυτήν τη στιγμή</w:t>
      </w:r>
      <w:r>
        <w:rPr>
          <w:rFonts w:eastAsia="Times New Roman"/>
          <w:szCs w:val="24"/>
        </w:rPr>
        <w:t xml:space="preserve"> στη χώρα που ασχολείται με τον αθλητισμό κι έχει καταλάβει αυτούς τους δεκαπέντε μήνες ότι υπάρχει ένας τέτοιος σχεδιασμός. Μας λέτε τώρα ότι θα φέρετε τον Μάιο έναν αθλητικό νόμο και λέμε μακάρι να </w:t>
      </w:r>
      <w:r>
        <w:rPr>
          <w:rFonts w:eastAsia="Times New Roman"/>
          <w:szCs w:val="24"/>
        </w:rPr>
        <w:lastRenderedPageBreak/>
        <w:t xml:space="preserve">είναι και να έχει τις ρυθμίσεις, να τις συζητήσουμε και </w:t>
      </w:r>
      <w:r>
        <w:rPr>
          <w:rFonts w:eastAsia="Times New Roman"/>
          <w:szCs w:val="24"/>
        </w:rPr>
        <w:t>να είναι στην κατεύθυνση η οποία πρέπει. Αλλά αυτά που βλέπουμε δεν συνηγορούν προς αυτήν την κατεύθυνση.</w:t>
      </w:r>
    </w:p>
    <w:p w14:paraId="4ED95407" w14:textId="77777777" w:rsidR="0014665F" w:rsidRDefault="007C227C">
      <w:pPr>
        <w:spacing w:line="600" w:lineRule="auto"/>
        <w:ind w:firstLine="720"/>
        <w:jc w:val="both"/>
        <w:rPr>
          <w:rFonts w:eastAsia="Times New Roman"/>
          <w:szCs w:val="24"/>
        </w:rPr>
      </w:pPr>
      <w:r>
        <w:rPr>
          <w:rFonts w:eastAsia="Times New Roman"/>
          <w:szCs w:val="24"/>
        </w:rPr>
        <w:t>Το νομοσχέδιο, λοιπόν, που συζητάμε σήμερα διαρθρώνεται σε δύο μέρη. Στο πρώτο μέρος, στα πρώτα είκοσι δύο άρθρα όπως σας είπα, δεν μπορούμε παρά να σ</w:t>
      </w:r>
      <w:r>
        <w:rPr>
          <w:rFonts w:eastAsia="Times New Roman"/>
          <w:szCs w:val="24"/>
        </w:rPr>
        <w:t>υμφωνήσουμε. Δεν θα σταθώ στις επιμέρους διατάξεις τώρα, διότι παρά το γεγονός ότι το πρώτο μέρος του είναι πρόχειρο, κακομεταφρασμένο και κακοδιατυπωμένο –το είπαν και οι συνάδελφοι- και παρ</w:t>
      </w:r>
      <w:r>
        <w:rPr>
          <w:rFonts w:eastAsia="Times New Roman"/>
          <w:szCs w:val="24"/>
        </w:rPr>
        <w:t xml:space="preserve">’ </w:t>
      </w:r>
      <w:r>
        <w:rPr>
          <w:rFonts w:eastAsia="Times New Roman"/>
          <w:szCs w:val="24"/>
        </w:rPr>
        <w:t>ότι δεν περιλαμβάνονται ρητώς οι καταργούμενες διατάξεις, η Δημ</w:t>
      </w:r>
      <w:r>
        <w:rPr>
          <w:rFonts w:eastAsia="Times New Roman"/>
          <w:szCs w:val="24"/>
        </w:rPr>
        <w:t xml:space="preserve">οκρατική Συμπαράταξη δεν έχει αντίρρηση όσον αφορά στην κύρωση του </w:t>
      </w:r>
      <w:r>
        <w:rPr>
          <w:rFonts w:eastAsia="Times New Roman"/>
          <w:szCs w:val="24"/>
        </w:rPr>
        <w:t>κ</w:t>
      </w:r>
      <w:r>
        <w:rPr>
          <w:rFonts w:eastAsia="Times New Roman"/>
          <w:szCs w:val="24"/>
        </w:rPr>
        <w:t xml:space="preserve">ώδικα. </w:t>
      </w:r>
    </w:p>
    <w:p w14:paraId="4ED95408" w14:textId="77777777" w:rsidR="0014665F" w:rsidRDefault="007C227C">
      <w:pPr>
        <w:spacing w:line="600" w:lineRule="auto"/>
        <w:ind w:firstLine="720"/>
        <w:jc w:val="both"/>
        <w:rPr>
          <w:rFonts w:eastAsia="Times New Roman"/>
          <w:szCs w:val="24"/>
        </w:rPr>
      </w:pPr>
      <w:r>
        <w:rPr>
          <w:rFonts w:eastAsia="Times New Roman"/>
          <w:szCs w:val="24"/>
        </w:rPr>
        <w:t xml:space="preserve">Θα αναφερθώ μόνο στο τελευταίο κομμάτι, στα άρθρα 49 με 65, το οποίο είναι ένα δεύτερο κομμάτι, στο οποίο διαφωνούμε. </w:t>
      </w:r>
    </w:p>
    <w:p w14:paraId="4ED95409" w14:textId="77777777" w:rsidR="0014665F" w:rsidRDefault="007C227C">
      <w:pPr>
        <w:spacing w:line="600" w:lineRule="auto"/>
        <w:ind w:firstLine="709"/>
        <w:jc w:val="both"/>
        <w:rPr>
          <w:rFonts w:eastAsia="Times New Roman"/>
          <w:szCs w:val="24"/>
        </w:rPr>
      </w:pPr>
      <w:r>
        <w:rPr>
          <w:rFonts w:eastAsia="Times New Roman"/>
          <w:szCs w:val="24"/>
        </w:rPr>
        <w:lastRenderedPageBreak/>
        <w:t xml:space="preserve"> Φέρνετε αλλαγές για τον </w:t>
      </w:r>
      <w:r>
        <w:rPr>
          <w:rFonts w:eastAsia="Times New Roman"/>
          <w:szCs w:val="24"/>
        </w:rPr>
        <w:t>ο</w:t>
      </w:r>
      <w:r>
        <w:rPr>
          <w:rFonts w:eastAsia="Times New Roman"/>
          <w:szCs w:val="24"/>
        </w:rPr>
        <w:t xml:space="preserve">ργανισμό της </w:t>
      </w:r>
      <w:r>
        <w:rPr>
          <w:rFonts w:eastAsia="Times New Roman"/>
          <w:szCs w:val="24"/>
        </w:rPr>
        <w:t>γ</w:t>
      </w:r>
      <w:r>
        <w:rPr>
          <w:rFonts w:eastAsia="Times New Roman"/>
          <w:szCs w:val="24"/>
        </w:rPr>
        <w:t xml:space="preserve">ενικής </w:t>
      </w:r>
      <w:r>
        <w:rPr>
          <w:rFonts w:eastAsia="Times New Roman"/>
          <w:szCs w:val="24"/>
        </w:rPr>
        <w:t>γ</w:t>
      </w:r>
      <w:r>
        <w:rPr>
          <w:rFonts w:eastAsia="Times New Roman"/>
          <w:szCs w:val="24"/>
        </w:rPr>
        <w:t>ραμματείας, ο</w:t>
      </w:r>
      <w:r>
        <w:rPr>
          <w:rFonts w:eastAsia="Times New Roman"/>
          <w:szCs w:val="24"/>
        </w:rPr>
        <w:t>ι οποίες είναι εντελώς αποσπασματικές και δεν οδηγούν πουθενά. Δεν μπορούμε να καταλάβουμε. Συζητάμε για το οργανόγραμμα με τη μορφή του κατεπείγοντος μέσα σε μία μέρα αυτήν τη στιγμή και αυτό τιμά την κοινοβουλευτική διαδικασία; Δεν νομίζω ότι είχαν διαφο</w:t>
      </w:r>
      <w:r>
        <w:rPr>
          <w:rFonts w:eastAsia="Times New Roman"/>
          <w:szCs w:val="24"/>
        </w:rPr>
        <w:t>ρετική άποψη ποτέ ούτε οι Βουλευτές του ΣΥΡΙΖΑ σ’ αυτό το συγκεκριμένο θέμα. Να συζητάμε οργανόγραμμα Υπουργείου με τη μορφή του κατεπείγοντος; Αυτό θα ήθελε προεδρικό διάταγμα για να είμαστε ακριβείς, και Συμβούλιο της Επικρατείας, για να μπορέσει να εγκρ</w:t>
      </w:r>
      <w:r>
        <w:rPr>
          <w:rFonts w:eastAsia="Times New Roman"/>
          <w:szCs w:val="24"/>
        </w:rPr>
        <w:t xml:space="preserve">ιθεί μετά. Αυτές είναι οι διαδικασίες οι οποίες ακολουθούνται. </w:t>
      </w:r>
    </w:p>
    <w:p w14:paraId="4ED9540A" w14:textId="77777777" w:rsidR="0014665F" w:rsidRDefault="007C227C">
      <w:pPr>
        <w:spacing w:line="600" w:lineRule="auto"/>
        <w:ind w:firstLine="720"/>
        <w:jc w:val="both"/>
        <w:rPr>
          <w:rFonts w:eastAsia="Times New Roman"/>
          <w:szCs w:val="24"/>
        </w:rPr>
      </w:pPr>
      <w:r>
        <w:rPr>
          <w:rFonts w:eastAsia="Times New Roman"/>
          <w:szCs w:val="24"/>
        </w:rPr>
        <w:t>Κυρίες και κύριοι Βουλευτές, ολοκληρώνοντας θα πω</w:t>
      </w:r>
      <w:r>
        <w:rPr>
          <w:rFonts w:eastAsia="Times New Roman"/>
          <w:szCs w:val="24"/>
        </w:rPr>
        <w:t>,</w:t>
      </w:r>
      <w:r>
        <w:rPr>
          <w:rFonts w:eastAsia="Times New Roman"/>
          <w:szCs w:val="24"/>
        </w:rPr>
        <w:t xml:space="preserve"> ότι στη χώρα τα προβλήματα είναι πάρα πολύ μεγάλα. Η αξιολόγηση είναι αυτή τη στιγμή στο αποκορύφωμά της. Φαίνεται ότι δεν υπάρχει σχέδιο σ’ </w:t>
      </w:r>
      <w:r>
        <w:rPr>
          <w:rFonts w:eastAsia="Times New Roman"/>
          <w:szCs w:val="24"/>
        </w:rPr>
        <w:t xml:space="preserve">όλα αυτά τα ζητήματα. </w:t>
      </w:r>
    </w:p>
    <w:p w14:paraId="4ED9540B" w14:textId="77777777" w:rsidR="0014665F" w:rsidRDefault="007C227C">
      <w:pPr>
        <w:spacing w:line="600" w:lineRule="auto"/>
        <w:ind w:firstLine="720"/>
        <w:jc w:val="both"/>
        <w:rPr>
          <w:rFonts w:eastAsia="Times New Roman"/>
          <w:szCs w:val="24"/>
        </w:rPr>
      </w:pPr>
      <w:r>
        <w:rPr>
          <w:rFonts w:eastAsia="Times New Roman"/>
          <w:szCs w:val="24"/>
        </w:rPr>
        <w:lastRenderedPageBreak/>
        <w:t>Όσο για το προσφυγικό, σήμερα έχουμε τη Σύνοδο Κορυφής. Εμείς καταθέσαμε συγκεκριμένες προτάσεις προς θετική κατεύθυνση και στη Σύνοδο σήμερα, όπως και σ’ όλη αυτή την περίοδο για το προσφυγικό. Προσπαθούμε ώστε να βρεθεί λύση. Συμβά</w:t>
      </w:r>
      <w:r>
        <w:rPr>
          <w:rFonts w:eastAsia="Times New Roman"/>
          <w:szCs w:val="24"/>
        </w:rPr>
        <w:t xml:space="preserve">λαμε δύο φορές στην εθνική γραμμή. Έχουμε συμβάλει και τις δύο φορές στα Συμβούλια των Αρχηγών στην κοινή εθνική γραμμή. </w:t>
      </w:r>
    </w:p>
    <w:p w14:paraId="4ED9540C" w14:textId="77777777" w:rsidR="0014665F" w:rsidRDefault="007C227C">
      <w:pPr>
        <w:spacing w:line="600" w:lineRule="auto"/>
        <w:ind w:firstLine="720"/>
        <w:jc w:val="both"/>
        <w:rPr>
          <w:rFonts w:eastAsia="Times New Roman"/>
          <w:szCs w:val="24"/>
        </w:rPr>
      </w:pPr>
      <w:r>
        <w:rPr>
          <w:rFonts w:eastAsia="Times New Roman"/>
          <w:szCs w:val="24"/>
        </w:rPr>
        <w:t>Όμως από δω και στο εξής δεν υπάρχει κα</w:t>
      </w:r>
      <w:r>
        <w:rPr>
          <w:rFonts w:eastAsia="Times New Roman"/>
          <w:szCs w:val="24"/>
        </w:rPr>
        <w:t>μ</w:t>
      </w:r>
      <w:r>
        <w:rPr>
          <w:rFonts w:eastAsia="Times New Roman"/>
          <w:szCs w:val="24"/>
        </w:rPr>
        <w:t>μία δικαιολογία. Πρέπει να κάνετε τώρα τις συμμαχίες που πρέπει στην Ευρώπη και στο θέμα της α</w:t>
      </w:r>
      <w:r>
        <w:rPr>
          <w:rFonts w:eastAsia="Times New Roman"/>
          <w:szCs w:val="24"/>
        </w:rPr>
        <w:t>ξιολόγησης και στο θέμα του προσφυγικού. Έπρεπε να τις κάνετε χθες, όχι τώρα. Δεν υπάρχει αυτή τη στιγμή κα</w:t>
      </w:r>
      <w:r>
        <w:rPr>
          <w:rFonts w:eastAsia="Times New Roman"/>
          <w:szCs w:val="24"/>
        </w:rPr>
        <w:t>μ</w:t>
      </w:r>
      <w:r>
        <w:rPr>
          <w:rFonts w:eastAsia="Times New Roman"/>
          <w:szCs w:val="24"/>
        </w:rPr>
        <w:t>μία άλλη δικαιολογία για το συγκεκριμένο θέμα. Δεν μπορεί να ξαναφτάσει η χώρα απομονωμένη</w:t>
      </w:r>
      <w:r>
        <w:rPr>
          <w:rFonts w:eastAsia="Times New Roman"/>
          <w:szCs w:val="24"/>
        </w:rPr>
        <w:t>-</w:t>
      </w:r>
      <w:r>
        <w:rPr>
          <w:rFonts w:eastAsia="Times New Roman"/>
          <w:szCs w:val="24"/>
        </w:rPr>
        <w:t xml:space="preserve"> όπως ήταν το καλοκαίρι σε εκείνη τη διαπραγμάτευση</w:t>
      </w:r>
      <w:r>
        <w:rPr>
          <w:rFonts w:eastAsia="Times New Roman"/>
          <w:szCs w:val="24"/>
        </w:rPr>
        <w:t>-</w:t>
      </w:r>
      <w:r>
        <w:rPr>
          <w:rFonts w:eastAsia="Times New Roman"/>
          <w:szCs w:val="24"/>
        </w:rPr>
        <w:t xml:space="preserve"> μία </w:t>
      </w:r>
      <w:r>
        <w:rPr>
          <w:rFonts w:eastAsia="Times New Roman"/>
          <w:szCs w:val="24"/>
        </w:rPr>
        <w:t>απέναντι σ’ όλες τις χώρες ούτε στο προσφυγικό ούτε στην οικονομική κρίση. Και βέβαια δεν θα επιτρέψουμε λόγω των υπαρκτών προβλημάτων που υπάρχουν στην ευρωπαϊκή πολιτική και στην ύπαρξη μιας κοινής ευρωπαϊκής πολιτικής και στο προσφυγικό και σ’ άλλα ζητή</w:t>
      </w:r>
      <w:r>
        <w:rPr>
          <w:rFonts w:eastAsia="Times New Roman"/>
          <w:szCs w:val="24"/>
        </w:rPr>
        <w:t xml:space="preserve">ματα, να αναπτυχθεί ένα κλίμα αντιευρωπαϊσμού στη χώρα μας. </w:t>
      </w:r>
    </w:p>
    <w:p w14:paraId="4ED9540D" w14:textId="77777777" w:rsidR="0014665F" w:rsidRDefault="007C227C">
      <w:pPr>
        <w:spacing w:line="600" w:lineRule="auto"/>
        <w:ind w:firstLine="720"/>
        <w:jc w:val="both"/>
        <w:rPr>
          <w:rFonts w:eastAsia="Times New Roman"/>
          <w:szCs w:val="24"/>
        </w:rPr>
      </w:pPr>
      <w:r>
        <w:rPr>
          <w:rFonts w:eastAsia="Times New Roman"/>
          <w:szCs w:val="24"/>
        </w:rPr>
        <w:lastRenderedPageBreak/>
        <w:t xml:space="preserve">Χρειάζεται να υπάρξουν οι κατάλληλες συμμαχίες. Υπάρχουν σύμμαχοι, υπάρχει η Ευρωπαϊκή Επιτροπή, καθώς και χώρες οι οποίες θα μπορούσαν να βοηθήσουν σ’ αυτήν την κατεύθυνση, για να μπορέσουμε να </w:t>
      </w:r>
      <w:r>
        <w:rPr>
          <w:rFonts w:eastAsia="Times New Roman"/>
          <w:szCs w:val="24"/>
        </w:rPr>
        <w:t>λύσουμε το ζήτημα του προσφυγικού αυτή τη στιγμή και ταυτόχρονα και της αξιολόγησης, που αν δεν τα λύσουμε, θα βουλιάξει η χώρα. Αυτά είναι τα κρίσιμα, αυτά έπρεπε να συζητάμε αυτή τη στιγμή με τη μορφή του κατεπείγοντος.</w:t>
      </w:r>
    </w:p>
    <w:p w14:paraId="4ED9540E" w14:textId="77777777" w:rsidR="0014665F" w:rsidRDefault="007C227C">
      <w:pPr>
        <w:spacing w:line="600" w:lineRule="auto"/>
        <w:ind w:firstLine="720"/>
        <w:jc w:val="both"/>
        <w:rPr>
          <w:rFonts w:eastAsia="Times New Roman"/>
          <w:szCs w:val="24"/>
        </w:rPr>
      </w:pPr>
      <w:r>
        <w:rPr>
          <w:rFonts w:eastAsia="Times New Roman"/>
          <w:szCs w:val="24"/>
        </w:rPr>
        <w:t>Σας ευχαριστώ.</w:t>
      </w:r>
    </w:p>
    <w:p w14:paraId="4ED9540F" w14:textId="77777777" w:rsidR="0014665F" w:rsidRDefault="007C227C">
      <w:pPr>
        <w:spacing w:line="600" w:lineRule="auto"/>
        <w:ind w:firstLine="720"/>
        <w:jc w:val="both"/>
        <w:rPr>
          <w:rFonts w:eastAsia="Times New Roman"/>
          <w:szCs w:val="24"/>
        </w:rPr>
      </w:pPr>
      <w:r>
        <w:rPr>
          <w:rFonts w:eastAsia="Times New Roman"/>
          <w:szCs w:val="24"/>
        </w:rPr>
        <w:t>(Χειροκροτήματα από</w:t>
      </w:r>
      <w:r>
        <w:rPr>
          <w:rFonts w:eastAsia="Times New Roman"/>
          <w:szCs w:val="24"/>
        </w:rPr>
        <w:t xml:space="preserve"> την πτέρυγα της Δημοκρατικής Συμπαράταξης ΠΑΣΟΚ-ΔΗΜΑΡ)</w:t>
      </w:r>
    </w:p>
    <w:p w14:paraId="4ED95410" w14:textId="77777777" w:rsidR="0014665F" w:rsidRDefault="007C227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Θεοχαρόπουλο.</w:t>
      </w:r>
    </w:p>
    <w:p w14:paraId="4ED95411" w14:textId="77777777" w:rsidR="0014665F" w:rsidRDefault="007C227C">
      <w:pPr>
        <w:spacing w:line="600" w:lineRule="auto"/>
        <w:ind w:firstLine="720"/>
        <w:jc w:val="both"/>
        <w:rPr>
          <w:rFonts w:eastAsia="Times New Roman"/>
          <w:szCs w:val="24"/>
        </w:rPr>
      </w:pPr>
      <w:r>
        <w:rPr>
          <w:rFonts w:eastAsia="Times New Roman"/>
          <w:szCs w:val="24"/>
        </w:rPr>
        <w:t>Τον λόγο έχει η κ. Αυλωνίτου.</w:t>
      </w:r>
    </w:p>
    <w:p w14:paraId="4ED95412" w14:textId="77777777" w:rsidR="0014665F" w:rsidRDefault="007C227C">
      <w:pPr>
        <w:spacing w:line="600" w:lineRule="auto"/>
        <w:ind w:firstLine="720"/>
        <w:jc w:val="both"/>
        <w:rPr>
          <w:rFonts w:eastAsia="Times New Roman"/>
          <w:szCs w:val="24"/>
        </w:rPr>
      </w:pPr>
      <w:r>
        <w:rPr>
          <w:rFonts w:eastAsia="Times New Roman"/>
          <w:b/>
          <w:szCs w:val="24"/>
        </w:rPr>
        <w:t>ΑΡΙΣΤΕΙΔΗΣ ΜΠΑΛΤΑΣ (Υπουργός Πολιτισμού και Αθλητισμού):</w:t>
      </w:r>
      <w:r>
        <w:rPr>
          <w:rFonts w:eastAsia="Times New Roman"/>
          <w:szCs w:val="24"/>
        </w:rPr>
        <w:t xml:space="preserve"> Κύριε Πρόεδρε, θα ήθελα τον λόγο.</w:t>
      </w:r>
    </w:p>
    <w:p w14:paraId="4ED95413" w14:textId="77777777" w:rsidR="0014665F" w:rsidRDefault="007C227C">
      <w:pPr>
        <w:spacing w:line="600" w:lineRule="auto"/>
        <w:ind w:firstLine="720"/>
        <w:jc w:val="both"/>
        <w:rPr>
          <w:rFonts w:eastAsia="Times New Roman"/>
          <w:szCs w:val="24"/>
        </w:rPr>
      </w:pPr>
      <w:r>
        <w:rPr>
          <w:rFonts w:eastAsia="Times New Roman"/>
          <w:b/>
          <w:szCs w:val="24"/>
        </w:rPr>
        <w:lastRenderedPageBreak/>
        <w:t xml:space="preserve">ΠΡΟΕΔΡΕΥΩΝ </w:t>
      </w:r>
      <w:r>
        <w:rPr>
          <w:rFonts w:eastAsia="Times New Roman"/>
          <w:b/>
          <w:szCs w:val="24"/>
        </w:rPr>
        <w:t>(Αναστάσιος Κουράκης):</w:t>
      </w:r>
      <w:r>
        <w:rPr>
          <w:rFonts w:eastAsia="Times New Roman"/>
          <w:szCs w:val="24"/>
        </w:rPr>
        <w:t xml:space="preserve"> Α, με συγχωρείτε, κυρία Αυλωνίτου. </w:t>
      </w:r>
    </w:p>
    <w:p w14:paraId="4ED95414" w14:textId="77777777" w:rsidR="0014665F" w:rsidRDefault="007C227C">
      <w:pPr>
        <w:spacing w:line="600" w:lineRule="auto"/>
        <w:ind w:firstLine="720"/>
        <w:jc w:val="both"/>
        <w:rPr>
          <w:rFonts w:eastAsia="Times New Roman"/>
          <w:szCs w:val="24"/>
        </w:rPr>
      </w:pPr>
      <w:r>
        <w:rPr>
          <w:rFonts w:eastAsia="Times New Roman"/>
          <w:szCs w:val="24"/>
        </w:rPr>
        <w:t>Τον λόγο έχει ο Υπουργός κ. Μπαλτάς.</w:t>
      </w:r>
    </w:p>
    <w:p w14:paraId="4ED95415" w14:textId="77777777" w:rsidR="0014665F" w:rsidRDefault="007C227C">
      <w:pPr>
        <w:spacing w:line="600" w:lineRule="auto"/>
        <w:ind w:firstLine="720"/>
        <w:jc w:val="both"/>
        <w:rPr>
          <w:rFonts w:eastAsia="Times New Roman"/>
          <w:szCs w:val="24"/>
        </w:rPr>
      </w:pPr>
      <w:r>
        <w:rPr>
          <w:rFonts w:eastAsia="Times New Roman"/>
          <w:b/>
          <w:szCs w:val="24"/>
        </w:rPr>
        <w:t>ΑΡΙΣΤΕΙΔΗΣ ΜΠΑΛΤΑΣ (Υπουργός Πολιτισμού και Αθλητισμού):</w:t>
      </w:r>
      <w:r>
        <w:rPr>
          <w:rFonts w:eastAsia="Times New Roman"/>
          <w:szCs w:val="24"/>
        </w:rPr>
        <w:t xml:space="preserve"> Δεν θα έπαιρνα τον λόγο</w:t>
      </w:r>
      <w:r>
        <w:rPr>
          <w:rFonts w:eastAsia="Times New Roman"/>
          <w:szCs w:val="24"/>
        </w:rPr>
        <w:t>,</w:t>
      </w:r>
      <w:r>
        <w:rPr>
          <w:rFonts w:eastAsia="Times New Roman"/>
          <w:szCs w:val="24"/>
        </w:rPr>
        <w:t xml:space="preserve"> αν δεν άκουγα τον κ. Θεοχαρόπουλο μόλις πριν. Απλώς θα σημειώσω</w:t>
      </w:r>
      <w:r>
        <w:rPr>
          <w:rFonts w:eastAsia="Times New Roman"/>
          <w:szCs w:val="24"/>
        </w:rPr>
        <w:t>,</w:t>
      </w:r>
      <w:r>
        <w:rPr>
          <w:rFonts w:eastAsia="Times New Roman"/>
          <w:szCs w:val="24"/>
        </w:rPr>
        <w:t xml:space="preserve"> ότι ο κ. Θεοχαρόπουλος δεν τα πάει καλά ούτε με την τοπογραφία ούτε με την ιστορία του. </w:t>
      </w:r>
    </w:p>
    <w:p w14:paraId="4ED95416" w14:textId="77777777" w:rsidR="0014665F" w:rsidRDefault="007C227C">
      <w:pPr>
        <w:spacing w:line="600" w:lineRule="auto"/>
        <w:ind w:firstLine="720"/>
        <w:jc w:val="both"/>
        <w:rPr>
          <w:rFonts w:eastAsia="Times New Roman"/>
          <w:szCs w:val="24"/>
        </w:rPr>
      </w:pPr>
      <w:r>
        <w:rPr>
          <w:rFonts w:eastAsia="Times New Roman"/>
          <w:szCs w:val="24"/>
        </w:rPr>
        <w:t>Κύριε Θεοχαρόπουλε, όσον αφορά στην τοπογραφία, αναφέρεστε στην κεντροδεξιά. Φαντάζομαι ότι εσείς θεωρείτε τον εαυτό σας κεντροαριστερό.</w:t>
      </w:r>
    </w:p>
    <w:p w14:paraId="4ED95417" w14:textId="77777777" w:rsidR="0014665F" w:rsidRDefault="007C227C">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w:t>
      </w:r>
      <w:r>
        <w:rPr>
          <w:rFonts w:eastAsia="Times New Roman"/>
          <w:szCs w:val="24"/>
          <w:lang w:val="en-US"/>
        </w:rPr>
        <w:t>O</w:t>
      </w:r>
      <w:r>
        <w:rPr>
          <w:rFonts w:eastAsia="Times New Roman"/>
          <w:szCs w:val="24"/>
        </w:rPr>
        <w:t xml:space="preserve"> κ.</w:t>
      </w:r>
      <w:r>
        <w:rPr>
          <w:rFonts w:eastAsia="Times New Roman"/>
          <w:szCs w:val="24"/>
        </w:rPr>
        <w:t xml:space="preserve"> Τσίπρας το είπε… </w:t>
      </w:r>
    </w:p>
    <w:p w14:paraId="4ED95418" w14:textId="77777777" w:rsidR="0014665F" w:rsidRDefault="007C227C">
      <w:pPr>
        <w:spacing w:line="600" w:lineRule="auto"/>
        <w:ind w:firstLine="720"/>
        <w:jc w:val="both"/>
        <w:rPr>
          <w:rFonts w:eastAsia="Times New Roman"/>
          <w:szCs w:val="24"/>
        </w:rPr>
      </w:pPr>
      <w:r>
        <w:rPr>
          <w:rFonts w:eastAsia="Times New Roman"/>
          <w:b/>
          <w:szCs w:val="24"/>
        </w:rPr>
        <w:t>ΑΡΙΣΤΕΙΔΗΣ ΜΠΑΛΤΑΣ (Υπουργός Πολιτισμού και Αθλητισμού):</w:t>
      </w:r>
      <w:r>
        <w:rPr>
          <w:rFonts w:eastAsia="Times New Roman"/>
          <w:szCs w:val="24"/>
        </w:rPr>
        <w:t xml:space="preserve"> Αν θεωρείτε τον εαυτό σας κεντροαριστερό, θα σας θυμίσω την παράδοση της παράταξής σας. Η παράδοση της παράταξής σας </w:t>
      </w:r>
      <w:r>
        <w:rPr>
          <w:rFonts w:eastAsia="Times New Roman"/>
          <w:szCs w:val="24"/>
        </w:rPr>
        <w:lastRenderedPageBreak/>
        <w:t>άκουγε, σχολίαζε, ασκούσε κριτική πάντα επί δεδομένων και επί π</w:t>
      </w:r>
      <w:r>
        <w:rPr>
          <w:rFonts w:eastAsia="Times New Roman"/>
          <w:szCs w:val="24"/>
        </w:rPr>
        <w:t>ραγματικών τοποθετήσεων. Δεν υποτασσόταν τόσο εύκολα στη μονταζιέρα, γιατί η περίφημη φράση για την οποία έγινε ο γνωστός θόρυβος</w:t>
      </w:r>
      <w:r>
        <w:rPr>
          <w:rFonts w:eastAsia="Times New Roman"/>
          <w:szCs w:val="24"/>
        </w:rPr>
        <w:t>,</w:t>
      </w:r>
      <w:r>
        <w:rPr>
          <w:rFonts w:eastAsia="Times New Roman"/>
          <w:szCs w:val="24"/>
        </w:rPr>
        <w:t xml:space="preserve"> ήταν κομμάτι μιας απάντησης. Βγήκε το </w:t>
      </w:r>
      <w:r>
        <w:rPr>
          <w:rFonts w:eastAsia="Times New Roman"/>
          <w:szCs w:val="24"/>
          <w:lang w:val="en-US"/>
        </w:rPr>
        <w:t>tweet</w:t>
      </w:r>
      <w:r>
        <w:rPr>
          <w:rFonts w:eastAsia="Times New Roman"/>
          <w:szCs w:val="24"/>
        </w:rPr>
        <w:t xml:space="preserve"> του κ. Μητσοτάκη πολύ γρήγορα, χωρίς εκείνος να κάτσει να ακούσει ολόκληρη την το</w:t>
      </w:r>
      <w:r>
        <w:rPr>
          <w:rFonts w:eastAsia="Times New Roman"/>
          <w:szCs w:val="24"/>
        </w:rPr>
        <w:t>ποθέτηση και κατά την τακτική της μονταζιέρας, απομόνωσε μια φράση και το έκανε εθνικό θέμα. Περίμενα</w:t>
      </w:r>
      <w:r>
        <w:rPr>
          <w:rFonts w:eastAsia="Times New Roman"/>
          <w:szCs w:val="24"/>
        </w:rPr>
        <w:t>,</w:t>
      </w:r>
      <w:r>
        <w:rPr>
          <w:rFonts w:eastAsia="Times New Roman"/>
          <w:szCs w:val="24"/>
        </w:rPr>
        <w:t xml:space="preserve"> ότι τουλάχιστον εσείς θα διαβάζατε την απάντηση</w:t>
      </w:r>
      <w:r>
        <w:rPr>
          <w:rFonts w:eastAsia="Times New Roman"/>
          <w:szCs w:val="24"/>
        </w:rPr>
        <w:t>,</w:t>
      </w:r>
      <w:r>
        <w:rPr>
          <w:rFonts w:eastAsia="Times New Roman"/>
          <w:szCs w:val="24"/>
        </w:rPr>
        <w:t xml:space="preserve"> που ήταν απομαγνητοφώνηση της πραγματικής απάντησης που έδωσε ο δημοσιογράφος σε συνέντευξη Τύπου και δε</w:t>
      </w:r>
      <w:r>
        <w:rPr>
          <w:rFonts w:eastAsia="Times New Roman"/>
          <w:szCs w:val="24"/>
        </w:rPr>
        <w:t>ν θα ερχόσασταν σήμερα στη Βουλή να πείτε αυτά που είπατε.</w:t>
      </w:r>
    </w:p>
    <w:p w14:paraId="4ED95419" w14:textId="77777777" w:rsidR="0014665F" w:rsidRDefault="007C227C">
      <w:pPr>
        <w:spacing w:line="600" w:lineRule="auto"/>
        <w:ind w:firstLine="720"/>
        <w:jc w:val="both"/>
        <w:rPr>
          <w:rFonts w:eastAsia="Times New Roman"/>
          <w:szCs w:val="24"/>
        </w:rPr>
      </w:pPr>
      <w:r>
        <w:rPr>
          <w:rFonts w:eastAsia="Times New Roman"/>
          <w:szCs w:val="24"/>
        </w:rPr>
        <w:t>Επί της ουσίας είπα και επαναλαμβάνω</w:t>
      </w:r>
      <w:r>
        <w:rPr>
          <w:rFonts w:eastAsia="Times New Roman"/>
          <w:szCs w:val="24"/>
        </w:rPr>
        <w:t>,</w:t>
      </w:r>
      <w:r>
        <w:rPr>
          <w:rFonts w:eastAsia="Times New Roman"/>
          <w:szCs w:val="24"/>
        </w:rPr>
        <w:t xml:space="preserve"> ότι η Ειδομένη είναι παραδειγματική για την Ελλάδα, διότι η Ελλάδα κάνει όλα τα δυνατά</w:t>
      </w:r>
      <w:r>
        <w:rPr>
          <w:rFonts w:eastAsia="Times New Roman"/>
          <w:szCs w:val="24"/>
        </w:rPr>
        <w:t>,</w:t>
      </w:r>
      <w:r>
        <w:rPr>
          <w:rFonts w:eastAsia="Times New Roman"/>
          <w:szCs w:val="24"/>
        </w:rPr>
        <w:t xml:space="preserve"> ώστε ως κομμάτι της ανθρωπότητας να σταματήσει το αίσχος για την ανθρωπ</w:t>
      </w:r>
      <w:r>
        <w:rPr>
          <w:rFonts w:eastAsia="Times New Roman"/>
          <w:szCs w:val="24"/>
        </w:rPr>
        <w:t>ότητα και για την Ευρώπη</w:t>
      </w:r>
      <w:r>
        <w:rPr>
          <w:rFonts w:eastAsia="Times New Roman"/>
          <w:szCs w:val="24"/>
        </w:rPr>
        <w:t>,</w:t>
      </w:r>
      <w:r>
        <w:rPr>
          <w:rFonts w:eastAsia="Times New Roman"/>
          <w:szCs w:val="24"/>
        </w:rPr>
        <w:t xml:space="preserve"> που είναι η Ειδομένη. Αν δεν σας αρέσει αυτό, αν θέλετε άλλη αντιμετώπιση στην Ειδομένη κατά τα πρότυπα του εκδιώκω βιαίως, παίρνω ανθρώπους από δω για να τους </w:t>
      </w:r>
      <w:r>
        <w:rPr>
          <w:rFonts w:eastAsia="Times New Roman"/>
          <w:szCs w:val="24"/>
        </w:rPr>
        <w:lastRenderedPageBreak/>
        <w:t>πάω εκεί κ.ο.</w:t>
      </w:r>
      <w:r>
        <w:rPr>
          <w:rFonts w:eastAsia="Times New Roman"/>
          <w:szCs w:val="24"/>
        </w:rPr>
        <w:t>κ</w:t>
      </w:r>
      <w:r>
        <w:rPr>
          <w:rFonts w:eastAsia="Times New Roman"/>
          <w:szCs w:val="24"/>
        </w:rPr>
        <w:t>.</w:t>
      </w:r>
      <w:r>
        <w:rPr>
          <w:rFonts w:eastAsia="Times New Roman"/>
          <w:szCs w:val="24"/>
        </w:rPr>
        <w:t>,</w:t>
      </w:r>
      <w:r>
        <w:rPr>
          <w:rFonts w:eastAsia="Times New Roman"/>
          <w:szCs w:val="24"/>
        </w:rPr>
        <w:t xml:space="preserve"> δεν νομίζω</w:t>
      </w:r>
      <w:r>
        <w:rPr>
          <w:rFonts w:eastAsia="Times New Roman"/>
          <w:szCs w:val="24"/>
        </w:rPr>
        <w:t>,</w:t>
      </w:r>
      <w:r>
        <w:rPr>
          <w:rFonts w:eastAsia="Times New Roman"/>
          <w:szCs w:val="24"/>
        </w:rPr>
        <w:t xml:space="preserve"> ότι αυτό θα εντασσόταν στην παράδοση που </w:t>
      </w:r>
      <w:r>
        <w:rPr>
          <w:rFonts w:eastAsia="Times New Roman"/>
          <w:szCs w:val="24"/>
        </w:rPr>
        <w:t>εσείς θέλετε να επικαλείστε, που είναι η παράδοση της κεντροαριστεράς.</w:t>
      </w:r>
    </w:p>
    <w:p w14:paraId="4ED9541A"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Πρόεδρε, μισό λεπτό. </w:t>
      </w:r>
    </w:p>
    <w:p w14:paraId="4ED9541B"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όχι. </w:t>
      </w:r>
    </w:p>
    <w:p w14:paraId="4ED9541C"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Πρόεδρε, θα ήθελα τον λόγο για μισό λεπτό. </w:t>
      </w:r>
    </w:p>
    <w:p w14:paraId="4ED9541D"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Όχι, όχι. </w:t>
      </w:r>
    </w:p>
    <w:p w14:paraId="4ED9541E"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szCs w:val="24"/>
        </w:rPr>
        <w:t xml:space="preserve"> Λίγο σύντομα αν γίνεται. </w:t>
      </w:r>
    </w:p>
    <w:p w14:paraId="4ED9541F"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Σας παρακαλώ πολύ, κύριε Πρόεδρε. Αναφέρθηκε προσωπικά. </w:t>
      </w:r>
    </w:p>
    <w:p w14:paraId="4ED95420"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Έχετε τον λό</w:t>
      </w:r>
      <w:r>
        <w:rPr>
          <w:rFonts w:eastAsia="Times New Roman" w:cs="Times New Roman"/>
          <w:szCs w:val="24"/>
        </w:rPr>
        <w:t xml:space="preserve">γο για ένα λεπτό. </w:t>
      </w:r>
    </w:p>
    <w:p w14:paraId="4ED95421"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Κύριε Υπουργέ, ακριβώς αυτό κάνουμε. Ακούμε, σχολιάζουμε και ασκούμε αντιπολιτευτική κριτική, όπως είναι το καθήκον μας να κάνουμε. </w:t>
      </w:r>
    </w:p>
    <w:p w14:paraId="4ED95422"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Αναφερθήκατε σε μονταζιέρα. Μία φορά μονταζιέρα στα Ελγίνεια, δεύτερη φορά μοντ</w:t>
      </w:r>
      <w:r>
        <w:rPr>
          <w:rFonts w:eastAsia="Times New Roman" w:cs="Times New Roman"/>
          <w:szCs w:val="24"/>
        </w:rPr>
        <w:t xml:space="preserve">αζιέρα σε σχέση με την Ειδομένη. Πόσα λάθη έχετε κάνει και στην αριστεία; Και αυτοί οι κακοί δημοσιογράφοι πόσες φορές προσπαθούν να σας αλλάξουν αυτά που λέτε; Τα ακούμε, δεν τα παρακολουθούμε μόνο. Τα διαβάζουμε. </w:t>
      </w:r>
    </w:p>
    <w:p w14:paraId="4ED95423"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w:t>
      </w:r>
      <w:r>
        <w:rPr>
          <w:rFonts w:eastAsia="Times New Roman" w:cs="Times New Roman"/>
          <w:b/>
          <w:szCs w:val="24"/>
        </w:rPr>
        <w:t xml:space="preserve">και Αθλητισμού): </w:t>
      </w:r>
      <w:r>
        <w:rPr>
          <w:rFonts w:eastAsia="Times New Roman" w:cs="Times New Roman"/>
          <w:szCs w:val="24"/>
        </w:rPr>
        <w:t xml:space="preserve">Ακούτε επιλεκτικά. </w:t>
      </w:r>
    </w:p>
    <w:p w14:paraId="4ED95424"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Και αναφέρθηκα πριν στην ομιλία μου και στην απάντηση την οποία δώσατε και σας είπα ότι δεν είναι τιμητική η στάση της χώρας μας στην Ειδομένη, διότι υπάρχει παντελής απουσία του κράτους. Σε αυτ</w:t>
      </w:r>
      <w:r>
        <w:rPr>
          <w:rFonts w:eastAsia="Times New Roman" w:cs="Times New Roman"/>
          <w:szCs w:val="24"/>
        </w:rPr>
        <w:t xml:space="preserve">ό αναφέρθηκα. </w:t>
      </w:r>
    </w:p>
    <w:p w14:paraId="4ED95425"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Εμείς, λοιπόν, είμαστε σταθεροί στην πλεύση αυτήν τη στιγμή της κεντροαριστεράς, γιατί εκεί αναφερθήκατε. Και να θυμηθούμε καλύτερα τι έλεγε το κόμμα σας παλαιότερα για την κεντροαριστερά και τη σοσιαλδημοκρατία. Τώρα πηγαίνετε και παρατηρητ</w:t>
      </w:r>
      <w:r>
        <w:rPr>
          <w:rFonts w:eastAsia="Times New Roman" w:cs="Times New Roman"/>
          <w:szCs w:val="24"/>
        </w:rPr>
        <w:t xml:space="preserve">ές στην Ευρωπαϊκή Ένωση. </w:t>
      </w:r>
    </w:p>
    <w:p w14:paraId="4ED95426"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Το πρόβλημα ξέρετε ποιο είναι; Ότι εσείς, κύριε Μπαλτά, δεν τιμάτε την Αριστερά και δεν είστε </w:t>
      </w:r>
      <w:r>
        <w:rPr>
          <w:rFonts w:eastAsia="Times New Roman" w:cs="Times New Roman"/>
          <w:szCs w:val="24"/>
        </w:rPr>
        <w:t>Α</w:t>
      </w:r>
      <w:r>
        <w:rPr>
          <w:rFonts w:eastAsia="Times New Roman" w:cs="Times New Roman"/>
          <w:szCs w:val="24"/>
        </w:rPr>
        <w:t xml:space="preserve">ριστερά με αυτά που κάνετε. Αυτό είναι το πρόβλημα. </w:t>
      </w:r>
    </w:p>
    <w:p w14:paraId="4ED95427"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Καλώς, προχωρούμε. </w:t>
      </w:r>
    </w:p>
    <w:p w14:paraId="4ED95428"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w:t>
      </w:r>
      <w:r>
        <w:rPr>
          <w:rFonts w:eastAsia="Times New Roman" w:cs="Times New Roman"/>
          <w:b/>
          <w:szCs w:val="24"/>
        </w:rPr>
        <w:t xml:space="preserve"> Πολιτισμού και Αθλητισμού):</w:t>
      </w:r>
      <w:r>
        <w:rPr>
          <w:rFonts w:eastAsia="Times New Roman" w:cs="Times New Roman"/>
          <w:szCs w:val="24"/>
        </w:rPr>
        <w:t xml:space="preserve"> Κύριε Πρέοδρε, έχει ζητήσει τον λόγο ο κύριος Υπουργός. </w:t>
      </w:r>
    </w:p>
    <w:p w14:paraId="4ED95429"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 xml:space="preserve">Θα ήθελα τον λόγο για μισό λεπτό. </w:t>
      </w:r>
    </w:p>
    <w:p w14:paraId="4ED9542A"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Κύριε Υπουργέ, έχετε τον λόγο για μισό λεπτό</w:t>
      </w:r>
      <w:r>
        <w:rPr>
          <w:rFonts w:eastAsia="Times New Roman" w:cs="Times New Roman"/>
          <w:szCs w:val="24"/>
        </w:rPr>
        <w:t xml:space="preserve"> και να κλείνουμε αυτό το θέμα.  </w:t>
      </w:r>
    </w:p>
    <w:p w14:paraId="4ED9542B"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ΑΡΙΣΤΕΙΔΗΣ ΜΠΑΛΤΑΣ (Υπουργός Πολιτισμού και Αθλητισμού): </w:t>
      </w:r>
      <w:r>
        <w:rPr>
          <w:rFonts w:eastAsia="Times New Roman" w:cs="Times New Roman"/>
          <w:szCs w:val="24"/>
        </w:rPr>
        <w:t>Τουλάχιστον, κύριε Θεοχαρόπουλε, άμα αναφέρεστε στη δική σας δήλωση προηγουμένως, θα σας παρακαλούσα να διαβάζετε το απομαγνητοφωνημένο κείμενο. Μην παίρνετε μια φρά</w:t>
      </w:r>
      <w:r>
        <w:rPr>
          <w:rFonts w:eastAsia="Times New Roman" w:cs="Times New Roman"/>
          <w:szCs w:val="24"/>
        </w:rPr>
        <w:t xml:space="preserve">ση που έχει ένα κόμμα και συνεχίζει μια επόμενη φράση. Αυτό είναι μονταζιέρα. </w:t>
      </w:r>
    </w:p>
    <w:p w14:paraId="4ED9542C"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Μα είπα και τι απαντήσατε κιόλας! </w:t>
      </w:r>
    </w:p>
    <w:p w14:paraId="4ED9542D"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Προχωρούμε. </w:t>
      </w:r>
    </w:p>
    <w:p w14:paraId="4ED9542E"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Κυρία Αυλωνίτου, συγγνώμη για την ταλαιπωρία. Έχετε τον λόγο. </w:t>
      </w:r>
    </w:p>
    <w:p w14:paraId="4ED9542F"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ΕΛΕΝΗ ΑΥΛΩΝΙΤΟΥ: </w:t>
      </w:r>
      <w:r>
        <w:rPr>
          <w:rFonts w:eastAsia="Times New Roman" w:cs="Times New Roman"/>
          <w:szCs w:val="24"/>
        </w:rPr>
        <w:t xml:space="preserve">Ευχαριστώ πολύ, κύριε Πρόεδρε. </w:t>
      </w:r>
    </w:p>
    <w:p w14:paraId="4ED95430"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σημερινό νομοσχέδιο «Αναγκαίες ρυθμίσεις για την εναρμόνιση της ελληνικής νομοθεσίας με τον νέο Κώδικα Αντιντόπινγκ του Παγκόσμιου Οργανισμού Αντιντόπινγκ και άλλες διατάξεις</w:t>
      </w:r>
      <w:r>
        <w:rPr>
          <w:rFonts w:eastAsia="Times New Roman" w:cs="Times New Roman"/>
          <w:szCs w:val="24"/>
        </w:rPr>
        <w:t xml:space="preserve">», δηλαδή της </w:t>
      </w:r>
      <w:r>
        <w:rPr>
          <w:rFonts w:eastAsia="Times New Roman" w:cs="Times New Roman"/>
          <w:szCs w:val="24"/>
          <w:lang w:val="en-US"/>
        </w:rPr>
        <w:t>WADA</w:t>
      </w:r>
      <w:r>
        <w:rPr>
          <w:rFonts w:eastAsia="Times New Roman" w:cs="Times New Roman"/>
          <w:szCs w:val="24"/>
        </w:rPr>
        <w:t xml:space="preserve">, ενσωματώνει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τη νεότερη, τρίτη κατά σειρά μορφή του Κώδικα Αντιντόπινγκ της </w:t>
      </w:r>
      <w:r>
        <w:rPr>
          <w:rFonts w:eastAsia="Times New Roman" w:cs="Times New Roman"/>
          <w:szCs w:val="24"/>
          <w:lang w:val="en-US"/>
        </w:rPr>
        <w:t>WADA</w:t>
      </w:r>
      <w:r>
        <w:rPr>
          <w:rFonts w:eastAsia="Times New Roman" w:cs="Times New Roman"/>
          <w:szCs w:val="24"/>
        </w:rPr>
        <w:t xml:space="preserve"> που βρίσκεται διεθνώς σε ισχύ από την 1</w:t>
      </w:r>
      <w:r>
        <w:rPr>
          <w:rFonts w:eastAsia="Times New Roman" w:cs="Times New Roman"/>
          <w:szCs w:val="24"/>
          <w:vertAlign w:val="superscript"/>
        </w:rPr>
        <w:t>η</w:t>
      </w:r>
      <w:r>
        <w:rPr>
          <w:rFonts w:eastAsia="Times New Roman" w:cs="Times New Roman"/>
          <w:szCs w:val="24"/>
        </w:rPr>
        <w:t xml:space="preserve"> Ιανουαρίου του 2015. </w:t>
      </w:r>
    </w:p>
    <w:p w14:paraId="4ED95431"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υπό έγκριση τρίτη μορφή του </w:t>
      </w:r>
      <w:r>
        <w:rPr>
          <w:rFonts w:eastAsia="Times New Roman" w:cs="Times New Roman"/>
          <w:szCs w:val="24"/>
        </w:rPr>
        <w:t>κ</w:t>
      </w:r>
      <w:r>
        <w:rPr>
          <w:rFonts w:eastAsia="Times New Roman" w:cs="Times New Roman"/>
          <w:szCs w:val="24"/>
        </w:rPr>
        <w:t>ώδικα όχι μόνο ενσωματώνει τις νεότερες επισ</w:t>
      </w:r>
      <w:r>
        <w:rPr>
          <w:rFonts w:eastAsia="Times New Roman" w:cs="Times New Roman"/>
          <w:szCs w:val="24"/>
        </w:rPr>
        <w:t xml:space="preserve">τημονικές εξελίξεις στον τομέα καταπολέμησης του ντόπινγκ αλλά εισάγει μια καινοτόμο προσέγγιση στην τεκμηρίωση της διάπραξης παράβασης ντόπινγκ. </w:t>
      </w:r>
    </w:p>
    <w:p w14:paraId="4ED95432"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Μέχρι τώρα με τον προηγούμενο κανονισμό έπρεπε να αποδειχθεί η παράβαση ντόπινγκ με μια ανάλυση</w:t>
      </w:r>
      <w:r>
        <w:rPr>
          <w:rFonts w:eastAsia="Times New Roman" w:cs="Times New Roman"/>
          <w:szCs w:val="24"/>
        </w:rPr>
        <w:t>,</w:t>
      </w:r>
      <w:r>
        <w:rPr>
          <w:rFonts w:eastAsia="Times New Roman" w:cs="Times New Roman"/>
          <w:szCs w:val="24"/>
        </w:rPr>
        <w:t xml:space="preserve"> που θα έβρισκε τα ίχνη των μεταβολιτών των απαγορευμένων ουσιών. Αυτά τα ίχνη όμως μπορούσαν σε μερικές περιπτώσεις να κρυφτούν. Και θυμόμαστε όλοι</w:t>
      </w:r>
      <w:r>
        <w:rPr>
          <w:rFonts w:eastAsia="Times New Roman" w:cs="Times New Roman"/>
          <w:szCs w:val="24"/>
        </w:rPr>
        <w:t>,</w:t>
      </w:r>
      <w:r>
        <w:rPr>
          <w:rFonts w:eastAsia="Times New Roman" w:cs="Times New Roman"/>
          <w:szCs w:val="24"/>
        </w:rPr>
        <w:t xml:space="preserve"> το 2004</w:t>
      </w:r>
      <w:r>
        <w:rPr>
          <w:rFonts w:eastAsia="Times New Roman" w:cs="Times New Roman"/>
          <w:szCs w:val="24"/>
        </w:rPr>
        <w:t>,</w:t>
      </w:r>
      <w:r>
        <w:rPr>
          <w:rFonts w:eastAsia="Times New Roman" w:cs="Times New Roman"/>
          <w:szCs w:val="24"/>
        </w:rPr>
        <w:t xml:space="preserve"> αυτήν την περίφημη, τη </w:t>
      </w:r>
      <w:r>
        <w:rPr>
          <w:rFonts w:eastAsia="Times New Roman" w:cs="Times New Roman"/>
          <w:szCs w:val="24"/>
        </w:rPr>
        <w:lastRenderedPageBreak/>
        <w:t>θαυματουργή ουσία, την «καθαρή» -όπως ελέγετο στην αθλητική γλώσσα-, που δ</w:t>
      </w:r>
      <w:r>
        <w:rPr>
          <w:rFonts w:eastAsia="Times New Roman" w:cs="Times New Roman"/>
          <w:szCs w:val="24"/>
        </w:rPr>
        <w:t xml:space="preserve">εν άφηνε ίχνη στην ανάλυση. </w:t>
      </w:r>
    </w:p>
    <w:p w14:paraId="4ED95433"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Με τον νέο κανονισμό εισάγεται η δυνατότητα τεκμηρίωσης μιας παράβασης ντόπινγκ με τον συνυπολογισμό των αποτελεσμάτων παλαιότερων αναλύσεων του ίδιου αθλητή, νεότερων αναλύσεων επί παλαιότερων δειγμάτων με νεότερες μεθόδους, κ</w:t>
      </w:r>
      <w:r>
        <w:rPr>
          <w:rFonts w:eastAsia="Times New Roman" w:cs="Times New Roman"/>
          <w:szCs w:val="24"/>
        </w:rPr>
        <w:t>αθώς και του νέου θεσμού του βιολογικού διαβατηρίου του αθλητού υψηλού επιπέδου, που καταγράφει την εξέλιξη κρίσιμων βιολογικών παραμέτρων μέσα στα χρόνια στο κάθε άτομο ξεχωριστά.</w:t>
      </w:r>
    </w:p>
    <w:p w14:paraId="4ED95434"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Έτσι ως εργοφυσιολόγος θα σας πω</w:t>
      </w:r>
      <w:r>
        <w:rPr>
          <w:rFonts w:eastAsia="Times New Roman" w:cs="Times New Roman"/>
          <w:szCs w:val="24"/>
        </w:rPr>
        <w:t>,</w:t>
      </w:r>
      <w:r>
        <w:rPr>
          <w:rFonts w:eastAsia="Times New Roman" w:cs="Times New Roman"/>
          <w:szCs w:val="24"/>
        </w:rPr>
        <w:t xml:space="preserve"> ότι αν κάποιος έχει φυσιολογικά αυξημένη </w:t>
      </w:r>
      <w:r>
        <w:rPr>
          <w:rFonts w:eastAsia="Times New Roman" w:cs="Times New Roman"/>
          <w:szCs w:val="24"/>
        </w:rPr>
        <w:t>τεστοστερόνη, θα το ξέρουμε. Αν δεν είχε όμως και απέκτησε ξαφνικά, επίσης θα το ξέρουμε. Και να θυμίσω ένα προηγούμενο κρούσμα ντόπινγκ</w:t>
      </w:r>
      <w:r>
        <w:rPr>
          <w:rFonts w:eastAsia="Times New Roman" w:cs="Times New Roman"/>
          <w:szCs w:val="24"/>
        </w:rPr>
        <w:t>,</w:t>
      </w:r>
      <w:r>
        <w:rPr>
          <w:rFonts w:eastAsia="Times New Roman" w:cs="Times New Roman"/>
          <w:szCs w:val="24"/>
        </w:rPr>
        <w:t xml:space="preserve"> που επικαλέστηκε ως δικαιολογία αυτό το γεγονός.</w:t>
      </w:r>
    </w:p>
    <w:p w14:paraId="4ED95435"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Ακόμα, επιτρέπει τη διατήρηση δειγμάτων για μελλοντική ανάλυση </w:t>
      </w:r>
      <w:r>
        <w:rPr>
          <w:rFonts w:eastAsia="Times New Roman" w:cs="Times New Roman"/>
          <w:szCs w:val="24"/>
          <w:lang w:val="en-US"/>
        </w:rPr>
        <w:t>DNA</w:t>
      </w:r>
      <w:r>
        <w:rPr>
          <w:rFonts w:eastAsia="Times New Roman" w:cs="Times New Roman"/>
          <w:szCs w:val="24"/>
        </w:rPr>
        <w:t>. Ν</w:t>
      </w:r>
      <w:r>
        <w:rPr>
          <w:rFonts w:eastAsia="Times New Roman" w:cs="Times New Roman"/>
          <w:szCs w:val="24"/>
        </w:rPr>
        <w:t>α σας δώσω ένα παράδειγμα αντιμετώπισης γονιδιακού ντόπινγκ με τον νέο κανονισμό</w:t>
      </w:r>
      <w:r>
        <w:rPr>
          <w:rFonts w:eastAsia="Times New Roman" w:cs="Times New Roman"/>
          <w:szCs w:val="24"/>
        </w:rPr>
        <w:t>.</w:t>
      </w:r>
      <w:r>
        <w:rPr>
          <w:rFonts w:eastAsia="Times New Roman" w:cs="Times New Roman"/>
          <w:szCs w:val="24"/>
        </w:rPr>
        <w:t xml:space="preserve"> Σήμερα δεν υπάρχει αξιόπιστη μέθοδος εντοπισμού του γονιδιακού ντόπινγκ.  </w:t>
      </w:r>
    </w:p>
    <w:p w14:paraId="4ED95436" w14:textId="77777777" w:rsidR="0014665F" w:rsidRDefault="007C227C">
      <w:pPr>
        <w:spacing w:line="600" w:lineRule="auto"/>
        <w:ind w:firstLine="709"/>
        <w:jc w:val="both"/>
        <w:rPr>
          <w:rFonts w:eastAsia="Times New Roman" w:cs="Times New Roman"/>
          <w:szCs w:val="24"/>
        </w:rPr>
      </w:pPr>
      <w:r>
        <w:rPr>
          <w:rFonts w:eastAsia="Times New Roman" w:cs="Times New Roman"/>
          <w:szCs w:val="24"/>
        </w:rPr>
        <w:t xml:space="preserve">Δεν γνωρίζουμε καν αν χρησιμοποιείται στην πράξη -δεν αρκεί να εικάζουμε- ενώ η σχετική τεχνολογία </w:t>
      </w:r>
      <w:r>
        <w:rPr>
          <w:rFonts w:eastAsia="Times New Roman" w:cs="Times New Roman"/>
          <w:szCs w:val="24"/>
        </w:rPr>
        <w:t>εξελίσσεται από μήνα σε μήνα. Με τον καινούρ</w:t>
      </w:r>
      <w:r>
        <w:rPr>
          <w:rFonts w:eastAsia="Times New Roman" w:cs="Times New Roman"/>
          <w:szCs w:val="24"/>
        </w:rPr>
        <w:t>γ</w:t>
      </w:r>
      <w:r>
        <w:rPr>
          <w:rFonts w:eastAsia="Times New Roman" w:cs="Times New Roman"/>
          <w:szCs w:val="24"/>
        </w:rPr>
        <w:t xml:space="preserve">ιο </w:t>
      </w:r>
      <w:r>
        <w:rPr>
          <w:rFonts w:eastAsia="Times New Roman" w:cs="Times New Roman"/>
          <w:szCs w:val="24"/>
        </w:rPr>
        <w:t>κ</w:t>
      </w:r>
      <w:r>
        <w:rPr>
          <w:rFonts w:eastAsia="Times New Roman" w:cs="Times New Roman"/>
          <w:szCs w:val="24"/>
        </w:rPr>
        <w:t xml:space="preserve">ανονισμό όμως μπορεί η </w:t>
      </w:r>
      <w:r>
        <w:rPr>
          <w:rFonts w:eastAsia="Times New Roman" w:cs="Times New Roman"/>
          <w:szCs w:val="24"/>
          <w:lang w:val="en-US"/>
        </w:rPr>
        <w:t>WADA</w:t>
      </w:r>
      <w:r>
        <w:rPr>
          <w:rFonts w:eastAsia="Times New Roman" w:cs="Times New Roman"/>
          <w:szCs w:val="24"/>
        </w:rPr>
        <w:t xml:space="preserve"> να έχει δείγμα του </w:t>
      </w:r>
      <w:r>
        <w:rPr>
          <w:rFonts w:eastAsia="Times New Roman" w:cs="Times New Roman"/>
          <w:szCs w:val="24"/>
          <w:lang w:val="en-US"/>
        </w:rPr>
        <w:t>DNA</w:t>
      </w:r>
      <w:r>
        <w:rPr>
          <w:rFonts w:eastAsia="Times New Roman" w:cs="Times New Roman"/>
          <w:szCs w:val="24"/>
        </w:rPr>
        <w:t xml:space="preserve"> του αθλητή</w:t>
      </w:r>
      <w:r>
        <w:rPr>
          <w:rFonts w:eastAsia="Times New Roman" w:cs="Times New Roman"/>
          <w:szCs w:val="24"/>
        </w:rPr>
        <w:t>,</w:t>
      </w:r>
      <w:r>
        <w:rPr>
          <w:rFonts w:eastAsia="Times New Roman" w:cs="Times New Roman"/>
          <w:szCs w:val="24"/>
        </w:rPr>
        <w:t xml:space="preserve"> από την εποχή που δεν είχε παγκόσμιες επιδόσεις και το συγκρίνει με το τι παράγει ο οργανισμός του την εποχή που σπάει τα παγκόσμια ρεκόρ. Το κα</w:t>
      </w:r>
      <w:r>
        <w:rPr>
          <w:rFonts w:eastAsia="Times New Roman" w:cs="Times New Roman"/>
          <w:szCs w:val="24"/>
        </w:rPr>
        <w:t>ινοτόμο, λοιπόν, σήμερα είναι</w:t>
      </w:r>
      <w:r>
        <w:rPr>
          <w:rFonts w:eastAsia="Times New Roman" w:cs="Times New Roman"/>
          <w:szCs w:val="24"/>
        </w:rPr>
        <w:t>,</w:t>
      </w:r>
      <w:r>
        <w:rPr>
          <w:rFonts w:eastAsia="Times New Roman" w:cs="Times New Roman"/>
          <w:szCs w:val="24"/>
        </w:rPr>
        <w:t xml:space="preserve"> ότι η </w:t>
      </w:r>
      <w:r>
        <w:rPr>
          <w:rFonts w:eastAsia="Times New Roman" w:cs="Times New Roman"/>
          <w:szCs w:val="24"/>
          <w:lang w:val="en-US"/>
        </w:rPr>
        <w:t>WADA</w:t>
      </w:r>
      <w:r>
        <w:rPr>
          <w:rFonts w:eastAsia="Times New Roman" w:cs="Times New Roman"/>
          <w:szCs w:val="24"/>
        </w:rPr>
        <w:t xml:space="preserve"> μπορεί ακόμα να χρησιμοποιήσει τα στοιχεία αυτά για να επιβάλει πειθαρχική ποινή αποκλεισμού, χωρίς να έχει προσδιορίσει το πώς ακριβώς έγινε η γονιδιακή μεταφορά. </w:t>
      </w:r>
    </w:p>
    <w:p w14:paraId="4ED9543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η </w:t>
      </w:r>
      <w:r>
        <w:rPr>
          <w:rFonts w:eastAsia="Times New Roman" w:cs="Times New Roman"/>
          <w:szCs w:val="24"/>
          <w:lang w:val="en-US"/>
        </w:rPr>
        <w:t>WADA</w:t>
      </w:r>
      <w:r>
        <w:rPr>
          <w:rFonts w:eastAsia="Times New Roman" w:cs="Times New Roman"/>
          <w:szCs w:val="24"/>
        </w:rPr>
        <w:t xml:space="preserve"> μπορεί να ελέγχει οποιονδήποτε αθλη</w:t>
      </w:r>
      <w:r>
        <w:rPr>
          <w:rFonts w:eastAsia="Times New Roman" w:cs="Times New Roman"/>
          <w:szCs w:val="24"/>
        </w:rPr>
        <w:t>τή υψηλού επιπέδου με δική της πρωτοβουλία απευθείας, παρακάμπτοντας την ομοσπονδία του -για να μην ξεχνάμε</w:t>
      </w:r>
      <w:r>
        <w:rPr>
          <w:rFonts w:eastAsia="Times New Roman" w:cs="Times New Roman"/>
          <w:szCs w:val="24"/>
        </w:rPr>
        <w:t>,</w:t>
      </w:r>
      <w:r>
        <w:rPr>
          <w:rFonts w:eastAsia="Times New Roman" w:cs="Times New Roman"/>
          <w:szCs w:val="24"/>
        </w:rPr>
        <w:t xml:space="preserve"> ότι υπάρχουν και παλιές τεχνολογίας μέθοδοι συγκάλυψης του ντόπινγκ. </w:t>
      </w:r>
    </w:p>
    <w:p w14:paraId="4ED9543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Αυτή η προσέγγιση όμως, κυρίες και κύριοι συνάδελφοι, χρειάζεται ένα νομικό π</w:t>
      </w:r>
      <w:r>
        <w:rPr>
          <w:rFonts w:eastAsia="Times New Roman" w:cs="Times New Roman"/>
          <w:szCs w:val="24"/>
        </w:rPr>
        <w:t>λαίσιο</w:t>
      </w:r>
      <w:r>
        <w:rPr>
          <w:rFonts w:eastAsia="Times New Roman" w:cs="Times New Roman"/>
          <w:szCs w:val="24"/>
        </w:rPr>
        <w:t>,</w:t>
      </w:r>
      <w:r>
        <w:rPr>
          <w:rFonts w:eastAsia="Times New Roman" w:cs="Times New Roman"/>
          <w:szCs w:val="24"/>
        </w:rPr>
        <w:t xml:space="preserve"> που να επιτρέπει τις σχετικές δειγματοληψίες, αναλύσεις, και τη χρήση των στοιχείων τους στην πειθαρχική διαδικασία των αρχών αντιντόπινγκ. Γι’ αυτόν ακριβώς τον λόγο καλούμαστε να ενσωματώσουμε τον </w:t>
      </w:r>
      <w:r>
        <w:rPr>
          <w:rFonts w:eastAsia="Times New Roman" w:cs="Times New Roman"/>
          <w:szCs w:val="24"/>
        </w:rPr>
        <w:t>κ</w:t>
      </w:r>
      <w:r>
        <w:rPr>
          <w:rFonts w:eastAsia="Times New Roman" w:cs="Times New Roman"/>
          <w:szCs w:val="24"/>
        </w:rPr>
        <w:t>ώδικα στην εθνική νομοθεσία. Επισημαίνω</w:t>
      </w:r>
      <w:r>
        <w:rPr>
          <w:rFonts w:eastAsia="Times New Roman" w:cs="Times New Roman"/>
          <w:szCs w:val="24"/>
        </w:rPr>
        <w:t>,</w:t>
      </w:r>
      <w:r>
        <w:rPr>
          <w:rFonts w:eastAsia="Times New Roman" w:cs="Times New Roman"/>
          <w:szCs w:val="24"/>
        </w:rPr>
        <w:t xml:space="preserve"> ότι όλα</w:t>
      </w:r>
      <w:r>
        <w:rPr>
          <w:rFonts w:eastAsia="Times New Roman" w:cs="Times New Roman"/>
          <w:szCs w:val="24"/>
        </w:rPr>
        <w:t xml:space="preserve"> αυτά αφορούν μόνο αθλητές που χαρακτηρίζονται υψηλού επιπέδου για την ηλικία τους με βάση τις επιδόσεις τους, που επιθυμούν να λάβουν αυτό τον χαρακτηρισμό και ισχύουν μόνο για την πειθαρχική διαδικασία της </w:t>
      </w:r>
      <w:r>
        <w:rPr>
          <w:rFonts w:eastAsia="Times New Roman" w:cs="Times New Roman"/>
          <w:szCs w:val="24"/>
          <w:lang w:val="en-US"/>
        </w:rPr>
        <w:t>WADA</w:t>
      </w:r>
      <w:r>
        <w:rPr>
          <w:rFonts w:eastAsia="Times New Roman" w:cs="Times New Roman"/>
          <w:szCs w:val="24"/>
        </w:rPr>
        <w:t>.</w:t>
      </w:r>
    </w:p>
    <w:p w14:paraId="4ED9543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επικρίθηκε ό</w:t>
      </w:r>
      <w:r>
        <w:rPr>
          <w:rFonts w:eastAsia="Times New Roman" w:cs="Times New Roman"/>
          <w:szCs w:val="24"/>
        </w:rPr>
        <w:t>μως αυτό το νομοσχέδιο από την Αντιπολίτευση</w:t>
      </w:r>
      <w:r>
        <w:rPr>
          <w:rFonts w:eastAsia="Times New Roman" w:cs="Times New Roman"/>
          <w:szCs w:val="24"/>
        </w:rPr>
        <w:t>,</w:t>
      </w:r>
      <w:r>
        <w:rPr>
          <w:rFonts w:eastAsia="Times New Roman" w:cs="Times New Roman"/>
          <w:szCs w:val="24"/>
        </w:rPr>
        <w:t xml:space="preserve"> κυρίως για τις άλλες διατάξεις που περιέχει καθώς και για τη διαδικασία του κατεπείγοντος. Εδώ θα συμφωνήσω </w:t>
      </w:r>
      <w:r>
        <w:rPr>
          <w:rFonts w:eastAsia="Times New Roman" w:cs="Times New Roman"/>
          <w:szCs w:val="24"/>
        </w:rPr>
        <w:lastRenderedPageBreak/>
        <w:t>εν μέρει αλλά από άλλη σκοπιά. Οι άλλες διατάξεις του νομοσχεδίου δεν πάσχουν στο ότι είναι πολλές. Πά</w:t>
      </w:r>
      <w:r>
        <w:rPr>
          <w:rFonts w:eastAsia="Times New Roman" w:cs="Times New Roman"/>
          <w:szCs w:val="24"/>
        </w:rPr>
        <w:t>σχουν στο ότι είναι πολύ λίγες. Υπάρχουν κρίσιμα ζητήματα του αθλητισμού που εκκρεμούν και που το σημερινό νομοσχέδιο παραπέμπει στις καλένδες. Θα σταθώ σ</w:t>
      </w:r>
      <w:r>
        <w:rPr>
          <w:rFonts w:eastAsia="Times New Roman" w:cs="Times New Roman"/>
          <w:szCs w:val="24"/>
        </w:rPr>
        <w:t>’</w:t>
      </w:r>
      <w:r>
        <w:rPr>
          <w:rFonts w:eastAsia="Times New Roman" w:cs="Times New Roman"/>
          <w:szCs w:val="24"/>
        </w:rPr>
        <w:t xml:space="preserve"> ένα μόνο, την επιτακτική ανάγκη καθιέρωσης συστήματος της απλής αναλογικής για τις εκλογές των διοικήσεων των αθλητικών ομοσπονδιών. Το θέμα επείγει</w:t>
      </w:r>
      <w:r>
        <w:rPr>
          <w:rFonts w:eastAsia="Times New Roman" w:cs="Times New Roman"/>
          <w:szCs w:val="24"/>
        </w:rPr>
        <w:t>,</w:t>
      </w:r>
      <w:r>
        <w:rPr>
          <w:rFonts w:eastAsia="Times New Roman" w:cs="Times New Roman"/>
          <w:szCs w:val="24"/>
        </w:rPr>
        <w:t xml:space="preserve"> αφού οι εκλογές θα γίνουν φέτος. Αποτελεί ακόμα προεκλογική εξαγγελία της Κυβέρνησης, ενώ νομοτεχνικά δεν</w:t>
      </w:r>
      <w:r>
        <w:rPr>
          <w:rFonts w:eastAsia="Times New Roman" w:cs="Times New Roman"/>
          <w:szCs w:val="24"/>
        </w:rPr>
        <w:t xml:space="preserve"> παρουσιάζει κα</w:t>
      </w:r>
      <w:r>
        <w:rPr>
          <w:rFonts w:eastAsia="Times New Roman" w:cs="Times New Roman"/>
          <w:szCs w:val="24"/>
        </w:rPr>
        <w:t>μ</w:t>
      </w:r>
      <w:r>
        <w:rPr>
          <w:rFonts w:eastAsia="Times New Roman" w:cs="Times New Roman"/>
          <w:szCs w:val="24"/>
        </w:rPr>
        <w:t>μία μα κα</w:t>
      </w:r>
      <w:r>
        <w:rPr>
          <w:rFonts w:eastAsia="Times New Roman" w:cs="Times New Roman"/>
          <w:szCs w:val="24"/>
        </w:rPr>
        <w:t>μ</w:t>
      </w:r>
      <w:r>
        <w:rPr>
          <w:rFonts w:eastAsia="Times New Roman" w:cs="Times New Roman"/>
          <w:szCs w:val="24"/>
        </w:rPr>
        <w:t xml:space="preserve">μία δυσκολία, γιατί υπάρχει έτοιμη τροπολογία Βουλευτών του ΣΥΡΙΖΑ που έχω συνυπογράψει. Δεν δέχθηκε όμως ο κύριος Υφυπουργός να περιλάβει το θέμα στο νομοσχέδιο. Το άφησε για ευθετότερο χρόνο. Να σας πω κάτι </w:t>
      </w:r>
      <w:r>
        <w:rPr>
          <w:rFonts w:eastAsia="Times New Roman" w:cs="Times New Roman"/>
          <w:szCs w:val="24"/>
        </w:rPr>
        <w:t>ως</w:t>
      </w:r>
      <w:r>
        <w:rPr>
          <w:rFonts w:eastAsia="Times New Roman" w:cs="Times New Roman"/>
          <w:szCs w:val="24"/>
        </w:rPr>
        <w:t xml:space="preserve"> αθλήτρια; Δεν υπάρ</w:t>
      </w:r>
      <w:r>
        <w:rPr>
          <w:rFonts w:eastAsia="Times New Roman" w:cs="Times New Roman"/>
          <w:szCs w:val="24"/>
        </w:rPr>
        <w:t xml:space="preserve">χει ποτέ ευθετότερος χρόνος. Δεν γίνεται να νομοθετούμε με βάση την αρχή «μην κάνεις ποτέ σήμερα αυτό που μπορείς να κάνεις αύριο». Γιατί στο τέλος-τέλος καταλήγει να γίνεται «μην κάνεις ποτέ σήμερα αυτό που δεν θέλεις να κάνεις ποτέ». </w:t>
      </w:r>
    </w:p>
    <w:p w14:paraId="4ED9543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Τέλος, θέλω να σταθ</w:t>
      </w:r>
      <w:r>
        <w:rPr>
          <w:rFonts w:eastAsia="Times New Roman" w:cs="Times New Roman"/>
          <w:szCs w:val="24"/>
        </w:rPr>
        <w:t>ώ στην άλλη τροπολογία που έχω καταθέσει και που έγινε δεκτή, για τις προαγωγές ολυμπιονικών και διεθνώς διακριθέντων αθλητών που είναι αστυνομικοί και πυροσβεστικοί υπάλληλοι και την εξομοίωσή τους με τους υπηρετούντες στις Ένοπλες Δυνάμεις και το Λιμενικ</w:t>
      </w:r>
      <w:r>
        <w:rPr>
          <w:rFonts w:eastAsia="Times New Roman" w:cs="Times New Roman"/>
          <w:szCs w:val="24"/>
        </w:rPr>
        <w:t>ό Σώμα. Αποσκοπεί</w:t>
      </w:r>
      <w:r>
        <w:rPr>
          <w:rFonts w:eastAsia="Times New Roman" w:cs="Times New Roman"/>
          <w:szCs w:val="24"/>
        </w:rPr>
        <w:t>,</w:t>
      </w:r>
      <w:r>
        <w:rPr>
          <w:rFonts w:eastAsia="Times New Roman" w:cs="Times New Roman"/>
          <w:szCs w:val="24"/>
        </w:rPr>
        <w:t xml:space="preserve"> στο να υπάρχει απολύτως ενιαία αντιμετώπιση των διακριθέντων αθλητών σε όλα τα Σώματα και εξομοιώνει τους πάντες με τα ισχύοντα στο Στρατό, αφού με τα χρόνια υπήρξαν νομοθετικές αποκλίσεις στην αντιμετώπιση των διακριθέντων αθλητών</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υπηρετούν στο Σώμα της Ελληνικής Αστυνομίας και στο Πυροσβεστικό Σώμα. </w:t>
      </w:r>
    </w:p>
    <w:p w14:paraId="4ED9543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Ψηφίζω, λοιπόν, υπέρ του νομοσχεδίου επί της αρχής και κατ’ άρθρον. Περιμένω, κύριε Υπουργέ, να φέρετε άμεσα το νομοσχέδιο που έχετε υποσχεθεί, που θα ρυθμίζει και τα υπόλοιπα εκκρεμή </w:t>
      </w:r>
      <w:r>
        <w:rPr>
          <w:rFonts w:eastAsia="Times New Roman" w:cs="Times New Roman"/>
          <w:szCs w:val="24"/>
        </w:rPr>
        <w:t>αλλά πολύ κρίσιμα ζητήματα του αθλητισμού και να δεσμευθείτε</w:t>
      </w:r>
      <w:r>
        <w:rPr>
          <w:rFonts w:eastAsia="Times New Roman" w:cs="Times New Roman"/>
          <w:szCs w:val="24"/>
        </w:rPr>
        <w:t>,</w:t>
      </w:r>
      <w:r>
        <w:rPr>
          <w:rFonts w:eastAsia="Times New Roman" w:cs="Times New Roman"/>
          <w:szCs w:val="24"/>
        </w:rPr>
        <w:t xml:space="preserve"> ότι οι εκλογές στις αθλητικές ομοσπονδίες φέτος θα γίνουν με το νέο εκλογικό σύστημα, όπως περιμένει όλο το αθλητικό κίνημα που μας παρακολουθεί. Και -πιστέψτε με- μας παρακολουθούν πάρα πολλοί.</w:t>
      </w:r>
    </w:p>
    <w:p w14:paraId="4ED9543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4ED9543D" w14:textId="77777777" w:rsidR="0014665F" w:rsidRDefault="007C227C">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14:paraId="4ED9543E" w14:textId="77777777" w:rsidR="0014665F" w:rsidRDefault="007C227C">
      <w:pPr>
        <w:spacing w:line="600" w:lineRule="auto"/>
        <w:ind w:firstLine="720"/>
        <w:jc w:val="both"/>
        <w:rPr>
          <w:rFonts w:eastAsia="Times New Roman"/>
          <w:szCs w:val="24"/>
        </w:rPr>
      </w:pPr>
      <w:r>
        <w:rPr>
          <w:rFonts w:eastAsia="Times New Roman" w:cs="Times New Roman"/>
          <w:szCs w:val="24"/>
        </w:rPr>
        <w:t xml:space="preserve"> </w:t>
      </w:r>
      <w:r>
        <w:rPr>
          <w:rFonts w:eastAsia="Times New Roman"/>
          <w:b/>
          <w:szCs w:val="24"/>
        </w:rPr>
        <w:t>ΠΡΟΕΔΡΕΥΩΝ (Αναστάσιος Κουράκης):</w:t>
      </w:r>
      <w:r>
        <w:rPr>
          <w:rFonts w:eastAsia="Times New Roman"/>
          <w:szCs w:val="24"/>
        </w:rPr>
        <w:t xml:space="preserve"> Ευχαριστούμε την κ. Αυλωνίτου.</w:t>
      </w:r>
    </w:p>
    <w:p w14:paraId="4ED9543F" w14:textId="77777777" w:rsidR="0014665F" w:rsidRDefault="007C227C">
      <w:pPr>
        <w:spacing w:after="0" w:line="600" w:lineRule="auto"/>
        <w:ind w:firstLine="720"/>
        <w:jc w:val="both"/>
        <w:rPr>
          <w:rFonts w:eastAsia="Times New Roman"/>
          <w:szCs w:val="24"/>
        </w:rPr>
      </w:pPr>
      <w:r>
        <w:rPr>
          <w:rFonts w:eastAsia="Times New Roman"/>
          <w:szCs w:val="24"/>
        </w:rPr>
        <w:t>Τον λόγο έχει τώρα ο Κοινοβουλευτικός Εκπρόσωπος από την Ένωση Κεντρώων, ο κ. Καρράς.</w:t>
      </w:r>
    </w:p>
    <w:p w14:paraId="4ED95440" w14:textId="77777777" w:rsidR="0014665F" w:rsidRDefault="007C227C">
      <w:pPr>
        <w:spacing w:after="0" w:line="600" w:lineRule="auto"/>
        <w:ind w:firstLine="720"/>
        <w:jc w:val="both"/>
        <w:rPr>
          <w:rFonts w:eastAsia="Times New Roman"/>
          <w:szCs w:val="24"/>
        </w:rPr>
      </w:pPr>
      <w:r>
        <w:rPr>
          <w:rFonts w:eastAsia="Times New Roman"/>
          <w:b/>
          <w:szCs w:val="24"/>
        </w:rPr>
        <w:t>ΓΕΩΡΓΙΟΣ - ΔΗΜΗΤΡΙΟΣ ΚΑΡΡΑΣ:</w:t>
      </w:r>
      <w:r>
        <w:rPr>
          <w:rFonts w:eastAsia="Times New Roman"/>
          <w:szCs w:val="24"/>
        </w:rPr>
        <w:t xml:space="preserve"> Ευχαριστώ, κύρι</w:t>
      </w:r>
      <w:r>
        <w:rPr>
          <w:rFonts w:eastAsia="Times New Roman"/>
          <w:szCs w:val="24"/>
        </w:rPr>
        <w:t>ε Πρόεδρε.</w:t>
      </w:r>
    </w:p>
    <w:p w14:paraId="4ED95441" w14:textId="77777777" w:rsidR="0014665F" w:rsidRDefault="007C227C">
      <w:pPr>
        <w:spacing w:after="0" w:line="600" w:lineRule="auto"/>
        <w:ind w:firstLine="720"/>
        <w:jc w:val="both"/>
        <w:rPr>
          <w:rFonts w:eastAsia="Times New Roman"/>
          <w:szCs w:val="24"/>
        </w:rPr>
      </w:pPr>
      <w:r>
        <w:rPr>
          <w:rFonts w:eastAsia="Times New Roman"/>
          <w:szCs w:val="24"/>
        </w:rPr>
        <w:t xml:space="preserve">Σήμερα είναι μια πραγματικά δύσκολη μέρα για τη χώρα, καθώς </w:t>
      </w:r>
      <w:r>
        <w:rPr>
          <w:rFonts w:eastAsia="Times New Roman"/>
          <w:szCs w:val="24"/>
        </w:rPr>
        <w:t>ο</w:t>
      </w:r>
      <w:r>
        <w:rPr>
          <w:rFonts w:eastAsia="Times New Roman"/>
          <w:szCs w:val="24"/>
        </w:rPr>
        <w:t xml:space="preserve"> </w:t>
      </w:r>
      <w:r>
        <w:rPr>
          <w:rFonts w:eastAsia="Times New Roman"/>
          <w:szCs w:val="24"/>
        </w:rPr>
        <w:t xml:space="preserve">Πρωθυπουργός </w:t>
      </w:r>
      <w:r>
        <w:rPr>
          <w:rFonts w:eastAsia="Times New Roman"/>
          <w:szCs w:val="24"/>
        </w:rPr>
        <w:t>πηγαίνει στη Σύνοδο Κορυφής -και φοβάμαι- με πολύ λίγους φίλους, με πραγματικά πολύ λίγους φίλους, που</w:t>
      </w:r>
      <w:r>
        <w:rPr>
          <w:rFonts w:eastAsia="Times New Roman"/>
          <w:szCs w:val="24"/>
        </w:rPr>
        <w:t xml:space="preserve"> </w:t>
      </w:r>
      <w:r>
        <w:rPr>
          <w:rFonts w:eastAsia="Times New Roman"/>
          <w:szCs w:val="24"/>
        </w:rPr>
        <w:t>έχει να αντιμετωπίσει τεράστια προβλήματα. Ας ελπίσουμε ότι οι φίλο</w:t>
      </w:r>
      <w:r>
        <w:rPr>
          <w:rFonts w:eastAsia="Times New Roman"/>
          <w:szCs w:val="24"/>
        </w:rPr>
        <w:t>ι θα γίνουν περισσότεροι.</w:t>
      </w:r>
    </w:p>
    <w:p w14:paraId="4ED95442" w14:textId="77777777" w:rsidR="0014665F" w:rsidRDefault="007C227C">
      <w:pPr>
        <w:spacing w:line="600" w:lineRule="auto"/>
        <w:ind w:firstLine="720"/>
        <w:jc w:val="both"/>
        <w:rPr>
          <w:rFonts w:eastAsia="Times New Roman"/>
          <w:szCs w:val="24"/>
        </w:rPr>
      </w:pPr>
      <w:r>
        <w:rPr>
          <w:rFonts w:eastAsia="Times New Roman"/>
          <w:szCs w:val="24"/>
        </w:rPr>
        <w:t>Συζητ</w:t>
      </w:r>
      <w:r>
        <w:rPr>
          <w:rFonts w:eastAsia="Times New Roman"/>
          <w:szCs w:val="24"/>
        </w:rPr>
        <w:t>ού</w:t>
      </w:r>
      <w:r>
        <w:rPr>
          <w:rFonts w:eastAsia="Times New Roman"/>
          <w:szCs w:val="24"/>
        </w:rPr>
        <w:t xml:space="preserve">με, λοιπόν, σήμερα στην Αίθουσα το νομοσχέδιο περί εναρμόνισης με τη Διεθνή Σύμβαση της </w:t>
      </w:r>
      <w:r>
        <w:rPr>
          <w:rFonts w:eastAsia="Times New Roman"/>
          <w:szCs w:val="24"/>
          <w:lang w:val="en-US"/>
        </w:rPr>
        <w:t>WADA</w:t>
      </w:r>
      <w:r>
        <w:rPr>
          <w:rFonts w:eastAsia="Times New Roman"/>
          <w:szCs w:val="24"/>
        </w:rPr>
        <w:t xml:space="preserve">, η οποία </w:t>
      </w:r>
      <w:r>
        <w:rPr>
          <w:rFonts w:eastAsia="Times New Roman"/>
          <w:szCs w:val="24"/>
          <w:lang w:val="en-US"/>
        </w:rPr>
        <w:t>WADA</w:t>
      </w:r>
      <w:r>
        <w:rPr>
          <w:rFonts w:eastAsia="Times New Roman"/>
          <w:szCs w:val="24"/>
        </w:rPr>
        <w:t xml:space="preserve"> βέβαια, αν σταθούμε από νομική ακριβολογία, δεν έχει κάποια υπόσταση κρατική ή διεθνούς οργανισμού και περισσότερο -</w:t>
      </w:r>
      <w:r>
        <w:rPr>
          <w:rFonts w:eastAsia="Times New Roman"/>
          <w:szCs w:val="24"/>
        </w:rPr>
        <w:t xml:space="preserve">μπορώ να πω- είναι μια ιδιωτική σύμβαση. Δεν έχει </w:t>
      </w:r>
      <w:r>
        <w:rPr>
          <w:rFonts w:eastAsia="Times New Roman"/>
          <w:szCs w:val="24"/>
        </w:rPr>
        <w:lastRenderedPageBreak/>
        <w:t>σημασία. Εφόσον καταπολεμά τη φαρμακοδιέγερση, τα κύρια άρθρα που αφορούν την εναρμόνιση και την εισαγωγή στην ελληνική νομοθεσία</w:t>
      </w:r>
      <w:r>
        <w:rPr>
          <w:rFonts w:eastAsia="Times New Roman"/>
          <w:szCs w:val="24"/>
        </w:rPr>
        <w:t>,</w:t>
      </w:r>
      <w:r>
        <w:rPr>
          <w:rFonts w:eastAsia="Times New Roman"/>
          <w:szCs w:val="24"/>
        </w:rPr>
        <w:t xml:space="preserve"> θα τα ψηφίσουμε. </w:t>
      </w:r>
    </w:p>
    <w:p w14:paraId="4ED95443" w14:textId="77777777" w:rsidR="0014665F" w:rsidRDefault="007C227C">
      <w:pPr>
        <w:spacing w:line="600" w:lineRule="auto"/>
        <w:ind w:firstLine="720"/>
        <w:jc w:val="both"/>
        <w:rPr>
          <w:rFonts w:eastAsia="Times New Roman"/>
          <w:szCs w:val="24"/>
        </w:rPr>
      </w:pPr>
      <w:r>
        <w:rPr>
          <w:rFonts w:eastAsia="Times New Roman"/>
          <w:szCs w:val="24"/>
        </w:rPr>
        <w:t>Έχουμε όμως ζητήματα στο ίδιο νομοσχέδιο. Δεν θα σταθώ στ</w:t>
      </w:r>
      <w:r>
        <w:rPr>
          <w:rFonts w:eastAsia="Times New Roman"/>
          <w:szCs w:val="24"/>
        </w:rPr>
        <w:t>ο ζήτημα του κατεπείγοντος. Ήταν εξαιρετικές οι τοποθετήσεις των περισσοτέρων συναδέλφων, το κατηγόρησαν, μας έπεισαν</w:t>
      </w:r>
      <w:r>
        <w:rPr>
          <w:rFonts w:eastAsia="Times New Roman"/>
          <w:szCs w:val="24"/>
        </w:rPr>
        <w:t>,</w:t>
      </w:r>
      <w:r>
        <w:rPr>
          <w:rFonts w:eastAsia="Times New Roman"/>
          <w:szCs w:val="24"/>
        </w:rPr>
        <w:t xml:space="preserve"> ότι δεν υπάρχουν οι προϋποθέσεις στις λοιπές διατάξεις του κατεπείγοντος. Δυστυχώς ο Υπουργός μάς είπε</w:t>
      </w:r>
      <w:r>
        <w:rPr>
          <w:rFonts w:eastAsia="Times New Roman"/>
          <w:szCs w:val="24"/>
        </w:rPr>
        <w:t>,</w:t>
      </w:r>
      <w:r>
        <w:rPr>
          <w:rFonts w:eastAsia="Times New Roman"/>
          <w:szCs w:val="24"/>
        </w:rPr>
        <w:t xml:space="preserve"> ότι πρέπει να το κάνουμε «ανάγκα και θεοί πείθονται»</w:t>
      </w:r>
      <w:r>
        <w:rPr>
          <w:rFonts w:eastAsia="Times New Roman"/>
          <w:szCs w:val="24"/>
        </w:rPr>
        <w:t>,</w:t>
      </w:r>
      <w:r>
        <w:rPr>
          <w:rFonts w:eastAsia="Times New Roman"/>
          <w:szCs w:val="24"/>
        </w:rPr>
        <w:t xml:space="preserve"> διότι φτάσαμε την τελευταία μέρα, ουσιαστικά και θα πρέπει να εισαχθεί στην ελληνική νομοθεσία. Γιατί όμως φτάσαμε την τελευταία μέρα; Δεν έχουμε μεταφραστές; Άκουσα χθες τη δικαιολογία</w:t>
      </w:r>
      <w:r>
        <w:rPr>
          <w:rFonts w:eastAsia="Times New Roman"/>
          <w:szCs w:val="24"/>
        </w:rPr>
        <w:t>,</w:t>
      </w:r>
      <w:r>
        <w:rPr>
          <w:rFonts w:eastAsia="Times New Roman"/>
          <w:szCs w:val="24"/>
        </w:rPr>
        <w:t xml:space="preserve"> ότι ήταν δύσκο</w:t>
      </w:r>
      <w:r>
        <w:rPr>
          <w:rFonts w:eastAsia="Times New Roman"/>
          <w:szCs w:val="24"/>
        </w:rPr>
        <w:t xml:space="preserve">λη η μετάφραση κάποιων όρων επιστημονικών. Δεν έχω την εικόνα αυτή. Διάβασα, τουλάχιστον, τους ορισμούς που λέει η </w:t>
      </w:r>
      <w:r>
        <w:rPr>
          <w:rFonts w:eastAsia="Times New Roman"/>
          <w:szCs w:val="24"/>
        </w:rPr>
        <w:t>σ</w:t>
      </w:r>
      <w:r>
        <w:rPr>
          <w:rFonts w:eastAsia="Times New Roman"/>
          <w:szCs w:val="24"/>
        </w:rPr>
        <w:t xml:space="preserve">ύμβαση. Δεν βλέπω να είναι τόσο δύσκολο να μεταφραστεί σε μια σειρά μηνών. </w:t>
      </w:r>
    </w:p>
    <w:p w14:paraId="4ED95444" w14:textId="77777777" w:rsidR="0014665F" w:rsidRDefault="007C227C">
      <w:pPr>
        <w:spacing w:line="600" w:lineRule="auto"/>
        <w:ind w:firstLine="720"/>
        <w:jc w:val="both"/>
        <w:rPr>
          <w:rFonts w:eastAsia="Times New Roman"/>
          <w:szCs w:val="24"/>
        </w:rPr>
      </w:pPr>
      <w:r>
        <w:rPr>
          <w:rFonts w:eastAsia="Times New Roman"/>
          <w:szCs w:val="24"/>
        </w:rPr>
        <w:lastRenderedPageBreak/>
        <w:t xml:space="preserve">Ανεξάρτητα από αυτό, όμως, δυστυχώς το ίδιο νομοσχέδιο κατά το </w:t>
      </w:r>
      <w:r>
        <w:rPr>
          <w:rFonts w:eastAsia="Times New Roman"/>
          <w:szCs w:val="24"/>
        </w:rPr>
        <w:t>δεύτερο μέρος επαναλαμβάνει εκείνο το οποίο το Υπουργείο Πολιτισμού και σε άλλα νομοσχέδια έχει επιχειρήσει</w:t>
      </w:r>
      <w:r>
        <w:rPr>
          <w:rFonts w:eastAsia="Times New Roman"/>
          <w:szCs w:val="24"/>
        </w:rPr>
        <w:t>.</w:t>
      </w:r>
      <w:r>
        <w:rPr>
          <w:rFonts w:eastAsia="Times New Roman"/>
          <w:szCs w:val="24"/>
        </w:rPr>
        <w:t xml:space="preserve"> Με μια καλλιέπεια στην αρχή φτάνουμε μετά να επιδιώκουμε τακτοποιήσεις. Θα ξεκινήσω, λοιπόν και θα πω</w:t>
      </w:r>
      <w:r>
        <w:rPr>
          <w:rFonts w:eastAsia="Times New Roman"/>
          <w:szCs w:val="24"/>
        </w:rPr>
        <w:t>.</w:t>
      </w:r>
      <w:r>
        <w:rPr>
          <w:rFonts w:eastAsia="Times New Roman"/>
          <w:szCs w:val="24"/>
        </w:rPr>
        <w:t xml:space="preserve"> Σχετικά με το γήπεδο του Καυταντζογλείου. Ότ</w:t>
      </w:r>
      <w:r>
        <w:rPr>
          <w:rFonts w:eastAsia="Times New Roman"/>
          <w:szCs w:val="24"/>
        </w:rPr>
        <w:t>αν ουσιαστικά είναι μια δωρεά, όταν ουσιαστικά καλύπτεται ένα ίδρυμα –διότι τα χρήματα ανεγέρσεως του Καυταντζογλείου δεν ήταν του ελληνικού κράτους- ποιος ο λόγος να έρχεται μια διάταξη και να αφαιρεί τη διοίκηση από εκείνους που είχε ορίσει η διαθήκη του</w:t>
      </w:r>
      <w:r>
        <w:rPr>
          <w:rFonts w:eastAsia="Times New Roman"/>
          <w:szCs w:val="24"/>
        </w:rPr>
        <w:t xml:space="preserve"> Καυταντζόγλου και να την αναθέτει σε μια ευρύτερη επιτροπή που διορίζει ο Υπουργός; </w:t>
      </w:r>
    </w:p>
    <w:p w14:paraId="4ED95445" w14:textId="77777777" w:rsidR="0014665F" w:rsidRDefault="007C227C">
      <w:pPr>
        <w:spacing w:line="600" w:lineRule="auto"/>
        <w:ind w:firstLine="720"/>
        <w:jc w:val="both"/>
        <w:rPr>
          <w:rFonts w:eastAsia="Times New Roman" w:cs="Times New Roman"/>
          <w:szCs w:val="24"/>
        </w:rPr>
      </w:pPr>
      <w:r>
        <w:rPr>
          <w:rFonts w:eastAsia="Times New Roman"/>
          <w:szCs w:val="24"/>
        </w:rPr>
        <w:t xml:space="preserve">Ο Υπουργός Αθλητισμού, </w:t>
      </w:r>
      <w:r>
        <w:rPr>
          <w:rFonts w:eastAsia="Times New Roman" w:cs="Times New Roman"/>
          <w:szCs w:val="24"/>
        </w:rPr>
        <w:t>κυρίες και κύριοι συνάδελφοι, στην περίπτωση αυτή θα πρέπει να πω</w:t>
      </w:r>
      <w:r>
        <w:rPr>
          <w:rFonts w:eastAsia="Times New Roman" w:cs="Times New Roman"/>
          <w:szCs w:val="24"/>
        </w:rPr>
        <w:t>,</w:t>
      </w:r>
      <w:r>
        <w:rPr>
          <w:rFonts w:eastAsia="Times New Roman" w:cs="Times New Roman"/>
          <w:szCs w:val="24"/>
        </w:rPr>
        <w:t xml:space="preserve"> ότι επιδεικνύει μια υπερβάλλουσα πρόνοια συγκεντρώσεως αρμοδιοτήτων στο Υπουργεί</w:t>
      </w:r>
      <w:r>
        <w:rPr>
          <w:rFonts w:eastAsia="Times New Roman" w:cs="Times New Roman"/>
          <w:szCs w:val="24"/>
        </w:rPr>
        <w:t xml:space="preserve">ο Αθλητισμού. Δεν είναι πολλές μέρες πριν που συζητούσαμε κι έφερα το ίδιο παράδειγμα στο θέμα του ελληνικού φεστιβάλ, στο θέμα όπου αποφάσισε, με τη δικαιολογία ότι ήταν επείγουσα η περίπτωση για να γίνει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Φ</w:t>
      </w:r>
      <w:r>
        <w:rPr>
          <w:rFonts w:eastAsia="Times New Roman" w:cs="Times New Roman"/>
          <w:szCs w:val="24"/>
        </w:rPr>
        <w:t xml:space="preserve">εστιβάλ φέτος το καλοκαίρι, να λάβει </w:t>
      </w:r>
      <w:r>
        <w:rPr>
          <w:rFonts w:eastAsia="Times New Roman" w:cs="Times New Roman"/>
          <w:szCs w:val="24"/>
        </w:rPr>
        <w:t xml:space="preserve">αρμοδιότητα και εξουσία να διορίζει καλλιτεχνικό διευθυντή για έξι </w:t>
      </w:r>
      <w:r>
        <w:rPr>
          <w:rFonts w:eastAsia="Times New Roman" w:cs="Times New Roman"/>
          <w:szCs w:val="24"/>
        </w:rPr>
        <w:lastRenderedPageBreak/>
        <w:t xml:space="preserve">χρόνια. Λες και το φεστιβάλ του καλοκαιριού του 2016 θα διαρκέσει έξι χρόνια! Συγκέντρωση, λοιπόν, εξουσιών. </w:t>
      </w:r>
    </w:p>
    <w:p w14:paraId="4ED9544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Το ίδιο επιχειρεί κι εδώ, πέραν του Καυταντζογλείου το οποίο θα δημιουργήσει στ</w:t>
      </w:r>
      <w:r>
        <w:rPr>
          <w:rFonts w:eastAsia="Times New Roman" w:cs="Times New Roman"/>
          <w:szCs w:val="24"/>
        </w:rPr>
        <w:t>ο μέλλον –φοβούμαι- μια σειρά προβλημάτων. Διότι δεν πρέπει να ξεχνάμε</w:t>
      </w:r>
      <w:r>
        <w:rPr>
          <w:rFonts w:eastAsia="Times New Roman" w:cs="Times New Roman"/>
          <w:szCs w:val="24"/>
        </w:rPr>
        <w:t>,</w:t>
      </w:r>
      <w:r>
        <w:rPr>
          <w:rFonts w:eastAsia="Times New Roman" w:cs="Times New Roman"/>
          <w:szCs w:val="24"/>
        </w:rPr>
        <w:t xml:space="preserve"> ότι το Καυταντζόγλειο είναι και έδρα μιας ιστορικής ποδοσφαιρικής ομάδας της Θεσσαλονίκης. Οι συνάδελφοί μου στην Ένωση Κεντρώων ο κ. Σαρίδης, ο κ. Φωκάς, μου το συζήτησαν με πολλή προ</w:t>
      </w:r>
      <w:r>
        <w:rPr>
          <w:rFonts w:eastAsia="Times New Roman" w:cs="Times New Roman"/>
          <w:szCs w:val="24"/>
        </w:rPr>
        <w:t>σοχή και με πολλές λεπτομέρειες μου έθεσαν το ζήτημα του ιστορικού Ηρακλή</w:t>
      </w:r>
      <w:r>
        <w:rPr>
          <w:rFonts w:eastAsia="Times New Roman" w:cs="Times New Roman"/>
          <w:szCs w:val="24"/>
        </w:rPr>
        <w:t>,</w:t>
      </w:r>
      <w:r>
        <w:rPr>
          <w:rFonts w:eastAsia="Times New Roman" w:cs="Times New Roman"/>
          <w:szCs w:val="24"/>
        </w:rPr>
        <w:t xml:space="preserve"> καθώς και το τι παρενέργειες θα δημιουργήσει η διάταξη αυτή, όπου πλέον θα αποφασίζει ο Υπουργός Αθλητισμού για εκείνο το γήπεδο, που είναι το σπίτι τους ουσιαστικά, όχι μόνο του πο</w:t>
      </w:r>
      <w:r>
        <w:rPr>
          <w:rFonts w:eastAsia="Times New Roman" w:cs="Times New Roman"/>
          <w:szCs w:val="24"/>
        </w:rPr>
        <w:t xml:space="preserve">δοσφαιρικού τμήματος του Ηρακλή αλλά και των άλλων αθλητικών τμημάτων. Με την προσπάθεια να καταυγάσει το κράτος, να κρατήσει όλες τις αρμοδιότητες, θα προαχθεί 100% ο αθλητισμός όπως υποστηρίζει το Υπουργείο; Όχι. </w:t>
      </w:r>
    </w:p>
    <w:p w14:paraId="4ED95447" w14:textId="77777777" w:rsidR="0014665F" w:rsidRDefault="007C227C">
      <w:pPr>
        <w:spacing w:line="600" w:lineRule="auto"/>
        <w:ind w:firstLine="720"/>
        <w:jc w:val="both"/>
        <w:rPr>
          <w:rFonts w:eastAsia="Times New Roman"/>
          <w:szCs w:val="24"/>
        </w:rPr>
      </w:pPr>
      <w:r>
        <w:rPr>
          <w:rFonts w:eastAsia="Times New Roman" w:cs="Times New Roman"/>
          <w:szCs w:val="24"/>
        </w:rPr>
        <w:lastRenderedPageBreak/>
        <w:t>«Φίλιππος Ένωσις». Κάτι άλλο το οποίο εί</w:t>
      </w:r>
      <w:r>
        <w:rPr>
          <w:rFonts w:eastAsia="Times New Roman" w:cs="Times New Roman"/>
          <w:szCs w:val="24"/>
        </w:rPr>
        <w:t>δαμε σήμερα στη Φίλιππο Ένωση</w:t>
      </w:r>
      <w:r>
        <w:rPr>
          <w:rFonts w:eastAsia="Times New Roman" w:cs="Times New Roman"/>
          <w:szCs w:val="24"/>
        </w:rPr>
        <w:t>.</w:t>
      </w:r>
      <w:r>
        <w:rPr>
          <w:rFonts w:eastAsia="Times New Roman" w:cs="Times New Roman"/>
          <w:szCs w:val="24"/>
        </w:rPr>
        <w:t xml:space="preserve"> Έρχεται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μας λέει το σχέδιο νόμου</w:t>
      </w:r>
      <w:r>
        <w:rPr>
          <w:rFonts w:eastAsia="Times New Roman" w:cs="Times New Roman"/>
          <w:szCs w:val="24"/>
        </w:rPr>
        <w:t>,</w:t>
      </w:r>
      <w:r>
        <w:rPr>
          <w:rFonts w:eastAsia="Times New Roman" w:cs="Times New Roman"/>
          <w:szCs w:val="24"/>
        </w:rPr>
        <w:t xml:space="preserve"> ότι οι αποφάσεις της Φιλίππου Ενώσεως –είναι γνωστή η νομική μορφή, δεν αναφέρομαι στην ομιλία μου αυτή- θεωρούνται εγκεκριμένες εντός δέκα ημερών αφ</w:t>
      </w:r>
      <w:r>
        <w:rPr>
          <w:rFonts w:eastAsia="Times New Roman" w:cs="Times New Roman"/>
          <w:szCs w:val="24"/>
        </w:rPr>
        <w:t xml:space="preserve">’ </w:t>
      </w:r>
      <w:r>
        <w:rPr>
          <w:rFonts w:eastAsia="Times New Roman" w:cs="Times New Roman"/>
          <w:szCs w:val="24"/>
        </w:rPr>
        <w:t>ότου ληφθούν και τροποποιεί</w:t>
      </w:r>
      <w:r>
        <w:rPr>
          <w:rFonts w:eastAsia="Times New Roman" w:cs="Times New Roman"/>
          <w:szCs w:val="24"/>
        </w:rPr>
        <w:t>ται το νομικό καθεστώς που ίσχυε μέχρι σήμερα, όπου ήταν τριάντα ημέρες η έγκριση, και μετά την πάροδο της προθεσμίας θεωρούνται αυτομάτως εγκεκριμένες</w:t>
      </w:r>
      <w:r>
        <w:rPr>
          <w:rFonts w:eastAsia="Times New Roman" w:cs="Times New Roman"/>
          <w:szCs w:val="24"/>
        </w:rPr>
        <w:t>.</w:t>
      </w:r>
    </w:p>
    <w:p w14:paraId="4ED95448" w14:textId="77777777" w:rsidR="0014665F" w:rsidRDefault="007C227C">
      <w:pPr>
        <w:spacing w:line="600" w:lineRule="auto"/>
        <w:jc w:val="both"/>
        <w:rPr>
          <w:rFonts w:eastAsia="Times New Roman" w:cs="Times New Roman"/>
          <w:szCs w:val="24"/>
        </w:rPr>
      </w:pPr>
      <w:r>
        <w:rPr>
          <w:rFonts w:eastAsia="Times New Roman" w:cs="Times New Roman"/>
          <w:szCs w:val="24"/>
        </w:rPr>
        <w:t xml:space="preserve">Τι να πω; </w:t>
      </w:r>
    </w:p>
    <w:p w14:paraId="4ED9544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Πού είναι το κακό; Πείτε μου.</w:t>
      </w:r>
    </w:p>
    <w:p w14:paraId="4ED9544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w:t>
      </w:r>
      <w:r>
        <w:rPr>
          <w:rFonts w:eastAsia="Times New Roman" w:cs="Times New Roman"/>
          <w:b/>
          <w:szCs w:val="24"/>
        </w:rPr>
        <w:t>ΙΟΣ-ΔΗΜΗΤΡΙΟΣ ΚΑΡΡΑΣ:</w:t>
      </w:r>
      <w:r>
        <w:rPr>
          <w:rFonts w:eastAsia="Times New Roman" w:cs="Times New Roman"/>
          <w:szCs w:val="24"/>
        </w:rPr>
        <w:t xml:space="preserve"> Θα σας το πω αμέσως και μη με διακόψετε σας παρακαλώ. Θα σας πω πού είναι το κακό. Το συνδέετε με τη μεταβίβαση του ΟΔΙΕ. </w:t>
      </w:r>
    </w:p>
    <w:p w14:paraId="4ED9544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Καμ</w:t>
      </w:r>
      <w:r>
        <w:rPr>
          <w:rFonts w:eastAsia="Times New Roman" w:cs="Times New Roman"/>
          <w:szCs w:val="24"/>
        </w:rPr>
        <w:t>μ</w:t>
      </w:r>
      <w:r>
        <w:rPr>
          <w:rFonts w:eastAsia="Times New Roman" w:cs="Times New Roman"/>
          <w:szCs w:val="24"/>
        </w:rPr>
        <w:t>ία σχέση.</w:t>
      </w:r>
    </w:p>
    <w:p w14:paraId="4ED9544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Μας ταλαιπωρήσατε με τον ΟΔΙΕ μέσα στη Βουλή. Φέρατε και κυρώσατε και παραχωρήσατε δικαιώματα -το έχω πει ξανά- μέχρι και τις καρφίτσες. Ένας τόμος να! Ταλαιπωρήσατε τη Βουλή, κύριε Κοντονή</w:t>
      </w:r>
      <w:r>
        <w:rPr>
          <w:rFonts w:eastAsia="Times New Roman" w:cs="Times New Roman"/>
          <w:szCs w:val="24"/>
        </w:rPr>
        <w:t>,</w:t>
      </w:r>
      <w:r>
        <w:rPr>
          <w:rFonts w:eastAsia="Times New Roman" w:cs="Times New Roman"/>
          <w:szCs w:val="24"/>
        </w:rPr>
        <w:t xml:space="preserve"> με τη σύμβαση του ΟΔΙΕ όταν μεταβιβάστηκε και λοιπόν, το κακό εί</w:t>
      </w:r>
      <w:r>
        <w:rPr>
          <w:rFonts w:eastAsia="Times New Roman" w:cs="Times New Roman"/>
          <w:szCs w:val="24"/>
        </w:rPr>
        <w:t>ναι να μην υπάρχει δυνατότητα ελέγχου νομιμότητας, ούτως ώστε…</w:t>
      </w:r>
    </w:p>
    <w:p w14:paraId="4ED9544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Από εμάς;</w:t>
      </w:r>
      <w:r>
        <w:rPr>
          <w:rFonts w:eastAsia="Times New Roman" w:cs="Times New Roman"/>
          <w:b/>
          <w:szCs w:val="24"/>
        </w:rPr>
        <w:t xml:space="preserve"> </w:t>
      </w:r>
      <w:r>
        <w:rPr>
          <w:rFonts w:eastAsia="Times New Roman" w:cs="Times New Roman"/>
          <w:szCs w:val="24"/>
        </w:rPr>
        <w:t xml:space="preserve">Όχι, κάνετε λάθος, κύριε συνάδελφε. </w:t>
      </w:r>
    </w:p>
    <w:p w14:paraId="4ED9544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 διακόπτετε, παρακαλώ.</w:t>
      </w:r>
    </w:p>
    <w:p w14:paraId="4ED9544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Δεν</w:t>
      </w:r>
      <w:r>
        <w:rPr>
          <w:rFonts w:eastAsia="Times New Roman" w:cs="Times New Roman"/>
          <w:szCs w:val="24"/>
        </w:rPr>
        <w:t xml:space="preserve"> κάνω καθόλου λάθος. Τη σύμβαση του ΟΔΙΕ την ψηφίσαμε εδώ μέσα και φέρατε από το Υπουργείο Πολιτισμού, υπό μορφή τροπολογίας, τόμο ολόκληρο. Αναζητήστε το, θα το δείτε αύριο, θα το έχω στείλει στο γραφείο σας. Και τις καρφίτσες είχα πει τότε ότι καταγράψατ</w:t>
      </w:r>
      <w:r>
        <w:rPr>
          <w:rFonts w:eastAsia="Times New Roman" w:cs="Times New Roman"/>
          <w:szCs w:val="24"/>
        </w:rPr>
        <w:t xml:space="preserve">ε στα βιβλία μητρώου, στα βιβλία παγίων της εταιρείας, μην χάσει ο επενδυτής. </w:t>
      </w:r>
    </w:p>
    <w:p w14:paraId="4ED9545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(Υφυπουργός Πολιτισμού και Αθλητισμού): </w:t>
      </w:r>
      <w:r>
        <w:rPr>
          <w:rFonts w:eastAsia="Times New Roman" w:cs="Times New Roman"/>
          <w:szCs w:val="24"/>
        </w:rPr>
        <w:t>Εγώ;</w:t>
      </w:r>
    </w:p>
    <w:p w14:paraId="4ED9545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Προχωρώ, λοιπόν.</w:t>
      </w:r>
    </w:p>
    <w:p w14:paraId="4ED9545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Εμείς θεωρούμε ότι ο περιορισμός σε δέκα μέρες της προθεσμίας είναι ελά</w:t>
      </w:r>
      <w:r>
        <w:rPr>
          <w:rFonts w:eastAsia="Times New Roman" w:cs="Times New Roman"/>
          <w:szCs w:val="24"/>
        </w:rPr>
        <w:t xml:space="preserve">χιστος και δίνει ασυλία στην ενδεχόμενη παρανομία της Φιλίππου Ενώσεως. </w:t>
      </w:r>
    </w:p>
    <w:p w14:paraId="4ED9545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Ξέρετε πού αλλού δίνετε ασυλία, μιας και με προκαλείτε, κύριε Υπουργέ; Λέτε ότι τα μέλη του Ελεγκτικού Συμβουλίου του ΕΕΑ και του ΕΣΚΑΝ έχουν μια ιδιότυπη ασυλία. Δεν διώκονται ποινικ</w:t>
      </w:r>
      <w:r>
        <w:rPr>
          <w:rFonts w:eastAsia="Times New Roman" w:cs="Times New Roman"/>
          <w:szCs w:val="24"/>
        </w:rPr>
        <w:t xml:space="preserve">ώς, δεν διώκονται αστικώς, εκτός από δόλο και εφόσον αποδεικνύεται. </w:t>
      </w:r>
    </w:p>
    <w:p w14:paraId="4ED9545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Γιατί να δώσουμε τέτοια μορφή ασυλίας στα διοικητικά όργανα, όταν ο τελευταίος δημόσιος υπάλληλος σήμερα στη χώρα κινδυνεύει να κατηγορηθεί για παράβαση καθήκοντος αν όχι για απιστία, για</w:t>
      </w:r>
      <w:r>
        <w:rPr>
          <w:rFonts w:eastAsia="Times New Roman" w:cs="Times New Roman"/>
          <w:szCs w:val="24"/>
        </w:rPr>
        <w:t xml:space="preserve"> 500 ευρώ ή 1.000 ευρώ, και όταν εδώ θα διαχειρίζονται κονδύλια; Ούτε σε αυτό μας δώσατε απάντηση. </w:t>
      </w:r>
    </w:p>
    <w:p w14:paraId="4ED9545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Θέλω να πω κάτι άλλο. Φέρνετε μια σειρά άρθρων και λέτε ότι τροποποιείται για πλέον ευέλικτο, πλέον τελεσφόρο, πλέον αποτελεσματικό τρόπο ο Οργανισμός του Υ</w:t>
      </w:r>
      <w:r>
        <w:rPr>
          <w:rFonts w:eastAsia="Times New Roman" w:cs="Times New Roman"/>
          <w:szCs w:val="24"/>
        </w:rPr>
        <w:t>πουργείου Πολιτισμού. Δεν συζητώ για το κατεπείγον, αυτό έχει ξεπεραστεί, δεν υπάρχει τέτοιο θέμα. Διερωτώμαι: γιατί έρχεται με μορφή νόμου κάτι το οποίο έπρεπε να γίνει με προεδρικό διάταγμα, να τύχει της επεξεργασίας του Συμβουλίου της Επικρατείας και ως</w:t>
      </w:r>
      <w:r>
        <w:rPr>
          <w:rFonts w:eastAsia="Times New Roman" w:cs="Times New Roman"/>
          <w:szCs w:val="24"/>
        </w:rPr>
        <w:t xml:space="preserve"> κανονιστικού χαρακτήρα πράξη να έχει δικαίωμα εκείνος που θίγεται να αμφισβητήσει τη νομιμότητά του δικαστικά; Είναι σύνηθες να φέρνουμε με νόμο, να καλείται η Βουλή να ψηφίζει διατάξεις που θα έπρεπε να ακολουθούν τη διαδικασία του άρθρου 42 του Συντάγμα</w:t>
      </w:r>
      <w:r>
        <w:rPr>
          <w:rFonts w:eastAsia="Times New Roman" w:cs="Times New Roman"/>
          <w:szCs w:val="24"/>
        </w:rPr>
        <w:t xml:space="preserve">τος; Θέλω να σταθεί η Κυβέρνηση σε αυτό το σημείο, διότι στο άρθρο 42 του Συντάγματος τουλάχιστον οι εξ ημών νομικοί γνωρίζουμε πότε εκδίδεται προεδρικό διάταγμα και πότε όχι και γνωρίζουμε όλοι πότε απαιτείται νόμος και πότε όχι. </w:t>
      </w:r>
    </w:p>
    <w:p w14:paraId="4ED9545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Γιατί λοιπόν; Φοβάστε να</w:t>
      </w:r>
      <w:r>
        <w:rPr>
          <w:rFonts w:eastAsia="Times New Roman" w:cs="Times New Roman"/>
          <w:szCs w:val="24"/>
        </w:rPr>
        <w:t xml:space="preserve"> το φέρετε με τη μορφή προεδρικού διατάγματος, για να μην τύχει του δικαστικού ελέγχου; Δεν το κατανόησα, δεν πήγα καθόλου στο να δω τι επιδιώκουν οι διατάξεις, διότι </w:t>
      </w:r>
      <w:r>
        <w:rPr>
          <w:rFonts w:eastAsia="Times New Roman" w:cs="Times New Roman"/>
          <w:szCs w:val="24"/>
        </w:rPr>
        <w:lastRenderedPageBreak/>
        <w:t>τοποθετήθηκα εκ προοιμίου ότι δεν μπορεί να υποστηρίξουμε ή να περιθάλψουμε τέτοιες περιπ</w:t>
      </w:r>
      <w:r>
        <w:rPr>
          <w:rFonts w:eastAsia="Times New Roman" w:cs="Times New Roman"/>
          <w:szCs w:val="24"/>
        </w:rPr>
        <w:t>τώσεις και στο μέλλον. Εμείς τις διατάξεις αυτές που αφορούν την τροποποίηση του Οργανισμού του Υπουργείου Πολιτισμού</w:t>
      </w:r>
      <w:r>
        <w:rPr>
          <w:rFonts w:eastAsia="Times New Roman" w:cs="Times New Roman"/>
          <w:szCs w:val="24"/>
        </w:rPr>
        <w:t>,</w:t>
      </w:r>
      <w:r>
        <w:rPr>
          <w:rFonts w:eastAsia="Times New Roman" w:cs="Times New Roman"/>
          <w:szCs w:val="24"/>
        </w:rPr>
        <w:t xml:space="preserve"> θα τις καταψηφίσουμε και για λόγους αρχής ακόμα. </w:t>
      </w:r>
    </w:p>
    <w:p w14:paraId="4ED9545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Κάτι άλλο, όμως, με προβλημάτισε ιδιαίτερα την τελευταία στιγμή. Ήταν φραστικό, λεκτικό</w:t>
      </w:r>
      <w:r>
        <w:rPr>
          <w:rFonts w:eastAsia="Times New Roman" w:cs="Times New Roman"/>
          <w:szCs w:val="24"/>
        </w:rPr>
        <w:t xml:space="preserve"> λάθος ή ανατρέπεται πλέον η φιλοσοφία μιας διατάξεως σημαντικής και στη Σύμβαση της </w:t>
      </w:r>
      <w:r>
        <w:rPr>
          <w:rFonts w:eastAsia="Times New Roman" w:cs="Times New Roman"/>
          <w:szCs w:val="24"/>
          <w:lang w:val="en-US"/>
        </w:rPr>
        <w:t>WADA</w:t>
      </w:r>
      <w:r>
        <w:rPr>
          <w:rFonts w:eastAsia="Times New Roman" w:cs="Times New Roman"/>
          <w:szCs w:val="24"/>
        </w:rPr>
        <w:t>; Φέρνετε μια νομοτεχνική βελτίωση και λέτε στην παράγραφο 5.3 του άρθρου 5 του σχεδίου νόμου</w:t>
      </w:r>
      <w:r>
        <w:rPr>
          <w:rFonts w:eastAsia="Times New Roman" w:cs="Times New Roman"/>
          <w:szCs w:val="24"/>
        </w:rPr>
        <w:t>,</w:t>
      </w:r>
      <w:r>
        <w:rPr>
          <w:rFonts w:eastAsia="Times New Roman" w:cs="Times New Roman"/>
          <w:szCs w:val="24"/>
        </w:rPr>
        <w:t xml:space="preserve"> πριν από τη φράση «μπορεί να αμφισβητηθεί από αθλητή ή τρίτο πρόσωπο» πρ</w:t>
      </w:r>
      <w:r>
        <w:rPr>
          <w:rFonts w:eastAsia="Times New Roman" w:cs="Times New Roman"/>
          <w:szCs w:val="24"/>
        </w:rPr>
        <w:t>οστίθεται η λέξη «δεν». Δεν μπορεί να αμφισβητηθεί δηλαδή</w:t>
      </w:r>
      <w:r>
        <w:rPr>
          <w:rFonts w:eastAsia="Times New Roman" w:cs="Times New Roman"/>
          <w:szCs w:val="24"/>
        </w:rPr>
        <w:t>,</w:t>
      </w:r>
      <w:r>
        <w:rPr>
          <w:rFonts w:eastAsia="Times New Roman" w:cs="Times New Roman"/>
          <w:szCs w:val="24"/>
        </w:rPr>
        <w:t xml:space="preserve"> οποιαδήποτε πράξη γίνεται </w:t>
      </w:r>
      <w:r>
        <w:rPr>
          <w:rFonts w:eastAsia="Times New Roman" w:cs="Times New Roman"/>
          <w:szCs w:val="24"/>
        </w:rPr>
        <w:t xml:space="preserve">στο </w:t>
      </w:r>
      <w:r>
        <w:rPr>
          <w:rFonts w:eastAsia="Times New Roman" w:cs="Times New Roman"/>
          <w:szCs w:val="24"/>
        </w:rPr>
        <w:t xml:space="preserve">πλαίσιο </w:t>
      </w:r>
      <w:r>
        <w:rPr>
          <w:rFonts w:eastAsia="Times New Roman" w:cs="Times New Roman"/>
          <w:szCs w:val="24"/>
        </w:rPr>
        <w:t xml:space="preserve">αυτής της σύμβασης σε σχέση με τη φαρμακοδιέγερση; </w:t>
      </w:r>
    </w:p>
    <w:p w14:paraId="4ED9545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ED9545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 Θα τελειώσω αμέσως, κύ</w:t>
      </w:r>
      <w:r>
        <w:rPr>
          <w:rFonts w:eastAsia="Times New Roman" w:cs="Times New Roman"/>
          <w:szCs w:val="24"/>
        </w:rPr>
        <w:t xml:space="preserve">ριε Πρόεδρε, γιατί έχω δεσμευτεί ότι θα είμαι σύντομος. </w:t>
      </w:r>
    </w:p>
    <w:p w14:paraId="4ED9545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Οποιαδήποτε ενέργεια γίνεται στη φάση της φαρμακοδιέγερσης δεν θα μπορεί να αμφισβητηθεί; Θα δώσουμε απόλυτη εξουσία στα όργανα, τα οποία θεσμοθετούνται για τον έλεγχο; Δεν θα μπορεί να αμφισβητηθεί;</w:t>
      </w:r>
      <w:r>
        <w:rPr>
          <w:rFonts w:eastAsia="Times New Roman" w:cs="Times New Roman"/>
          <w:szCs w:val="24"/>
        </w:rPr>
        <w:t xml:space="preserve"> Σκεφτείτε το γιατί αυτό έχει ζήτημα και αντισυνταγματικότητας, γιατί ουδείς είναι πλέον ακαταδίωκτος ή άκριτος, εκτός αν στέκεται μέσα στην ασυλία που δίνετε συνεχώς σε διατάξεις</w:t>
      </w:r>
      <w:r>
        <w:rPr>
          <w:rFonts w:eastAsia="Times New Roman" w:cs="Times New Roman"/>
          <w:szCs w:val="24"/>
        </w:rPr>
        <w:t>,</w:t>
      </w:r>
      <w:r>
        <w:rPr>
          <w:rFonts w:eastAsia="Times New Roman" w:cs="Times New Roman"/>
          <w:szCs w:val="24"/>
        </w:rPr>
        <w:t xml:space="preserve"> σε προσωπικό, σε διοικήσεις και όλα αυτά. </w:t>
      </w:r>
    </w:p>
    <w:p w14:paraId="4ED9545B" w14:textId="77777777" w:rsidR="0014665F" w:rsidRDefault="007C227C">
      <w:pPr>
        <w:spacing w:line="600" w:lineRule="auto"/>
        <w:ind w:firstLine="720"/>
        <w:jc w:val="both"/>
        <w:rPr>
          <w:rFonts w:eastAsia="Times New Roman"/>
          <w:szCs w:val="24"/>
        </w:rPr>
      </w:pPr>
      <w:r>
        <w:rPr>
          <w:rFonts w:eastAsia="Times New Roman"/>
          <w:szCs w:val="24"/>
        </w:rPr>
        <w:t>Θα την ψηφίσουμε, όμως, την τροπ</w:t>
      </w:r>
      <w:r>
        <w:rPr>
          <w:rFonts w:eastAsia="Times New Roman"/>
          <w:szCs w:val="24"/>
        </w:rPr>
        <w:t>ολογία των συναδέλφων, του κ. Πάντζα και της κ. Δριτσέλη. Ας προσέχουμε λιγάκι περισσότερο. Είπατε ότι θα γίνει δεκτή η τροπολογία. Οι μισθώσεις είναι αρμοδιότητος του Υπουργείου Δικαιοσύνης. Ας υπέγραφε και ο Υπουργός Δικαιοσύνης το σχέδιο νόμου, για να μ</w:t>
      </w:r>
      <w:r>
        <w:rPr>
          <w:rFonts w:eastAsia="Times New Roman"/>
          <w:szCs w:val="24"/>
        </w:rPr>
        <w:t xml:space="preserve">πορούμε να φέρνουμε τροπολογίες. </w:t>
      </w:r>
    </w:p>
    <w:p w14:paraId="4ED9545C" w14:textId="77777777" w:rsidR="0014665F" w:rsidRDefault="007C227C">
      <w:pPr>
        <w:spacing w:line="600" w:lineRule="auto"/>
        <w:ind w:firstLine="720"/>
        <w:jc w:val="both"/>
        <w:rPr>
          <w:rFonts w:eastAsia="Times New Roman"/>
          <w:szCs w:val="24"/>
        </w:rPr>
      </w:pPr>
      <w:r>
        <w:rPr>
          <w:rFonts w:eastAsia="Times New Roman"/>
          <w:szCs w:val="24"/>
        </w:rPr>
        <w:lastRenderedPageBreak/>
        <w:t xml:space="preserve">Μην κακοποιούμε τη νομοθετική λειτουργία και μη θεωρούμε ότι η Βουλή δεν αντιλαμβάνεται τι συμβαίνει. Τουλάχιστον εγώ το έχω πει πολλές φορές ότι θεωρώ πως προσβάλλομαι με τον τρόπο νομοθέτησης. </w:t>
      </w:r>
    </w:p>
    <w:p w14:paraId="4ED9545D" w14:textId="77777777" w:rsidR="0014665F" w:rsidRDefault="007C227C">
      <w:pPr>
        <w:spacing w:line="600" w:lineRule="auto"/>
        <w:ind w:firstLine="720"/>
        <w:jc w:val="both"/>
        <w:rPr>
          <w:rFonts w:eastAsia="Times New Roman"/>
          <w:szCs w:val="24"/>
        </w:rPr>
      </w:pPr>
      <w:r>
        <w:rPr>
          <w:rFonts w:eastAsia="Times New Roman"/>
          <w:szCs w:val="24"/>
        </w:rPr>
        <w:t>Ευχαριστώ ιδιαίτερα, κύριε</w:t>
      </w:r>
      <w:r>
        <w:rPr>
          <w:rFonts w:eastAsia="Times New Roman"/>
          <w:szCs w:val="24"/>
        </w:rPr>
        <w:t xml:space="preserve"> Πρόεδρε. </w:t>
      </w:r>
    </w:p>
    <w:p w14:paraId="4ED9545E" w14:textId="77777777" w:rsidR="0014665F" w:rsidRDefault="007C227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κι εμείς. </w:t>
      </w:r>
    </w:p>
    <w:p w14:paraId="4ED9545F" w14:textId="77777777" w:rsidR="0014665F" w:rsidRDefault="007C227C">
      <w:pPr>
        <w:spacing w:line="600" w:lineRule="auto"/>
        <w:ind w:firstLine="720"/>
        <w:jc w:val="both"/>
        <w:rPr>
          <w:rFonts w:eastAsia="Times New Roman"/>
          <w:szCs w:val="24"/>
        </w:rPr>
      </w:pPr>
      <w:r>
        <w:rPr>
          <w:rFonts w:eastAsia="Times New Roman"/>
          <w:szCs w:val="24"/>
        </w:rPr>
        <w:t xml:space="preserve">Θα προχωρήσουμε με την κ. Μαρία Αντωνίου από τη Νέα Δημοκρατία. </w:t>
      </w:r>
    </w:p>
    <w:p w14:paraId="4ED95460" w14:textId="77777777" w:rsidR="0014665F" w:rsidRDefault="007C227C">
      <w:pPr>
        <w:spacing w:line="600" w:lineRule="auto"/>
        <w:ind w:firstLine="720"/>
        <w:jc w:val="both"/>
        <w:rPr>
          <w:rFonts w:eastAsia="Times New Roman"/>
          <w:szCs w:val="24"/>
        </w:rPr>
      </w:pPr>
      <w:r>
        <w:rPr>
          <w:rFonts w:eastAsia="Times New Roman"/>
          <w:szCs w:val="24"/>
        </w:rPr>
        <w:t>Ορίστε, έχετε τον λόγο.</w:t>
      </w:r>
    </w:p>
    <w:p w14:paraId="4ED95461" w14:textId="77777777" w:rsidR="0014665F" w:rsidRDefault="007C227C">
      <w:pPr>
        <w:spacing w:line="600" w:lineRule="auto"/>
        <w:ind w:firstLine="720"/>
        <w:jc w:val="both"/>
        <w:rPr>
          <w:rFonts w:eastAsia="Times New Roman"/>
          <w:szCs w:val="24"/>
        </w:rPr>
      </w:pPr>
      <w:r>
        <w:rPr>
          <w:rFonts w:eastAsia="Times New Roman"/>
          <w:b/>
          <w:szCs w:val="24"/>
        </w:rPr>
        <w:t xml:space="preserve">ΜΑΡΙΑ ΑΝΤΩΝΙΟΥ: </w:t>
      </w:r>
      <w:r>
        <w:rPr>
          <w:rFonts w:eastAsia="Times New Roman"/>
          <w:szCs w:val="24"/>
        </w:rPr>
        <w:t xml:space="preserve">Ευχαριστώ, κύριε Πρόεδρε. </w:t>
      </w:r>
    </w:p>
    <w:p w14:paraId="4ED95462" w14:textId="77777777" w:rsidR="0014665F" w:rsidRDefault="007C227C">
      <w:pPr>
        <w:spacing w:line="600" w:lineRule="auto"/>
        <w:ind w:firstLine="720"/>
        <w:jc w:val="both"/>
        <w:rPr>
          <w:rFonts w:eastAsia="Times New Roman"/>
          <w:szCs w:val="24"/>
        </w:rPr>
      </w:pPr>
      <w:r>
        <w:rPr>
          <w:rFonts w:eastAsia="Times New Roman"/>
          <w:szCs w:val="24"/>
        </w:rPr>
        <w:t xml:space="preserve">Κυρίες και κύριοι συνάδελφοι, συζητάμε σήμερα στην </w:t>
      </w:r>
      <w:r>
        <w:rPr>
          <w:rFonts w:eastAsia="Times New Roman"/>
          <w:szCs w:val="24"/>
        </w:rPr>
        <w:t>Ολομέλεια το νομοσχέδιο του Υπουργείου Πολιτισμού και Αθλητισμού</w:t>
      </w:r>
      <w:r>
        <w:rPr>
          <w:rFonts w:eastAsia="Times New Roman"/>
          <w:szCs w:val="24"/>
        </w:rPr>
        <w:t>:</w:t>
      </w:r>
      <w:r>
        <w:rPr>
          <w:rFonts w:eastAsia="Times New Roman"/>
          <w:szCs w:val="24"/>
        </w:rPr>
        <w:t xml:space="preserve"> «Αναγκαίες ρυθμίσεις για την εναρμόνιση της ελληνικής νομοθεσίας με τον </w:t>
      </w:r>
      <w:r>
        <w:rPr>
          <w:rFonts w:eastAsia="Times New Roman"/>
          <w:szCs w:val="24"/>
        </w:rPr>
        <w:lastRenderedPageBreak/>
        <w:t xml:space="preserve">νέο Κώδικα Αντιντόπινγκ του Παγκόσμιου Οργανισμού Αντιντόπινγκ και άλλες διατάξεις». Εδώ είναι το σημαντικό. </w:t>
      </w:r>
    </w:p>
    <w:p w14:paraId="4ED95463" w14:textId="77777777" w:rsidR="0014665F" w:rsidRDefault="007C227C">
      <w:pPr>
        <w:spacing w:line="600" w:lineRule="auto"/>
        <w:ind w:firstLine="720"/>
        <w:jc w:val="both"/>
        <w:rPr>
          <w:rFonts w:eastAsia="Times New Roman"/>
          <w:szCs w:val="24"/>
        </w:rPr>
      </w:pPr>
      <w:r>
        <w:rPr>
          <w:rFonts w:eastAsia="Times New Roman"/>
          <w:szCs w:val="24"/>
        </w:rPr>
        <w:t>Είναι έν</w:t>
      </w:r>
      <w:r>
        <w:rPr>
          <w:rFonts w:eastAsia="Times New Roman"/>
          <w:szCs w:val="24"/>
        </w:rPr>
        <w:t>α νομοσχέδιο το οποίο έρχεται στη Βουλή -πώς αλλιώς;- με τη διαδικασία του κατεπείγοντος! Τι να πω; Πρέπει να συνιστά κοινοβουλευτικό ρεκόρ, αρνητικό φυσικά, κύριοι συνάδελφοι, το γεγονός ότι η Κυβέρνηση ΣΥΡΙΖΑ-ΑΝΕΛ ένα στα τέσσερα νομοσχέδια που έχει φέρε</w:t>
      </w:r>
      <w:r>
        <w:rPr>
          <w:rFonts w:eastAsia="Times New Roman"/>
          <w:szCs w:val="24"/>
        </w:rPr>
        <w:t xml:space="preserve">ι ως τώρα είναι με τη διαδικασία του κατεπείγοντος, προφασιζόμενος ο Υπουργός για το επείγον την ανάγκη εναρμόνισης με τον αναθεωρημένο Παγκόσμιο Κώδικα Αντιντόπινγκ του Παγκόσμιου Οργανισμού Αντιντόπινγκ </w:t>
      </w:r>
      <w:r>
        <w:rPr>
          <w:rFonts w:eastAsia="Times New Roman"/>
          <w:szCs w:val="24"/>
          <w:lang w:val="en-US"/>
        </w:rPr>
        <w:t>WADA</w:t>
      </w:r>
      <w:r>
        <w:rPr>
          <w:rFonts w:eastAsia="Times New Roman"/>
          <w:szCs w:val="24"/>
        </w:rPr>
        <w:t>, ο οποίος, σημειωτέον, ισχύει από την 1-1-2015</w:t>
      </w:r>
      <w:r>
        <w:rPr>
          <w:rFonts w:eastAsia="Times New Roman"/>
          <w:szCs w:val="24"/>
        </w:rPr>
        <w:t xml:space="preserve">. Είχατε, λοιπόν, κύριε Υπουργέ, στη διάθεσή σας δεκατέσσερις ολόκληρους μήνες να ενσωματώσετε τον νέο </w:t>
      </w:r>
      <w:r>
        <w:rPr>
          <w:rFonts w:eastAsia="Times New Roman"/>
          <w:szCs w:val="24"/>
        </w:rPr>
        <w:t>κώδικα</w:t>
      </w:r>
      <w:r>
        <w:rPr>
          <w:rFonts w:eastAsia="Times New Roman"/>
          <w:szCs w:val="24"/>
        </w:rPr>
        <w:t xml:space="preserve">. Και το κάνατε μία μόλις μέρα προτού εκπνεύσει η προθεσμία που σας έδωσε η </w:t>
      </w:r>
      <w:r>
        <w:rPr>
          <w:rFonts w:eastAsia="Times New Roman"/>
          <w:szCs w:val="24"/>
          <w:lang w:val="en-US"/>
        </w:rPr>
        <w:t>WADA</w:t>
      </w:r>
      <w:r>
        <w:rPr>
          <w:rFonts w:eastAsia="Times New Roman"/>
          <w:szCs w:val="24"/>
        </w:rPr>
        <w:t xml:space="preserve">. Δηλαδή χρειάστηκε ενάμισης χρόνος για να μεταφράσουμε έναν </w:t>
      </w:r>
      <w:r>
        <w:rPr>
          <w:rFonts w:eastAsia="Times New Roman"/>
          <w:szCs w:val="24"/>
        </w:rPr>
        <w:t>κώδικα</w:t>
      </w:r>
      <w:r>
        <w:rPr>
          <w:rFonts w:eastAsia="Times New Roman"/>
          <w:szCs w:val="24"/>
        </w:rPr>
        <w:t xml:space="preserve">. Έλεος, κύριοι της Κυβέρνησης! «Η αργία μήτηρ πάσης κακίας», όπως λέει το γνωμικό. </w:t>
      </w:r>
    </w:p>
    <w:p w14:paraId="4ED95464" w14:textId="77777777" w:rsidR="0014665F" w:rsidRDefault="007C227C">
      <w:pPr>
        <w:spacing w:line="600" w:lineRule="auto"/>
        <w:ind w:firstLine="720"/>
        <w:jc w:val="both"/>
        <w:rPr>
          <w:rFonts w:eastAsia="Times New Roman"/>
          <w:szCs w:val="24"/>
        </w:rPr>
      </w:pPr>
      <w:r>
        <w:rPr>
          <w:rFonts w:eastAsia="Times New Roman"/>
          <w:szCs w:val="24"/>
        </w:rPr>
        <w:lastRenderedPageBreak/>
        <w:t>Και τα δεινά που περνάει η χώρα σήμερα, με την ανεξέλεγκτη κατάσταση στο προσφυγικό-μεταναστευτικό -βλέπε Ειδομένη-, με τα οικονομικά -βλέπε αύξηση ληξιπρόθεσμων οφειλών τ</w:t>
      </w:r>
      <w:r>
        <w:rPr>
          <w:rFonts w:eastAsia="Times New Roman"/>
          <w:szCs w:val="24"/>
        </w:rPr>
        <w:t xml:space="preserve">ου </w:t>
      </w:r>
      <w:r>
        <w:rPr>
          <w:rFonts w:eastAsia="Times New Roman"/>
          <w:szCs w:val="24"/>
        </w:rPr>
        <w:t xml:space="preserve">δημοσίου </w:t>
      </w:r>
      <w:r>
        <w:rPr>
          <w:rFonts w:eastAsia="Times New Roman"/>
          <w:szCs w:val="24"/>
        </w:rPr>
        <w:t xml:space="preserve">στους ιδιώτες κατά 1,7 </w:t>
      </w:r>
      <w:r>
        <w:rPr>
          <w:rFonts w:eastAsia="Times New Roman"/>
          <w:szCs w:val="24"/>
        </w:rPr>
        <w:t>δισεκατομμύριο</w:t>
      </w:r>
      <w:r>
        <w:rPr>
          <w:rFonts w:eastAsia="Times New Roman"/>
          <w:szCs w:val="24"/>
        </w:rPr>
        <w:t>-, με την ακόμα μεγαλύτερη φτωχοποίηση των νοικοκυριών, αφού το διαθέσιμο εισόδημα των νοικοκυριών μειώθηκε κατά 0,3% το 2015 -βλέπε έκθεση της Τράπεζας της Ελλάδος-, με το τρίτο μνημόνιο που φέρατε -βλέπε Α</w:t>
      </w:r>
      <w:r>
        <w:rPr>
          <w:rFonts w:eastAsia="Times New Roman"/>
          <w:szCs w:val="24"/>
        </w:rPr>
        <w:t xml:space="preserve">ύγουστος του 2015-, με την αύξηση της φορολογίας -βλέπε ΦΠΑ 23%- και ο κατάλογος δεν έχει τέλος, οφείλονται, κυρίως, σε δύο δεδομένα: Πρώτον, στο ότι είστε μάλλον ανίκανοι και δεύτερον, στο ότι είστε μάλλον τεμπέληδες. </w:t>
      </w:r>
    </w:p>
    <w:p w14:paraId="4ED95465" w14:textId="77777777" w:rsidR="0014665F" w:rsidRDefault="007C227C">
      <w:pPr>
        <w:spacing w:line="600" w:lineRule="auto"/>
        <w:ind w:firstLine="720"/>
        <w:jc w:val="both"/>
        <w:rPr>
          <w:rFonts w:eastAsia="Times New Roman"/>
          <w:szCs w:val="24"/>
        </w:rPr>
      </w:pPr>
      <w:r>
        <w:rPr>
          <w:rFonts w:eastAsia="Times New Roman"/>
          <w:szCs w:val="24"/>
        </w:rPr>
        <w:t>Παρ’ όλα αυτά, τόσο η Νέα Δημοκρατία</w:t>
      </w:r>
      <w:r>
        <w:rPr>
          <w:rFonts w:eastAsia="Times New Roman"/>
          <w:szCs w:val="24"/>
        </w:rPr>
        <w:t xml:space="preserve"> όσο και σύσσωμη η Αντιπολίτευση, αποδεχθήκαμε το χαρακτήρα του κατεπείγοντος για το πρώτο μέρος του νομοσχεδίου, καθώς το διακύβευμα ήταν τεράστιο. Δεν θα μπορούσαμε ποτέ να επιτρέψουμε η χώρα μας να στερηθεί το δικαίωμα εκπροσώπησης στους Ολυμπιακούς Αγώ</w:t>
      </w:r>
      <w:r>
        <w:rPr>
          <w:rFonts w:eastAsia="Times New Roman"/>
          <w:szCs w:val="24"/>
        </w:rPr>
        <w:t xml:space="preserve">νες στο Ρίο, εξαιτίας της δικής σας αμέλειας-τεμπελιάς. </w:t>
      </w:r>
    </w:p>
    <w:p w14:paraId="4ED95466" w14:textId="77777777" w:rsidR="0014665F" w:rsidRDefault="007C227C">
      <w:pPr>
        <w:spacing w:line="600" w:lineRule="auto"/>
        <w:ind w:firstLine="720"/>
        <w:jc w:val="both"/>
        <w:rPr>
          <w:rFonts w:eastAsia="Times New Roman"/>
          <w:szCs w:val="24"/>
        </w:rPr>
      </w:pPr>
      <w:r>
        <w:rPr>
          <w:rFonts w:eastAsia="Times New Roman"/>
          <w:szCs w:val="24"/>
        </w:rPr>
        <w:lastRenderedPageBreak/>
        <w:t xml:space="preserve">Ωστόσο, όπως επισήμανα και στην τοποθέτησή μου ενώπιον της αρμόδιας </w:t>
      </w:r>
      <w:r>
        <w:rPr>
          <w:rFonts w:eastAsia="Times New Roman"/>
          <w:szCs w:val="24"/>
        </w:rPr>
        <w:t>επιτροπής</w:t>
      </w:r>
      <w:r>
        <w:rPr>
          <w:rFonts w:eastAsia="Times New Roman"/>
          <w:szCs w:val="24"/>
        </w:rPr>
        <w:t>, σε κα</w:t>
      </w:r>
      <w:r>
        <w:rPr>
          <w:rFonts w:eastAsia="Times New Roman"/>
          <w:szCs w:val="24"/>
        </w:rPr>
        <w:t>μ</w:t>
      </w:r>
      <w:r>
        <w:rPr>
          <w:rFonts w:eastAsia="Times New Roman"/>
          <w:szCs w:val="24"/>
        </w:rPr>
        <w:t>μιά περίπτωση το κατεπείγον δεν δικαιολογεί το δεύτερο μέρος του νομοσχεδίου, ένα μέρος που αρχικά εμφανίστηκε απο</w:t>
      </w:r>
      <w:r>
        <w:rPr>
          <w:rFonts w:eastAsia="Times New Roman"/>
          <w:szCs w:val="24"/>
        </w:rPr>
        <w:t>τελούμενο από πενήντα δύο άρθρα και τελικά ράβε-ξήλωνε έχει φτάσει μέχρι στιγμής στα σαράντα έξι άρθρα, τα οποία δεν είναι τίποτε άλλο παρά μια συρραφή διαφόρων ρυθμίσεων άσχετων με το αντικείμενο του παρόντος νομοσχεδίου, δηλαδή με τον τίτλο «αντιντόπινγκ</w:t>
      </w:r>
      <w:r>
        <w:rPr>
          <w:rFonts w:eastAsia="Times New Roman"/>
          <w:szCs w:val="24"/>
        </w:rPr>
        <w:t xml:space="preserve">». </w:t>
      </w:r>
    </w:p>
    <w:p w14:paraId="4ED95467" w14:textId="77777777" w:rsidR="0014665F" w:rsidRDefault="007C227C">
      <w:pPr>
        <w:spacing w:line="600" w:lineRule="auto"/>
        <w:ind w:firstLine="720"/>
        <w:jc w:val="both"/>
        <w:rPr>
          <w:rFonts w:eastAsia="Times New Roman"/>
          <w:szCs w:val="24"/>
        </w:rPr>
      </w:pPr>
      <w:r>
        <w:rPr>
          <w:rFonts w:eastAsia="Times New Roman"/>
          <w:szCs w:val="24"/>
        </w:rPr>
        <w:t>Οι ρυθμίσεις αυτές, κύριε Υπουργέ, θα μπορούσαν κάλλιστα, όπως έχει ειπωθεί, να αποτελέσουν ένα χωριστό νομοσχέδιο, το οποίο θα ερχόταν προς ψήφιση με την κανονική κοινοβουλευτική διαδικασία. Άλλωστε η Κυβέρνηση ΣΥΡΙΖΑ-ΑΝΕΛ δεν διακρίνεται για τον κοιν</w:t>
      </w:r>
      <w:r>
        <w:rPr>
          <w:rFonts w:eastAsia="Times New Roman"/>
          <w:szCs w:val="24"/>
        </w:rPr>
        <w:t xml:space="preserve">οβουλευτικό της οίστρο. Όπως όλοι γνωρίζετε, τις τρεις τελευταίες εβδομάδες δεν έχει έρθει ούτε ένα νομοσχέδιο προς συζήτηση και ψήφιση στην Ολομέλεια, η οποία περιορίζεται στο έργο του κοινοβουλευτικού ελέγχου.   </w:t>
      </w:r>
    </w:p>
    <w:p w14:paraId="4ED95468" w14:textId="77777777" w:rsidR="0014665F" w:rsidRDefault="007C227C">
      <w:pPr>
        <w:spacing w:line="600" w:lineRule="auto"/>
        <w:ind w:firstLine="720"/>
        <w:jc w:val="both"/>
        <w:rPr>
          <w:rFonts w:eastAsia="Times New Roman"/>
          <w:szCs w:val="24"/>
        </w:rPr>
      </w:pPr>
      <w:r>
        <w:rPr>
          <w:rFonts w:eastAsia="Times New Roman"/>
          <w:szCs w:val="24"/>
        </w:rPr>
        <w:lastRenderedPageBreak/>
        <w:t xml:space="preserve">Κατά τα άλλα, όμως, συνεχίζετε τα ψέματα </w:t>
      </w:r>
      <w:r>
        <w:rPr>
          <w:rFonts w:eastAsia="Times New Roman"/>
          <w:szCs w:val="24"/>
        </w:rPr>
        <w:t xml:space="preserve">και μετεκλογικά. Λέτε ότι θα έρθει η ανάπτυξη το 2016. Ψηφίσαμε κανένα αναπτυξιακό νομοσχέδιο και δεν το θυμάμαι; </w:t>
      </w:r>
    </w:p>
    <w:p w14:paraId="4ED95469" w14:textId="77777777" w:rsidR="0014665F" w:rsidRDefault="007C227C">
      <w:pPr>
        <w:spacing w:line="600" w:lineRule="auto"/>
        <w:ind w:firstLine="720"/>
        <w:jc w:val="both"/>
        <w:rPr>
          <w:rFonts w:eastAsia="Times New Roman"/>
          <w:szCs w:val="24"/>
        </w:rPr>
      </w:pPr>
      <w:r>
        <w:rPr>
          <w:rFonts w:eastAsia="Times New Roman"/>
          <w:szCs w:val="24"/>
        </w:rPr>
        <w:t xml:space="preserve">Ας δούμε, λοιπόν, λίγο τα άρθρα του νομοσχεδίου. </w:t>
      </w:r>
    </w:p>
    <w:p w14:paraId="4ED9546A" w14:textId="77777777" w:rsidR="0014665F" w:rsidRDefault="007C227C">
      <w:pPr>
        <w:spacing w:line="600" w:lineRule="auto"/>
        <w:ind w:firstLine="720"/>
        <w:jc w:val="both"/>
        <w:rPr>
          <w:rFonts w:eastAsia="Times New Roman"/>
          <w:szCs w:val="24"/>
        </w:rPr>
      </w:pPr>
      <w:r>
        <w:rPr>
          <w:rFonts w:eastAsia="Times New Roman"/>
          <w:szCs w:val="24"/>
        </w:rPr>
        <w:t>Το άρθρο 9 παράγραφος 1 καθιερώνει ως πρωτοβάθμιο πειθαρχικό όργανο μια εννεαμελή πειθαρχικ</w:t>
      </w:r>
      <w:r>
        <w:rPr>
          <w:rFonts w:eastAsia="Times New Roman"/>
          <w:szCs w:val="24"/>
        </w:rPr>
        <w:t xml:space="preserve">ή επιτροπή η οποία συγκροτείται με απόφαση του ΔΣ του ΕΣΚΑΝ. </w:t>
      </w:r>
    </w:p>
    <w:p w14:paraId="4ED9546B" w14:textId="77777777" w:rsidR="0014665F" w:rsidRDefault="007C227C">
      <w:pPr>
        <w:spacing w:line="600" w:lineRule="auto"/>
        <w:ind w:firstLine="720"/>
        <w:jc w:val="both"/>
        <w:rPr>
          <w:rFonts w:eastAsia="Times New Roman"/>
          <w:szCs w:val="24"/>
        </w:rPr>
      </w:pPr>
      <w:r>
        <w:rPr>
          <w:rFonts w:eastAsia="Times New Roman"/>
          <w:szCs w:val="24"/>
        </w:rPr>
        <w:t>Προκαλεί τουλάχιστον εντύπωση, κύριε Υπουργέ, ότι πριν από έναν χρόνο στο νομοσχέδιό σας με τίτλο</w:t>
      </w:r>
      <w:r>
        <w:rPr>
          <w:rFonts w:eastAsia="Times New Roman"/>
          <w:szCs w:val="24"/>
        </w:rPr>
        <w:t>:</w:t>
      </w:r>
      <w:r>
        <w:rPr>
          <w:rFonts w:eastAsia="Times New Roman"/>
          <w:szCs w:val="24"/>
        </w:rPr>
        <w:t xml:space="preserve"> «Επείγοντα μέτρα για την αντιμετώπιση της βίας στον ελληνικό αθλητισμό» τονίζατε την ανάγκη τα </w:t>
      </w:r>
      <w:r>
        <w:rPr>
          <w:rFonts w:eastAsia="Times New Roman"/>
          <w:szCs w:val="24"/>
        </w:rPr>
        <w:t xml:space="preserve">πειθαρχικά και δικαιοδοτικά όργανα του ποδοσφαίρου να στελεχώνονται αποκλειστικά από τακτικούς δικαστές πρωτοδίκες. </w:t>
      </w:r>
    </w:p>
    <w:p w14:paraId="4ED9546C" w14:textId="77777777" w:rsidR="0014665F" w:rsidRDefault="007C227C">
      <w:pPr>
        <w:spacing w:line="600" w:lineRule="auto"/>
        <w:ind w:firstLine="720"/>
        <w:jc w:val="both"/>
        <w:rPr>
          <w:rFonts w:eastAsia="Times New Roman"/>
          <w:szCs w:val="24"/>
        </w:rPr>
      </w:pPr>
      <w:r>
        <w:rPr>
          <w:rFonts w:eastAsia="Times New Roman"/>
          <w:szCs w:val="24"/>
        </w:rPr>
        <w:lastRenderedPageBreak/>
        <w:t>Τώρα, έναν χρόνο μετά έρχεστε και νομοθετείτε προς την αντίθετη κατεύθυνση; Τι έγινε; Ξύπνησε ο Μανωλιός και έβαλε τα ρούχα του αλλιώς; Αφα</w:t>
      </w:r>
      <w:r>
        <w:rPr>
          <w:rFonts w:eastAsia="Times New Roman"/>
          <w:szCs w:val="24"/>
        </w:rPr>
        <w:t>ιρείτε, δηλαδή, την πειθαρχική αρμοδιότητα ελέγχου αντιντόπινγκ από τους τακτικούς δικαστές και την αναθέτετε σε μια επιτροπή που θα διορίζεται από το ΕΣΚΑΝ, δηλαδή από εσάς; Ε, όχι, κύριε Υπουργέ, δεν δεχόμαστε την κωλοτούμπα σας!</w:t>
      </w:r>
    </w:p>
    <w:p w14:paraId="4ED9546D" w14:textId="77777777" w:rsidR="0014665F" w:rsidRDefault="007C227C">
      <w:pPr>
        <w:spacing w:line="600" w:lineRule="auto"/>
        <w:ind w:firstLine="720"/>
        <w:jc w:val="both"/>
        <w:rPr>
          <w:rFonts w:eastAsia="Times New Roman"/>
          <w:szCs w:val="24"/>
        </w:rPr>
      </w:pPr>
      <w:r>
        <w:rPr>
          <w:rFonts w:eastAsia="Times New Roman"/>
          <w:szCs w:val="24"/>
        </w:rPr>
        <w:t>Επίσης, στο άρθρο 24 –όπ</w:t>
      </w:r>
      <w:r>
        <w:rPr>
          <w:rFonts w:eastAsia="Times New Roman"/>
          <w:szCs w:val="24"/>
        </w:rPr>
        <w:t>ως ειπώθηκε σχεδόν απ’ όλους τους φορείς- ποια είναι η σκοπιμότητα τού να ζητούνται ο ΑΜΚΑ και το ΑΦΜ αθλητών και μάλιστα ανηλίκων ίσως, καθώς και τα στοιχεία των εθελοντών; Ποια είναι αυτή η σκοπιμότητα; Βεβαίως, να ζητούνται τα στοιχεία των αθλητών των ο</w:t>
      </w:r>
      <w:r>
        <w:rPr>
          <w:rFonts w:eastAsia="Times New Roman"/>
          <w:szCs w:val="24"/>
        </w:rPr>
        <w:t xml:space="preserve">μοσπονδιών, των παιχτών, των αθλητικών σωματείων αλλά και του εννιάχρονου παίχτη του ποδοσφαιρικού σωματείου της κάτω Πετρομαγούλας; </w:t>
      </w:r>
    </w:p>
    <w:p w14:paraId="4ED9546E" w14:textId="77777777" w:rsidR="0014665F" w:rsidRDefault="007C227C">
      <w:pPr>
        <w:spacing w:line="600" w:lineRule="auto"/>
        <w:ind w:firstLine="720"/>
        <w:jc w:val="both"/>
        <w:rPr>
          <w:rFonts w:eastAsia="Times New Roman"/>
          <w:szCs w:val="24"/>
        </w:rPr>
      </w:pPr>
      <w:r>
        <w:rPr>
          <w:rFonts w:eastAsia="Times New Roman"/>
          <w:b/>
          <w:szCs w:val="24"/>
        </w:rPr>
        <w:t>ΣΤΑΥΡΟΣ ΚΟΝΤΟΝΗΣ (Υφυπουργός Πολιτισμού και Αθλητισμού):</w:t>
      </w:r>
      <w:r>
        <w:rPr>
          <w:rFonts w:eastAsia="Times New Roman"/>
          <w:szCs w:val="24"/>
        </w:rPr>
        <w:t xml:space="preserve"> Φυσικά.</w:t>
      </w:r>
    </w:p>
    <w:p w14:paraId="4ED9546F" w14:textId="77777777" w:rsidR="0014665F" w:rsidRDefault="007C227C">
      <w:pPr>
        <w:spacing w:line="600" w:lineRule="auto"/>
        <w:ind w:firstLine="720"/>
        <w:jc w:val="both"/>
        <w:rPr>
          <w:rFonts w:eastAsia="Times New Roman"/>
          <w:szCs w:val="24"/>
        </w:rPr>
      </w:pPr>
      <w:r>
        <w:rPr>
          <w:rFonts w:eastAsia="Times New Roman"/>
          <w:b/>
          <w:szCs w:val="24"/>
        </w:rPr>
        <w:lastRenderedPageBreak/>
        <w:t>ΜΑΡΙΑ ΑΝΤΩΝΙΟΥ:</w:t>
      </w:r>
      <w:r>
        <w:rPr>
          <w:rFonts w:eastAsia="Times New Roman"/>
          <w:szCs w:val="24"/>
        </w:rPr>
        <w:t xml:space="preserve"> Γενικά το νομοσχέδιο ή μάλλον το δεύτερο </w:t>
      </w:r>
      <w:r>
        <w:rPr>
          <w:rFonts w:eastAsia="Times New Roman"/>
          <w:szCs w:val="24"/>
        </w:rPr>
        <w:t xml:space="preserve">μέρος του νομοσχεδίου αποτελεί μάλλον μια προσπάθεια ελέγχου από εσάς όλων των διαδικασιών και των παραγόντων που ασχολούνται με τον αθλητισμό, όπως αναδεικνύεται και από το άρθρο 46, το οποίο -όπως ειπώθηκε στην </w:t>
      </w:r>
      <w:r>
        <w:rPr>
          <w:rFonts w:eastAsia="Times New Roman"/>
          <w:szCs w:val="24"/>
        </w:rPr>
        <w:t xml:space="preserve">επιτροπή </w:t>
      </w:r>
      <w:r>
        <w:rPr>
          <w:rFonts w:eastAsia="Times New Roman"/>
          <w:szCs w:val="24"/>
        </w:rPr>
        <w:t>κατά την ακρόαση φορέων- αποσκοπεί</w:t>
      </w:r>
      <w:r>
        <w:rPr>
          <w:rFonts w:eastAsia="Times New Roman"/>
          <w:szCs w:val="24"/>
        </w:rPr>
        <w:t xml:space="preserve"> στο να ελέγχετε ακόμη και τους ιδίους πόρους της ΕΠΟ. </w:t>
      </w:r>
    </w:p>
    <w:p w14:paraId="4ED9547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4ED95471" w14:textId="77777777" w:rsidR="0014665F" w:rsidRDefault="007C227C">
      <w:pPr>
        <w:spacing w:line="600" w:lineRule="auto"/>
        <w:ind w:firstLine="720"/>
        <w:jc w:val="both"/>
        <w:rPr>
          <w:rFonts w:eastAsia="Times New Roman"/>
          <w:szCs w:val="24"/>
        </w:rPr>
      </w:pPr>
      <w:r>
        <w:rPr>
          <w:rFonts w:eastAsia="Times New Roman"/>
          <w:szCs w:val="24"/>
        </w:rPr>
        <w:t>Ένα λεπτό, κύριε Πρόεδρε.</w:t>
      </w:r>
    </w:p>
    <w:p w14:paraId="4ED95472" w14:textId="77777777" w:rsidR="0014665F" w:rsidRDefault="007C227C">
      <w:pPr>
        <w:spacing w:line="600" w:lineRule="auto"/>
        <w:ind w:firstLine="720"/>
        <w:jc w:val="both"/>
        <w:rPr>
          <w:rFonts w:eastAsia="Times New Roman"/>
          <w:szCs w:val="24"/>
        </w:rPr>
      </w:pPr>
      <w:r>
        <w:rPr>
          <w:rFonts w:eastAsia="Times New Roman"/>
          <w:szCs w:val="24"/>
        </w:rPr>
        <w:t xml:space="preserve">Και η αλήθεια είναι ότι δεν υπάρχει πουθενά –μιλάμε φυσικά για το δεύτερο μέρος του </w:t>
      </w:r>
      <w:r>
        <w:rPr>
          <w:rFonts w:eastAsia="Times New Roman"/>
          <w:szCs w:val="24"/>
        </w:rPr>
        <w:t>νομοσχεδίου που συζητάμε- η λογική της ενθάρρυνσης και της ανάπτυξης του αθλητικού ιδεώδους ούτε το πώς μπορεί αυτό να προαχθεί μέσα από τα σχολεία, την κοινωνία, να παροτρυνθούν δηλαδή τα νέα παιδιά να ασχοληθούν με τον αθλητισμό, για να μας κάνουν πάλι υ</w:t>
      </w:r>
      <w:r>
        <w:rPr>
          <w:rFonts w:eastAsia="Times New Roman"/>
          <w:szCs w:val="24"/>
        </w:rPr>
        <w:t>περήφανους με σημαντικές διακρίσεις σε παγκόσμια γεγονότα. Δεν υπάρχει πουθενά προοπτική για το αθλητικό ιδεώδες σε αυτό το νομοσχέδιο.</w:t>
      </w:r>
    </w:p>
    <w:p w14:paraId="4ED95473" w14:textId="77777777" w:rsidR="0014665F" w:rsidRDefault="007C227C">
      <w:pPr>
        <w:spacing w:line="600" w:lineRule="auto"/>
        <w:ind w:firstLine="720"/>
        <w:jc w:val="both"/>
        <w:rPr>
          <w:rFonts w:eastAsia="Times New Roman"/>
          <w:szCs w:val="24"/>
        </w:rPr>
      </w:pPr>
      <w:r>
        <w:rPr>
          <w:rFonts w:eastAsia="Times New Roman"/>
          <w:szCs w:val="24"/>
        </w:rPr>
        <w:lastRenderedPageBreak/>
        <w:t>Και τελειώνοντας, με αφορμή τα τελευταία γεγονότα, επιτρέψτε μου να ξανασυστηθώ. Είμαι η Μαρία Αντωνίου, Βουλευτής Καστο</w:t>
      </w:r>
      <w:r>
        <w:rPr>
          <w:rFonts w:eastAsia="Times New Roman"/>
          <w:szCs w:val="24"/>
        </w:rPr>
        <w:t>ριάς που ανήκει στην Περιφέρεια Δυτικής Μακεδονίας, τμήμα της μίας και μοναδικής Μακεδονίας, της ελληνικής. Θέλω να σας διαβεβαιώσω ότι είμαι υπερήφανη που ζω ανάμεσα σε ανθρώπους που αντιστέκονται στον ενδοτισμό, αγωνίζονται για την ιστορική αλήθεια και δ</w:t>
      </w:r>
      <w:r>
        <w:rPr>
          <w:rFonts w:eastAsia="Times New Roman"/>
          <w:szCs w:val="24"/>
        </w:rPr>
        <w:t xml:space="preserve">εν είναι έτοιμοι να ξεπουλήσουν τα πάντα απλώς και μόνο για να γαντζωθούν σε μια καρέκλα. </w:t>
      </w:r>
    </w:p>
    <w:p w14:paraId="4ED95474" w14:textId="77777777" w:rsidR="0014665F" w:rsidRDefault="007C227C">
      <w:pPr>
        <w:spacing w:line="600" w:lineRule="auto"/>
        <w:ind w:firstLine="720"/>
        <w:jc w:val="both"/>
        <w:rPr>
          <w:rFonts w:eastAsia="Times New Roman"/>
          <w:szCs w:val="24"/>
        </w:rPr>
      </w:pPr>
      <w:r>
        <w:rPr>
          <w:rFonts w:eastAsia="Times New Roman"/>
          <w:szCs w:val="24"/>
        </w:rPr>
        <w:t>Σας ευχαριστώ.</w:t>
      </w:r>
    </w:p>
    <w:p w14:paraId="4ED95475" w14:textId="77777777" w:rsidR="0014665F" w:rsidRDefault="007C227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ED95476" w14:textId="77777777" w:rsidR="0014665F" w:rsidRDefault="007C227C">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 xml:space="preserve">Ευχαριστούμε. </w:t>
      </w:r>
    </w:p>
    <w:p w14:paraId="4ED95477" w14:textId="77777777" w:rsidR="0014665F" w:rsidRDefault="007C227C">
      <w:pPr>
        <w:spacing w:line="600" w:lineRule="auto"/>
        <w:ind w:firstLine="720"/>
        <w:jc w:val="both"/>
        <w:rPr>
          <w:rFonts w:eastAsia="Times New Roman"/>
          <w:bCs/>
          <w:szCs w:val="24"/>
        </w:rPr>
      </w:pPr>
      <w:r>
        <w:rPr>
          <w:rFonts w:eastAsia="Times New Roman"/>
          <w:bCs/>
          <w:szCs w:val="24"/>
        </w:rPr>
        <w:t>Το</w:t>
      </w:r>
      <w:r>
        <w:rPr>
          <w:rFonts w:eastAsia="Times New Roman"/>
          <w:bCs/>
          <w:szCs w:val="24"/>
        </w:rPr>
        <w:t>ν</w:t>
      </w:r>
      <w:r>
        <w:rPr>
          <w:rFonts w:eastAsia="Times New Roman"/>
          <w:bCs/>
          <w:szCs w:val="24"/>
        </w:rPr>
        <w:t xml:space="preserve"> λόγο έχει ο Κοινοβουλευτικός Εκπρόσωπος της</w:t>
      </w:r>
      <w:r>
        <w:rPr>
          <w:rFonts w:eastAsia="Times New Roman"/>
          <w:bCs/>
          <w:szCs w:val="24"/>
        </w:rPr>
        <w:t xml:space="preserve"> Χρυσής Αυγής κ. Λαγός.</w:t>
      </w:r>
    </w:p>
    <w:p w14:paraId="4ED95478" w14:textId="77777777" w:rsidR="0014665F" w:rsidRDefault="007C227C">
      <w:pPr>
        <w:spacing w:line="600" w:lineRule="auto"/>
        <w:ind w:firstLine="720"/>
        <w:jc w:val="both"/>
        <w:rPr>
          <w:rFonts w:eastAsia="Times New Roman"/>
          <w:bCs/>
          <w:szCs w:val="24"/>
        </w:rPr>
      </w:pPr>
      <w:r>
        <w:rPr>
          <w:rFonts w:eastAsia="Times New Roman"/>
          <w:b/>
          <w:bCs/>
          <w:szCs w:val="24"/>
        </w:rPr>
        <w:t>ΙΩΑΝΝΗΣ ΛΑΓΟΣ:</w:t>
      </w:r>
      <w:r>
        <w:rPr>
          <w:rFonts w:eastAsia="Times New Roman"/>
          <w:bCs/>
          <w:szCs w:val="24"/>
        </w:rPr>
        <w:t xml:space="preserve"> Ευχαριστώ, κύριε Πρόεδρε.</w:t>
      </w:r>
    </w:p>
    <w:p w14:paraId="4ED95479" w14:textId="77777777" w:rsidR="0014665F" w:rsidRDefault="007C227C">
      <w:pPr>
        <w:spacing w:line="600" w:lineRule="auto"/>
        <w:ind w:firstLine="720"/>
        <w:jc w:val="center"/>
        <w:rPr>
          <w:rFonts w:eastAsia="Times New Roman"/>
          <w:bCs/>
          <w:szCs w:val="24"/>
        </w:rPr>
      </w:pPr>
      <w:r>
        <w:rPr>
          <w:rFonts w:eastAsia="Times New Roman"/>
          <w:bCs/>
          <w:szCs w:val="24"/>
        </w:rPr>
        <w:t>(Θόρυβος στην Αίθουσα)</w:t>
      </w:r>
    </w:p>
    <w:p w14:paraId="4ED9547A" w14:textId="77777777" w:rsidR="0014665F" w:rsidRDefault="007C227C">
      <w:pPr>
        <w:spacing w:line="600" w:lineRule="auto"/>
        <w:ind w:firstLine="720"/>
        <w:jc w:val="both"/>
        <w:rPr>
          <w:rFonts w:eastAsia="Times New Roman"/>
          <w:bCs/>
          <w:szCs w:val="24"/>
        </w:rPr>
      </w:pPr>
      <w:r>
        <w:rPr>
          <w:rFonts w:eastAsia="Times New Roman"/>
          <w:b/>
          <w:bCs/>
          <w:szCs w:val="24"/>
        </w:rPr>
        <w:lastRenderedPageBreak/>
        <w:t xml:space="preserve">ΠΡΟΕΔΡΕΥΩΝ (Αναστάσιος Κουράκης): </w:t>
      </w:r>
      <w:r>
        <w:rPr>
          <w:rFonts w:eastAsia="Times New Roman"/>
          <w:bCs/>
          <w:szCs w:val="24"/>
        </w:rPr>
        <w:t>Σας παρακαλώ, λίγη ησυχία κάτω. Κύριε Μπαλαούρα, παρακαλώ.</w:t>
      </w:r>
    </w:p>
    <w:p w14:paraId="4ED9547B" w14:textId="77777777" w:rsidR="0014665F" w:rsidRDefault="007C227C">
      <w:pPr>
        <w:spacing w:line="600" w:lineRule="auto"/>
        <w:ind w:firstLine="720"/>
        <w:jc w:val="both"/>
        <w:rPr>
          <w:rFonts w:eastAsia="Times New Roman"/>
          <w:bCs/>
          <w:szCs w:val="24"/>
        </w:rPr>
      </w:pPr>
      <w:r>
        <w:rPr>
          <w:rFonts w:eastAsia="Times New Roman"/>
          <w:b/>
          <w:bCs/>
          <w:szCs w:val="24"/>
        </w:rPr>
        <w:t>ΙΩΑΝΝΗΣ ΛΑΓΟΣ:</w:t>
      </w:r>
      <w:r>
        <w:rPr>
          <w:rFonts w:eastAsia="Times New Roman"/>
          <w:bCs/>
          <w:szCs w:val="24"/>
        </w:rPr>
        <w:t xml:space="preserve"> Γίναμε τις τελευταίες μέρες μάρτυρες ενός νέου θεατρικού έργου «Πάνος Καμμένος εναντίον όλων». Είναι η δέκατη πέμπτη, δέκατη έκτη, εικοστή φορά που το βλέπουμε; Ο Πάνος Καμμένος, λοιπόν, αυτός ο εθισμένος με την Κυβέρνηση, αυτός ο εθισμένος με την καρέκλα</w:t>
      </w:r>
      <w:r>
        <w:rPr>
          <w:rFonts w:eastAsia="Times New Roman"/>
          <w:bCs/>
          <w:szCs w:val="24"/>
        </w:rPr>
        <w:t xml:space="preserve"> του Υπουργού, απείλησε για άλλη μια φορά ότι πρέπει να φύγει ο Υπουργός Μουζάλας ή αλλιώς θα ρίξει την Κυβέρνηση. </w:t>
      </w:r>
    </w:p>
    <w:p w14:paraId="4ED9547C" w14:textId="77777777" w:rsidR="0014665F" w:rsidRDefault="007C227C">
      <w:pPr>
        <w:spacing w:line="600" w:lineRule="auto"/>
        <w:ind w:firstLine="720"/>
        <w:jc w:val="both"/>
        <w:rPr>
          <w:rFonts w:eastAsia="Times New Roman"/>
          <w:bCs/>
          <w:szCs w:val="24"/>
        </w:rPr>
      </w:pPr>
      <w:r>
        <w:rPr>
          <w:rFonts w:eastAsia="Times New Roman"/>
          <w:bCs/>
          <w:szCs w:val="24"/>
        </w:rPr>
        <w:t>Και φυσικά ο Μουζάλας δεν έχει φύγει, ακόμα εδώ είναι. Ο Καμμένος θα έριχνε την Κυβέρνηση στις 9.00΄ το πρωί, μετά πήγε στις 11.00΄το μεσημέ</w:t>
      </w:r>
      <w:r>
        <w:rPr>
          <w:rFonts w:eastAsia="Times New Roman"/>
          <w:bCs/>
          <w:szCs w:val="24"/>
        </w:rPr>
        <w:t xml:space="preserve">ρι, ήρθε στις 15.00΄το απόγευμα και δεν έχει κάνει τίποτα. Γιατί η μοναδική του θέληση ως Υπουργός δεν είναι να επιλύσει φυσικά κάποιο πρόβλημα της πατρίδας </w:t>
      </w:r>
      <w:r>
        <w:rPr>
          <w:rFonts w:eastAsia="Times New Roman"/>
          <w:bCs/>
          <w:szCs w:val="24"/>
        </w:rPr>
        <w:lastRenderedPageBreak/>
        <w:t>μας αλλά είναι να κάνει βόλτες με το ελικόπτερο και να πηγαίνει μέχρι το Σχιστό εδώ στον Σκαραμαγκά</w:t>
      </w:r>
      <w:r>
        <w:rPr>
          <w:rFonts w:eastAsia="Times New Roman"/>
          <w:bCs/>
          <w:szCs w:val="24"/>
        </w:rPr>
        <w:t xml:space="preserve">, παίρνοντας το ελικόπτερο για να πάει από το σπίτι του στα βόρεια προάστια. </w:t>
      </w:r>
    </w:p>
    <w:p w14:paraId="4ED9547D" w14:textId="77777777" w:rsidR="0014665F" w:rsidRDefault="007C227C">
      <w:pPr>
        <w:spacing w:line="600" w:lineRule="auto"/>
        <w:ind w:firstLine="720"/>
        <w:jc w:val="both"/>
        <w:rPr>
          <w:rFonts w:eastAsia="Times New Roman"/>
          <w:bCs/>
          <w:szCs w:val="24"/>
        </w:rPr>
      </w:pPr>
      <w:r>
        <w:rPr>
          <w:rFonts w:eastAsia="Times New Roman"/>
          <w:bCs/>
          <w:szCs w:val="24"/>
        </w:rPr>
        <w:t>Δεν έριξε, λοιπόν, την Κυβέρνηση. Και -επαναλαμβάνω- γιατί ήθελε να την ρίξει; Γιατί ο Μουζάλας αποκάλεσε τα Σκόπια Μακεδονία. Και ο Καμμένος παρεξηγήθηκε γι’ αυτό. Δεν είχε παρε</w:t>
      </w:r>
      <w:r>
        <w:rPr>
          <w:rFonts w:eastAsia="Times New Roman"/>
          <w:bCs/>
          <w:szCs w:val="24"/>
        </w:rPr>
        <w:t>ξηγηθεί, όμως, -και δεν παρεξηγήθηκε- όταν όλη η Κυβέρνηση βγήκε και στήριξε τον Μουζάλα και είπε ότι αυτή είναι η άποψή μας.</w:t>
      </w:r>
    </w:p>
    <w:p w14:paraId="4ED9547E" w14:textId="77777777" w:rsidR="0014665F" w:rsidRDefault="007C227C">
      <w:pPr>
        <w:spacing w:line="600" w:lineRule="auto"/>
        <w:jc w:val="both"/>
        <w:rPr>
          <w:rFonts w:eastAsia="Times New Roman" w:cs="Times New Roman"/>
          <w:szCs w:val="24"/>
        </w:rPr>
      </w:pPr>
      <w:r>
        <w:rPr>
          <w:rFonts w:eastAsia="Times New Roman"/>
          <w:szCs w:val="24"/>
        </w:rPr>
        <w:tab/>
      </w:r>
      <w:r>
        <w:rPr>
          <w:rFonts w:eastAsia="Times New Roman" w:cs="Times New Roman"/>
          <w:szCs w:val="24"/>
        </w:rPr>
        <w:t xml:space="preserve">Γιατί η άποψη του ΣΥΡΙΖΑ, η άποψη των Αριστερών, αυτή είναι. </w:t>
      </w:r>
      <w:r>
        <w:rPr>
          <w:rFonts w:eastAsia="Times New Roman" w:cs="Times New Roman"/>
          <w:szCs w:val="24"/>
          <w:lang w:val="en-US"/>
        </w:rPr>
        <w:t>K</w:t>
      </w:r>
      <w:r>
        <w:rPr>
          <w:rFonts w:eastAsia="Times New Roman" w:cs="Times New Roman"/>
          <w:szCs w:val="24"/>
        </w:rPr>
        <w:t>αι στις μεταξύ τους συζητήσεις έτσι, φυσικά, αποκαλούν τα Σκόπια, δ</w:t>
      </w:r>
      <w:r>
        <w:rPr>
          <w:rFonts w:eastAsia="Times New Roman" w:cs="Times New Roman"/>
          <w:szCs w:val="24"/>
        </w:rPr>
        <w:t>ηλαδή Μακεδονία. Και αν δεν είναι έτσι, ας με διαψεύσει ο οποιοσδήποτε.</w:t>
      </w:r>
    </w:p>
    <w:p w14:paraId="4ED9547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Εγώ σε διαψεύδω.</w:t>
      </w:r>
    </w:p>
    <w:p w14:paraId="4ED9548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Με διαψεύδεις εσύ;</w:t>
      </w:r>
    </w:p>
    <w:p w14:paraId="4ED9548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ΠΕΤΡΟΣ ΚΩΝΣΤΑΝΤΙΝΕΑΣ:</w:t>
      </w:r>
      <w:r>
        <w:rPr>
          <w:rFonts w:eastAsia="Times New Roman" w:cs="Times New Roman"/>
          <w:szCs w:val="24"/>
        </w:rPr>
        <w:t xml:space="preserve"> Σου λέω ότι σε διαψεύδω.</w:t>
      </w:r>
    </w:p>
    <w:p w14:paraId="4ED9548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Εντάξει, όταν ξεπουλήσεις επίσημα το όνομα, έλα ν</w:t>
      </w:r>
      <w:r>
        <w:rPr>
          <w:rFonts w:eastAsia="Times New Roman" w:cs="Times New Roman"/>
          <w:szCs w:val="24"/>
        </w:rPr>
        <w:t>α με ξαναβρείς.</w:t>
      </w:r>
    </w:p>
    <w:p w14:paraId="4ED9548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Μην κάνουμε διάλογο!</w:t>
      </w:r>
    </w:p>
    <w:p w14:paraId="4ED9548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Γιατί με τα τρόφιμα, τότε που σου έλεγα ότι μας τα απαγορεύετε, δεν ήξερες και μου έλεγες ότι δεν είναι έτσι και τελικά βγήκε.</w:t>
      </w:r>
    </w:p>
    <w:p w14:paraId="4ED9548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Έχεις ακούσει εσύ εδώ</w:t>
      </w:r>
      <w:r>
        <w:rPr>
          <w:rFonts w:eastAsia="Times New Roman" w:cs="Times New Roman"/>
          <w:szCs w:val="24"/>
        </w:rPr>
        <w:t xml:space="preserve"> κανέναν συριζαίο να λέει τη λέξη αυτή;</w:t>
      </w:r>
    </w:p>
    <w:p w14:paraId="4ED9548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Τον Μουζάλα και τον σιγοντάρισε όλη η Κυβέρνηση. Βγήκε ο Φίλης, βγήκε ο Πρωθυπουργός, όλη η Κυβέρνηση.</w:t>
      </w:r>
    </w:p>
    <w:p w14:paraId="4ED9548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ΠΕΤΡΟΣ ΚΩΝΣΤΑΝΤΙΝΕΑΣ:</w:t>
      </w:r>
      <w:r>
        <w:rPr>
          <w:rFonts w:eastAsia="Times New Roman" w:cs="Times New Roman"/>
          <w:szCs w:val="24"/>
        </w:rPr>
        <w:t xml:space="preserve"> Λεκτικό λάθος.</w:t>
      </w:r>
    </w:p>
    <w:p w14:paraId="4ED9548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Δεν κάνουμε διάλογο. Σας παρακαλώ! Δεν βοηθάτε έτσι, κύριε συνάδελφε.</w:t>
      </w:r>
    </w:p>
    <w:p w14:paraId="4ED9548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Και εγώ σου λέω τι λέει όλη η Κυβέρνηση. Είσαι ένας απλός Βουλευτής -και δυστυχώς ίσως, γιατί μακάρι να ήσουν Υπουργός- αλλά οι Υπουργοί της Κυβέρνησής σου σιγοντάρουν αυ</w:t>
      </w:r>
      <w:r>
        <w:rPr>
          <w:rFonts w:eastAsia="Times New Roman" w:cs="Times New Roman"/>
          <w:szCs w:val="24"/>
        </w:rPr>
        <w:t>τήν τη διαδικασία και δεν σε βλέπω να κάνεις τίποτα σε αυτό. Κάθεσαι και εσύ στην καρέκλα.</w:t>
      </w:r>
    </w:p>
    <w:p w14:paraId="4ED9548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Και όταν, λοιπόν, ο Υπουργός, ο Καμμένος, διαμαρτυρήθηκε για όλα αυτά, ξέχασε να μας πει ότι ο ίδιος, ως Υπουργός, πριν από λίγες ημέρες, πριν από ελάχιστους μήνες, </w:t>
      </w:r>
      <w:r>
        <w:rPr>
          <w:rFonts w:eastAsia="Times New Roman" w:cs="Times New Roman"/>
          <w:szCs w:val="24"/>
        </w:rPr>
        <w:t xml:space="preserve">έβαλε να φυλάνε στο Αιγαίο το ΝΑΤΟ και τα τουρκικά πλοία. Τι έγινε εκεί; Ο Υπουργός Εθνικής Αμύνης δεν παρεξηγήθηκε, δεν στεναχωρήθηκε; Εκεί ήταν για το καλό της πατρίδας; </w:t>
      </w:r>
    </w:p>
    <w:p w14:paraId="4ED9548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Εκχώρηση κυριαρχικών δικαιωμάτων δεν υπάρχει για το καλό της πατρίδας. Και αν ο Καμ</w:t>
      </w:r>
      <w:r>
        <w:rPr>
          <w:rFonts w:eastAsia="Times New Roman" w:cs="Times New Roman"/>
          <w:szCs w:val="24"/>
        </w:rPr>
        <w:t xml:space="preserve">μένος νομίζει ότι θα κοροϊδεύει πάρα πολύ κόσμο, τον προειδοποιούμε και τον ενημερώνουμε ότι τη Χρυσή </w:t>
      </w:r>
      <w:r>
        <w:rPr>
          <w:rFonts w:eastAsia="Times New Roman" w:cs="Times New Roman"/>
          <w:szCs w:val="24"/>
        </w:rPr>
        <w:lastRenderedPageBreak/>
        <w:t>Αυγή και τους Έλληνες εθνικιστές δεν μπορεί να μας δουλεύει. Και μπορούμε να του τα λέμε αυτά όλα μπροστά στο πρόσωπό του γιατί δεν έχουμε να κρύψουμε και</w:t>
      </w:r>
      <w:r>
        <w:rPr>
          <w:rFonts w:eastAsia="Times New Roman" w:cs="Times New Roman"/>
          <w:szCs w:val="24"/>
        </w:rPr>
        <w:t xml:space="preserve"> να φοβηθούμε τίποτα. </w:t>
      </w:r>
    </w:p>
    <w:p w14:paraId="4ED9548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Λοιπόν, ας σταματήσει αυτά. Γιατί όταν πριν από λίγες ημέρες, φίλε μου, οι Βουλευτές του ΣΥΡΙΖΑ, που τους έχετε εδώ πέρα ανάμεσα σας, ο Καρά Γιουσούφ και ο Ζεϊμπέκ έδιναν συνέντευξη στην τουρκική εφημερίδα «</w:t>
      </w:r>
      <w:r w:rsidRPr="00996D03">
        <w:rPr>
          <w:iCs/>
        </w:rPr>
        <w:t>HÜRRIYET</w:t>
      </w:r>
      <w:r>
        <w:rPr>
          <w:rFonts w:eastAsia="Times New Roman" w:cs="Times New Roman"/>
          <w:szCs w:val="24"/>
        </w:rPr>
        <w:t>» και έλεγαν ότι υ</w:t>
      </w:r>
      <w:r>
        <w:rPr>
          <w:rFonts w:eastAsia="Times New Roman" w:cs="Times New Roman"/>
          <w:szCs w:val="24"/>
        </w:rPr>
        <w:t>πάρχει τουρκική μειονότητα στη Θράκη -εκτός και αν για τη Μακεδονία υπάρχει πρόβλημα και για τη Θράκη δεν υπάρχει πρόβλημα- και ότι ο Πρωθυπουργός τούς καταλαβαίνει, τότε δεν εναντιώθηκε κανείς. Δεν εναντιώθηκες ούτε εσύ ούτε ο Υπουργός, ο Καμμένος, που μά</w:t>
      </w:r>
      <w:r>
        <w:rPr>
          <w:rFonts w:eastAsia="Times New Roman" w:cs="Times New Roman"/>
          <w:szCs w:val="24"/>
        </w:rPr>
        <w:t xml:space="preserve">χεται για τα εθνικά συμφέροντα. </w:t>
      </w:r>
    </w:p>
    <w:p w14:paraId="4ED9548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Και λέμε ακριβώς τι είπε ο Χουσεΐν Ζεϊμπέκ στη Ξάνθη. «Μας έχει πει» για τον Τσίπρα «ότι οι διακρίσεις εις βάρος των Τούρκων πρέπει να σταματήσουν». Έτσι είπε και ο Πρωθυπουργός δεν τον κάλεσε </w:t>
      </w:r>
      <w:r>
        <w:rPr>
          <w:rFonts w:eastAsia="Times New Roman" w:cs="Times New Roman"/>
          <w:szCs w:val="24"/>
        </w:rPr>
        <w:lastRenderedPageBreak/>
        <w:t xml:space="preserve">να του πει «Τι είναι αυτά που </w:t>
      </w:r>
      <w:r>
        <w:rPr>
          <w:rFonts w:eastAsia="Times New Roman" w:cs="Times New Roman"/>
          <w:szCs w:val="24"/>
        </w:rPr>
        <w:t xml:space="preserve">λες εδώ πέρα; Ποια τουρκική μειονότητα υπάρχει στη Ξάνθη, στη Θράκη μας;» Αλλά έσκυψε το κεφάλι, όχι γιατί έχει διαφορετική άποψη, αλλά γιατί αυτά πιστεύει. </w:t>
      </w:r>
    </w:p>
    <w:p w14:paraId="4ED9548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Τότε, λοιπόν, ο Υπουργός Εθνικής Αμύνης, ο Καμμένος, δεν πήρε καμμία θέση, γιατί το ζήτημα αυτό δε</w:t>
      </w:r>
      <w:r>
        <w:rPr>
          <w:rFonts w:eastAsia="Times New Roman" w:cs="Times New Roman"/>
          <w:szCs w:val="24"/>
        </w:rPr>
        <w:t xml:space="preserve">ν έλαβε μεγάλες διαστάσεις. Όταν δεν λαμβάνει μεγάλες διαστάσεις, το βουλώνει το στόμα του και κάθεται στα αυγά του. Αυτή είναι η πραγματικότητα. </w:t>
      </w:r>
    </w:p>
    <w:p w14:paraId="4ED9548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Και, επίσης, πριν από λίγες ημέρες, αφού παρεξηγήθηκε για τον όρο «Μακεδονία», στο επίσημο ανακοινωθέν του Πρ</w:t>
      </w:r>
      <w:r>
        <w:rPr>
          <w:rFonts w:eastAsia="Times New Roman" w:cs="Times New Roman"/>
          <w:szCs w:val="24"/>
        </w:rPr>
        <w:t>οεδρικού Μεγάρου της Γαλλίας υπό την παρουσία του Φρανσουά Ολάντ με τον όρο «Μακεδονία» αναφέρθηκαν τα Σκόπια σε επίσημο έγγραφο των σοσιαλδημοκρατών στο Παρίσι. Ήταν και ο Τσίπρας εκεί πέρα, ο συνεταίρος του Καμμένου. Γιατί ο Τσίπρας με τον Καμμένο κάνουν</w:t>
      </w:r>
      <w:r>
        <w:rPr>
          <w:rFonts w:eastAsia="Times New Roman" w:cs="Times New Roman"/>
          <w:szCs w:val="24"/>
        </w:rPr>
        <w:t xml:space="preserve"> ακριβώς αυτήν τη δουλειά που έχουν ταχθεί: ξεπουλάνε την Ελλάδα, ξεπουλάνε τη Μακεδονία!</w:t>
      </w:r>
    </w:p>
    <w:p w14:paraId="4ED9549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Και φυσικά, όταν βγαίνει η Νέα Δημοκρατία και αντιδρά σε αυτά και ζητάει και η ίδια να παραιτηθεί ο Μουζάλας, εκεί το πράγμα έχει πάρα πολύ γέλιο, γιατί τυχαίνει ο πα</w:t>
      </w:r>
      <w:r>
        <w:rPr>
          <w:rFonts w:eastAsia="Times New Roman" w:cs="Times New Roman"/>
          <w:szCs w:val="24"/>
        </w:rPr>
        <w:t>τέρας του νυν Προέδρου της Νέας Δημοκρατίας και τότε Αρχηγός της Νέας Δημοκρατίας να είναι αυτός που τη δεκαετία του 1990 ξεπουλούσε το όνομα της Μακεδονίας. Και ήταν αυτός που ξεδιάντροπα τολμούσε και έλεγε ότι σε δέκα χρόνια κανείς δεν θα θυμάται το όνομ</w:t>
      </w:r>
      <w:r>
        <w:rPr>
          <w:rFonts w:eastAsia="Times New Roman" w:cs="Times New Roman"/>
          <w:szCs w:val="24"/>
        </w:rPr>
        <w:t xml:space="preserve">α, κανείς δεν θα δίνει σημασία. </w:t>
      </w:r>
    </w:p>
    <w:p w14:paraId="4ED9549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Υπάρχουν, όμως, Έλληνες εθνικιστές που δίνουν σημασία και στο όνομα και θα αγωνιστούν για τη Μακεδονία όχι στα λόγια, όχι στα έδρανα και στα μικρόφωνα, αλλά έξω στους δρόμους, στις επάλξεις. Έχει πολλή πλάκα, όταν εσείς τολ</w:t>
      </w:r>
      <w:r>
        <w:rPr>
          <w:rFonts w:eastAsia="Times New Roman" w:cs="Times New Roman"/>
          <w:szCs w:val="24"/>
        </w:rPr>
        <w:t xml:space="preserve">μάτε και αναφέρεστε στη Μακεδονία. </w:t>
      </w:r>
    </w:p>
    <w:p w14:paraId="4ED9549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Μέσα σε αυτήν την Αίθουσα, δυστυχώς, κανείς σας δεν μπορεί να μιλήσει για τα εθνικά ζητήματα, γιατί όλοι, σε μεγάλο ή σε μικρό βαθμό, τα έχετε ξεπουλήσει. Και αν κάποιοι έχετε εθνικά ιδεώδη, δεν έχετε τα κότσια, όμως, να</w:t>
      </w:r>
      <w:r>
        <w:rPr>
          <w:rFonts w:eastAsia="Times New Roman" w:cs="Times New Roman"/>
          <w:szCs w:val="24"/>
        </w:rPr>
        <w:t xml:space="preserve"> αντισταθείτε σε αυτά που συμβαίνουν, γιατί είστε μέσα στις παρατάξεις σας </w:t>
      </w:r>
      <w:r>
        <w:rPr>
          <w:rFonts w:eastAsia="Times New Roman" w:cs="Times New Roman"/>
          <w:szCs w:val="24"/>
        </w:rPr>
        <w:lastRenderedPageBreak/>
        <w:t xml:space="preserve">και όταν βλέπετε αυτά που συμβαίνουν, κλείνετε το στόμα σας και απλώς υπογράφετε και εσείς αυτά που γίνονται. Ησυχία, λοιπόν, για τα εθνικά ζητήματα! Δεν έχετε δικαίωμα να μιλάτε. </w:t>
      </w:r>
    </w:p>
    <w:p w14:paraId="4ED9549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Παραχωρούν τα πάντα στους λαθρομετανάστες. Τα πάντα! Είδαμε πριν από λίγες ώρες στο λιμάνι του Πειραιά να γίνονται εκτεταμένα επεισόδια. Φυσικά, εκεί δεν πήραν την ανάλογη έκταση, δεν ασχοληθήκαμε ιδιαίτερα. Όταν σκοτώνονται εκεί πέρα Αφγανοί με Σύριους, μ</w:t>
      </w:r>
      <w:r>
        <w:rPr>
          <w:rFonts w:eastAsia="Times New Roman" w:cs="Times New Roman"/>
          <w:szCs w:val="24"/>
        </w:rPr>
        <w:t>ε Μαροκινούς –δεν ξέρω και εγώ- με κάθε καρυδιάς καρύδι που είναι εδώ, δεν υπάρχει κανένα ζήτημα. Δεν τίθεται κανένα θέμα εκεί. Αυτά τα ξεπερνάμε. Όμως, αυτά γίνονται και, δυστυχώς, αυτά θα συνεχίσουν να γίνονται.</w:t>
      </w:r>
    </w:p>
    <w:p w14:paraId="4ED95494"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 xml:space="preserve">Όπως, επίσης, είναι ντροπή για την Ελλάδα </w:t>
      </w:r>
      <w:r>
        <w:rPr>
          <w:rFonts w:eastAsia="Times New Roman" w:cs="Times New Roman"/>
          <w:szCs w:val="24"/>
        </w:rPr>
        <w:t>και το ελληνικό κράτος, οι Έλληνες να πεινάνε αυτή</w:t>
      </w:r>
      <w:r>
        <w:rPr>
          <w:rFonts w:eastAsia="Times New Roman" w:cs="Times New Roman"/>
          <w:szCs w:val="24"/>
        </w:rPr>
        <w:t>ν</w:t>
      </w:r>
      <w:r>
        <w:rPr>
          <w:rFonts w:eastAsia="Times New Roman" w:cs="Times New Roman"/>
          <w:szCs w:val="24"/>
        </w:rPr>
        <w:t xml:space="preserve"> τη στιγμή και η Ελλάδα να ψάχνει και να βρίσκει σπίτια για τριάντα και σαράντα χιλιάδες λαθρομετανάστες, με πληρωμένο το ενοίκιο, τη ΔΕΗ, την ΕΥΔΑΠ και να τους δίνει και επίδομα! Είναι ντροπή για το λεγόμ</w:t>
      </w:r>
      <w:r>
        <w:rPr>
          <w:rFonts w:eastAsia="Times New Roman" w:cs="Times New Roman"/>
          <w:szCs w:val="24"/>
        </w:rPr>
        <w:t xml:space="preserve">ενο </w:t>
      </w:r>
      <w:r>
        <w:rPr>
          <w:rFonts w:eastAsia="Times New Roman" w:cs="Times New Roman"/>
          <w:szCs w:val="24"/>
        </w:rPr>
        <w:lastRenderedPageBreak/>
        <w:t xml:space="preserve">ελληνικό κράτος, γιατί είναι σε εισαγωγικά «ελληνικό κράτος». Δεν προσπαθεί και δεν βοηθάει κανέναν Έλληνα συμπολίτη. Κι αν θέλετε κι άλλες αποδείξεις, εδώ είμαστε για να σας τις δώσουμε. </w:t>
      </w:r>
    </w:p>
    <w:p w14:paraId="4ED95495"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 xml:space="preserve">Πριν από λίγες μέρες πήραμε από το </w:t>
      </w:r>
      <w:r>
        <w:rPr>
          <w:rFonts w:eastAsia="Times New Roman" w:cs="Times New Roman"/>
          <w:szCs w:val="24"/>
        </w:rPr>
        <w:t xml:space="preserve">κέντρο </w:t>
      </w:r>
      <w:r>
        <w:rPr>
          <w:rFonts w:eastAsia="Times New Roman" w:cs="Times New Roman"/>
          <w:szCs w:val="24"/>
        </w:rPr>
        <w:t>λαθρομεταναστών</w:t>
      </w:r>
      <w:r>
        <w:rPr>
          <w:rFonts w:eastAsia="Times New Roman" w:cs="Times New Roman"/>
          <w:szCs w:val="24"/>
        </w:rPr>
        <w:t xml:space="preserve"> στο Σ</w:t>
      </w:r>
      <w:r>
        <w:rPr>
          <w:rFonts w:eastAsia="Times New Roman" w:cs="Times New Roman"/>
          <w:szCs w:val="24"/>
        </w:rPr>
        <w:t>χιστό αυτές εδώ τις φωτογραφίες –θα ήθελα να τις κρατήσετε στα Πρακτικά- στις οποίες δεκάδες μερίδες φαγητού που πληρώνει ο ελληνικός λαός πετάγονται στα σκουπίδια από τους λαθρομετανάστες, γιατί έχουν χορτάσει, και την ίδια στιγμή –υπάρχουν καταγεγραμμένε</w:t>
      </w:r>
      <w:r>
        <w:rPr>
          <w:rFonts w:eastAsia="Times New Roman" w:cs="Times New Roman"/>
          <w:szCs w:val="24"/>
        </w:rPr>
        <w:t xml:space="preserve">ς τέτοιες καταγγελίες- υπήρχαν πολύτεκνες οικογένειες από το Πέραμα και από την Αμφιάλη που πήγαιναν έξω από το στρατόπεδο, εκλιπαρώντας να πάρουν αυτά που πετούν οι λαθρομετανάστες. </w:t>
      </w:r>
    </w:p>
    <w:p w14:paraId="4ED95496" w14:textId="77777777" w:rsidR="0014665F" w:rsidRDefault="007C227C">
      <w:pPr>
        <w:spacing w:line="600" w:lineRule="auto"/>
        <w:ind w:firstLine="720"/>
        <w:jc w:val="both"/>
        <w:rPr>
          <w:rFonts w:eastAsia="Times New Roman" w:cs="Times New Roman"/>
        </w:rPr>
      </w:pPr>
      <w:r>
        <w:rPr>
          <w:rFonts w:eastAsia="Times New Roman" w:cs="Times New Roman"/>
        </w:rPr>
        <w:t xml:space="preserve">(Στο σημείο αυτό ο Βουλευτής κ. Ιωάννης Λαγός καταθέτει για τα Πρακτικά </w:t>
      </w:r>
      <w:r>
        <w:rPr>
          <w:rFonts w:eastAsia="Times New Roman" w:cs="Times New Roman"/>
        </w:rPr>
        <w:t>τις προαναφερθείσες φωτογραφίες, οι οποίες βρίσκονται στο αρχείο του Τμήματος Γραμματείας της Διεύθυνσης Στενογραφίας και Πρακτικών της Βουλής)</w:t>
      </w:r>
    </w:p>
    <w:p w14:paraId="4ED95497"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lastRenderedPageBreak/>
        <w:t>Η απάντηση των αξιωματικών ξέρετε ποια ήταν; Έχουμε εντολή να μη δίνουμε σε κανέναν άλλον, παρά μόνο σ’ αυτούς π</w:t>
      </w:r>
      <w:r>
        <w:rPr>
          <w:rFonts w:eastAsia="Times New Roman" w:cs="Times New Roman"/>
          <w:szCs w:val="24"/>
        </w:rPr>
        <w:t>ου είναι μέσα στο στρατόπεδο. Αυτή είναι η κατάντια σας και έχετε το θράσος να χασκογελάτε εδώ ο ένας με τον άλλον. Αυτή είναι η κατάντια! Αλλά όταν κάποτε ξεσηκωθεί και εκνευρισθεί ο ελληνικός λαός -γιατί τον έχετε σε καταστολή- τότε θα τα συζητήσουμε όλα</w:t>
      </w:r>
      <w:r>
        <w:rPr>
          <w:rFonts w:eastAsia="Times New Roman" w:cs="Times New Roman"/>
          <w:szCs w:val="24"/>
        </w:rPr>
        <w:t xml:space="preserve"> αυτά. </w:t>
      </w:r>
    </w:p>
    <w:p w14:paraId="4ED95498"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Με όλα αυτά ξεχάσαμε τις συζητήσεις με την τρόικα που έγινε κουαρτέτο, με το ΔΝΤ που έγινε θεσμοί. Τα ξεχάσαμε όλα αυτά. Ξεχνάμε ότι εδώ, σε ένα ξενοδοχείο της Αθήνας, γίνονται κάποιες διαβουλεύσεις και κάποιες συζητήσεις αυτή τη στιγμή. Για τι; Γι</w:t>
      </w:r>
      <w:r>
        <w:rPr>
          <w:rFonts w:eastAsia="Times New Roman" w:cs="Times New Roman"/>
          <w:szCs w:val="24"/>
        </w:rPr>
        <w:t>α το εάν θα πάει η σύνταξη στα 280 ή στα 310 ευρώ. Φτωχοποιήσατε, κάνατε τον ελληνικό λαό ζήτουλα, τον κάνατε να είναι χειρότερος από τους Ρουμάνους, από τους Βούλγαρους, από τους Αλβανούς, απ’ αυτούς που μέχρι τώρα ερχόντουσαν εδώ για να βρουν ένα κομμάτι</w:t>
      </w:r>
      <w:r>
        <w:rPr>
          <w:rFonts w:eastAsia="Times New Roman" w:cs="Times New Roman"/>
          <w:szCs w:val="24"/>
        </w:rPr>
        <w:t xml:space="preserve"> ψωμί. Καταντήσατε τον Έλληνα πολίτη έρμαιο στις ορέξεις του οποιουδήποτε και αυτά τα πράγματα έχουν ξεχαστεί. Δεν αναφέρονται πουθενά. Πέρασαν σε δεύτερη και σε τρίτη μοίρα, αλλά </w:t>
      </w:r>
      <w:r>
        <w:rPr>
          <w:rFonts w:eastAsia="Times New Roman" w:cs="Times New Roman"/>
          <w:szCs w:val="24"/>
        </w:rPr>
        <w:lastRenderedPageBreak/>
        <w:t>συζητάμε όλοι για τους κακόμοιρους τους λαθρομετανάστες που είναι στην Ειδομ</w:t>
      </w:r>
      <w:r>
        <w:rPr>
          <w:rFonts w:eastAsia="Times New Roman" w:cs="Times New Roman"/>
          <w:szCs w:val="24"/>
        </w:rPr>
        <w:t xml:space="preserve">ένη, που είναι στα νησιά, που είναι οπουδήποτε. </w:t>
      </w:r>
    </w:p>
    <w:p w14:paraId="4ED95499"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 xml:space="preserve">Είναι κακόμοιροι, λοιπόν, κάποιοι απ’ αυτούς τους λαθρομετανάστες, αλλά, δυστυχώς, πολύ πιο κακόμοιροι, με δική σας ευθύνη, είναι οι Έλληνες και για τους λαθρομετανάστες η Ελλάδα δεν έχει καμμία ευθύνη. Δεν </w:t>
      </w:r>
      <w:r>
        <w:rPr>
          <w:rFonts w:eastAsia="Times New Roman" w:cs="Times New Roman"/>
          <w:szCs w:val="24"/>
        </w:rPr>
        <w:t xml:space="preserve">δημιούργησε κανέναν πόλεμο, δεν πήγε να κάνει κανένα κακό στα σύνορά τους. Απλώς αυτοί μας φορτώθηκαν εδώ. </w:t>
      </w:r>
    </w:p>
    <w:p w14:paraId="4ED9549A"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Για τους Έλληνες συμπολίτες μας, όμως, έχετε όλοι ευθύνη που τους φτάσατε σ’ αυτό το σημείο. Έχετε ευθύνη, γιατί δεν στενοχωριέστε για όλους αυτούς.</w:t>
      </w:r>
      <w:r>
        <w:rPr>
          <w:rFonts w:eastAsia="Times New Roman" w:cs="Times New Roman"/>
          <w:szCs w:val="24"/>
        </w:rPr>
        <w:t xml:space="preserve"> Γιατί θεωρείτε αυτονόητο αυτό που συμβαίνει. Δεν σας πονάει. Σας πονάει, όμως, όταν ένα παιδάκι έχει πυρετό στην Ειδομένη, που για όλους μας δεν είναι καλό. Κανείς μας δεν θέλει αυτό το πράγμα, κανείς δεν θέλει να τσαλαπατιούνται άνθρωποι μέσα εκεί, αλλά </w:t>
      </w:r>
      <w:r>
        <w:rPr>
          <w:rFonts w:eastAsia="Times New Roman" w:cs="Times New Roman"/>
          <w:szCs w:val="24"/>
        </w:rPr>
        <w:t xml:space="preserve">–επαναλαμβάνω- θα κοιτάξουμε πρώτα να βοηθήσουμε τον Έλληνα συμπολίτη μας. </w:t>
      </w:r>
    </w:p>
    <w:p w14:paraId="4ED9549B"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lastRenderedPageBreak/>
        <w:t xml:space="preserve">Επίσης, να πούμε και κάτι άλλο για τους λαθρομετανάστες που μας έχουν γεμίσει. Κατ’ αρχάς, ακούμε να μας λένε σήμερα για κάτι αριθμούς: </w:t>
      </w:r>
      <w:r>
        <w:rPr>
          <w:rFonts w:eastAsia="Times New Roman" w:cs="Times New Roman"/>
          <w:szCs w:val="24"/>
        </w:rPr>
        <w:t xml:space="preserve">σαράντα πέντε </w:t>
      </w:r>
      <w:r>
        <w:rPr>
          <w:rFonts w:eastAsia="Times New Roman" w:cs="Times New Roman"/>
          <w:szCs w:val="24"/>
        </w:rPr>
        <w:t>χιλιάδες πεντακόσιοι εβδομήντα</w:t>
      </w:r>
      <w:r>
        <w:rPr>
          <w:rFonts w:eastAsia="Times New Roman" w:cs="Times New Roman"/>
          <w:szCs w:val="24"/>
        </w:rPr>
        <w:t xml:space="preserve">. Από πού έχουν βγει αυτοί οι αριθμοί; Ποιος μου λέει εμένα ότι είναι </w:t>
      </w:r>
      <w:r>
        <w:rPr>
          <w:rFonts w:eastAsia="Times New Roman" w:cs="Times New Roman"/>
          <w:szCs w:val="24"/>
        </w:rPr>
        <w:t xml:space="preserve">σαράντα πέντε χιλιάδες πεντακόσιοι εβδομήντα </w:t>
      </w:r>
      <w:r>
        <w:rPr>
          <w:rFonts w:eastAsia="Times New Roman" w:cs="Times New Roman"/>
          <w:szCs w:val="24"/>
        </w:rPr>
        <w:t>λαθρομετανάστες; Εγώ λέω ότι οι αριθμοί αυτοί είναι ψευδέστατοι, είναι πλασματικοί και θα ήθελα κάποια στιγμή να δημιουργηθεί μια ομάδα από ε</w:t>
      </w:r>
      <w:r>
        <w:rPr>
          <w:rFonts w:eastAsia="Times New Roman" w:cs="Times New Roman"/>
          <w:szCs w:val="24"/>
        </w:rPr>
        <w:t xml:space="preserve">κπροσώπους της Βουλής και να πάμε να κάνουμε καταγραφή για να δούμε πόσοι είναι. </w:t>
      </w:r>
    </w:p>
    <w:p w14:paraId="4ED9549C"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 xml:space="preserve">Μας κοροϊδεύετε, γιατί μας βάλατε σε έναν πήχη των </w:t>
      </w:r>
      <w:r>
        <w:rPr>
          <w:rFonts w:eastAsia="Times New Roman" w:cs="Times New Roman"/>
          <w:szCs w:val="24"/>
        </w:rPr>
        <w:t xml:space="preserve">πενήντα χιλιάδων </w:t>
      </w:r>
      <w:r>
        <w:rPr>
          <w:rFonts w:eastAsia="Times New Roman" w:cs="Times New Roman"/>
          <w:szCs w:val="24"/>
        </w:rPr>
        <w:t xml:space="preserve">μεταναστών και θα μας πηγαίνετε μέχρι τις </w:t>
      </w:r>
      <w:r>
        <w:rPr>
          <w:rFonts w:eastAsia="Times New Roman" w:cs="Times New Roman"/>
          <w:szCs w:val="24"/>
        </w:rPr>
        <w:t>πενήντα χιλιάδες</w:t>
      </w:r>
      <w:r>
        <w:rPr>
          <w:rFonts w:eastAsia="Times New Roman" w:cs="Times New Roman"/>
          <w:szCs w:val="24"/>
        </w:rPr>
        <w:t xml:space="preserve"> </w:t>
      </w:r>
      <w:r>
        <w:rPr>
          <w:rFonts w:eastAsia="Times New Roman" w:cs="Times New Roman"/>
          <w:szCs w:val="24"/>
        </w:rPr>
        <w:t xml:space="preserve">σιγά και σταθερά. Αύριο θα γίνουν </w:t>
      </w:r>
      <w:r>
        <w:rPr>
          <w:rFonts w:eastAsia="Times New Roman" w:cs="Times New Roman"/>
          <w:szCs w:val="24"/>
        </w:rPr>
        <w:t xml:space="preserve">σαράντα έξι </w:t>
      </w:r>
      <w:r>
        <w:rPr>
          <w:rFonts w:eastAsia="Times New Roman" w:cs="Times New Roman"/>
          <w:szCs w:val="24"/>
        </w:rPr>
        <w:t xml:space="preserve">χιλιάδες </w:t>
      </w:r>
      <w:r>
        <w:rPr>
          <w:rFonts w:eastAsia="Times New Roman" w:cs="Times New Roman"/>
          <w:szCs w:val="24"/>
        </w:rPr>
        <w:t>διακόσιοι</w:t>
      </w:r>
      <w:r>
        <w:rPr>
          <w:rFonts w:eastAsia="Times New Roman" w:cs="Times New Roman"/>
          <w:szCs w:val="24"/>
        </w:rPr>
        <w:t xml:space="preserve">, μεθαύριο </w:t>
      </w:r>
      <w:r>
        <w:rPr>
          <w:rFonts w:eastAsia="Times New Roman" w:cs="Times New Roman"/>
          <w:szCs w:val="24"/>
        </w:rPr>
        <w:t>σαράντα επτά</w:t>
      </w:r>
      <w:r>
        <w:rPr>
          <w:rFonts w:eastAsia="Times New Roman" w:cs="Times New Roman"/>
          <w:szCs w:val="24"/>
        </w:rPr>
        <w:t xml:space="preserve"> χιλιάδες τετρακόσιοι</w:t>
      </w:r>
      <w:r>
        <w:rPr>
          <w:rFonts w:eastAsia="Times New Roman" w:cs="Times New Roman"/>
          <w:szCs w:val="24"/>
        </w:rPr>
        <w:t xml:space="preserve">, όταν κάθε μέρα στα νησιά μας μπαίνουν </w:t>
      </w:r>
      <w:r>
        <w:rPr>
          <w:rFonts w:eastAsia="Times New Roman" w:cs="Times New Roman"/>
          <w:szCs w:val="24"/>
        </w:rPr>
        <w:t>τέσσερις</w:t>
      </w:r>
      <w:r>
        <w:rPr>
          <w:rFonts w:eastAsia="Times New Roman" w:cs="Times New Roman"/>
          <w:szCs w:val="24"/>
        </w:rPr>
        <w:t xml:space="preserve"> χιλιάδες</w:t>
      </w:r>
      <w:r>
        <w:rPr>
          <w:rFonts w:eastAsia="Times New Roman" w:cs="Times New Roman"/>
          <w:szCs w:val="24"/>
        </w:rPr>
        <w:t xml:space="preserve"> και </w:t>
      </w:r>
      <w:r>
        <w:rPr>
          <w:rFonts w:eastAsia="Times New Roman" w:cs="Times New Roman"/>
          <w:szCs w:val="24"/>
        </w:rPr>
        <w:t>πέντε χιλιάδες</w:t>
      </w:r>
      <w:r>
        <w:rPr>
          <w:rFonts w:eastAsia="Times New Roman" w:cs="Times New Roman"/>
          <w:szCs w:val="24"/>
        </w:rPr>
        <w:t>. Μας κοροϊδεύετε μέσα στα μάτια μας!</w:t>
      </w:r>
    </w:p>
    <w:p w14:paraId="4ED9549D" w14:textId="77777777" w:rsidR="0014665F" w:rsidRDefault="007C227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w:t>
      </w:r>
      <w:r>
        <w:rPr>
          <w:rFonts w:eastAsia="Times New Roman"/>
          <w:bCs/>
        </w:rPr>
        <w:t>τή)</w:t>
      </w:r>
    </w:p>
    <w:p w14:paraId="4ED9549E"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lastRenderedPageBreak/>
        <w:t xml:space="preserve">Συγχωρείστε </w:t>
      </w:r>
      <w:r>
        <w:rPr>
          <w:rFonts w:eastAsia="Times New Roman" w:cs="Times New Roman"/>
          <w:szCs w:val="24"/>
        </w:rPr>
        <w:t xml:space="preserve">με, κύριε Πρόεδρε, μισό λεπτό ακόμη. </w:t>
      </w:r>
    </w:p>
    <w:p w14:paraId="4ED9549F"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Θα ήθελα να πω κάτι τελευταίο για τους κακόμοιρους λαθρομετανάστες, που δεν το λέει η Χρυσή Αυγή, αλλά το λέει στον δημοσιογράφο κ. Κολιό, στον σταθμό «</w:t>
      </w:r>
      <w:r>
        <w:rPr>
          <w:rFonts w:eastAsia="Times New Roman" w:cs="Times New Roman"/>
          <w:szCs w:val="24"/>
          <w:lang w:val="en-US"/>
        </w:rPr>
        <w:t>M</w:t>
      </w:r>
      <w:r>
        <w:rPr>
          <w:rFonts w:eastAsia="Times New Roman" w:cs="Times New Roman"/>
          <w:szCs w:val="24"/>
        </w:rPr>
        <w:t>ΑΧΙΜ</w:t>
      </w:r>
      <w:r>
        <w:rPr>
          <w:rFonts w:eastAsia="Times New Roman" w:cs="Times New Roman"/>
          <w:szCs w:val="24"/>
          <w:lang w:val="en-US"/>
        </w:rPr>
        <w:t>U</w:t>
      </w:r>
      <w:r>
        <w:rPr>
          <w:rFonts w:eastAsia="Times New Roman" w:cs="Times New Roman"/>
          <w:szCs w:val="24"/>
        </w:rPr>
        <w:t>Μ</w:t>
      </w:r>
      <w:r>
        <w:rPr>
          <w:rFonts w:eastAsia="Times New Roman" w:cs="Times New Roman"/>
          <w:szCs w:val="24"/>
        </w:rPr>
        <w:t xml:space="preserve"> 93,6», ο κ. Γιώργος Κουκουράδας, που είναι</w:t>
      </w:r>
      <w:r>
        <w:rPr>
          <w:rFonts w:eastAsia="Times New Roman" w:cs="Times New Roman"/>
          <w:szCs w:val="24"/>
        </w:rPr>
        <w:t xml:space="preserve"> </w:t>
      </w:r>
      <w:r>
        <w:rPr>
          <w:rFonts w:eastAsia="Times New Roman" w:cs="Times New Roman"/>
          <w:szCs w:val="24"/>
        </w:rPr>
        <w:t xml:space="preserve">Πρόεδρος </w:t>
      </w:r>
      <w:r>
        <w:rPr>
          <w:rFonts w:eastAsia="Times New Roman" w:cs="Times New Roman"/>
          <w:szCs w:val="24"/>
        </w:rPr>
        <w:t>του παραρτήματος Αλεξανδρούπολης του Ελληνικού Ερυθρού Σταυρού. Αλλά δεν μαθαίνονται αυτά, γιατί δεν πρέπει να μαθευτούν. «Οι λαθρομετανάστες που τους πηγαίνουν οι άνθρωποι του Ερυθρού Σταυρού τρόφιμα, φάρμακα και είδη πρώτης ανάγκης, δεν τα δέχο</w:t>
      </w:r>
      <w:r>
        <w:rPr>
          <w:rFonts w:eastAsia="Times New Roman" w:cs="Times New Roman"/>
          <w:szCs w:val="24"/>
        </w:rPr>
        <w:t xml:space="preserve">νται στην πλειοψηφία τους, γιατί έχουν πάνω τον σταυρό.» Αυτό είπε ο </w:t>
      </w:r>
      <w:r>
        <w:rPr>
          <w:rFonts w:eastAsia="Times New Roman" w:cs="Times New Roman"/>
          <w:szCs w:val="24"/>
        </w:rPr>
        <w:t>Π</w:t>
      </w:r>
      <w:r>
        <w:rPr>
          <w:rFonts w:eastAsia="Times New Roman" w:cs="Times New Roman"/>
          <w:szCs w:val="24"/>
        </w:rPr>
        <w:t>ρόεδρος του Ερυθρού Σταυρού. Έχουν απαιτήσεις και τα παίρνουν, όταν έχει την ημισέληνο. Αυτά, κυρίες και κύριοι. Περαστικά σας!</w:t>
      </w:r>
    </w:p>
    <w:p w14:paraId="4ED954A0" w14:textId="77777777" w:rsidR="0014665F" w:rsidRDefault="007C227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4ED954A1" w14:textId="77777777" w:rsidR="0014665F" w:rsidRDefault="007C227C">
      <w:pPr>
        <w:spacing w:line="600" w:lineRule="auto"/>
        <w:ind w:firstLine="567"/>
        <w:jc w:val="both"/>
        <w:rPr>
          <w:rFonts w:eastAsia="Times New Roman" w:cs="Times New Roman"/>
          <w:szCs w:val="24"/>
        </w:rPr>
      </w:pPr>
      <w:r>
        <w:rPr>
          <w:rFonts w:eastAsia="Times New Roman"/>
          <w:b/>
          <w:bCs/>
        </w:rPr>
        <w:t>ΠΡΟΕΔΡΕΥ</w:t>
      </w:r>
      <w:r>
        <w:rPr>
          <w:rFonts w:eastAsia="Times New Roman"/>
          <w:b/>
          <w:bCs/>
        </w:rPr>
        <w:t>ΩΝ (Αναστάσιος Κουράκης):</w:t>
      </w:r>
      <w:r>
        <w:rPr>
          <w:rFonts w:eastAsia="Times New Roman" w:cs="Times New Roman"/>
          <w:szCs w:val="24"/>
        </w:rPr>
        <w:t xml:space="preserve"> Συνεχίζουμε με τον κ. Δημήτριο Μπαξεβανάκη, ομιλητή από τον ΣΥΡΙΖΑ.</w:t>
      </w:r>
    </w:p>
    <w:p w14:paraId="4ED954A2" w14:textId="77777777" w:rsidR="0014665F" w:rsidRDefault="007C227C">
      <w:pPr>
        <w:spacing w:line="600" w:lineRule="auto"/>
        <w:ind w:firstLine="567"/>
        <w:jc w:val="both"/>
        <w:rPr>
          <w:rFonts w:eastAsia="Times New Roman" w:cs="Times New Roman"/>
          <w:szCs w:val="24"/>
        </w:rPr>
      </w:pPr>
      <w:r>
        <w:rPr>
          <w:rFonts w:eastAsia="Times New Roman" w:cs="Times New Roman"/>
          <w:b/>
          <w:szCs w:val="24"/>
        </w:rPr>
        <w:lastRenderedPageBreak/>
        <w:t>ΔΗΜΗΤΡΙΟΣ ΜΠΑΞΕΒΑΝΑΚΗΣ:</w:t>
      </w:r>
      <w:r>
        <w:rPr>
          <w:rFonts w:eastAsia="Times New Roman" w:cs="Times New Roman"/>
          <w:szCs w:val="24"/>
        </w:rPr>
        <w:t xml:space="preserve"> Ευχαριστώ, κύριε Πρόεδρε. </w:t>
      </w:r>
    </w:p>
    <w:p w14:paraId="4ED954A3" w14:textId="77777777" w:rsidR="0014665F" w:rsidRDefault="007C227C">
      <w:pPr>
        <w:spacing w:line="600" w:lineRule="auto"/>
        <w:ind w:firstLine="567"/>
        <w:jc w:val="both"/>
        <w:rPr>
          <w:rFonts w:eastAsia="Times New Roman" w:cs="Times New Roman"/>
          <w:szCs w:val="24"/>
        </w:rPr>
      </w:pPr>
      <w:r>
        <w:rPr>
          <w:rFonts w:eastAsia="Times New Roman" w:cs="Times New Roman"/>
          <w:szCs w:val="24"/>
        </w:rPr>
        <w:t>Κατά την τελευταία ομιλήτρια της Νέας Δημοκρατίας, είμαστε τεμπέληδες και ανίκανοι. Κι αυτό, σε ομιλία στην Αίθ</w:t>
      </w:r>
      <w:r>
        <w:rPr>
          <w:rFonts w:eastAsia="Times New Roman" w:cs="Times New Roman"/>
          <w:szCs w:val="24"/>
        </w:rPr>
        <w:t xml:space="preserve">ουσα του Κοινοβουλίου ονομάζεται «πολιτική κριτική». Πάντως, αγαπητή συναδέλφισσα, λαμόγια δεν είμαστε. </w:t>
      </w:r>
    </w:p>
    <w:p w14:paraId="4ED954A4" w14:textId="77777777" w:rsidR="0014665F" w:rsidRDefault="007C227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ED954A5" w14:textId="77777777" w:rsidR="0014665F" w:rsidRDefault="007C227C">
      <w:pPr>
        <w:spacing w:line="600" w:lineRule="auto"/>
        <w:jc w:val="both"/>
        <w:rPr>
          <w:rFonts w:eastAsia="Times New Roman" w:cs="Times New Roman"/>
          <w:szCs w:val="24"/>
        </w:rPr>
      </w:pPr>
      <w:r>
        <w:rPr>
          <w:rFonts w:eastAsia="Times New Roman" w:cs="Times New Roman"/>
          <w:szCs w:val="24"/>
        </w:rPr>
        <w:tab/>
        <w:t xml:space="preserve">Κυρίες </w:t>
      </w:r>
      <w:r>
        <w:rPr>
          <w:rFonts w:eastAsia="Times New Roman" w:cs="Times New Roman"/>
          <w:szCs w:val="24"/>
        </w:rPr>
        <w:t>και κύριοι συνάδελφοι, συζητάμε σήμερα ένα πολύ σοβαρό νομοσχέδιο που αφορά την εναρμόνιση της εθνι</w:t>
      </w:r>
      <w:r>
        <w:rPr>
          <w:rFonts w:eastAsia="Times New Roman" w:cs="Times New Roman"/>
          <w:szCs w:val="24"/>
        </w:rPr>
        <w:t xml:space="preserve">κής νομοθεσίας με τον νέο Κώδικα </w:t>
      </w:r>
      <w:r>
        <w:rPr>
          <w:rFonts w:eastAsia="Times New Roman" w:cs="Times New Roman"/>
          <w:szCs w:val="24"/>
          <w:lang w:val="en-US"/>
        </w:rPr>
        <w:t>A</w:t>
      </w:r>
      <w:r>
        <w:rPr>
          <w:rFonts w:eastAsia="Times New Roman" w:cs="Times New Roman"/>
          <w:szCs w:val="24"/>
        </w:rPr>
        <w:t xml:space="preserve">ντιντόπινγκ του Παγκόσμιου Οργανισμού της </w:t>
      </w:r>
      <w:r>
        <w:rPr>
          <w:rFonts w:eastAsia="Times New Roman" w:cs="Times New Roman"/>
          <w:szCs w:val="24"/>
          <w:lang w:val="en-US"/>
        </w:rPr>
        <w:t>WADA</w:t>
      </w:r>
      <w:r>
        <w:rPr>
          <w:rFonts w:eastAsia="Times New Roman" w:cs="Times New Roman"/>
          <w:szCs w:val="24"/>
        </w:rPr>
        <w:t>. Ενισχύεται έτσι το οπλοστάσιο της χώρας μας στη μάχη κατά του ντόπινγκ, μια μάχη που είναι συνεχής, καθώς ο αθλητισμός υψηλού επιπέδου είναι πια πλήρως εμπορευματοποιημένος. Οι μέθοδοι της παρανομίας εκσυγχρονίζονται, νέες ουσίες παρασκευάζονται ή ανακαλ</w:t>
      </w:r>
      <w:r>
        <w:rPr>
          <w:rFonts w:eastAsia="Times New Roman" w:cs="Times New Roman"/>
          <w:szCs w:val="24"/>
        </w:rPr>
        <w:t xml:space="preserve">ύπτονται και πάντοτε η αντιμετώπιση του ντόπινγκ υστερεί κατά ένα βήμα από το ίδιο το ντόπινγκ. </w:t>
      </w:r>
    </w:p>
    <w:p w14:paraId="4ED954A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Σε πολλές περιπτώσεις μάλιστα τα πράγματα είναι ακόμη πιο δύσκολα, καθώς κάποιες χώρες εφαρμόζουν την πολιτική αυτή, τη μέθοδο του ντόπινγκ, ως μέσο άσκησης κρ</w:t>
      </w:r>
      <w:r>
        <w:rPr>
          <w:rFonts w:eastAsia="Times New Roman" w:cs="Times New Roman"/>
          <w:szCs w:val="24"/>
        </w:rPr>
        <w:t xml:space="preserve">ατικής πολιτικής. </w:t>
      </w:r>
    </w:p>
    <w:p w14:paraId="4ED954A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Και στο σημείο αυτό, αγαπητοί σύντροφοι του ΚΚΕ, δεν είναι ο καπιταλισμός, καθώς οι λεγόμενες «πρώην σοσιαλιστικές χώρες» δεν ήταν άμεμπτες στον τομέα αυτό. </w:t>
      </w:r>
    </w:p>
    <w:p w14:paraId="4ED954A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Αυτό, λοιπόν, το νομοσχέδιο επιδιώκει να αποκαταστήσει την αξιοπιστία των αθλητ</w:t>
      </w:r>
      <w:r>
        <w:rPr>
          <w:rFonts w:eastAsia="Times New Roman" w:cs="Times New Roman"/>
          <w:szCs w:val="24"/>
        </w:rPr>
        <w:t>ικών διοργανώσεων και να αποκαταστήσει την εμπιστοσύνη των φιλάθλων στην εγκυρότητα των αποτελεσμάτων και, βεβαίως, παράλληλα, να προστατεύσει την υγεία των διαγωνιζόμενων αθλητών. Αυτή η προσπάθεια δεν είναι εύκολη, καθώς και στον τομέα αυτό η Κυβέρνησή μ</w:t>
      </w:r>
      <w:r>
        <w:rPr>
          <w:rFonts w:eastAsia="Times New Roman" w:cs="Times New Roman"/>
          <w:szCs w:val="24"/>
        </w:rPr>
        <w:t xml:space="preserve">ας παρέλαβε μία απογοητευτική κατάσταση. Ενδεικτικά είναι τα μεγέθη του προϋπολογισμού για το ΕΣΚΑΝ, για το Εθνικό Συμβούλιο Καταπολέμησης του Ντόπινγκ, που είχαν φτάσει στα εξευτελιστικά επίπεδα των 50.000 ευρώ. </w:t>
      </w:r>
    </w:p>
    <w:p w14:paraId="4ED954A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Η Κυβέρνησή μας, ως πρώτο βήμα, αύξησε αυτ</w:t>
      </w:r>
      <w:r>
        <w:rPr>
          <w:rFonts w:eastAsia="Times New Roman" w:cs="Times New Roman"/>
          <w:szCs w:val="24"/>
        </w:rPr>
        <w:t xml:space="preserve">όν τον προϋπολογισμό, τετραπλασιάζοντάς τον στα επίπεδα των 200.000 ευρώ, ποσό βέβαια που δεν είναι ικανοποιητικό, όμως είναι μία πρώτη ένδειξη, ένα πρώτο βήμα της πολιτικής βούλησης που υπάρχει για να χτυπηθεί το φαινόμενο του ντόπινγκ. </w:t>
      </w:r>
    </w:p>
    <w:p w14:paraId="4ED954A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Δεν θα αναφερθώ σ</w:t>
      </w:r>
      <w:r>
        <w:rPr>
          <w:rFonts w:eastAsia="Times New Roman" w:cs="Times New Roman"/>
          <w:szCs w:val="24"/>
        </w:rPr>
        <w:t>τις συνέπειες που προβλέπει ο Κώδικας, τις πολυετείς ποινές αποκλεισμού αθλητών, ομάδων και προπονητών, ούτε στην αυτόματη ακύρωση των επιδόσεων των ρεκόρ και όλων των προνομίων, μεταλλίων κ.λπ.</w:t>
      </w:r>
      <w:r>
        <w:rPr>
          <w:rFonts w:eastAsia="Times New Roman" w:cs="Times New Roman"/>
          <w:szCs w:val="24"/>
        </w:rPr>
        <w:t>.</w:t>
      </w:r>
      <w:r>
        <w:rPr>
          <w:rFonts w:eastAsia="Times New Roman" w:cs="Times New Roman"/>
          <w:szCs w:val="24"/>
        </w:rPr>
        <w:t xml:space="preserve"> Θα σταθώ σε δύο διατάξεις που εισάγονται, που, κατά τη γνώμη</w:t>
      </w:r>
      <w:r>
        <w:rPr>
          <w:rFonts w:eastAsia="Times New Roman" w:cs="Times New Roman"/>
          <w:szCs w:val="24"/>
        </w:rPr>
        <w:t xml:space="preserve"> μου, έχουν μία ιδιαίτερη σημασία. </w:t>
      </w:r>
    </w:p>
    <w:p w14:paraId="4ED954A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Πρόκειται για την εισαγωγή της λογικής της συνυπευθυνότητας των αθλητικών ομοσπονδιών, όπου επιβάλλονται περιορισμοί ή ακόμη και πλήρης περικοπή της κρατικής χρηματοδότησης σε αθλητικές ομοσπονδίες, όπου τα κρούσματα ντόπινγκ στον τομέα τους υπερβαίνουν έν</w:t>
      </w:r>
      <w:r>
        <w:rPr>
          <w:rFonts w:eastAsia="Times New Roman" w:cs="Times New Roman"/>
          <w:szCs w:val="24"/>
        </w:rPr>
        <w:t xml:space="preserve">αν ορισμένο αριθμό. Ελπίζουμε ότι έτσι οι περισσότερες αθλητικές ομοσπονδίες θα γίνουν συνυπεύθυνες στην αντιμετώπιση του </w:t>
      </w:r>
      <w:r>
        <w:rPr>
          <w:rFonts w:eastAsia="Times New Roman" w:cs="Times New Roman"/>
          <w:szCs w:val="24"/>
        </w:rPr>
        <w:lastRenderedPageBreak/>
        <w:t>φαινομένου και όχι όπως σε κάποιες περιπτώσεις στο παρελθόν έδειξαν, τουλάχιστον ανοχή, σε ορισμένα τέτοια κρούσματα και μιλάω για την</w:t>
      </w:r>
      <w:r>
        <w:rPr>
          <w:rFonts w:eastAsia="Times New Roman" w:cs="Times New Roman"/>
          <w:szCs w:val="24"/>
        </w:rPr>
        <w:t xml:space="preserve"> Ελλάδα. </w:t>
      </w:r>
    </w:p>
    <w:p w14:paraId="4ED954A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Η δεύτερη σημαντική παρέμβαση που γίνεται με αυτό το νομοσχέδιο είναι η απεμπλοκή της πειθαρχικής διαδικασίας από τις αθλητικές ομοσπονδίες. Ανατίθεται, τουλάχιστον, ο πρωτοβάθμιος έλεγχος στην ανεξάρτητη πειθαρχική επιτροπή του ΕΣΚΑΝ και αυτό ήτ</w:t>
      </w:r>
      <w:r>
        <w:rPr>
          <w:rFonts w:eastAsia="Times New Roman" w:cs="Times New Roman"/>
          <w:szCs w:val="24"/>
        </w:rPr>
        <w:t xml:space="preserve">αν απαραίτητο, καθώς είναι κοινή διαπίστωση όλων μας, σχεδόν, ότι ο πειθαρχικός έλεγχος από τις ίδιες τις ομοσπονδίες σε πολλές περιπτώσεις οδηγούσε σε ποινές πολύ ελαφρές και αυτό, ενδεχομένως, είναι αναμενόμενο, όταν η ίδια η ομοσπονδία ή τα όργανά της, </w:t>
      </w:r>
      <w:r>
        <w:rPr>
          <w:rFonts w:eastAsia="Times New Roman" w:cs="Times New Roman"/>
          <w:szCs w:val="24"/>
        </w:rPr>
        <w:t xml:space="preserve">πρέπει να τιμωρήσουν αθλητές ή προπονητές που οι ίδιες οι ομοσπονδίες έχουν επιλέξει για να εκπροσωπούν τη χώρα σε υψηλού επιπέδου αγώνες. </w:t>
      </w:r>
    </w:p>
    <w:p w14:paraId="4ED954A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Εκτός, όμως, από τον Κώδικα Αντιντόπινγκ στο νομοσχέδιο υπάρχουν και άλλες διατάξεις για τις οποίες έγινε πολύς θόρυ</w:t>
      </w:r>
      <w:r>
        <w:rPr>
          <w:rFonts w:eastAsia="Times New Roman" w:cs="Times New Roman"/>
          <w:szCs w:val="24"/>
        </w:rPr>
        <w:t xml:space="preserve">βος, χωρίς αντίκρισμα, όμως. Πρόκειται για διατάξεις που λύνουν προβλήματα, </w:t>
      </w:r>
      <w:r>
        <w:rPr>
          <w:rFonts w:eastAsia="Times New Roman" w:cs="Times New Roman"/>
          <w:szCs w:val="24"/>
        </w:rPr>
        <w:lastRenderedPageBreak/>
        <w:t>αποκαθιστούν αδικίες ή αντιμετωπίζουν δυσλειτουργίες που παρατηρήθηκαν στα προηγούμενα χρόνια ή αφορούν θέματα αθλητών με αναπηρία και τους συνοδούς τους.</w:t>
      </w:r>
    </w:p>
    <w:p w14:paraId="4ED954A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Ακούστηκαν πολλές υπερβολ</w:t>
      </w:r>
      <w:r>
        <w:rPr>
          <w:rFonts w:eastAsia="Times New Roman" w:cs="Times New Roman"/>
          <w:szCs w:val="24"/>
        </w:rPr>
        <w:t>ές και εδώ αλλά και στην Επιτροπή Μορφωτικών Υποθέσεων γι’ αυτές τις διατάξεις. Κάποιοι συνάδελφοι της Αντιπολίτευσης έφθασαν να τις χαρακτηρίσουν και ρουσφετολογικές. Παρακαλώ πολύ να υποδειχθεί μία ρουσφετολογική διάταξη, για να μπορούμε να κάνουμε συζήτ</w:t>
      </w:r>
      <w:r>
        <w:rPr>
          <w:rFonts w:eastAsia="Times New Roman" w:cs="Times New Roman"/>
          <w:szCs w:val="24"/>
        </w:rPr>
        <w:t>ηση επί της ουσίας και όχι για επικοινωνιακούς λόγους. Δεν θα αναφερθώ στο σύνολο αυτών. Σταχυολογώ ορισμένες λόγω χρόνου.</w:t>
      </w:r>
    </w:p>
    <w:p w14:paraId="4ED954A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Δημιουργείται για πρώτη φορά στη Γενική Γραμματεία Αθλητισμού </w:t>
      </w:r>
      <w:r>
        <w:rPr>
          <w:rFonts w:eastAsia="Times New Roman" w:cs="Times New Roman"/>
          <w:szCs w:val="24"/>
        </w:rPr>
        <w:t>Ηλεκτρονικό Μητρώο Αθλητικών Φορέων</w:t>
      </w:r>
      <w:r>
        <w:rPr>
          <w:rFonts w:eastAsia="Times New Roman" w:cs="Times New Roman"/>
          <w:szCs w:val="24"/>
        </w:rPr>
        <w:t>, για να δοθεί, επιτέλους, ένα τέλος</w:t>
      </w:r>
      <w:r>
        <w:rPr>
          <w:rFonts w:eastAsia="Times New Roman" w:cs="Times New Roman"/>
          <w:szCs w:val="24"/>
        </w:rPr>
        <w:t xml:space="preserve"> στην αδιαφάνεια και στις μεθόδους για την κατανομή κρατικής χρηματοδότησης, ώστε να είναι γνωστό στους Έλληνες πολίτες πού πηγαίνει ακόμη και το τελευταίο ευρώ των φορολογούμενων πολιτών.</w:t>
      </w:r>
    </w:p>
    <w:p w14:paraId="4ED954B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Διευκολύνεται η πρόσβαση των </w:t>
      </w:r>
      <w:r>
        <w:rPr>
          <w:rFonts w:eastAsia="Times New Roman" w:cs="Times New Roman"/>
          <w:szCs w:val="24"/>
        </w:rPr>
        <w:t xml:space="preserve">ΑΜΕΑ </w:t>
      </w:r>
      <w:r>
        <w:rPr>
          <w:rFonts w:eastAsia="Times New Roman" w:cs="Times New Roman"/>
          <w:szCs w:val="24"/>
        </w:rPr>
        <w:t>σε αθλητικές εγκαταστάσεις, τουλά</w:t>
      </w:r>
      <w:r>
        <w:rPr>
          <w:rFonts w:eastAsia="Times New Roman" w:cs="Times New Roman"/>
          <w:szCs w:val="24"/>
        </w:rPr>
        <w:t xml:space="preserve">χιστον σε ό,τι αφορά τους αγώνες πρώτης κατηγορίας του ποδοσφαίρου και της καλαθοσφαίρισης. </w:t>
      </w:r>
    </w:p>
    <w:p w14:paraId="4ED954B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Γ΄ Αντιπρόεδρος της Βουλής κ. </w:t>
      </w:r>
      <w:r w:rsidRPr="009C7036">
        <w:rPr>
          <w:rFonts w:eastAsia="Times New Roman" w:cs="Times New Roman"/>
          <w:b/>
          <w:szCs w:val="24"/>
        </w:rPr>
        <w:t>ΑΝΑΣΤΑΣΙΑ ΧΡΙΣΤΟΔΟΥΛΟΠΟΥΛΟΥ)</w:t>
      </w:r>
    </w:p>
    <w:p w14:paraId="4ED954B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Ρυθμίζονται θέματα εισαγωγής των διακριθέντων αθλητών</w:t>
      </w:r>
      <w:r>
        <w:rPr>
          <w:rFonts w:eastAsia="Times New Roman" w:cs="Times New Roman"/>
          <w:szCs w:val="24"/>
        </w:rPr>
        <w:t xml:space="preserve"> σε ΑΕΙ, όπως και θέματα μετεγγραφών αθλητών, ενώ τα μέλη των συμβουλίων δεν διώκονται για τη διατύπωση γνώμης, εισήγησης ή πορίσματος ή για πράξεις που διενήργησαν </w:t>
      </w:r>
      <w:r>
        <w:rPr>
          <w:rFonts w:eastAsia="Times New Roman" w:cs="Times New Roman"/>
          <w:szCs w:val="24"/>
        </w:rPr>
        <w:t>στο πλαίσιο</w:t>
      </w:r>
      <w:r>
        <w:rPr>
          <w:rFonts w:eastAsia="Times New Roman" w:cs="Times New Roman"/>
          <w:szCs w:val="24"/>
        </w:rPr>
        <w:t xml:space="preserve"> της άσκησης των καθηκόντων τους, κάτι που είναι απαραίτητο, για να μπορούν ελεύ</w:t>
      </w:r>
      <w:r>
        <w:rPr>
          <w:rFonts w:eastAsia="Times New Roman" w:cs="Times New Roman"/>
          <w:szCs w:val="24"/>
        </w:rPr>
        <w:t xml:space="preserve">θερα να δρουν, υπό τον όρο, βέβαια, ότι δεν υπάρχει δόλος ή βαριά αμέλεια από τα μέλη αυτά. </w:t>
      </w:r>
    </w:p>
    <w:p w14:paraId="4ED954B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Εφαρμόζεται και για τους αθλητές του τζούντο και του υγρού στίβου, που διακρίθηκαν στους ευρωπαϊκούς αγώνες του Μπακού στο Αζερμπαϊτζάν, ό,τι ισχύει για τους αθλητ</w:t>
      </w:r>
      <w:r>
        <w:rPr>
          <w:rFonts w:eastAsia="Times New Roman" w:cs="Times New Roman"/>
          <w:szCs w:val="24"/>
        </w:rPr>
        <w:t xml:space="preserve">ές, που διακρίνονται σε διεθνείς διοργανώσεις. </w:t>
      </w:r>
    </w:p>
    <w:p w14:paraId="4ED954B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Εξαιρείται το αγωνιστικό τόξο από την έννοια του όπλου, μια διάταξη για τον παραλογισμό της οποίας αγωνίζεται δεκαετίες η Ομοσπονδία Τοξοβολίας, όπως πολύ εύστοχα μας είπαν οι εκπρόσωποί της το πρωί στην ακρό</w:t>
      </w:r>
      <w:r>
        <w:rPr>
          <w:rFonts w:eastAsia="Times New Roman" w:cs="Times New Roman"/>
          <w:szCs w:val="24"/>
        </w:rPr>
        <w:t xml:space="preserve">αση των φορέων. </w:t>
      </w:r>
    </w:p>
    <w:p w14:paraId="4ED954B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Διευρύνεται η δυνατότητα διαχειριστικού ελέγχου στην Ελληνική Ποδοσφαιριστική Ομοσπονδία τόσο για τα ποσά της κρατικής επιχορήγησης όσο και για τους ίδιους πόρους της ΕΠΟ. Ήταν αξιοπερίεργη η αντίδραση των εκπροσώπων της στη διάταξη αυτή τ</w:t>
      </w:r>
      <w:r>
        <w:rPr>
          <w:rFonts w:eastAsia="Times New Roman" w:cs="Times New Roman"/>
          <w:szCs w:val="24"/>
        </w:rPr>
        <w:t xml:space="preserve">ης διαφάνειας στην πρωινή ακρόαση. </w:t>
      </w:r>
    </w:p>
    <w:p w14:paraId="4ED954B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Τέλος, για το επάγγελμα του προπονητή, η άσκησή του δεν υπόκειται στην έγκριση κανενός άλλου φορέα πέραν της κρατικής αδειοδότησης. </w:t>
      </w:r>
    </w:p>
    <w:p w14:paraId="4ED954B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Όλες αυτές οι διατάξεις, για την ουσία των οποίων δεν υπήρξε η παραμικρή αντίδραση, παρ</w:t>
      </w:r>
      <w:r>
        <w:rPr>
          <w:rFonts w:eastAsia="Times New Roman" w:cs="Times New Roman"/>
          <w:szCs w:val="24"/>
        </w:rPr>
        <w:t xml:space="preserve">’ όλα αυτά εκλήφθησαν ως αφορμή για να υπάρξει μια στοιχειώδης κριτική, γιατί έτσι έπρεπε να κάνει η Αντιπολίτευση. </w:t>
      </w:r>
    </w:p>
    <w:p w14:paraId="4ED954B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ED954B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Σε ένα λεπτό ολοκληρώνω, κυρία Πρόεδρε. </w:t>
      </w:r>
    </w:p>
    <w:p w14:paraId="4ED954B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Και όλα αυτά, </w:t>
      </w:r>
      <w:r>
        <w:rPr>
          <w:rFonts w:eastAsia="Times New Roman" w:cs="Times New Roman"/>
          <w:szCs w:val="24"/>
        </w:rPr>
        <w:t xml:space="preserve">παρ’ όλο ότι ο Υφυπουργός έδειξε και στη διάρκεια των εργασιών της </w:t>
      </w:r>
      <w:r>
        <w:rPr>
          <w:rFonts w:eastAsia="Times New Roman" w:cs="Times New Roman"/>
          <w:szCs w:val="24"/>
        </w:rPr>
        <w:t xml:space="preserve">επιτροπής </w:t>
      </w:r>
      <w:r>
        <w:rPr>
          <w:rFonts w:eastAsia="Times New Roman" w:cs="Times New Roman"/>
          <w:szCs w:val="24"/>
        </w:rPr>
        <w:t>αλλά και εδώ κάθε δυνατότητα να υπάρξει μια συναινετική διαδικασία, να υπάρξει συναίνεση, να ακουστούν προτάσεις και να ενσωματωθούν αρκετές από αυτές, όπως και έγινε με πολλές πρ</w:t>
      </w:r>
      <w:r>
        <w:rPr>
          <w:rFonts w:eastAsia="Times New Roman" w:cs="Times New Roman"/>
          <w:szCs w:val="24"/>
        </w:rPr>
        <w:t xml:space="preserve">οτάσεις, που έγιναν από τον εκπρόσωπο του Ποταμιού τον κ. Μαυρωτά –και οφείλω να εξάρω τη στάση του </w:t>
      </w:r>
      <w:r>
        <w:rPr>
          <w:rFonts w:eastAsia="Times New Roman" w:cs="Times New Roman"/>
          <w:szCs w:val="24"/>
        </w:rPr>
        <w:t xml:space="preserve">κόμματος </w:t>
      </w:r>
      <w:r>
        <w:rPr>
          <w:rFonts w:eastAsia="Times New Roman" w:cs="Times New Roman"/>
          <w:szCs w:val="24"/>
        </w:rPr>
        <w:t xml:space="preserve">αυτού και στην </w:t>
      </w:r>
      <w:r>
        <w:rPr>
          <w:rFonts w:eastAsia="Times New Roman" w:cs="Times New Roman"/>
          <w:szCs w:val="24"/>
        </w:rPr>
        <w:t>επιτροπή</w:t>
      </w:r>
      <w:r>
        <w:rPr>
          <w:rFonts w:eastAsia="Times New Roman" w:cs="Times New Roman"/>
          <w:szCs w:val="24"/>
        </w:rPr>
        <w:t xml:space="preserve"> αλλά και εδώ- και παρά τις προσπάθειες συναίνεσης που υπήρξαν από την πλευρά του Υπουργού, τους ήπιους τόνους, την προσπάθε</w:t>
      </w:r>
      <w:r>
        <w:rPr>
          <w:rFonts w:eastAsia="Times New Roman" w:cs="Times New Roman"/>
          <w:szCs w:val="24"/>
        </w:rPr>
        <w:t xml:space="preserve">ια να γίνει μια συζήτηση επί της ουσίας, δυστυχώς, η </w:t>
      </w:r>
      <w:r>
        <w:rPr>
          <w:rFonts w:eastAsia="Times New Roman" w:cs="Times New Roman"/>
          <w:szCs w:val="24"/>
        </w:rPr>
        <w:lastRenderedPageBreak/>
        <w:t xml:space="preserve">Αντιπολίτευση, και κυρίως η Νέα Δημοκρατία και το ΠΑΣΟΚ, δεν το θέλει αυτό. Θέλουν να υπάρχουν εντάσεις, να μην συζητάμε επί της ουσίας, να μένουμε στην επικοινωνία. </w:t>
      </w:r>
    </w:p>
    <w:p w14:paraId="4ED954B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Εμείς, παρ’ όλα αυτά προσπαθούμε να </w:t>
      </w:r>
      <w:r>
        <w:rPr>
          <w:rFonts w:eastAsia="Times New Roman" w:cs="Times New Roman"/>
          <w:szCs w:val="24"/>
        </w:rPr>
        <w:t>επαναφέρουμε τη συζήτηση στα πραγματικά γεγονότα, στις πραγματικές διαστάσεις, να αφήσουμε τους εντυπωσιασμούς που γίνονται για επικοινωνιακούς λόγους και για τα μέσα ε</w:t>
      </w:r>
      <w:r>
        <w:rPr>
          <w:rFonts w:eastAsia="Times New Roman" w:cs="Times New Roman"/>
          <w:szCs w:val="24"/>
        </w:rPr>
        <w:t>ν</w:t>
      </w:r>
      <w:r>
        <w:rPr>
          <w:rFonts w:eastAsia="Times New Roman" w:cs="Times New Roman"/>
          <w:szCs w:val="24"/>
        </w:rPr>
        <w:t xml:space="preserve">ημέρωσης και να μιλήσουμε για την ουσία του νομοσχεδίου. Όποιες παρατηρήσεις, λοιπόν, υπάρχουν για την ουσία εδώ είμαστε να συζητηθούν όλα. </w:t>
      </w:r>
    </w:p>
    <w:p w14:paraId="4ED954B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ED954BD" w14:textId="77777777" w:rsidR="0014665F" w:rsidRDefault="007C227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ED954B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Κυρία Πρόεδρε, μπορώ να έχω τ</w:t>
      </w:r>
      <w:r>
        <w:rPr>
          <w:rFonts w:eastAsia="Times New Roman" w:cs="Times New Roman"/>
          <w:szCs w:val="24"/>
        </w:rPr>
        <w:t xml:space="preserve">ον λόγο για ένα λεπτό, για να καταθέσω κάτι στα Πρακτικά; </w:t>
      </w:r>
    </w:p>
    <w:p w14:paraId="4ED954B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Θεοχαρόπουλε, έχετε τον λόγο. </w:t>
      </w:r>
    </w:p>
    <w:p w14:paraId="4ED954C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Κατά την ομιλία μου πριν, ως </w:t>
      </w:r>
      <w:r>
        <w:rPr>
          <w:rFonts w:eastAsia="Times New Roman" w:cs="Times New Roman"/>
          <w:szCs w:val="24"/>
        </w:rPr>
        <w:t>Κοινοβουλευτικός Ε</w:t>
      </w:r>
      <w:r>
        <w:rPr>
          <w:rFonts w:eastAsia="Times New Roman" w:cs="Times New Roman"/>
          <w:szCs w:val="24"/>
        </w:rPr>
        <w:t>κπρ</w:t>
      </w:r>
      <w:r>
        <w:rPr>
          <w:rFonts w:eastAsia="Times New Roman" w:cs="Times New Roman"/>
          <w:szCs w:val="24"/>
        </w:rPr>
        <w:t>ό</w:t>
      </w:r>
      <w:r>
        <w:rPr>
          <w:rFonts w:eastAsia="Times New Roman" w:cs="Times New Roman"/>
          <w:szCs w:val="24"/>
        </w:rPr>
        <w:t>σ</w:t>
      </w:r>
      <w:r>
        <w:rPr>
          <w:rFonts w:eastAsia="Times New Roman" w:cs="Times New Roman"/>
          <w:szCs w:val="24"/>
        </w:rPr>
        <w:t>ω</w:t>
      </w:r>
      <w:r>
        <w:rPr>
          <w:rFonts w:eastAsia="Times New Roman" w:cs="Times New Roman"/>
          <w:szCs w:val="24"/>
        </w:rPr>
        <w:t>πος της Δημοκρατικής Συμπαράταξης, ανα</w:t>
      </w:r>
      <w:r>
        <w:rPr>
          <w:rFonts w:eastAsia="Times New Roman" w:cs="Times New Roman"/>
          <w:szCs w:val="24"/>
        </w:rPr>
        <w:t xml:space="preserve">φέρθηκα σε προηγούμενες δηλώσεις του Υφυπουργού Αθλητισμού του κ. Κοντονή, ότι αυτό το νομοσχέδιο θα ήταν μέχρι τον Νοέμβριο έτοιμο. Και αμφισβήτησε, αν δεν κάνω λάθος, ότι υπάρχουν αυτές οι δηλώσεις. </w:t>
      </w:r>
    </w:p>
    <w:p w14:paraId="4ED954C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b/>
          <w:szCs w:val="24"/>
        </w:rPr>
        <w:t xml:space="preserve">): </w:t>
      </w:r>
      <w:r>
        <w:rPr>
          <w:rFonts w:eastAsia="Times New Roman" w:cs="Times New Roman"/>
          <w:szCs w:val="24"/>
        </w:rPr>
        <w:t xml:space="preserve">Αυτό που είπατε είναι ότι θα είναι ψηφισμένο τον Νοέμβριο. </w:t>
      </w:r>
    </w:p>
    <w:p w14:paraId="4ED954C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Να γίνει έως το τέλος του Νοεμβρίου. Εάν θέλετε, θα μου απαντήσετε. </w:t>
      </w:r>
    </w:p>
    <w:p w14:paraId="4ED954C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Στις Βρυξέλλες, ΑΠΕ. Θα καταθέσω για τα Πρακτικά το δημοσίευμα του Αθηναϊκού Πρακτορείου Ειδήσεων. </w:t>
      </w:r>
      <w:r>
        <w:rPr>
          <w:rFonts w:eastAsia="Times New Roman" w:cs="Times New Roman"/>
          <w:szCs w:val="24"/>
        </w:rPr>
        <w:t xml:space="preserve">Είναι από τις 24 Νοεμβρίου: «Στη συνεδρίαση του Συμβουλίου Υπουργών Πολιτισμού και </w:t>
      </w:r>
      <w:r>
        <w:rPr>
          <w:rFonts w:eastAsia="Times New Roman" w:cs="Times New Roman"/>
          <w:szCs w:val="24"/>
        </w:rPr>
        <w:lastRenderedPageBreak/>
        <w:t>Αθλητισμού των χωρών-μελών της Ευρωπαϊκής Ένωσης στις Βρυξέλλες, παρέστη ο Υφυπουργός Αθλητισμού Σταύρος Κοντονής, ο οποίος ενημέρωσε τους ομολόγους για τη θετική εξέλιξη τη</w:t>
      </w:r>
      <w:r>
        <w:rPr>
          <w:rFonts w:eastAsia="Times New Roman" w:cs="Times New Roman"/>
          <w:szCs w:val="24"/>
        </w:rPr>
        <w:t>ς προσπάθειας της χώρας να εναρμονιστεί άμεσα με το υφιστάμενο πλαίσιο της Παγκόσμιας Οργάνωσης Αντιντόπινγκ</w:t>
      </w:r>
      <w:r>
        <w:rPr>
          <w:rFonts w:eastAsia="Times New Roman" w:cs="Times New Roman"/>
          <w:szCs w:val="24"/>
        </w:rPr>
        <w:t>»</w:t>
      </w:r>
      <w:r>
        <w:rPr>
          <w:rFonts w:eastAsia="Times New Roman" w:cs="Times New Roman"/>
          <w:szCs w:val="24"/>
        </w:rPr>
        <w:t xml:space="preserve">. </w:t>
      </w:r>
    </w:p>
    <w:p w14:paraId="4ED954C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Η συνεδρίαση του Συμβουλίου Υπουργών είχε θέμα «Το εκπαιδευτικό δυναμικό της αθλητικής δραστηριότητας» και ο κ. Κοντονής ανέφερε χαρακτηριστικά:</w:t>
      </w:r>
      <w:r>
        <w:rPr>
          <w:rFonts w:eastAsia="Times New Roman" w:cs="Times New Roman"/>
          <w:szCs w:val="24"/>
        </w:rPr>
        <w:t xml:space="preserve"> «Σας ενημερώνω ότι η νέα </w:t>
      </w:r>
      <w:r>
        <w:rPr>
          <w:rFonts w:eastAsia="Times New Roman" w:cs="Times New Roman"/>
          <w:szCs w:val="24"/>
        </w:rPr>
        <w:t xml:space="preserve">ελληνική </w:t>
      </w:r>
      <w:r>
        <w:rPr>
          <w:rFonts w:eastAsia="Times New Roman" w:cs="Times New Roman"/>
          <w:szCs w:val="24"/>
        </w:rPr>
        <w:t xml:space="preserve">Κυβέρνηση έχει προχωρήσει ήδη στην πλήρη εναρμόνιση της εθνικής νομοθεσίας με τους κανονισμούς της </w:t>
      </w:r>
      <w:r>
        <w:rPr>
          <w:rFonts w:eastAsia="Times New Roman" w:cs="Times New Roman"/>
          <w:szCs w:val="24"/>
          <w:lang w:val="en-US"/>
        </w:rPr>
        <w:t>WADA</w:t>
      </w:r>
      <w:r>
        <w:rPr>
          <w:rFonts w:eastAsia="Times New Roman" w:cs="Times New Roman"/>
          <w:szCs w:val="24"/>
        </w:rPr>
        <w:t>, παρ’ ότι έχει χρονικό περιθώριο ως τον Μάρτιο του 2016», δηλαδή σήμερα που ψηφίζουμε. «Είμαστε έτοιμοι προς εισαγωγή</w:t>
      </w:r>
      <w:r>
        <w:rPr>
          <w:rFonts w:eastAsia="Times New Roman" w:cs="Times New Roman"/>
          <w:szCs w:val="24"/>
        </w:rPr>
        <w:t xml:space="preserve"> για ψήφιση από τη Βουλή του νομοσχεδίου εναρμόνισης μέχρι το τέλος Νοεμβρίου…»</w:t>
      </w:r>
    </w:p>
    <w:p w14:paraId="4ED954C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 xml:space="preserve">Θα σας πω. </w:t>
      </w:r>
    </w:p>
    <w:p w14:paraId="4ED954C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Γι’ αυτό μην προτρέχετε, κύριε Υπουργέ, για την ψήφιση.</w:t>
      </w:r>
    </w:p>
    <w:p w14:paraId="4ED954C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είμαι βέβαιος ότι μέχρι το τέλος του έτους» -δηλαδή, του 2015- «θα έχει λήξει και τυπικά». </w:t>
      </w:r>
    </w:p>
    <w:p w14:paraId="4ED954C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 γιατί απορώ πλέον με το γεγονός ότι και την ώρα που σας καταθέτουμε τα στοιχεία έχετε αυτή</w:t>
      </w:r>
      <w:r>
        <w:rPr>
          <w:rFonts w:eastAsia="Times New Roman" w:cs="Times New Roman"/>
          <w:szCs w:val="24"/>
        </w:rPr>
        <w:t>ν</w:t>
      </w:r>
      <w:r>
        <w:rPr>
          <w:rFonts w:eastAsia="Times New Roman" w:cs="Times New Roman"/>
          <w:szCs w:val="24"/>
        </w:rPr>
        <w:t xml:space="preserve"> τη στιγμή το θράσος να λέτε ψέματα. </w:t>
      </w:r>
    </w:p>
    <w:p w14:paraId="4ED954C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Αθανάσιος Θεοχαρόπουλος καταθέτει για τα Πρακτικά το προαναφερθέν έγγραφο, τα οποία βρίσκεται στο αρχείο του Τμήματος Γραμματείας της Διεύθυνσης Στενογραφίας και Πρακτικών της Βουλής)</w:t>
      </w:r>
    </w:p>
    <w:p w14:paraId="4ED954C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w:t>
      </w:r>
      <w:r>
        <w:rPr>
          <w:rFonts w:eastAsia="Times New Roman" w:cs="Times New Roman"/>
          <w:b/>
          <w:szCs w:val="24"/>
        </w:rPr>
        <w:t xml:space="preserve">και Αθλητισμού): </w:t>
      </w:r>
      <w:r>
        <w:rPr>
          <w:rFonts w:eastAsia="Times New Roman" w:cs="Times New Roman"/>
          <w:szCs w:val="24"/>
        </w:rPr>
        <w:t xml:space="preserve">Κυρία Πρόεδρε, ζητώ τον λόγο. </w:t>
      </w:r>
    </w:p>
    <w:p w14:paraId="4ED954C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Έχετε τον λόγο για να απαντήσετε, κύριε Υφυπουργέ. </w:t>
      </w:r>
    </w:p>
    <w:p w14:paraId="4ED954C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(Υφυπουργός Πολιτισμού και Αθλητισμού): </w:t>
      </w:r>
      <w:r>
        <w:rPr>
          <w:rFonts w:eastAsia="Times New Roman" w:cs="Times New Roman"/>
          <w:szCs w:val="24"/>
        </w:rPr>
        <w:t>Κατά πρώτον, κύριε Κοινοβουλευτικέ Εκπρόσωπε να προσέχε</w:t>
      </w:r>
      <w:r>
        <w:rPr>
          <w:rFonts w:eastAsia="Times New Roman" w:cs="Times New Roman"/>
          <w:szCs w:val="24"/>
        </w:rPr>
        <w:t>τε τι λέτε για ψέματα και θράσος. Σας επιστρέφω τους χαρακτηρισμούς, γιατί αυτοί σας υποδεικνύουν και τη στάση σας και την πολιτική σας διαδρομή.</w:t>
      </w:r>
    </w:p>
    <w:p w14:paraId="4ED954CD" w14:textId="77777777" w:rsidR="0014665F" w:rsidRDefault="007C227C">
      <w:pPr>
        <w:spacing w:line="600" w:lineRule="auto"/>
        <w:jc w:val="both"/>
        <w:rPr>
          <w:rFonts w:eastAsia="Times New Roman"/>
        </w:rPr>
      </w:pPr>
      <w:r>
        <w:rPr>
          <w:rFonts w:eastAsia="Times New Roman" w:cs="Times New Roman"/>
          <w:szCs w:val="24"/>
        </w:rPr>
        <w:tab/>
      </w:r>
      <w:r>
        <w:rPr>
          <w:rFonts w:eastAsia="Times New Roman"/>
          <w:b/>
        </w:rPr>
        <w:t>ΑΘΑΝΑΣΙΟΣ ΘΕΟΧΑΡΟΠΟΥΛΟΣ:</w:t>
      </w:r>
      <w:r>
        <w:rPr>
          <w:rFonts w:eastAsia="Times New Roman"/>
        </w:rPr>
        <w:t xml:space="preserve"> Τη δική μου;</w:t>
      </w:r>
    </w:p>
    <w:p w14:paraId="4ED954CE" w14:textId="77777777" w:rsidR="0014665F" w:rsidRDefault="007C227C">
      <w:pPr>
        <w:spacing w:line="600" w:lineRule="auto"/>
        <w:ind w:firstLine="720"/>
        <w:jc w:val="both"/>
        <w:rPr>
          <w:rFonts w:eastAsia="Times New Roman"/>
        </w:rPr>
      </w:pPr>
      <w:r>
        <w:rPr>
          <w:rFonts w:eastAsia="Times New Roman"/>
          <w:b/>
        </w:rPr>
        <w:t>ΣΤΑΥΡΟΣ ΚΟΝΤΟΝΗΣ (Υφυπουργός Πολιτισμού και Αθλητισμού):</w:t>
      </w:r>
      <w:r>
        <w:rPr>
          <w:rFonts w:eastAsia="Times New Roman"/>
        </w:rPr>
        <w:t xml:space="preserve"> </w:t>
      </w:r>
      <w:r>
        <w:rPr>
          <w:rFonts w:eastAsia="Times New Roman"/>
          <w:bCs/>
          <w:shd w:val="clear" w:color="auto" w:fill="FFFFFF"/>
        </w:rPr>
        <w:t xml:space="preserve">Το δεύτερο, </w:t>
      </w:r>
      <w:r>
        <w:rPr>
          <w:rFonts w:eastAsia="Times New Roman"/>
          <w:bCs/>
          <w:shd w:val="clear" w:color="auto" w:fill="FFFFFF"/>
        </w:rPr>
        <w:t>λοιπόν, που θέλω να πω…</w:t>
      </w:r>
    </w:p>
    <w:p w14:paraId="4ED954CF" w14:textId="77777777" w:rsidR="0014665F" w:rsidRDefault="007C227C">
      <w:pPr>
        <w:spacing w:line="600" w:lineRule="auto"/>
        <w:ind w:firstLine="720"/>
        <w:jc w:val="both"/>
        <w:rPr>
          <w:rFonts w:eastAsia="Times New Roman"/>
        </w:rPr>
      </w:pPr>
      <w:r>
        <w:rPr>
          <w:rFonts w:eastAsia="Times New Roman"/>
          <w:b/>
        </w:rPr>
        <w:t>ΑΘΑΝΑΣΙΟΣ ΘΕΟΧΑΡΟΠΟΥΛΟΣ:</w:t>
      </w:r>
      <w:r>
        <w:rPr>
          <w:rFonts w:eastAsia="Times New Roman"/>
        </w:rPr>
        <w:t xml:space="preserve"> Εσείς δεν απαντάτε. Έχετε άγνοια. Ξεκάθαρα.</w:t>
      </w:r>
    </w:p>
    <w:p w14:paraId="4ED954D0" w14:textId="77777777" w:rsidR="0014665F" w:rsidRDefault="007C227C">
      <w:pPr>
        <w:spacing w:line="600" w:lineRule="auto"/>
        <w:ind w:firstLine="720"/>
        <w:jc w:val="both"/>
        <w:rPr>
          <w:rFonts w:eastAsia="Times New Roman"/>
        </w:rPr>
      </w:pPr>
      <w:r>
        <w:rPr>
          <w:rFonts w:eastAsia="Times New Roman"/>
          <w:b/>
        </w:rPr>
        <w:t>ΣΤΑΥΡΟΣ ΚΟΝΤΟΝΗΣ (Υφυπουργός Πολιτισμού και Αθλητισμού):</w:t>
      </w:r>
      <w:r>
        <w:rPr>
          <w:rFonts w:eastAsia="Times New Roman"/>
        </w:rPr>
        <w:t xml:space="preserve"> </w:t>
      </w:r>
      <w:r>
        <w:rPr>
          <w:rFonts w:eastAsia="Times New Roman"/>
          <w:bCs/>
          <w:shd w:val="clear" w:color="auto" w:fill="FFFFFF"/>
        </w:rPr>
        <w:t>Ακούστε, λοιπόν!</w:t>
      </w:r>
    </w:p>
    <w:p w14:paraId="4ED954D1" w14:textId="77777777" w:rsidR="0014665F" w:rsidRDefault="007C227C">
      <w:pPr>
        <w:spacing w:line="600" w:lineRule="auto"/>
        <w:ind w:firstLine="720"/>
        <w:jc w:val="both"/>
        <w:rPr>
          <w:rFonts w:eastAsia="Times New Roman"/>
        </w:rPr>
      </w:pPr>
      <w:r>
        <w:rPr>
          <w:rFonts w:eastAsia="Times New Roman"/>
          <w:b/>
        </w:rPr>
        <w:t>ΑΘΑΝΑΣΙΟΣ ΘΕΟΧΑΡΟΠΟΥΛΟΣ:</w:t>
      </w:r>
      <w:r>
        <w:rPr>
          <w:rFonts w:eastAsia="Times New Roman"/>
        </w:rPr>
        <w:t xml:space="preserve"> Είστε σε άμυνα και επιτίθεστε. </w:t>
      </w:r>
    </w:p>
    <w:p w14:paraId="4ED954D2" w14:textId="77777777" w:rsidR="0014665F" w:rsidRDefault="007C227C">
      <w:pPr>
        <w:spacing w:line="600" w:lineRule="auto"/>
        <w:ind w:firstLine="720"/>
        <w:jc w:val="both"/>
        <w:rPr>
          <w:rFonts w:eastAsia="Times New Roman"/>
          <w:bCs/>
          <w:shd w:val="clear" w:color="auto" w:fill="FFFFFF"/>
        </w:rPr>
      </w:pPr>
      <w:r>
        <w:rPr>
          <w:rFonts w:eastAsia="Times New Roman"/>
          <w:b/>
        </w:rPr>
        <w:lastRenderedPageBreak/>
        <w:t>ΣΤΑΥΡΟΣ ΚΟΝΤΟΝΗΣ (Υφυπουργός Πολ</w:t>
      </w:r>
      <w:r>
        <w:rPr>
          <w:rFonts w:eastAsia="Times New Roman"/>
          <w:b/>
        </w:rPr>
        <w:t>ιτισμού και Αθλητισμού):</w:t>
      </w:r>
      <w:r>
        <w:rPr>
          <w:rFonts w:eastAsia="Times New Roman"/>
        </w:rPr>
        <w:t xml:space="preserve"> </w:t>
      </w:r>
      <w:r>
        <w:rPr>
          <w:rFonts w:eastAsia="Times New Roman"/>
          <w:bCs/>
          <w:shd w:val="clear" w:color="auto" w:fill="FFFFFF"/>
        </w:rPr>
        <w:t xml:space="preserve">Ακούστε, λοιπόν! Αφού μιλάτε, ακούστε! </w:t>
      </w:r>
    </w:p>
    <w:p w14:paraId="4ED954D3" w14:textId="77777777" w:rsidR="0014665F" w:rsidRDefault="007C227C">
      <w:pPr>
        <w:spacing w:line="600" w:lineRule="auto"/>
        <w:ind w:firstLine="720"/>
        <w:jc w:val="both"/>
      </w:pPr>
      <w:r>
        <w:rPr>
          <w:b/>
          <w:bCs/>
        </w:rPr>
        <w:t>ΠΡΟΕΔΡΕΥΟΥΣΑ (Αναστασία Χριστοδουλοπούλου):</w:t>
      </w:r>
      <w:r>
        <w:t xml:space="preserve"> Κύριε Θεοχαρόπουλε, αφήστε να μιλήσει ο Υπουργός. </w:t>
      </w:r>
    </w:p>
    <w:p w14:paraId="4ED954D4" w14:textId="77777777" w:rsidR="0014665F" w:rsidRDefault="007C227C">
      <w:pPr>
        <w:spacing w:line="600" w:lineRule="auto"/>
        <w:ind w:firstLine="720"/>
        <w:jc w:val="both"/>
        <w:rPr>
          <w:rFonts w:eastAsia="Times New Roman"/>
          <w:bCs/>
          <w:shd w:val="clear" w:color="auto" w:fill="FFFFFF"/>
        </w:rPr>
      </w:pPr>
      <w:r>
        <w:rPr>
          <w:rFonts w:eastAsia="Times New Roman"/>
          <w:b/>
        </w:rPr>
        <w:t>ΣΤΑΥΡΟΣ ΚΟΝΤΟΝΗΣ (Υφυπουργός Πολιτισμού και Αθλητισμού):</w:t>
      </w:r>
      <w:r>
        <w:rPr>
          <w:rFonts w:eastAsia="Times New Roman"/>
        </w:rPr>
        <w:t xml:space="preserve"> </w:t>
      </w:r>
      <w:r>
        <w:rPr>
          <w:rFonts w:eastAsia="Times New Roman"/>
          <w:bCs/>
          <w:shd w:val="clear" w:color="auto" w:fill="FFFFFF"/>
        </w:rPr>
        <w:t>Ακριβώς στη Σύνοδο Υπουργών είχα πει ότ</w:t>
      </w:r>
      <w:r>
        <w:rPr>
          <w:rFonts w:eastAsia="Times New Roman"/>
          <w:bCs/>
          <w:shd w:val="clear" w:color="auto" w:fill="FFFFFF"/>
        </w:rPr>
        <w:t xml:space="preserve">ι εμείς πλέον έχουμε καταστρώσει, μετά από εργώδη προσπάθεια, το κείμενο το οποίο αποστείλαμε στη </w:t>
      </w:r>
      <w:r>
        <w:rPr>
          <w:rFonts w:eastAsia="Times New Roman"/>
          <w:bCs/>
          <w:shd w:val="clear" w:color="auto" w:fill="FFFFFF"/>
          <w:lang w:val="en-US"/>
        </w:rPr>
        <w:t>WADA</w:t>
      </w:r>
      <w:r>
        <w:rPr>
          <w:rFonts w:eastAsia="Times New Roman"/>
          <w:bCs/>
          <w:shd w:val="clear" w:color="auto" w:fill="FFFFFF"/>
        </w:rPr>
        <w:t xml:space="preserve"> και περιμέναμε, από τη μεριά τους, μία γρήγορη διεκπεραίωση όλης αυτής της διαδικασίας. Εστάλη κατ’ επανάληψη και από εμάς και από τη </w:t>
      </w:r>
      <w:r>
        <w:rPr>
          <w:rFonts w:eastAsia="Times New Roman"/>
          <w:bCs/>
          <w:shd w:val="clear" w:color="auto" w:fill="FFFFFF"/>
          <w:lang w:val="en-US"/>
        </w:rPr>
        <w:t>WADA</w:t>
      </w:r>
      <w:r>
        <w:rPr>
          <w:rFonts w:eastAsia="Times New Roman"/>
          <w:bCs/>
          <w:shd w:val="clear" w:color="auto" w:fill="FFFFFF"/>
        </w:rPr>
        <w:t xml:space="preserve"> για διορθώσεις</w:t>
      </w:r>
      <w:r>
        <w:rPr>
          <w:rFonts w:eastAsia="Times New Roman"/>
          <w:bCs/>
          <w:shd w:val="clear" w:color="auto" w:fill="FFFFFF"/>
        </w:rPr>
        <w:t xml:space="preserve">, ακριβώς γιατί υπήρχε ένα σοβαρότατο θέμα με τους νομικούς όρους. </w:t>
      </w:r>
    </w:p>
    <w:p w14:paraId="4ED954D5" w14:textId="77777777" w:rsidR="0014665F" w:rsidRDefault="007C227C">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Όταν εγώ το είχα πει αυτό, πραγματικά περίμενα ότι μέχρι τέλος του χρόνου θα είχε ολοκληρωθεί αυτή η διαδικασία. Πλην όμως, από τη </w:t>
      </w:r>
      <w:r>
        <w:rPr>
          <w:rFonts w:eastAsia="Times New Roman"/>
          <w:bCs/>
          <w:shd w:val="clear" w:color="auto" w:fill="FFFFFF"/>
          <w:lang w:val="en-US"/>
        </w:rPr>
        <w:t>WADA</w:t>
      </w:r>
      <w:r>
        <w:rPr>
          <w:rFonts w:eastAsia="Times New Roman"/>
          <w:bCs/>
          <w:shd w:val="clear" w:color="auto" w:fill="FFFFFF"/>
        </w:rPr>
        <w:t xml:space="preserve"> μας εστάλη το σχέδιο αυτό δύο φορές, για να γίνει επ</w:t>
      </w:r>
      <w:r>
        <w:rPr>
          <w:rFonts w:eastAsia="Times New Roman"/>
          <w:bCs/>
          <w:shd w:val="clear" w:color="auto" w:fill="FFFFFF"/>
        </w:rPr>
        <w:t xml:space="preserve">αναδιατύπωση νομικών όρων, και πήγε και μία φορά στο εξωτερικό εκπρόσωπος του Υπουργείου, για να επισπεύσουμε τη διαδικασία. </w:t>
      </w:r>
    </w:p>
    <w:p w14:paraId="4ED954D6" w14:textId="77777777" w:rsidR="0014665F" w:rsidRDefault="007C227C">
      <w:pPr>
        <w:spacing w:line="600" w:lineRule="auto"/>
        <w:ind w:firstLine="720"/>
        <w:jc w:val="both"/>
        <w:rPr>
          <w:rFonts w:eastAsia="Times New Roman"/>
          <w:bCs/>
          <w:shd w:val="clear" w:color="auto" w:fill="FFFFFF"/>
        </w:rPr>
      </w:pPr>
      <w:r>
        <w:rPr>
          <w:rFonts w:eastAsia="Times New Roman"/>
          <w:bCs/>
          <w:shd w:val="clear" w:color="auto" w:fill="FFFFFF"/>
        </w:rPr>
        <w:t>Αυτό πρέπει να μας το αναγνωρίσετε ως επίτευγμα, ότι ήδη από τα τέλη Νοεμβρίου η Κυβέρνηση…</w:t>
      </w:r>
    </w:p>
    <w:p w14:paraId="4ED954D7" w14:textId="77777777" w:rsidR="0014665F" w:rsidRDefault="007C227C">
      <w:pPr>
        <w:spacing w:line="600" w:lineRule="auto"/>
        <w:ind w:firstLine="720"/>
        <w:jc w:val="both"/>
        <w:rPr>
          <w:rFonts w:eastAsia="Times New Roman"/>
        </w:rPr>
      </w:pPr>
      <w:r>
        <w:rPr>
          <w:rFonts w:eastAsia="Times New Roman"/>
          <w:b/>
        </w:rPr>
        <w:t>ΑΘΑΝΑΣΙΟΣ ΘΕΟΧΑΡΟΠΟΥΛΟΣ:</w:t>
      </w:r>
      <w:r>
        <w:rPr>
          <w:rFonts w:eastAsia="Times New Roman"/>
        </w:rPr>
        <w:t xml:space="preserve"> </w:t>
      </w:r>
      <w:r>
        <w:rPr>
          <w:rFonts w:eastAsia="Times New Roman"/>
        </w:rPr>
        <w:t xml:space="preserve">Είπα </w:t>
      </w:r>
      <w:r>
        <w:rPr>
          <w:rFonts w:eastAsia="Times New Roman"/>
        </w:rPr>
        <w:t>από το Β</w:t>
      </w:r>
      <w:r>
        <w:rPr>
          <w:rFonts w:eastAsia="Times New Roman"/>
        </w:rPr>
        <w:t>ήμα</w:t>
      </w:r>
      <w:r>
        <w:rPr>
          <w:rFonts w:eastAsia="Times New Roman"/>
        </w:rPr>
        <w:t xml:space="preserve"> ότι έχετε πει </w:t>
      </w:r>
      <w:r>
        <w:rPr>
          <w:rFonts w:eastAsia="Times New Roman"/>
        </w:rPr>
        <w:t>πως</w:t>
      </w:r>
      <w:r>
        <w:rPr>
          <w:rFonts w:eastAsia="Times New Roman"/>
        </w:rPr>
        <w:t xml:space="preserve"> θα το ψηφίζατε έως τέλος Νοεμβρίου</w:t>
      </w:r>
      <w:r>
        <w:rPr>
          <w:rFonts w:eastAsia="Times New Roman"/>
        </w:rPr>
        <w:t xml:space="preserve">. </w:t>
      </w:r>
    </w:p>
    <w:p w14:paraId="4ED954D8" w14:textId="77777777" w:rsidR="0014665F" w:rsidRDefault="007C227C">
      <w:pPr>
        <w:spacing w:line="600" w:lineRule="auto"/>
        <w:ind w:firstLine="720"/>
        <w:jc w:val="both"/>
        <w:rPr>
          <w:rFonts w:eastAsia="Times New Roman"/>
          <w:bCs/>
          <w:shd w:val="clear" w:color="auto" w:fill="FFFFFF"/>
        </w:rPr>
      </w:pPr>
      <w:r>
        <w:rPr>
          <w:rFonts w:eastAsia="Times New Roman"/>
          <w:b/>
        </w:rPr>
        <w:t>ΣΤΑΥΡΟΣ ΚΟΝΤΟΝΗΣ (Υφυπουργός Πολιτισμού και Αθλητισμού):</w:t>
      </w:r>
      <w:r>
        <w:rPr>
          <w:rFonts w:eastAsia="Times New Roman"/>
        </w:rPr>
        <w:t xml:space="preserve"> </w:t>
      </w:r>
      <w:r>
        <w:rPr>
          <w:rFonts w:eastAsia="Times New Roman"/>
          <w:bCs/>
          <w:shd w:val="clear" w:color="auto" w:fill="FFFFFF"/>
        </w:rPr>
        <w:t>Ακούστε, λοιπόν. Τέλη Νοεμβρίου είχαμε ήδη ολοκληρώσει τη διαδικασία και ήμασταν όχι απλώς νωρίτερα στις προθεσμίες, αλλά ήμασταν πολύ νωρίς</w:t>
      </w:r>
      <w:r>
        <w:rPr>
          <w:rFonts w:eastAsia="Times New Roman"/>
          <w:bCs/>
          <w:shd w:val="clear" w:color="auto" w:fill="FFFFFF"/>
        </w:rPr>
        <w:t xml:space="preserve">, ούτως ώστε να ολοκληρωθεί η ανταλλαγή των εγγράφων. </w:t>
      </w:r>
    </w:p>
    <w:p w14:paraId="4ED954D9" w14:textId="77777777" w:rsidR="0014665F" w:rsidRDefault="007C227C">
      <w:pPr>
        <w:spacing w:line="600" w:lineRule="auto"/>
        <w:ind w:firstLine="720"/>
        <w:jc w:val="both"/>
        <w:rPr>
          <w:rFonts w:eastAsia="Times New Roman"/>
        </w:rPr>
      </w:pPr>
      <w:r>
        <w:rPr>
          <w:rFonts w:eastAsia="Times New Roman"/>
          <w:bCs/>
          <w:shd w:val="clear" w:color="auto" w:fill="FFFFFF"/>
        </w:rPr>
        <w:lastRenderedPageBreak/>
        <w:t>Αυτό ακριβώς είπα, κύριε Θεοχαρόπουλε. Ούτε ψέματα είπαμε ούτε τίποτα. Είχαμε στα χέρια μας, τέλη Νοεμβρίου, μετά από εργώδη εργασία που κατέβαλε το Υπουργείο το σχέδιο και το είχαμε αποστείλει. Αυτό α</w:t>
      </w:r>
      <w:r>
        <w:rPr>
          <w:rFonts w:eastAsia="Times New Roman"/>
          <w:bCs/>
          <w:shd w:val="clear" w:color="auto" w:fill="FFFFFF"/>
        </w:rPr>
        <w:t xml:space="preserve">κριβώς ανακοίνωσα εγώ στη Σύνοδο των Υπουργών. Περιμέναμε πιο γρήγορες τις διαδικασίες. Τελικά, όμως, αυτό το πράγμα δεν έγινε. </w:t>
      </w:r>
    </w:p>
    <w:p w14:paraId="4ED954DA" w14:textId="77777777" w:rsidR="0014665F" w:rsidRDefault="007C227C">
      <w:pPr>
        <w:spacing w:line="600" w:lineRule="auto"/>
        <w:ind w:firstLine="720"/>
        <w:jc w:val="both"/>
        <w:rPr>
          <w:rFonts w:eastAsia="Times New Roman"/>
        </w:rPr>
      </w:pPr>
      <w:r>
        <w:rPr>
          <w:rFonts w:eastAsia="Times New Roman"/>
          <w:b/>
        </w:rPr>
        <w:t>ΑΘΑΝΑΣΙΟΣ ΘΕΟΧΑΡΟΠΟΥΛΟΣ:</w:t>
      </w:r>
      <w:r>
        <w:rPr>
          <w:rFonts w:eastAsia="Times New Roman"/>
        </w:rPr>
        <w:t xml:space="preserve"> Μην απολογείστε άλλο. </w:t>
      </w:r>
    </w:p>
    <w:p w14:paraId="4ED954DB" w14:textId="77777777" w:rsidR="0014665F" w:rsidRDefault="007C227C">
      <w:pPr>
        <w:spacing w:line="600" w:lineRule="auto"/>
        <w:ind w:firstLine="720"/>
        <w:jc w:val="both"/>
        <w:rPr>
          <w:rFonts w:eastAsia="Times New Roman"/>
          <w:bCs/>
          <w:shd w:val="clear" w:color="auto" w:fill="FFFFFF"/>
        </w:rPr>
      </w:pPr>
      <w:r>
        <w:rPr>
          <w:rFonts w:eastAsia="Times New Roman"/>
          <w:b/>
        </w:rPr>
        <w:t>ΣΤΑΥΡΟΣ ΚΟΝΤΟΝΗΣ (Υφυπουργός Πολιτισμού και Αθλητισμού):</w:t>
      </w:r>
      <w:r>
        <w:rPr>
          <w:rFonts w:eastAsia="Times New Roman"/>
        </w:rPr>
        <w:t xml:space="preserve"> </w:t>
      </w:r>
      <w:r>
        <w:rPr>
          <w:rFonts w:eastAsia="Times New Roman"/>
          <w:bCs/>
          <w:shd w:val="clear" w:color="auto" w:fill="FFFFFF"/>
        </w:rPr>
        <w:t xml:space="preserve">Αλήθεια; Ότι εμείς 24 </w:t>
      </w:r>
      <w:r>
        <w:rPr>
          <w:rFonts w:eastAsia="Times New Roman"/>
          <w:bCs/>
          <w:shd w:val="clear" w:color="auto" w:fill="FFFFFF"/>
        </w:rPr>
        <w:t xml:space="preserve">Νοεμβρίου είχαμε ήδη καταθέσει στη </w:t>
      </w:r>
      <w:r>
        <w:rPr>
          <w:rFonts w:eastAsia="Times New Roman"/>
          <w:bCs/>
          <w:shd w:val="clear" w:color="auto" w:fill="FFFFFF"/>
          <w:lang w:val="en-US"/>
        </w:rPr>
        <w:t>WADA</w:t>
      </w:r>
      <w:r>
        <w:rPr>
          <w:rFonts w:eastAsia="Times New Roman"/>
          <w:bCs/>
          <w:shd w:val="clear" w:color="auto" w:fill="FFFFFF"/>
        </w:rPr>
        <w:t xml:space="preserve"> το κείμενο είναι απολογία ή είναι επίτευγμα; Είναι επίτευγμα! Και αυτό ακριβώς ανέφερα, ότι ήδη έχουμε αποστείλει και ήδη έχουμε το κείμενο εναρμόνισης. </w:t>
      </w:r>
    </w:p>
    <w:p w14:paraId="4ED954DC" w14:textId="77777777" w:rsidR="0014665F" w:rsidRDefault="007C227C">
      <w:pPr>
        <w:spacing w:line="600" w:lineRule="auto"/>
        <w:ind w:firstLine="720"/>
        <w:jc w:val="both"/>
        <w:rPr>
          <w:rFonts w:eastAsia="Times New Roman"/>
          <w:bCs/>
          <w:shd w:val="clear" w:color="auto" w:fill="FFFFFF"/>
        </w:rPr>
      </w:pPr>
      <w:r>
        <w:rPr>
          <w:b/>
          <w:bCs/>
        </w:rPr>
        <w:t>ΠΡΟΕΔΡΕΥΟΥΣΑ (Αναστασία Χριστοδουλοπούλου):</w:t>
      </w:r>
      <w:r>
        <w:t xml:space="preserve"> </w:t>
      </w:r>
      <w:r>
        <w:rPr>
          <w:rFonts w:eastAsia="Times New Roman"/>
          <w:bCs/>
          <w:shd w:val="clear" w:color="auto" w:fill="FFFFFF"/>
        </w:rPr>
        <w:t xml:space="preserve"> Εντάξει, κύριε Υπ</w:t>
      </w:r>
      <w:r>
        <w:rPr>
          <w:rFonts w:eastAsia="Times New Roman"/>
          <w:bCs/>
          <w:shd w:val="clear" w:color="auto" w:fill="FFFFFF"/>
        </w:rPr>
        <w:t xml:space="preserve">ουργέ. </w:t>
      </w:r>
    </w:p>
    <w:p w14:paraId="4ED954DD" w14:textId="77777777" w:rsidR="0014665F" w:rsidRDefault="007C227C">
      <w:pPr>
        <w:spacing w:line="600" w:lineRule="auto"/>
        <w:ind w:firstLine="720"/>
        <w:jc w:val="both"/>
        <w:rPr>
          <w:rFonts w:eastAsia="Times New Roman"/>
          <w:bCs/>
          <w:shd w:val="clear" w:color="auto" w:fill="FFFFFF"/>
        </w:rPr>
      </w:pPr>
      <w:r>
        <w:rPr>
          <w:rFonts w:eastAsia="Times New Roman"/>
          <w:bCs/>
          <w:shd w:val="clear" w:color="auto" w:fill="FFFFFF"/>
        </w:rPr>
        <w:t xml:space="preserve">Τον λόγο έχει ο Κοινοβουλευτικός Εκπρόσωπος της Νέας Δημοκρατίας </w:t>
      </w:r>
      <w:r>
        <w:rPr>
          <w:rFonts w:eastAsia="Times New Roman"/>
          <w:bCs/>
          <w:shd w:val="clear" w:color="auto" w:fill="FFFFFF"/>
        </w:rPr>
        <w:t xml:space="preserve">κ. Δένδιας, </w:t>
      </w:r>
      <w:r>
        <w:rPr>
          <w:rFonts w:eastAsia="Times New Roman"/>
          <w:bCs/>
          <w:shd w:val="clear" w:color="auto" w:fill="FFFFFF"/>
        </w:rPr>
        <w:t xml:space="preserve">για δέκα λεπτά. </w:t>
      </w:r>
    </w:p>
    <w:p w14:paraId="4ED954DE" w14:textId="77777777" w:rsidR="0014665F" w:rsidRDefault="007C227C">
      <w:pPr>
        <w:spacing w:line="600" w:lineRule="auto"/>
        <w:ind w:firstLine="720"/>
        <w:jc w:val="both"/>
        <w:rPr>
          <w:rFonts w:eastAsia="Times New Roman"/>
          <w:bCs/>
          <w:shd w:val="clear" w:color="auto" w:fill="FFFFFF"/>
        </w:rPr>
      </w:pPr>
      <w:r>
        <w:rPr>
          <w:rFonts w:eastAsia="Times New Roman"/>
          <w:b/>
          <w:bCs/>
          <w:shd w:val="clear" w:color="auto" w:fill="FFFFFF"/>
        </w:rPr>
        <w:t>ΝΙΚΟΛΑΟΣ ΔΕΝΔΙΑΣ:</w:t>
      </w:r>
      <w:r>
        <w:rPr>
          <w:rFonts w:eastAsia="Times New Roman"/>
          <w:bCs/>
          <w:shd w:val="clear" w:color="auto" w:fill="FFFFFF"/>
        </w:rPr>
        <w:t xml:space="preserve"> Σας ευχαριστώ πολύ, κυρία Πρόεδρε.</w:t>
      </w:r>
    </w:p>
    <w:p w14:paraId="4ED954DF" w14:textId="77777777" w:rsidR="0014665F" w:rsidRDefault="007C227C">
      <w:pPr>
        <w:spacing w:line="600" w:lineRule="auto"/>
        <w:ind w:firstLine="720"/>
        <w:jc w:val="both"/>
        <w:rPr>
          <w:rFonts w:eastAsia="Times New Roman"/>
          <w:bCs/>
          <w:shd w:val="clear" w:color="auto" w:fill="FFFFFF"/>
        </w:rPr>
      </w:pPr>
      <w:r>
        <w:rPr>
          <w:rFonts w:eastAsia="Times New Roman"/>
          <w:bCs/>
          <w:shd w:val="clear" w:color="auto" w:fill="FFFFFF"/>
        </w:rPr>
        <w:lastRenderedPageBreak/>
        <w:t>Κυρίες και κύριοι συνάδελφοι, κατ’ αρχήν, δεν χρειάζεται να πω πάρα πολλά πράγματα για το νομοθέτημα. Νομίζω ότι και η εισηγήτριά μας, η κ. Άννα Καραμανλή, με απόλυτη επάρκεια ανέλυσε το θέμα, αλλά και οι δύο μέχρι τώρα προλαλήσαντες ομιλητές της Νέας Δημο</w:t>
      </w:r>
      <w:r>
        <w:rPr>
          <w:rFonts w:eastAsia="Times New Roman"/>
          <w:bCs/>
          <w:shd w:val="clear" w:color="auto" w:fill="FFFFFF"/>
        </w:rPr>
        <w:t xml:space="preserve">κρατίας, ο καθηγητής, ο κ. Θεόδωρος Φορτσάκης και η συνάδελφος, η κ. Μαρία Αντωνίου, έχουν τοποθετηθεί επί των διατάξεων. Θα ακολουθήσει και ο νέος συνάδελφος, ο κ. Στύλιος, ο οποίος έχει κι αυτός μια ιδιαίτερα γνώση του αντικειμένου. </w:t>
      </w:r>
    </w:p>
    <w:p w14:paraId="4ED954E0" w14:textId="77777777" w:rsidR="0014665F" w:rsidRDefault="007C227C">
      <w:pPr>
        <w:spacing w:line="600" w:lineRule="auto"/>
        <w:ind w:firstLine="720"/>
        <w:jc w:val="both"/>
        <w:rPr>
          <w:rFonts w:eastAsia="Times New Roman"/>
          <w:bCs/>
          <w:shd w:val="clear" w:color="auto" w:fill="FFFFFF"/>
        </w:rPr>
      </w:pPr>
      <w:r>
        <w:rPr>
          <w:rFonts w:eastAsia="Times New Roman"/>
          <w:bCs/>
          <w:shd w:val="clear" w:color="auto" w:fill="FFFFFF"/>
        </w:rPr>
        <w:t>Μάλιστα, πρέπει να σημειώσω ότι ο κ. Φορτσάκης κατέθεσε και προτάσεις. Επί κατεπείγοντος νομοθετήματος, ήρθε εδώ και κατέθεσε και προτάσεις βελτίωσης συνολικά της κατάστασης την οποία αντιμετωπίζουμε. Αυτό δείχνει τον θετικό τρόπο με τον οποίο η Αξιωματική</w:t>
      </w:r>
      <w:r>
        <w:rPr>
          <w:rFonts w:eastAsia="Times New Roman"/>
          <w:bCs/>
          <w:shd w:val="clear" w:color="auto" w:fill="FFFFFF"/>
        </w:rPr>
        <w:t xml:space="preserve"> Αντιπολίτευση προσπαθεί να συνεισφέρει στα της νομοθετικής εργασίας. </w:t>
      </w:r>
    </w:p>
    <w:p w14:paraId="4ED954E1" w14:textId="77777777" w:rsidR="0014665F" w:rsidRDefault="007C227C">
      <w:pPr>
        <w:spacing w:line="600" w:lineRule="auto"/>
        <w:ind w:firstLine="720"/>
        <w:jc w:val="both"/>
        <w:rPr>
          <w:rFonts w:eastAsia="Times New Roman"/>
          <w:bCs/>
          <w:shd w:val="clear" w:color="auto" w:fill="FFFFFF"/>
        </w:rPr>
      </w:pPr>
      <w:r>
        <w:rPr>
          <w:rFonts w:eastAsia="Times New Roman"/>
          <w:bCs/>
          <w:shd w:val="clear" w:color="auto" w:fill="FFFFFF"/>
        </w:rPr>
        <w:t>Όμως, δεν μπορώ παρά να προσθέσω κι εγώ τη φωνή μου στο απαράδεκτο της εισαγωγής του συγκεκριμένου κειμένου ως κατεπείγοντος, διότι, κατ’ αρχήν, το ίδιο το κείμενο, όπως ορθά παρατηρήθη</w:t>
      </w:r>
      <w:r>
        <w:rPr>
          <w:rFonts w:eastAsia="Times New Roman"/>
          <w:bCs/>
          <w:shd w:val="clear" w:color="auto" w:fill="FFFFFF"/>
        </w:rPr>
        <w:t xml:space="preserve">κε </w:t>
      </w:r>
      <w:r>
        <w:rPr>
          <w:rFonts w:eastAsia="Times New Roman"/>
          <w:bCs/>
          <w:shd w:val="clear" w:color="auto" w:fill="FFFFFF"/>
        </w:rPr>
        <w:lastRenderedPageBreak/>
        <w:t xml:space="preserve">και από την εισηγήτριά μας, θα μπορούσε να εισαχθεί στο δίκαιο της χώρας μας με υπουργική απόφαση. Δεν εξηγήθηκε γιατί χρειάζεται νομοθετική ρύθμιση εδώ ή μάλλον υπονοήθηκε με τις άλλες διατάξεις που σύρει μαζί του. </w:t>
      </w:r>
    </w:p>
    <w:p w14:paraId="4ED954E2" w14:textId="77777777" w:rsidR="0014665F" w:rsidRDefault="007C227C">
      <w:pPr>
        <w:spacing w:line="600" w:lineRule="auto"/>
        <w:ind w:firstLine="720"/>
        <w:jc w:val="both"/>
        <w:rPr>
          <w:rFonts w:eastAsia="Times New Roman"/>
          <w:bCs/>
          <w:shd w:val="clear" w:color="auto" w:fill="FFFFFF"/>
        </w:rPr>
      </w:pPr>
      <w:r>
        <w:rPr>
          <w:rFonts w:eastAsia="Times New Roman"/>
          <w:bCs/>
          <w:shd w:val="clear" w:color="auto" w:fill="FFFFFF"/>
        </w:rPr>
        <w:t>Όσον αφορά δε τις άλλες διατάξεις, κ</w:t>
      </w:r>
      <w:r>
        <w:rPr>
          <w:rFonts w:eastAsia="Times New Roman"/>
          <w:bCs/>
          <w:shd w:val="clear" w:color="auto" w:fill="FFFFFF"/>
        </w:rPr>
        <w:t xml:space="preserve">υρίες και κύριοι συνάδελφοι, πρέπει να πω -και λυπάμαι που το λέω- ότι αυτά τα πράγματα που γίνονται από την Κυβέρνηση δεν είναι σοβαρά πράγματα. Και εξηγούμαι. </w:t>
      </w:r>
    </w:p>
    <w:p w14:paraId="4ED954E3" w14:textId="77777777" w:rsidR="0014665F" w:rsidRDefault="007C227C">
      <w:pPr>
        <w:spacing w:line="600" w:lineRule="auto"/>
        <w:ind w:firstLine="720"/>
        <w:jc w:val="both"/>
        <w:rPr>
          <w:rFonts w:eastAsia="Times New Roman"/>
          <w:bCs/>
          <w:shd w:val="clear" w:color="auto" w:fill="FFFFFF"/>
        </w:rPr>
      </w:pPr>
      <w:r>
        <w:rPr>
          <w:rFonts w:eastAsia="Times New Roman"/>
          <w:bCs/>
          <w:shd w:val="clear" w:color="auto" w:fill="FFFFFF"/>
        </w:rPr>
        <w:t>Κατ’ αρχήν, αυτό το οποίο ήδη παρετηρήθη από τον Κοινοβουλευτικό Εκπρόσωπο της Ένωσης Κεντρώων</w:t>
      </w:r>
      <w:r>
        <w:rPr>
          <w:rFonts w:eastAsia="Times New Roman"/>
          <w:bCs/>
          <w:shd w:val="clear" w:color="auto" w:fill="FFFFFF"/>
        </w:rPr>
        <w:t xml:space="preserve"> είναι ότι εδώ υπάρχει μια πονηριά ή καλύτερα -με συγχωρείτε, κυρίες και κύριοι συνάδελφοι για την έκφραση- κουτοπονηριά. </w:t>
      </w:r>
    </w:p>
    <w:p w14:paraId="4ED954E4" w14:textId="77777777" w:rsidR="0014665F" w:rsidRDefault="007C227C">
      <w:pPr>
        <w:spacing w:line="600" w:lineRule="auto"/>
        <w:ind w:firstLine="720"/>
        <w:jc w:val="both"/>
        <w:rPr>
          <w:rFonts w:eastAsia="Times New Roman"/>
        </w:rPr>
      </w:pPr>
      <w:r>
        <w:rPr>
          <w:rFonts w:eastAsia="Times New Roman"/>
          <w:bCs/>
          <w:shd w:val="clear" w:color="auto" w:fill="FFFFFF"/>
        </w:rPr>
        <w:t>Εισάγονται οι διατάξεις του οργανισμού του Υπουργείου Πολιτισμού αντί προεδρικού διατάγματος, το οποίο θα είχε την κανονιστική επεξερ</w:t>
      </w:r>
      <w:r>
        <w:rPr>
          <w:rFonts w:eastAsia="Times New Roman"/>
          <w:bCs/>
          <w:shd w:val="clear" w:color="auto" w:fill="FFFFFF"/>
        </w:rPr>
        <w:t xml:space="preserve">γασία του Συμβουλίου της Επικρατείας, με διατάξεις νόμου. </w:t>
      </w:r>
    </w:p>
    <w:p w14:paraId="4ED954E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Αυτό δεν είναι ότι δεν είναι νομοτεχνικά ορθό –που δεν είναι- αλλά είναι τρόπος να αποφύγεις τον έλεγχο της νομιμότητας. Κι έχουμε εδώ μία Κυβέρνηση, η οποία κηρύσσει τη διαφάνεια, διαρρηγνύει τα ι</w:t>
      </w:r>
      <w:r>
        <w:rPr>
          <w:rFonts w:eastAsia="Times New Roman" w:cs="Times New Roman"/>
          <w:szCs w:val="24"/>
        </w:rPr>
        <w:t xml:space="preserve">μάτιά της υπέρ της διαφάνειας και από την άλλη, με τρόπους οι οποίοι απάδουν σε κοινοβούλιο πολιτισμένης χώρας, περνάει διατάξεις κάτω από το νομικό ορίζονται του Συμβουλίου της Επικρατείας. </w:t>
      </w:r>
    </w:p>
    <w:p w14:paraId="4ED954E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Κάνει δε</w:t>
      </w:r>
      <w:r>
        <w:rPr>
          <w:rFonts w:eastAsia="Times New Roman" w:cs="Times New Roman"/>
          <w:szCs w:val="24"/>
        </w:rPr>
        <w:t>,</w:t>
      </w:r>
      <w:r>
        <w:rPr>
          <w:rFonts w:eastAsia="Times New Roman" w:cs="Times New Roman"/>
          <w:szCs w:val="24"/>
        </w:rPr>
        <w:t xml:space="preserve"> και άλλα η Κυβέρνηση, τα οποία πρέπει να σας πω ότι δε</w:t>
      </w:r>
      <w:r>
        <w:rPr>
          <w:rFonts w:eastAsia="Times New Roman" w:cs="Times New Roman"/>
          <w:szCs w:val="24"/>
        </w:rPr>
        <w:t>ν είναι σοβαρά. Θέλετε να μου πείτε γιατί η αλλαγή των μελών διοίκησης του Καυτατζογλείου είναι επείγουσα; Θέλετε να μου πείτε γιατί είναι επείγουσα η παραχώρηση χώρων από τη Γενική Γραμματεία σε εποπτευόμενους φορείς; Θέλετε να μου πείτε γιατί είναι επείγ</w:t>
      </w:r>
      <w:r>
        <w:rPr>
          <w:rFonts w:eastAsia="Times New Roman" w:cs="Times New Roman"/>
          <w:szCs w:val="24"/>
        </w:rPr>
        <w:t>ουσες οι άθλια –αν μου επιτρέπετε να πω- ρουσφετολογικές διατάξεις περί κινητικότητας υπαλλήλων της Γενικής Γραμματείς Αθλητισμού; Τι το επείγον έχουν; Εδώ, έχουμε να κάνουμε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με πρόδηλη παρανομία και ρουσφετολογία και τα δύο του αίσχιστου είδους. </w:t>
      </w:r>
      <w:r>
        <w:rPr>
          <w:rFonts w:eastAsia="Times New Roman" w:cs="Times New Roman"/>
          <w:szCs w:val="24"/>
        </w:rPr>
        <w:t xml:space="preserve">Αυτά δεν είναι σοβαρά πράγματα.  </w:t>
      </w:r>
    </w:p>
    <w:p w14:paraId="4ED954E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Να σας πω και κάτι ακόμη χειρότερο που κάνετε στο τέλος: Κάτω από την </w:t>
      </w:r>
      <w:r>
        <w:rPr>
          <w:rFonts w:eastAsia="Times New Roman" w:cs="Times New Roman"/>
          <w:szCs w:val="24"/>
        </w:rPr>
        <w:t>-</w:t>
      </w:r>
      <w:r>
        <w:rPr>
          <w:rFonts w:eastAsia="Times New Roman" w:cs="Times New Roman"/>
          <w:szCs w:val="24"/>
        </w:rPr>
        <w:t>προφανώς</w:t>
      </w:r>
      <w:r>
        <w:rPr>
          <w:rFonts w:eastAsia="Times New Roman" w:cs="Times New Roman"/>
          <w:szCs w:val="24"/>
        </w:rPr>
        <w:t>-</w:t>
      </w:r>
      <w:r>
        <w:rPr>
          <w:rFonts w:eastAsia="Times New Roman" w:cs="Times New Roman"/>
          <w:szCs w:val="24"/>
        </w:rPr>
        <w:t xml:space="preserve"> κατακραυγή που ακολούθησε στην </w:t>
      </w:r>
      <w:r>
        <w:rPr>
          <w:rFonts w:eastAsia="Times New Roman" w:cs="Times New Roman"/>
          <w:szCs w:val="24"/>
        </w:rPr>
        <w:t>επιτροπή</w:t>
      </w:r>
      <w:r>
        <w:rPr>
          <w:rFonts w:eastAsia="Times New Roman" w:cs="Times New Roman"/>
          <w:szCs w:val="24"/>
        </w:rPr>
        <w:t xml:space="preserve">, παίρνετε πίσω τις διατάξεις. Η Κυβέρνηση τις παίρνει πίσω, γιατί εγώ δεν εξομοιώνω τους συναδέλφους </w:t>
      </w:r>
      <w:r>
        <w:rPr>
          <w:rFonts w:eastAsia="Times New Roman" w:cs="Times New Roman"/>
          <w:szCs w:val="24"/>
        </w:rPr>
        <w:t xml:space="preserve">της Πλειοψηφίας με την Κυβέρνηση. Θέλω να είμαι σαφής σε αυτό. Θεωρώ ότι πάρα πολλά πράγματα γίνονται ερήμην τους ή εν αγνοία τους ή κατά εκμετάλλευσης της διάθεσής τους να στηρίξουν αυτό που στο δικό τους υποσυνείδητο είναι η </w:t>
      </w:r>
      <w:r>
        <w:rPr>
          <w:rFonts w:eastAsia="Times New Roman" w:cs="Times New Roman"/>
          <w:szCs w:val="24"/>
        </w:rPr>
        <w:t xml:space="preserve">Κυβέρνηση </w:t>
      </w:r>
      <w:r>
        <w:rPr>
          <w:rFonts w:eastAsia="Times New Roman" w:cs="Times New Roman"/>
          <w:szCs w:val="24"/>
        </w:rPr>
        <w:t xml:space="preserve">της «πρώτης φοράς </w:t>
      </w:r>
      <w:r>
        <w:rPr>
          <w:rFonts w:eastAsia="Times New Roman" w:cs="Times New Roman"/>
          <w:szCs w:val="24"/>
        </w:rPr>
        <w:t>Α</w:t>
      </w:r>
      <w:r>
        <w:rPr>
          <w:rFonts w:eastAsia="Times New Roman" w:cs="Times New Roman"/>
          <w:szCs w:val="24"/>
        </w:rPr>
        <w:t>ριστερά</w:t>
      </w:r>
      <w:r>
        <w:rPr>
          <w:rFonts w:eastAsia="Times New Roman" w:cs="Times New Roman"/>
          <w:szCs w:val="24"/>
        </w:rPr>
        <w:t>ς</w:t>
      </w:r>
      <w:r>
        <w:rPr>
          <w:rFonts w:eastAsia="Times New Roman" w:cs="Times New Roman"/>
          <w:szCs w:val="24"/>
        </w:rPr>
        <w:t xml:space="preserve">» και κατά τη δική μας άποψη, για να είμαι ειλικρινής μαζί σας, κύριοι συνάδελφοι της Πλειοψηφίας, μία «κυβέρνηση της συμφοράς». </w:t>
      </w:r>
    </w:p>
    <w:p w14:paraId="4ED954E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Παίρνετε, λοιπόν, πίσω τις διατάξεις που αφορούν το Υπουργείο </w:t>
      </w:r>
      <w:r>
        <w:rPr>
          <w:rFonts w:eastAsia="Times New Roman" w:cs="Times New Roman"/>
          <w:szCs w:val="24"/>
        </w:rPr>
        <w:t>Ανάπτυξης</w:t>
      </w:r>
      <w:r>
        <w:rPr>
          <w:rFonts w:eastAsia="Times New Roman" w:cs="Times New Roman"/>
          <w:szCs w:val="24"/>
        </w:rPr>
        <w:t>. Μετά τι κάνετε; Κοιτάξτε την αιτιολογική έκθε</w:t>
      </w:r>
      <w:r>
        <w:rPr>
          <w:rFonts w:eastAsia="Times New Roman" w:cs="Times New Roman"/>
          <w:szCs w:val="24"/>
        </w:rPr>
        <w:t>ση. Αφήνετε στην αιτιολογική έκθεση την αναφορά στα άρθρα και μένει η αιτιολογική έκθεση στο άρθρο 71</w:t>
      </w:r>
      <w:r>
        <w:rPr>
          <w:rFonts w:eastAsia="Times New Roman" w:cs="Times New Roman"/>
          <w:szCs w:val="24"/>
        </w:rPr>
        <w:t>,</w:t>
      </w:r>
      <w:r>
        <w:rPr>
          <w:rFonts w:eastAsia="Times New Roman" w:cs="Times New Roman"/>
          <w:szCs w:val="24"/>
        </w:rPr>
        <w:t xml:space="preserve"> που έχει να κάνει με τις μισθώσεις. Μετά επειδή κάποιος σας πιέζει, εμφανίζετε μία βουλευτική τροπολογία -δεν πρόκειται να πω ποιοι συνάδελφοι την υπογρά</w:t>
      </w:r>
      <w:r>
        <w:rPr>
          <w:rFonts w:eastAsia="Times New Roman" w:cs="Times New Roman"/>
          <w:szCs w:val="24"/>
        </w:rPr>
        <w:t xml:space="preserve">φουν, δεν έχει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σημασία, είναι βέβαιο ότι κατ’ ανάγκη τους ζητήθηκε η υπογραφή τους- με την οποία  το κείμενο της </w:t>
      </w:r>
      <w:r>
        <w:rPr>
          <w:rFonts w:eastAsia="Times New Roman" w:cs="Times New Roman"/>
          <w:szCs w:val="24"/>
        </w:rPr>
        <w:lastRenderedPageBreak/>
        <w:t xml:space="preserve">διάταξης που πάρθηκε πίσω στην </w:t>
      </w:r>
      <w:r>
        <w:rPr>
          <w:rFonts w:eastAsia="Times New Roman" w:cs="Times New Roman"/>
          <w:szCs w:val="24"/>
        </w:rPr>
        <w:t>επιτροπή</w:t>
      </w:r>
      <w:r>
        <w:rPr>
          <w:rFonts w:eastAsia="Times New Roman" w:cs="Times New Roman"/>
          <w:szCs w:val="24"/>
        </w:rPr>
        <w:t>, έρχεται πίσω ως βουλευτική τροπολογία, χωρίς μάλιστα να είναι εδώ ο αρμόδιος Υπουργός -ο οποίος</w:t>
      </w:r>
      <w:r>
        <w:rPr>
          <w:rFonts w:eastAsia="Times New Roman" w:cs="Times New Roman"/>
          <w:szCs w:val="24"/>
        </w:rPr>
        <w:t xml:space="preserve"> παρεμπιπτόντως είναι ο Υπουργός Ανάπτυξης, αλλά δεν έχει σημασία- να την υπογράψει και να την αποδεχτεί. Τώρα μιλάτε σοβαρά; Είναι σοβαρά αυτά τα πράγμα; Για να καταλάβω δηλαδή. </w:t>
      </w:r>
    </w:p>
    <w:p w14:paraId="4ED954E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Ειλικρινά σας το λέω: Ουδείς αναμάρτητος σε αυτήν την Αίθουσα. Ουδεμία κυβέρ</w:t>
      </w:r>
      <w:r>
        <w:rPr>
          <w:rFonts w:eastAsia="Times New Roman" w:cs="Times New Roman"/>
          <w:szCs w:val="24"/>
        </w:rPr>
        <w:t>νηση αναμάρτητη. Να είμαστε ειλικρινείς. Όλα όμως έχουν όρια. Πού είναι το δικό σας όριο; Πού είναι το όριο αυτής της Κυβέρνησης</w:t>
      </w:r>
      <w:r>
        <w:rPr>
          <w:rFonts w:eastAsia="Times New Roman" w:cs="Times New Roman"/>
          <w:szCs w:val="24"/>
        </w:rPr>
        <w:t>,</w:t>
      </w:r>
      <w:r>
        <w:rPr>
          <w:rFonts w:eastAsia="Times New Roman" w:cs="Times New Roman"/>
          <w:szCs w:val="24"/>
        </w:rPr>
        <w:t xml:space="preserve"> για να το κατανοήσουμε κι εμείς; </w:t>
      </w:r>
    </w:p>
    <w:p w14:paraId="4ED954E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Ξέρετε, ως </w:t>
      </w:r>
      <w:r>
        <w:rPr>
          <w:rFonts w:eastAsia="Times New Roman" w:cs="Times New Roman"/>
          <w:szCs w:val="24"/>
        </w:rPr>
        <w:t>Κοινοβουλευτικός Εκπρόσωπος</w:t>
      </w:r>
      <w:r>
        <w:rPr>
          <w:rFonts w:eastAsia="Times New Roman" w:cs="Times New Roman"/>
          <w:szCs w:val="24"/>
        </w:rPr>
        <w:t xml:space="preserve"> είμαι υποχρεωμένος να έχω πάντοτε μία ευρύτερη </w:t>
      </w:r>
      <w:r>
        <w:rPr>
          <w:rFonts w:eastAsia="Times New Roman" w:cs="Times New Roman"/>
          <w:szCs w:val="24"/>
        </w:rPr>
        <w:t>θεώρηση των πραγμάτων. Αυτά δεν γίνονται εν κενώ ιστορικού, πολιτικού και πραγματικού χρόνου. Αυτά γίνονται</w:t>
      </w:r>
      <w:r>
        <w:rPr>
          <w:rFonts w:eastAsia="Times New Roman" w:cs="Times New Roman"/>
          <w:szCs w:val="24"/>
        </w:rPr>
        <w:t>,</w:t>
      </w:r>
      <w:r>
        <w:rPr>
          <w:rFonts w:eastAsia="Times New Roman" w:cs="Times New Roman"/>
          <w:szCs w:val="24"/>
        </w:rPr>
        <w:t xml:space="preserve"> σε μία στιγμή που η Ελλάδα πραγματικά κινείται επί ξυρού ακμής. Εξαιτίας αστοχιών της Κυβέρνησης σε δεκάδες τομείς, σε όλους τους τομείς η χώρα αντ</w:t>
      </w:r>
      <w:r>
        <w:rPr>
          <w:rFonts w:eastAsia="Times New Roman" w:cs="Times New Roman"/>
          <w:szCs w:val="24"/>
        </w:rPr>
        <w:t xml:space="preserve">ιμετωπίζει πάλι μέγιστο κίνδυνο. </w:t>
      </w:r>
    </w:p>
    <w:p w14:paraId="4ED954E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θέμα στα ανατολικά μας σύνορα. Δόθηκε εξαιτίας των αλλεπάλληλων λαθών αυτής της Κυβέρνησης το δικαίωμα στην Τουρκία να δημιουργεί επιπλέον προβλήματα, ακόμα και στη συμφωνία την οποία η ίδια ζήτησε με το ΝΑΤΟ. Ίσως </w:t>
      </w:r>
      <w:r>
        <w:rPr>
          <w:rFonts w:eastAsia="Times New Roman" w:cs="Times New Roman"/>
          <w:szCs w:val="24"/>
        </w:rPr>
        <w:t xml:space="preserve">ξέρετε ότι το γερμανικό σκάφος, το οποίο διοικεί αυτή τη δύναμη, είναι στη Σούδα αυτή τη στιγμή. Δεν μπορούσε όμως να κάνει κάτι. Τα περισσότερα σκάφη είναι μεταξύ των νησιών και του ηπειρωτικού κορμού της Ελλάδας στο Αιγαίο. </w:t>
      </w:r>
    </w:p>
    <w:p w14:paraId="4ED954E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Η κατάσταση στην Ειδομένη, κυ</w:t>
      </w:r>
      <w:r>
        <w:rPr>
          <w:rFonts w:eastAsia="Times New Roman" w:cs="Times New Roman"/>
          <w:szCs w:val="24"/>
        </w:rPr>
        <w:t>ρίες και κύριοι συνάδελφοι, είναι μία απαράδεκτη κατάσταση. Η κατάσταση αυτή είναι απαράδεκτη για τα συνταγματικά δικαιώματα όλων των ανθρώπων που βρίσκονται μέσα στην ελληνική επικράτεια. Εγώ είμαι αυτός που έχω έρθει επανειλημμένως εδώ και σας έχω πει ότ</w:t>
      </w:r>
      <w:r>
        <w:rPr>
          <w:rFonts w:eastAsia="Times New Roman" w:cs="Times New Roman"/>
          <w:szCs w:val="24"/>
        </w:rPr>
        <w:t xml:space="preserve">ι πρέπει να ελέγξουμε τα σύνορά μας. Αυτό όμως είναι ένα θέμα. Είναι απαράδεκτο να μην ελέγχουμε τα σύνορά μας. </w:t>
      </w:r>
    </w:p>
    <w:p w14:paraId="4ED954E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Είναι όμως εξίσου απαράδεκτο να μην έχουμε την ευθύνη που το Σύνταγμα αναγνωρίζει για τους ανθρώπους</w:t>
      </w:r>
      <w:r>
        <w:rPr>
          <w:rFonts w:eastAsia="Times New Roman" w:cs="Times New Roman"/>
          <w:szCs w:val="24"/>
        </w:rPr>
        <w:t>,</w:t>
      </w:r>
      <w:r>
        <w:rPr>
          <w:rFonts w:eastAsia="Times New Roman" w:cs="Times New Roman"/>
          <w:szCs w:val="24"/>
        </w:rPr>
        <w:t xml:space="preserve"> που είναι μέσα στα σύνορά μας. Είναι ντρο</w:t>
      </w:r>
      <w:r>
        <w:rPr>
          <w:rFonts w:eastAsia="Times New Roman" w:cs="Times New Roman"/>
          <w:szCs w:val="24"/>
        </w:rPr>
        <w:t>πή για την Ελλάδα αυτό το πράγμα. Έχουμε ευθύνη και να θρέψουμε και να περιθάλψουμε αυτούς τους ανθρώπους. Να είναι απολύτως σαφές αυτό σε όλους. Εμείς ούτε τρέφουμε ούτε περιθάλπουμε αυτούς τους ανθρώπους. Αυτό το</w:t>
      </w:r>
      <w:r>
        <w:rPr>
          <w:rFonts w:eastAsia="Times New Roman" w:cs="Times New Roman"/>
          <w:szCs w:val="24"/>
        </w:rPr>
        <w:t xml:space="preserve"> </w:t>
      </w:r>
      <w:r>
        <w:rPr>
          <w:rFonts w:eastAsia="Times New Roman" w:cs="Times New Roman"/>
          <w:szCs w:val="24"/>
        </w:rPr>
        <w:t>κάνουν οι μη κυβερνητικές οργανώσεις. Τιμ</w:t>
      </w:r>
      <w:r>
        <w:rPr>
          <w:rFonts w:eastAsia="Times New Roman" w:cs="Times New Roman"/>
          <w:szCs w:val="24"/>
        </w:rPr>
        <w:t xml:space="preserve">ά αυτό την πατρίδα μας; Να είμαστε </w:t>
      </w:r>
      <w:r>
        <w:rPr>
          <w:rFonts w:eastAsia="Times New Roman" w:cs="Times New Roman"/>
          <w:szCs w:val="24"/>
        </w:rPr>
        <w:t>συνε</w:t>
      </w:r>
      <w:r>
        <w:rPr>
          <w:rFonts w:eastAsia="Times New Roman" w:cs="Times New Roman"/>
          <w:szCs w:val="24"/>
        </w:rPr>
        <w:t>ννοούμε</w:t>
      </w:r>
      <w:r>
        <w:rPr>
          <w:rFonts w:eastAsia="Times New Roman" w:cs="Times New Roman"/>
          <w:szCs w:val="24"/>
        </w:rPr>
        <w:t>νοι.</w:t>
      </w:r>
      <w:r>
        <w:rPr>
          <w:rFonts w:eastAsia="Times New Roman" w:cs="Times New Roman"/>
          <w:szCs w:val="24"/>
        </w:rPr>
        <w:t xml:space="preserve"> Η εικόνα της πλατείας Βικτωρίας τιμά την πατρίδα μας; </w:t>
      </w:r>
    </w:p>
    <w:p w14:paraId="4ED954E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Θέλω να πω και κάτι επιπλέον τελειώνοντας, διότι έχει κουραστεί ήδη η Εθνική Αντιπροσωπεία: Εγώ σπανίως σχολιάζω τα λεγόμενα από τη Χρυσή Αυγή. Όσο δε</w:t>
      </w:r>
      <w:r>
        <w:rPr>
          <w:rFonts w:eastAsia="Times New Roman" w:cs="Times New Roman"/>
          <w:szCs w:val="24"/>
        </w:rPr>
        <w:t xml:space="preserve"> στελέχη της Χρυσής Αυγής είναι </w:t>
      </w:r>
      <w:r>
        <w:rPr>
          <w:rFonts w:eastAsia="Times New Roman" w:cs="Times New Roman"/>
          <w:szCs w:val="24"/>
        </w:rPr>
        <w:t>υπό</w:t>
      </w:r>
      <w:r>
        <w:rPr>
          <w:rFonts w:eastAsia="Times New Roman" w:cs="Times New Roman"/>
          <w:szCs w:val="24"/>
        </w:rPr>
        <w:t>δικα, επειδή αναγνωρίζω το δικαίωμα κάθε ανθρώπου να μάχεται για την αθωότητά του και την ελευθερία του, είμαι εξαιρετικά προσεκτικός στις εκφράσεις μου. Θα ήθελα όμως να καταθέσω κάτι για να υπάρχει στα Πρακτικά για να έ</w:t>
      </w:r>
      <w:r>
        <w:rPr>
          <w:rFonts w:eastAsia="Times New Roman" w:cs="Times New Roman"/>
          <w:szCs w:val="24"/>
        </w:rPr>
        <w:t xml:space="preserve">χω τη συνείδησή μου ήσυχη. </w:t>
      </w:r>
    </w:p>
    <w:p w14:paraId="4ED954EF" w14:textId="77777777" w:rsidR="0014665F" w:rsidRDefault="007C227C">
      <w:pPr>
        <w:spacing w:line="600" w:lineRule="auto"/>
        <w:ind w:firstLine="720"/>
        <w:jc w:val="both"/>
        <w:rPr>
          <w:rFonts w:eastAsia="UB-Helvetica" w:cs="Times New Roman"/>
          <w:szCs w:val="24"/>
        </w:rPr>
      </w:pPr>
      <w:r>
        <w:rPr>
          <w:rFonts w:eastAsia="UB-Helvetica" w:cs="Times New Roman"/>
          <w:szCs w:val="24"/>
        </w:rPr>
        <w:lastRenderedPageBreak/>
        <w:t xml:space="preserve">Με ενοχλεί πάρα πολύ η πατριδοκαπηλία. Και εξηγούμαι. Η προσπάθεια συγκεκριμένου κόμματος, το οποίο έχει σαφή ιδεολογία –η ιδεολογία του είναι η ναζιστική ιδεολογία- να εμφανίζεται ως ελληνικό </w:t>
      </w:r>
      <w:r>
        <w:rPr>
          <w:rFonts w:eastAsia="UB-Helvetica" w:cs="Times New Roman"/>
          <w:szCs w:val="24"/>
        </w:rPr>
        <w:t>πατριω</w:t>
      </w:r>
      <w:r>
        <w:rPr>
          <w:rFonts w:eastAsia="UB-Helvetica" w:cs="Times New Roman"/>
          <w:szCs w:val="24"/>
        </w:rPr>
        <w:t xml:space="preserve">τικό κόμμα είναι μία ντροπή. </w:t>
      </w:r>
      <w:r>
        <w:rPr>
          <w:rFonts w:eastAsia="UB-Helvetica" w:cs="Times New Roman"/>
          <w:szCs w:val="24"/>
        </w:rPr>
        <w:t>Κι επειδή κάποτε από αυτό το Βήμα έκανα μία ιστορική αναφορά και είπα προς αυτό το κόμμα ότι το ιστορικό της προηγούμενο είναι ο στρατηγός Τσολάκογλου, σας λέω ότι έκανα λάθος. Είναι ο Πούλιος, ο καπετάν Πούλιος στη Μακεδονία, ο οποίος ανεχώρησε με τα γερμ</w:t>
      </w:r>
      <w:r>
        <w:rPr>
          <w:rFonts w:eastAsia="UB-Helvetica" w:cs="Times New Roman"/>
          <w:szCs w:val="24"/>
        </w:rPr>
        <w:t xml:space="preserve">ανικά στρατεύματα και </w:t>
      </w:r>
      <w:r>
        <w:rPr>
          <w:rFonts w:eastAsia="UB-Helvetica" w:cs="Times New Roman"/>
          <w:szCs w:val="24"/>
        </w:rPr>
        <w:t>έκαναν</w:t>
      </w:r>
      <w:r>
        <w:rPr>
          <w:rFonts w:eastAsia="UB-Helvetica" w:cs="Times New Roman"/>
          <w:szCs w:val="24"/>
        </w:rPr>
        <w:t xml:space="preserve"> ελληνική κυβέρνηση στο εξωτερικό, στη Βιέννη.</w:t>
      </w:r>
    </w:p>
    <w:p w14:paraId="4ED954F0" w14:textId="77777777" w:rsidR="0014665F" w:rsidRDefault="007C227C">
      <w:pPr>
        <w:spacing w:line="600" w:lineRule="auto"/>
        <w:ind w:firstLine="720"/>
        <w:jc w:val="both"/>
        <w:rPr>
          <w:rFonts w:eastAsia="UB-Helvetica" w:cs="Times New Roman"/>
          <w:szCs w:val="24"/>
        </w:rPr>
      </w:pPr>
      <w:r>
        <w:rPr>
          <w:rFonts w:eastAsia="UB-Helvetica" w:cs="Times New Roman"/>
          <w:szCs w:val="24"/>
        </w:rPr>
        <w:t>Πρέπει να σταματήσει αυτή η ιστορία της πατριδοκαπηλίας. Και μάλιστα</w:t>
      </w:r>
      <w:r>
        <w:rPr>
          <w:rFonts w:eastAsia="UB-Helvetica" w:cs="Times New Roman"/>
          <w:szCs w:val="24"/>
        </w:rPr>
        <w:t>,</w:t>
      </w:r>
      <w:r>
        <w:rPr>
          <w:rFonts w:eastAsia="UB-Helvetica" w:cs="Times New Roman"/>
          <w:szCs w:val="24"/>
        </w:rPr>
        <w:t xml:space="preserve"> θα ζητήσω από τον Πρόεδρο της Βουλής να κάνουμε ειδική συνεδρίαση την 6η Απριλίου, ημέρα της γερμανικής εισβολή</w:t>
      </w:r>
      <w:r>
        <w:rPr>
          <w:rFonts w:eastAsia="UB-Helvetica" w:cs="Times New Roman"/>
          <w:szCs w:val="24"/>
        </w:rPr>
        <w:t>ς στην Ελλάδα, και να τοποθετηθεί κάθε κόμμα για να μας πει επιτέλους η Χρυσή Αυγή τι θέση έχει για τη γερμανική εισβολή στην Ελλάδα και τι θέση έχει για τα ναζιστικά εγκλήματα στην Ελλάδα. Γιατί μπορείς να πεις ό,τι θέλεις για την πολιτική διαδρομή του Κω</w:t>
      </w:r>
      <w:r>
        <w:rPr>
          <w:rFonts w:eastAsia="UB-Helvetica" w:cs="Times New Roman"/>
          <w:szCs w:val="24"/>
        </w:rPr>
        <w:t xml:space="preserve">νσταντίνου Μητσοτάκη. Έχουν ακουστεί τα πάντα. Ο Κωνσταντίνος Μητσοτάκης, όμως, καταδικάστηκε από τους Γερμανούς σε θάνατο και έζησε εκ τύχης και </w:t>
      </w:r>
      <w:r>
        <w:rPr>
          <w:rFonts w:eastAsia="UB-Helvetica" w:cs="Times New Roman"/>
          <w:szCs w:val="24"/>
        </w:rPr>
        <w:lastRenderedPageBreak/>
        <w:t>δεν δικαιούται κανείς να έρχεται εδώ και να του κάνει εκ των υστέρων κρίσεις για την πολιτική του διαδρομή, πα</w:t>
      </w:r>
      <w:r>
        <w:rPr>
          <w:rFonts w:eastAsia="UB-Helvetica" w:cs="Times New Roman"/>
          <w:szCs w:val="24"/>
        </w:rPr>
        <w:t xml:space="preserve">ριστάνοντας ότι αυτός κήδεται της πατρίδας. </w:t>
      </w:r>
    </w:p>
    <w:p w14:paraId="4ED954F1" w14:textId="77777777" w:rsidR="0014665F" w:rsidRDefault="007C227C">
      <w:pPr>
        <w:spacing w:line="600" w:lineRule="auto"/>
        <w:ind w:firstLine="720"/>
        <w:jc w:val="both"/>
        <w:rPr>
          <w:rFonts w:eastAsia="UB-Helvetica" w:cs="Times New Roman"/>
          <w:szCs w:val="24"/>
        </w:rPr>
      </w:pPr>
      <w:r>
        <w:rPr>
          <w:rFonts w:eastAsia="UB-Helvetica" w:cs="Times New Roman"/>
          <w:szCs w:val="24"/>
        </w:rPr>
        <w:t>Πρέπει να είμαστε σε όλα συνεννοημένοι. Υπάρχουν όρια. Και επειδή υπάρχουν οι νέες γενιές των Ελλήνων, τα παιδιά των δεκαεπτά, των δεκαοχτώ, των δεκαέξι, των δεκαπέντε χρονών που δεν ξέρουν ιστορία, έχουμε εθνικ</w:t>
      </w:r>
      <w:r>
        <w:rPr>
          <w:rFonts w:eastAsia="UB-Helvetica" w:cs="Times New Roman"/>
          <w:szCs w:val="24"/>
        </w:rPr>
        <w:t>ή υποχρέωση να τους πούμε τι έγινε και τι έκανε ο καθένας, γιατί στην Ελλάδα υπήρξαν και οι δοσίλογοι και υπήρξαν και φιλοναζιστές και υπήρξαν και φίλοι των ναζί και άνθρωποι που συμπαρατάχθηκαν με τον Άξονα και έφυγαν μαζί του από τη χώρα. Και δεν μπορούν</w:t>
      </w:r>
      <w:r>
        <w:rPr>
          <w:rFonts w:eastAsia="UB-Helvetica" w:cs="Times New Roman"/>
          <w:szCs w:val="24"/>
        </w:rPr>
        <w:t xml:space="preserve"> οι πολιτικοί τους απόγονοι να έρχονται εδώ να μας σηκώνουν το χέρι και να μιλούν για την πολιτική ιστορία οιουδήποτε εξ ημών.</w:t>
      </w:r>
    </w:p>
    <w:p w14:paraId="4ED954F2" w14:textId="77777777" w:rsidR="0014665F" w:rsidRDefault="007C227C">
      <w:pPr>
        <w:spacing w:line="600" w:lineRule="auto"/>
        <w:ind w:firstLine="720"/>
        <w:jc w:val="both"/>
        <w:rPr>
          <w:rFonts w:eastAsia="UB-Helvetica" w:cs="Times New Roman"/>
          <w:szCs w:val="24"/>
        </w:rPr>
      </w:pPr>
      <w:r>
        <w:rPr>
          <w:rFonts w:eastAsia="UB-Helvetica" w:cs="Times New Roman"/>
          <w:szCs w:val="24"/>
        </w:rPr>
        <w:t>(Στο σημείο αυτό κτυπάει το κουδούνι λήξεως του χρόνου ομιλίας του κυρίου Βουλευτή)</w:t>
      </w:r>
    </w:p>
    <w:p w14:paraId="4ED954F3" w14:textId="77777777" w:rsidR="0014665F" w:rsidRDefault="007C227C">
      <w:pPr>
        <w:spacing w:line="600" w:lineRule="auto"/>
        <w:ind w:firstLine="720"/>
        <w:jc w:val="both"/>
        <w:rPr>
          <w:rFonts w:eastAsia="UB-Helvetica" w:cs="Times New Roman"/>
          <w:szCs w:val="24"/>
        </w:rPr>
      </w:pPr>
      <w:r>
        <w:rPr>
          <w:rFonts w:eastAsia="UB-Helvetica" w:cs="Times New Roman"/>
          <w:szCs w:val="24"/>
        </w:rPr>
        <w:t>Τελειώνω.</w:t>
      </w:r>
    </w:p>
    <w:p w14:paraId="4ED954F4" w14:textId="77777777" w:rsidR="0014665F" w:rsidRDefault="007C227C">
      <w:pPr>
        <w:spacing w:line="600" w:lineRule="auto"/>
        <w:ind w:firstLine="720"/>
        <w:jc w:val="both"/>
        <w:rPr>
          <w:rFonts w:eastAsia="UB-Helvetica" w:cs="Times New Roman"/>
          <w:szCs w:val="24"/>
        </w:rPr>
      </w:pPr>
      <w:r>
        <w:rPr>
          <w:rFonts w:eastAsia="UB-Helvetica" w:cs="Times New Roman"/>
          <w:szCs w:val="24"/>
        </w:rPr>
        <w:lastRenderedPageBreak/>
        <w:t>Κυρίες και κύριοι συνάδελφοι της Συ</w:t>
      </w:r>
      <w:r>
        <w:rPr>
          <w:rFonts w:eastAsia="UB-Helvetica" w:cs="Times New Roman"/>
          <w:szCs w:val="24"/>
        </w:rPr>
        <w:t>μπολίτευσης, κυρίες και κύριοι συνάδελφοι,  οι καιροί ου μενετοί και παρακαλώ πάρα πολύ, παρακαλώ θερμά, νομοθετικές πρωτοβουλίες αυτής της μορφής να μην επαναλαμβάνονται.</w:t>
      </w:r>
    </w:p>
    <w:p w14:paraId="4ED954F5" w14:textId="77777777" w:rsidR="0014665F" w:rsidRDefault="007C227C">
      <w:pPr>
        <w:spacing w:line="600" w:lineRule="auto"/>
        <w:ind w:firstLine="720"/>
        <w:jc w:val="both"/>
        <w:rPr>
          <w:rFonts w:eastAsia="UB-Helvetica" w:cs="Times New Roman"/>
          <w:szCs w:val="24"/>
        </w:rPr>
      </w:pPr>
      <w:r>
        <w:rPr>
          <w:rFonts w:eastAsia="UB-Helvetica" w:cs="Times New Roman"/>
          <w:szCs w:val="24"/>
        </w:rPr>
        <w:t>Ευχαριστώ πολύ, κυρία Πρόεδρε.</w:t>
      </w:r>
    </w:p>
    <w:p w14:paraId="4ED954F6" w14:textId="77777777" w:rsidR="0014665F" w:rsidRDefault="007C227C">
      <w:pPr>
        <w:spacing w:line="600" w:lineRule="auto"/>
        <w:ind w:firstLine="720"/>
        <w:jc w:val="center"/>
        <w:rPr>
          <w:rFonts w:eastAsia="UB-Helvetica" w:cs="Times New Roman"/>
          <w:szCs w:val="24"/>
        </w:rPr>
      </w:pPr>
      <w:r>
        <w:rPr>
          <w:rFonts w:eastAsia="UB-Helvetica" w:cs="Times New Roman"/>
          <w:szCs w:val="24"/>
        </w:rPr>
        <w:t>(Χειροκροτήματα από την πτέρυγα της Νέας Δημοκρατίας)</w:t>
      </w:r>
    </w:p>
    <w:p w14:paraId="4ED954F7" w14:textId="77777777" w:rsidR="0014665F" w:rsidRDefault="007C227C">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Ευχαριστούμε τον κ. Δένδια.</w:t>
      </w:r>
    </w:p>
    <w:p w14:paraId="4ED954F8" w14:textId="77777777" w:rsidR="0014665F" w:rsidRDefault="007C227C">
      <w:pPr>
        <w:spacing w:line="600" w:lineRule="auto"/>
        <w:ind w:firstLine="720"/>
        <w:jc w:val="both"/>
        <w:rPr>
          <w:rFonts w:eastAsia="UB-Helvetica" w:cs="Times New Roman"/>
          <w:szCs w:val="24"/>
        </w:rPr>
      </w:pPr>
      <w:r>
        <w:rPr>
          <w:rFonts w:eastAsia="UB-Helvetica" w:cs="Times New Roman"/>
          <w:b/>
          <w:szCs w:val="24"/>
        </w:rPr>
        <w:t>ΙΩΑΝΝΗΣ ΛΑΓΟΣ:</w:t>
      </w:r>
      <w:r>
        <w:rPr>
          <w:rFonts w:eastAsia="UB-Helvetica" w:cs="Times New Roman"/>
          <w:szCs w:val="24"/>
        </w:rPr>
        <w:t xml:space="preserve"> Παρακαλώ, κυρία Πρόεδρε, θα ήθελα τον λόγο.</w:t>
      </w:r>
    </w:p>
    <w:p w14:paraId="4ED954F9" w14:textId="77777777" w:rsidR="0014665F" w:rsidRDefault="007C227C">
      <w:pPr>
        <w:spacing w:line="600" w:lineRule="auto"/>
        <w:ind w:firstLine="720"/>
        <w:jc w:val="both"/>
        <w:rPr>
          <w:rFonts w:eastAsia="UB-Helvetica" w:cs="Times New Roman"/>
          <w:szCs w:val="24"/>
        </w:rPr>
      </w:pPr>
      <w:r>
        <w:rPr>
          <w:rFonts w:eastAsia="UB-Helvetica" w:cs="Times New Roman"/>
          <w:b/>
          <w:szCs w:val="24"/>
        </w:rPr>
        <w:t xml:space="preserve">ΠΡΟΕΔΡΕΥΟΥΣΑ (Αναστασία Χριστοδουλοπούλου): </w:t>
      </w:r>
      <w:r>
        <w:rPr>
          <w:rFonts w:eastAsia="UB-Helvetica" w:cs="Times New Roman"/>
          <w:szCs w:val="24"/>
        </w:rPr>
        <w:t>Παρακαλώ, κύριε Λαγέ</w:t>
      </w:r>
      <w:r>
        <w:rPr>
          <w:rFonts w:eastAsia="UB-Helvetica" w:cs="Times New Roman"/>
          <w:szCs w:val="24"/>
        </w:rPr>
        <w:t>, έχετε το λόγο.</w:t>
      </w:r>
    </w:p>
    <w:p w14:paraId="4ED954FA" w14:textId="77777777" w:rsidR="0014665F" w:rsidRDefault="007C227C">
      <w:pPr>
        <w:spacing w:line="600" w:lineRule="auto"/>
        <w:ind w:firstLine="720"/>
        <w:jc w:val="both"/>
        <w:rPr>
          <w:rFonts w:eastAsia="UB-Helvetica" w:cs="Times New Roman"/>
          <w:szCs w:val="24"/>
        </w:rPr>
      </w:pPr>
      <w:r>
        <w:rPr>
          <w:rFonts w:eastAsia="UB-Helvetica" w:cs="Times New Roman"/>
          <w:b/>
          <w:szCs w:val="24"/>
        </w:rPr>
        <w:t>ΙΩΑΝΝΗΣ ΛΑΓΟΣ:</w:t>
      </w:r>
      <w:r>
        <w:rPr>
          <w:rFonts w:eastAsia="UB-Helvetica" w:cs="Times New Roman"/>
          <w:szCs w:val="24"/>
        </w:rPr>
        <w:t xml:space="preserve"> Κατ’ </w:t>
      </w:r>
      <w:r>
        <w:rPr>
          <w:rFonts w:eastAsia="UB-Helvetica" w:cs="Times New Roman"/>
          <w:szCs w:val="24"/>
        </w:rPr>
        <w:t>αρ</w:t>
      </w:r>
      <w:r>
        <w:rPr>
          <w:rFonts w:eastAsia="UB-Helvetica" w:cs="Times New Roman"/>
          <w:szCs w:val="24"/>
        </w:rPr>
        <w:t>χάς</w:t>
      </w:r>
      <w:r>
        <w:rPr>
          <w:rFonts w:eastAsia="UB-Helvetica" w:cs="Times New Roman"/>
          <w:szCs w:val="24"/>
        </w:rPr>
        <w:t xml:space="preserve">, ο κ. Δένδιας, </w:t>
      </w:r>
      <w:r>
        <w:rPr>
          <w:rFonts w:eastAsia="UB-Helvetica" w:cs="Times New Roman"/>
          <w:szCs w:val="24"/>
        </w:rPr>
        <w:t xml:space="preserve">που είναι εδώ πέρα, θα πρέπει να ντρέπεται. Έχει εμπλακεί σε μία υπόθεση. Μας το παίζει τώρα και σοβαρός και καθώς πρέπει και μας λέει «μέχρι να αποδειχθεί η αθωότητά μας». Όταν  αποδειχθεί, λοιπόν, η δικιά μας αθωότητα, που το ξέρει όλη η Ελλάδα, </w:t>
      </w:r>
      <w:r>
        <w:rPr>
          <w:rFonts w:eastAsia="UB-Helvetica" w:cs="Times New Roman"/>
          <w:szCs w:val="24"/>
        </w:rPr>
        <w:lastRenderedPageBreak/>
        <w:t>θα αποδε</w:t>
      </w:r>
      <w:r>
        <w:rPr>
          <w:rFonts w:eastAsia="UB-Helvetica" w:cs="Times New Roman"/>
          <w:szCs w:val="24"/>
        </w:rPr>
        <w:t>ιχθεί και το ένοχο μυστικό του Δένδια, το τι ρόλο έπαιξε τότε με τον Σαμαρά και με τον Αθανασίου για να γίνει όλη αυτή η εμπλοκή. Αν υπάρχει ανεξάρτητη ελληνική δικαιοσύνη, ο Δένδιας θα είναι σε πάρα πολύ δύσκολη θέση.</w:t>
      </w:r>
    </w:p>
    <w:p w14:paraId="4ED954FB" w14:textId="77777777" w:rsidR="0014665F" w:rsidRDefault="007C227C">
      <w:pPr>
        <w:spacing w:line="600" w:lineRule="auto"/>
        <w:ind w:firstLine="720"/>
        <w:jc w:val="both"/>
        <w:rPr>
          <w:rFonts w:eastAsia="UB-Helvetica" w:cs="Times New Roman"/>
          <w:szCs w:val="24"/>
        </w:rPr>
      </w:pPr>
      <w:r>
        <w:rPr>
          <w:rFonts w:eastAsia="UB-Helvetica" w:cs="Times New Roman"/>
          <w:szCs w:val="24"/>
        </w:rPr>
        <w:t>Όσον αφορά το άλλο θέμα, μην περιμένε</w:t>
      </w:r>
      <w:r>
        <w:rPr>
          <w:rFonts w:eastAsia="UB-Helvetica" w:cs="Times New Roman"/>
          <w:szCs w:val="24"/>
        </w:rPr>
        <w:t xml:space="preserve">τε την 6η Απριλίου για να συζητήσουμε. Του λέμε κάτι για να είναι σίγουρος. Όταν η Ελλάδα και αν η Ελλάδα </w:t>
      </w:r>
      <w:r>
        <w:rPr>
          <w:rFonts w:eastAsia="UB-Helvetica" w:cs="Times New Roman"/>
          <w:szCs w:val="24"/>
        </w:rPr>
        <w:t>-</w:t>
      </w:r>
      <w:r>
        <w:rPr>
          <w:rFonts w:eastAsia="UB-Helvetica" w:cs="Times New Roman"/>
          <w:szCs w:val="24"/>
        </w:rPr>
        <w:t>που ευχόμαστε να μη συμβεί ποτέ</w:t>
      </w:r>
      <w:r>
        <w:rPr>
          <w:rFonts w:eastAsia="UB-Helvetica" w:cs="Times New Roman"/>
          <w:szCs w:val="24"/>
        </w:rPr>
        <w:t>-</w:t>
      </w:r>
      <w:r>
        <w:rPr>
          <w:rFonts w:eastAsia="UB-Helvetica" w:cs="Times New Roman"/>
          <w:szCs w:val="24"/>
        </w:rPr>
        <w:t xml:space="preserve"> έχει εθνικό κίνδυνο και πρέπει να την υπερασπιστούν κάποιοι, αυτοί θα είμαστε εμείς. Μπορεί να είναι αρκετοί άλλοι α</w:t>
      </w:r>
      <w:r>
        <w:rPr>
          <w:rFonts w:eastAsia="UB-Helvetica" w:cs="Times New Roman"/>
          <w:szCs w:val="24"/>
        </w:rPr>
        <w:t>πό άλλους χώρους. Πάντως, ο φιλομασόνος δεν θα είναι αυτός εδώ πέρα. Θα τρέχει να σώσει το κορμί του και τους δικούς του ανθρώπους, αν αγαπάει και τους δικούς του και δεν αγαπάει μόνο τον εαυτό του. Αυτός είναι ο Δένδιας.</w:t>
      </w:r>
    </w:p>
    <w:p w14:paraId="4ED954FC" w14:textId="77777777" w:rsidR="0014665F" w:rsidRDefault="007C227C">
      <w:pPr>
        <w:spacing w:line="600" w:lineRule="auto"/>
        <w:ind w:firstLine="720"/>
        <w:jc w:val="center"/>
        <w:rPr>
          <w:rFonts w:eastAsia="UB-Helvetica" w:cs="Times New Roman"/>
          <w:szCs w:val="24"/>
        </w:rPr>
      </w:pPr>
      <w:r>
        <w:rPr>
          <w:rFonts w:eastAsia="UB-Helvetica" w:cs="Times New Roman"/>
          <w:szCs w:val="24"/>
        </w:rPr>
        <w:t xml:space="preserve">(Χειροκροτήματα από την πτέρυγα </w:t>
      </w:r>
      <w:r>
        <w:rPr>
          <w:rFonts w:eastAsia="UB-Helvetica" w:cs="Times New Roman"/>
          <w:szCs w:val="24"/>
        </w:rPr>
        <w:t>τη</w:t>
      </w:r>
      <w:r>
        <w:rPr>
          <w:rFonts w:eastAsia="UB-Helvetica" w:cs="Times New Roman"/>
          <w:szCs w:val="24"/>
        </w:rPr>
        <w:t xml:space="preserve">ς </w:t>
      </w:r>
      <w:r>
        <w:rPr>
          <w:rFonts w:eastAsia="UB-Helvetica" w:cs="Times New Roman"/>
          <w:szCs w:val="24"/>
        </w:rPr>
        <w:t>Χρυσή</w:t>
      </w:r>
      <w:r>
        <w:rPr>
          <w:rFonts w:eastAsia="UB-Helvetica" w:cs="Times New Roman"/>
          <w:szCs w:val="24"/>
        </w:rPr>
        <w:t>ς</w:t>
      </w:r>
      <w:r>
        <w:rPr>
          <w:rFonts w:eastAsia="UB-Helvetica" w:cs="Times New Roman"/>
          <w:szCs w:val="24"/>
        </w:rPr>
        <w:t xml:space="preserve"> Αυγή</w:t>
      </w:r>
      <w:r>
        <w:rPr>
          <w:rFonts w:eastAsia="UB-Helvetica" w:cs="Times New Roman"/>
          <w:szCs w:val="24"/>
        </w:rPr>
        <w:t>ς</w:t>
      </w:r>
      <w:r>
        <w:rPr>
          <w:rFonts w:eastAsia="UB-Helvetica" w:cs="Times New Roman"/>
          <w:szCs w:val="24"/>
        </w:rPr>
        <w:t>)</w:t>
      </w:r>
    </w:p>
    <w:p w14:paraId="4ED954FD" w14:textId="77777777" w:rsidR="0014665F" w:rsidRDefault="007C227C">
      <w:pPr>
        <w:spacing w:line="600" w:lineRule="auto"/>
        <w:ind w:firstLine="720"/>
        <w:jc w:val="both"/>
        <w:rPr>
          <w:rFonts w:eastAsia="UB-Helvetica" w:cs="Times New Roman"/>
          <w:szCs w:val="24"/>
        </w:rPr>
      </w:pPr>
      <w:r>
        <w:rPr>
          <w:rFonts w:eastAsia="UB-Helvetica" w:cs="Times New Roman"/>
          <w:b/>
          <w:szCs w:val="24"/>
        </w:rPr>
        <w:t>ΠΡΟΕΔΡΕΥΟΥΣΑ (Αναστασία Χριστοδουλοπούλου):</w:t>
      </w:r>
      <w:r>
        <w:rPr>
          <w:rFonts w:eastAsia="UB-Helvetica" w:cs="Times New Roman"/>
          <w:szCs w:val="24"/>
        </w:rPr>
        <w:t xml:space="preserve"> Ο κ. Στύλιος έχει τον λόγο για επτά λεπτά.</w:t>
      </w:r>
    </w:p>
    <w:p w14:paraId="4ED954FE" w14:textId="77777777" w:rsidR="0014665F" w:rsidRDefault="007C227C">
      <w:pPr>
        <w:spacing w:line="600" w:lineRule="auto"/>
        <w:ind w:firstLine="720"/>
        <w:jc w:val="both"/>
        <w:rPr>
          <w:rFonts w:eastAsia="UB-Helvetica" w:cs="Times New Roman"/>
          <w:szCs w:val="24"/>
        </w:rPr>
      </w:pPr>
      <w:r>
        <w:rPr>
          <w:rFonts w:eastAsia="UB-Helvetica" w:cs="Times New Roman"/>
          <w:b/>
          <w:szCs w:val="24"/>
        </w:rPr>
        <w:lastRenderedPageBreak/>
        <w:t>ΓΕΩΡΓΙΟΣ ΣΤΥΛΙΟΣ:</w:t>
      </w:r>
      <w:r>
        <w:rPr>
          <w:rFonts w:eastAsia="UB-Helvetica" w:cs="Times New Roman"/>
          <w:szCs w:val="24"/>
        </w:rPr>
        <w:t xml:space="preserve"> Ευχαριστώ.</w:t>
      </w:r>
    </w:p>
    <w:p w14:paraId="4ED954FF" w14:textId="77777777" w:rsidR="0014665F" w:rsidRDefault="007C227C">
      <w:pPr>
        <w:spacing w:line="600" w:lineRule="auto"/>
        <w:ind w:firstLine="720"/>
        <w:jc w:val="both"/>
        <w:rPr>
          <w:rFonts w:eastAsia="UB-Helvetica" w:cs="Times New Roman"/>
          <w:szCs w:val="24"/>
        </w:rPr>
      </w:pPr>
      <w:r>
        <w:rPr>
          <w:rFonts w:eastAsia="UB-Helvetica" w:cs="Times New Roman"/>
          <w:szCs w:val="24"/>
        </w:rPr>
        <w:t>Κυρία Πρόεδρε, κυρίες και κύριοι συνάδελφοι, ποια είναι τα σημερινά δεδομένα που απασχολούν την αθλητική επικαιρότητα; Το Κύ</w:t>
      </w:r>
      <w:r>
        <w:rPr>
          <w:rFonts w:eastAsia="UB-Helvetica" w:cs="Times New Roman"/>
          <w:szCs w:val="24"/>
        </w:rPr>
        <w:t>πελλο, που έχει διακοπεί δεύτερη φορά στην ιστορία της χώρας μετά από σαράντα και πλέον χρόνια, συμβάντα βίας, φαινόμενα παραβατικότητας, πρωτάθλημα απαξιωμένο στο σύνολό του.</w:t>
      </w:r>
    </w:p>
    <w:p w14:paraId="4ED95500" w14:textId="77777777" w:rsidR="0014665F" w:rsidRDefault="007C227C">
      <w:pPr>
        <w:spacing w:line="600" w:lineRule="auto"/>
        <w:ind w:firstLine="720"/>
        <w:jc w:val="both"/>
        <w:rPr>
          <w:rFonts w:eastAsia="UB-Helvetica" w:cs="Times New Roman"/>
          <w:szCs w:val="24"/>
        </w:rPr>
      </w:pPr>
      <w:r>
        <w:rPr>
          <w:rFonts w:eastAsia="UB-Helvetica" w:cs="Times New Roman"/>
          <w:szCs w:val="24"/>
        </w:rPr>
        <w:t>Τίθεται το ερώτημα: Υπάρχει νομοθετικό πλαίσιο για τα παραπάνω; Βεβαίως. Ο ν.272</w:t>
      </w:r>
      <w:r>
        <w:rPr>
          <w:rFonts w:eastAsia="UB-Helvetica" w:cs="Times New Roman"/>
          <w:szCs w:val="24"/>
        </w:rPr>
        <w:t>5</w:t>
      </w:r>
      <w:r>
        <w:rPr>
          <w:rFonts w:eastAsia="UB-Helvetica"/>
          <w:szCs w:val="24"/>
        </w:rPr>
        <w:t>/</w:t>
      </w:r>
      <w:r>
        <w:rPr>
          <w:rFonts w:eastAsia="UB-Helvetica" w:cs="Times New Roman"/>
          <w:szCs w:val="24"/>
        </w:rPr>
        <w:t>99, ο οποίος τροποποιήθηκε με δική σας πρωτοβουλία το περασμένο φθινόπωρο του 2015.</w:t>
      </w:r>
    </w:p>
    <w:p w14:paraId="4ED95501" w14:textId="77777777" w:rsidR="0014665F" w:rsidRDefault="007C227C">
      <w:pPr>
        <w:spacing w:line="600" w:lineRule="auto"/>
        <w:ind w:firstLine="720"/>
        <w:jc w:val="both"/>
        <w:rPr>
          <w:rFonts w:eastAsia="UB-Helvetica" w:cs="Times New Roman"/>
          <w:szCs w:val="24"/>
        </w:rPr>
      </w:pPr>
      <w:r>
        <w:rPr>
          <w:rFonts w:eastAsia="UB-Helvetica" w:cs="Times New Roman"/>
          <w:szCs w:val="24"/>
        </w:rPr>
        <w:t>Οι προθέσεις της Κυβέρνησης είναι δεδομένες και διακηρυγμένες από τις προγραμματικές δηλώσεις του Γενάρη του 2015 και του Οκτωβρίου του 2015. Συνεπώς, υπάρχει κυβερνητική</w:t>
      </w:r>
      <w:r>
        <w:rPr>
          <w:rFonts w:eastAsia="UB-Helvetica" w:cs="Times New Roman"/>
          <w:szCs w:val="24"/>
        </w:rPr>
        <w:t xml:space="preserve"> βούληση. Σύμφωνα δε με τις εξαγγελίες αυτές, η Κυβέρνηση προτίθεται να αντιμετωπίσει τις παθογένειες, που οδηγούν στην απαξίωση του ελληνικού αθλητισμού.</w:t>
      </w:r>
    </w:p>
    <w:p w14:paraId="4ED95502" w14:textId="77777777" w:rsidR="0014665F" w:rsidRDefault="007C227C">
      <w:pPr>
        <w:spacing w:line="600" w:lineRule="auto"/>
        <w:ind w:firstLine="720"/>
        <w:jc w:val="both"/>
        <w:rPr>
          <w:rFonts w:eastAsia="Times New Roman" w:cs="Times New Roman"/>
          <w:szCs w:val="24"/>
        </w:rPr>
      </w:pPr>
      <w:r>
        <w:rPr>
          <w:rFonts w:eastAsia="UB-Helvetica" w:cs="Times New Roman"/>
          <w:szCs w:val="24"/>
        </w:rPr>
        <w:lastRenderedPageBreak/>
        <w:t>Επιπλέον, φρόντισε η Κυβέρνηση να πάρει νομοθετική πρωτοβουλία το περασμένο φθινόπωρο και να δώσει υπ</w:t>
      </w:r>
      <w:r>
        <w:rPr>
          <w:rFonts w:eastAsia="UB-Helvetica" w:cs="Times New Roman"/>
          <w:szCs w:val="24"/>
        </w:rPr>
        <w:t>ερεξουσίες στον αρμόδιο Υφυπουργό Αθλητισμού, ο οποίος μπορεί να ασκεί μέχρι και τα καθήκοντα του δικαστή.</w:t>
      </w:r>
      <w:r w:rsidDel="00F560E0">
        <w:rPr>
          <w:rFonts w:eastAsia="UB-Helvetica" w:cs="Times New Roman"/>
          <w:szCs w:val="24"/>
        </w:rPr>
        <w:t xml:space="preserve"> </w:t>
      </w:r>
      <w:r>
        <w:rPr>
          <w:rFonts w:eastAsia="Times New Roman" w:cs="Times New Roman"/>
          <w:szCs w:val="24"/>
        </w:rPr>
        <w:t>Όμως, από τα αποτελέσματα διαπιστώνουμε ότι η πολιτική ηγεσία του Υφυπουργείου Αθλητισμού αρκείται στο ρόλο του παρατηρητή. Παρακολουθεί τις εξελίξει</w:t>
      </w:r>
      <w:r>
        <w:rPr>
          <w:rFonts w:eastAsia="Times New Roman" w:cs="Times New Roman"/>
          <w:szCs w:val="24"/>
        </w:rPr>
        <w:t>ς και καταδικάζει τα γεγονότα.</w:t>
      </w:r>
    </w:p>
    <w:p w14:paraId="4ED95503"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Ποιες είναι οι πρωτοβουλίες που έχετε αναλάβει; Γιατί δεν εφαρμόζονται οι νόμοι και οι πολιτικές που θεσπίσατε; Γιατί δεν επιδιώκετε τη συνεργασία και τον διάλογο ή τη βοήθεια από τους εμπλεκόμενους και εξειδικευμένους φορείς</w:t>
      </w:r>
      <w:r>
        <w:rPr>
          <w:rFonts w:eastAsia="Times New Roman" w:cs="Times New Roman"/>
          <w:szCs w:val="24"/>
        </w:rPr>
        <w:t xml:space="preserve">; </w:t>
      </w:r>
    </w:p>
    <w:p w14:paraId="4ED95504"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Επιπλέον, τίθενται τα ερωτήματα</w:t>
      </w:r>
      <w:r>
        <w:rPr>
          <w:rFonts w:eastAsia="Times New Roman" w:cs="Times New Roman"/>
          <w:szCs w:val="24"/>
        </w:rPr>
        <w:t>: Ε</w:t>
      </w:r>
      <w:r>
        <w:rPr>
          <w:rFonts w:eastAsia="Times New Roman" w:cs="Times New Roman"/>
          <w:szCs w:val="24"/>
        </w:rPr>
        <w:t xml:space="preserve">άν η Κυβέρνηση έχει μια συγκεκριμένη στρατηγική και σχέδιο για να αντιμετωπίσει τα δεδομένα προβλήματα που αφορούν την αθλητική οικογένεια και εάν έχει τη διάθεση και την τόλμη να δώσει λύσεις. </w:t>
      </w:r>
    </w:p>
    <w:p w14:paraId="4ED95505"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πραγματικότητα και τα </w:t>
      </w:r>
      <w:r>
        <w:rPr>
          <w:rFonts w:eastAsia="Times New Roman" w:cs="Times New Roman"/>
          <w:szCs w:val="24"/>
        </w:rPr>
        <w:t xml:space="preserve">γεγονότα αποδεικνύουν ότι τίποτε από τα παραπάνω δεν διαθέτει αυτή η Κυβέρνηση. Αντ’ αυτού, συζητούμε σήμερα στην Ολομέλεια ένα νομοσχέδιο με τη διαδικασία του κατεπείγοντος, μια διαδικασία εξόχως προβληματική, που ως </w:t>
      </w:r>
      <w:r>
        <w:rPr>
          <w:rFonts w:eastAsia="Times New Roman" w:cs="Times New Roman"/>
          <w:szCs w:val="24"/>
        </w:rPr>
        <w:t>Α</w:t>
      </w:r>
      <w:r>
        <w:rPr>
          <w:rFonts w:eastAsia="Times New Roman" w:cs="Times New Roman"/>
          <w:szCs w:val="24"/>
        </w:rPr>
        <w:t xml:space="preserve">ντιπολίτευση πάντοτε κατήγγειλε. </w:t>
      </w:r>
    </w:p>
    <w:p w14:paraId="4ED95506"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δίνω ορισμένα στοιχεία: Το νομοσχέδιο δόθηκε προς διαβούλευση στις 29 Γενάρη του 2016 και διήρκησε έως τις 4 Φεβρουαρίου. Συνολικά υπήρξαν τριακόσια σαράντα ένα σχόλια, από τα οποία τα διακόσια εβδομήντα περίπου αφορούσαν το άρθρο για την τοξοβολία και εί</w:t>
      </w:r>
      <w:r>
        <w:rPr>
          <w:rFonts w:eastAsia="Times New Roman" w:cs="Times New Roman"/>
          <w:szCs w:val="24"/>
        </w:rPr>
        <w:t xml:space="preserve">κοσι αφορούσαν το άρθρο 23 για τους διακριθέντες αθλητές. </w:t>
      </w:r>
    </w:p>
    <w:p w14:paraId="4ED95507"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Καταλαβαίνετε, λοιπόν, ότι μένουν μόνο πενήντα-εξήντα σχόλια, ένα και δύο σχόλια για κάθε άρθρο, που αφορούσαν το υπόλοιπο του νομοσχεδίου. Αποδεικνύεται, λοιπόν, ότι δεν υπάρχει ενδιαφέρον, δεν υπ</w:t>
      </w:r>
      <w:r>
        <w:rPr>
          <w:rFonts w:eastAsia="Times New Roman" w:cs="Times New Roman"/>
          <w:szCs w:val="24"/>
        </w:rPr>
        <w:t xml:space="preserve">άρχει κατεπείγον και δεν υπάρχει και ζήτημα. </w:t>
      </w:r>
    </w:p>
    <w:p w14:paraId="4ED95508"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Τι περιλαμβάνει το νομοσχέδιο; Προχωράει σε κάποια συγκεκριμένη τομή; Διορθώνει παθογένειες του παρελθόντος; Αποτελεί κάποια παρέμβαση και -εάν ναι- προς ποια κατεύθυνση;</w:t>
      </w:r>
    </w:p>
    <w:p w14:paraId="4ED95509"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πρώτο κεφάλαιο αφορά την εναρμόνιση της ελληνικής νομοθεσίας για τη μάχη κατά του ντόπινγκ. Να σας θυμίσω ότι οι αναθεωρημένες διατάξεις του Παγκόσμιου Κώδικα Αντιντόπινγκ, όπως έχει ειπωθεί και στην αρμόδια Επιτροπή από το</w:t>
      </w:r>
      <w:r>
        <w:rPr>
          <w:rFonts w:eastAsia="Times New Roman" w:cs="Times New Roman"/>
          <w:szCs w:val="24"/>
        </w:rPr>
        <w:t xml:space="preserve">ν Υφυπουργό, ισχύουν από τον Ιανουάριο του 2015. Άρα, είχατε δεκατέσσερις μήνες για να τρέξετε την όλη διαδικασία. Ας πούμε ότι φταίει η </w:t>
      </w:r>
      <w:r>
        <w:rPr>
          <w:rFonts w:eastAsia="Times New Roman" w:cs="Times New Roman"/>
          <w:szCs w:val="24"/>
          <w:lang w:val="en-US"/>
        </w:rPr>
        <w:t>WADA</w:t>
      </w:r>
      <w:r>
        <w:rPr>
          <w:rFonts w:eastAsia="Times New Roman" w:cs="Times New Roman"/>
          <w:szCs w:val="24"/>
        </w:rPr>
        <w:t>,</w:t>
      </w:r>
      <w:r>
        <w:rPr>
          <w:rFonts w:eastAsia="Times New Roman" w:cs="Times New Roman"/>
          <w:szCs w:val="24"/>
        </w:rPr>
        <w:t xml:space="preserve"> διότι καθυστέρησε και ότι είχατε τις καλύτερες προθέσεις. </w:t>
      </w:r>
    </w:p>
    <w:p w14:paraId="4ED9550A" w14:textId="77777777" w:rsidR="0014665F" w:rsidRDefault="007C227C">
      <w:pPr>
        <w:spacing w:after="0"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b/>
          <w:szCs w:val="24"/>
        </w:rPr>
        <w:t xml:space="preserve">): </w:t>
      </w:r>
      <w:r>
        <w:rPr>
          <w:rFonts w:eastAsia="Times New Roman" w:cs="Times New Roman"/>
          <w:szCs w:val="24"/>
        </w:rPr>
        <w:t xml:space="preserve">Δεν είπα ότι καθυστέρησε. Υπήρχε μια διαδικασία ανταλλαγής απόψεων. </w:t>
      </w:r>
    </w:p>
    <w:p w14:paraId="4ED9550B" w14:textId="77777777" w:rsidR="0014665F" w:rsidRDefault="007C227C">
      <w:pPr>
        <w:spacing w:after="0"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Υπήρξε μια διαδικασία. Δεκτό. </w:t>
      </w:r>
    </w:p>
    <w:p w14:paraId="4ED9550C"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Θα μπορούσε να γίνει και με υπουργική απόφαση, όπως έγινε το 2012. Θέλω να ενημερώσω το Σώμα και να σας θυμίσω ότι έχει συμβεί </w:t>
      </w:r>
      <w:r>
        <w:rPr>
          <w:rFonts w:eastAsia="Times New Roman" w:cs="Times New Roman"/>
          <w:szCs w:val="24"/>
        </w:rPr>
        <w:t xml:space="preserve">και </w:t>
      </w:r>
      <w:r>
        <w:rPr>
          <w:rFonts w:eastAsia="Times New Roman" w:cs="Times New Roman"/>
          <w:szCs w:val="24"/>
        </w:rPr>
        <w:t>παλα</w:t>
      </w:r>
      <w:r>
        <w:rPr>
          <w:rFonts w:eastAsia="Times New Roman" w:cs="Times New Roman"/>
          <w:szCs w:val="24"/>
        </w:rPr>
        <w:t xml:space="preserve">ιότερα. Το 1999 για πρώτη φορά θεσπίστηκε ο ν.2725, με τον οποίο θεσμοθετήθηκε η διαδικασία για το αντιντόπινγκ. </w:t>
      </w:r>
    </w:p>
    <w:p w14:paraId="4ED9550D"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lastRenderedPageBreak/>
        <w:t>Το 2002, με τον ν.3057, τροποποιήθηκε ο συγκεκριμένος νόμος και συγκεκριμένες διατάξεις. Με υπουργικές αποφάσεις τον Μάιο του 2005 προσδιορίστ</w:t>
      </w:r>
      <w:r>
        <w:rPr>
          <w:rFonts w:eastAsia="Times New Roman" w:cs="Times New Roman"/>
          <w:szCs w:val="24"/>
        </w:rPr>
        <w:t>ηκε η διαδικασία για την αντιμετώπιση της φαρμακοδιέγερσης των αθλητών. Επίσης, με άλλη υπουργική απόφαση</w:t>
      </w:r>
      <w:r>
        <w:rPr>
          <w:rFonts w:eastAsia="Times New Roman" w:cs="Times New Roman"/>
          <w:szCs w:val="24"/>
        </w:rPr>
        <w:t>,</w:t>
      </w:r>
      <w:r>
        <w:rPr>
          <w:rFonts w:eastAsia="Times New Roman" w:cs="Times New Roman"/>
          <w:szCs w:val="24"/>
        </w:rPr>
        <w:t xml:space="preserve"> τον Δεκέμβριο του 2006 καθορίστηκαν οι απαγορευμένες ουσίες. </w:t>
      </w:r>
    </w:p>
    <w:p w14:paraId="4ED9550E"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Στη συνέχεια, να σας θυμίσω ότι τον Δεκέμβριο του 2006 η πλειοψηφία του ελληνικού Κοινο</w:t>
      </w:r>
      <w:r>
        <w:rPr>
          <w:rFonts w:eastAsia="Times New Roman" w:cs="Times New Roman"/>
          <w:szCs w:val="24"/>
        </w:rPr>
        <w:t>βουλίου ψήφισε την επικύρωση της διεθνούς σύμβασης και έτσι έγινε νόμος του κράτους, ο ν.3516.</w:t>
      </w:r>
    </w:p>
    <w:p w14:paraId="4ED9550F"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Συνεπώς, το στοίχημα από τότε μέχρι και τώρα είναι να μετατρέψετε, να μετατρέψουμε συνολικά ως χώρα, ως κράτος, ως ελληνική πολιτεία, σε πράξη τα καθήκοντα και τ</w:t>
      </w:r>
      <w:r>
        <w:rPr>
          <w:rFonts w:eastAsia="Times New Roman" w:cs="Times New Roman"/>
          <w:szCs w:val="24"/>
        </w:rPr>
        <w:t xml:space="preserve">ις υποχρεώσει που υπαγορεύει αυτός ο νόμος. </w:t>
      </w:r>
    </w:p>
    <w:p w14:paraId="4ED95510"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Τι θεσπίζετε συνεπώς σήμερα; Εισάγετε τις συγκεκριμένες διατάξεις με τη διαδικασία του κατεπείγοντος, υπό το φόβο του αποκλεισμού της χώρας από τους προσεχείς Ολυμπιακούς Αγώνες. </w:t>
      </w:r>
    </w:p>
    <w:p w14:paraId="4ED95511"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lastRenderedPageBreak/>
        <w:t>Όμως, τις συνοδεύετε με πενήντα</w:t>
      </w:r>
      <w:r>
        <w:rPr>
          <w:rFonts w:eastAsia="Times New Roman" w:cs="Times New Roman"/>
          <w:szCs w:val="24"/>
        </w:rPr>
        <w:t xml:space="preserve"> λοιπές διατάξεις, οι οποίες δεν δικαιολογούν τον χαρακτήρα του κατεπείγοντος. Είναι απλώς ένα συμπίλημα διαφόρων άσχετων διατάξεων και σε καμμία περίπτωση δεν αποδίδουν τη βαρύνουσα σημασία, την οποία αποδίδετε. </w:t>
      </w:r>
    </w:p>
    <w:p w14:paraId="4ED95512"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Σχετικά με την ουσία, δεν μπορεί κανένας ν</w:t>
      </w:r>
      <w:r>
        <w:rPr>
          <w:rFonts w:eastAsia="Times New Roman" w:cs="Times New Roman"/>
          <w:szCs w:val="24"/>
        </w:rPr>
        <w:t>α πει ότι διαφωνεί με την εναρμόνιση. Είμαστε οργανικό μέλος ως χώρα στους διεθνείς αθλητικούς οργανισμούς, έχουμε διοργανώσει με επιτυχία τους Ολυμπιακούς Αγώνες του 2004, συμμετέχουμε και σίγουρα θα μπορούσε να πει κανείς «ναι» σε αυστηρότερους και τακτι</w:t>
      </w:r>
      <w:r>
        <w:rPr>
          <w:rFonts w:eastAsia="Times New Roman" w:cs="Times New Roman"/>
          <w:szCs w:val="24"/>
        </w:rPr>
        <w:t>κότερους ελέγχους</w:t>
      </w:r>
      <w:r>
        <w:rPr>
          <w:rFonts w:eastAsia="Times New Roman" w:cs="Times New Roman"/>
          <w:szCs w:val="24"/>
        </w:rPr>
        <w:t>,</w:t>
      </w:r>
      <w:r>
        <w:rPr>
          <w:rFonts w:eastAsia="Times New Roman" w:cs="Times New Roman"/>
          <w:szCs w:val="24"/>
        </w:rPr>
        <w:t xml:space="preserve"> που αφορούν τον πόλεμο κατά του ντόπινγκ και την καταπολέμηση της φαρμακοδιέγερσης. </w:t>
      </w:r>
    </w:p>
    <w:p w14:paraId="4ED95513"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Ένα σημαντικό ζήτημα, κύριε Υπουργέ, για το οποίο δεν φαίνεται να υπάρχει πρόβλεψη, είναι η θωράκιση και η αυτονομία του ΕΣΚΑΝ και ποιες είναι οι δυνατότητές του. </w:t>
      </w:r>
    </w:p>
    <w:p w14:paraId="4ED95514"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Το θεσμικό πλαίσιο, λοιπόν, είναι δεδομένο. Του παρέχετε τους αναγκαίους πόρους για να λειτο</w:t>
      </w:r>
      <w:r>
        <w:rPr>
          <w:rFonts w:eastAsia="Times New Roman" w:cs="Times New Roman"/>
          <w:szCs w:val="24"/>
        </w:rPr>
        <w:t xml:space="preserve">υργήσει; Με τον τομέα της διαφάνειας του ΕΣΚΑΝ υπάρχει κάποια πρόβλεψη; Εάν επιθυμούσατε την ουσιαστική αυτονομία και τον διαφανή τρόπο λειτουργίας, θα μπορούσατε να δώσετε τη δυνατότητα να ορίζονται από την Επιτροπή Διαφάνειας τα μέλη του ΕΣΚΑΝ. </w:t>
      </w:r>
    </w:p>
    <w:p w14:paraId="4ED95515"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Στον τομ</w:t>
      </w:r>
      <w:r>
        <w:rPr>
          <w:rFonts w:eastAsia="Times New Roman" w:cs="Times New Roman"/>
          <w:szCs w:val="24"/>
        </w:rPr>
        <w:t>έα της πρόληψης, της ενημέρωσης ποια είναι η πολιτική σας; Γιατί δεν υπάρχει τίποτα στο συγκεκριμένο νομοθέτημα; Ποιες είναι οι πρωτοβουλίες</w:t>
      </w:r>
      <w:r>
        <w:rPr>
          <w:rFonts w:eastAsia="Times New Roman" w:cs="Times New Roman"/>
          <w:szCs w:val="24"/>
        </w:rPr>
        <w:t>,</w:t>
      </w:r>
      <w:r>
        <w:rPr>
          <w:rFonts w:eastAsia="Times New Roman" w:cs="Times New Roman"/>
          <w:szCs w:val="24"/>
        </w:rPr>
        <w:t xml:space="preserve"> που θα έπρεπε να αναλάβετε σε συνεργασία με αθλητές, με γυμναστές, με αθλητικά σωματεία, με ομοσπονδίες, με το Υπο</w:t>
      </w:r>
      <w:r>
        <w:rPr>
          <w:rFonts w:eastAsia="Times New Roman" w:cs="Times New Roman"/>
          <w:szCs w:val="24"/>
        </w:rPr>
        <w:t xml:space="preserve">υργείο Παιδείας, με τις ενώσεις των γονέων για την ενημέρωση όλων των ενδιαφερομένων; </w:t>
      </w:r>
    </w:p>
    <w:p w14:paraId="4ED95516"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στο Β΄ Μέρος έχουμε μία σειρά από ανόμοιες διατάξεις. Λέω, λοιπόν, το αθλητικό μητρώο να γίνει. Ποιο είναι το επόμενο στάδιο απ</w:t>
      </w:r>
      <w:r>
        <w:rPr>
          <w:rFonts w:eastAsia="Times New Roman" w:cs="Times New Roman"/>
          <w:szCs w:val="24"/>
        </w:rPr>
        <w:t xml:space="preserve">ό τη συγκρότηση και τη λειτουργία ενός ηλεκτρονικού αθλητικού μητρώου; Τι θα κάνετε; Δεν μας είπατε. </w:t>
      </w:r>
    </w:p>
    <w:p w14:paraId="4ED95517"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το μαύρο χρήμα στον αθλητισμό, υπάρχει το ΣΔΟΕ, υπάρχει η Επιτροπή </w:t>
      </w:r>
      <w:r>
        <w:rPr>
          <w:rFonts w:eastAsia="Times New Roman" w:cs="Times New Roman"/>
          <w:szCs w:val="24"/>
        </w:rPr>
        <w:t xml:space="preserve">για την </w:t>
      </w:r>
      <w:r>
        <w:rPr>
          <w:rFonts w:eastAsia="Times New Roman" w:cs="Times New Roman"/>
          <w:szCs w:val="24"/>
        </w:rPr>
        <w:t>Π</w:t>
      </w:r>
      <w:r>
        <w:rPr>
          <w:rFonts w:eastAsia="Times New Roman" w:cs="Times New Roman"/>
          <w:szCs w:val="24"/>
        </w:rPr>
        <w:t>άταξη της Διαφθοράς</w:t>
      </w:r>
      <w:r>
        <w:rPr>
          <w:rFonts w:eastAsia="Times New Roman" w:cs="Times New Roman"/>
          <w:szCs w:val="24"/>
        </w:rPr>
        <w:t>.</w:t>
      </w:r>
      <w:r>
        <w:rPr>
          <w:rFonts w:eastAsia="Times New Roman" w:cs="Times New Roman"/>
          <w:szCs w:val="24"/>
        </w:rPr>
        <w:t xml:space="preserve"> Οι μηχανισμοί είναι εδώ, κύριε Υπουργέ. Γιατί</w:t>
      </w:r>
      <w:r>
        <w:rPr>
          <w:rFonts w:eastAsia="Times New Roman" w:cs="Times New Roman"/>
          <w:szCs w:val="24"/>
        </w:rPr>
        <w:t xml:space="preserve"> δεν τους χρησιμοποιείτε; Ποια είναι η χρησιμότητα του να ελέγχουν οι υπάλληλοι της Γενικής Γραμματείας Αθλητισμού τους ιδίους πόρους των ομοσπονδιών; Εξετάσατε το ενδεχόμενο πιθανής σύγκρουσης με τη </w:t>
      </w:r>
      <w:r>
        <w:rPr>
          <w:rFonts w:eastAsia="Times New Roman" w:cs="Times New Roman"/>
          <w:szCs w:val="24"/>
          <w:lang w:val="en-US"/>
        </w:rPr>
        <w:t>FIFA</w:t>
      </w:r>
      <w:r>
        <w:rPr>
          <w:rFonts w:eastAsia="Times New Roman" w:cs="Times New Roman"/>
          <w:szCs w:val="24"/>
        </w:rPr>
        <w:t xml:space="preserve"> και την </w:t>
      </w:r>
      <w:r>
        <w:rPr>
          <w:rFonts w:eastAsia="Times New Roman" w:cs="Times New Roman"/>
          <w:szCs w:val="24"/>
          <w:lang w:val="en-US"/>
        </w:rPr>
        <w:t>UEFA</w:t>
      </w:r>
      <w:r>
        <w:rPr>
          <w:rFonts w:eastAsia="Times New Roman" w:cs="Times New Roman"/>
          <w:szCs w:val="24"/>
        </w:rPr>
        <w:t>; Το λέω απλά. Εσείς θα το αποδείξετε σ</w:t>
      </w:r>
      <w:r>
        <w:rPr>
          <w:rFonts w:eastAsia="Times New Roman" w:cs="Times New Roman"/>
          <w:szCs w:val="24"/>
        </w:rPr>
        <w:t xml:space="preserve">τη συνέχεια. </w:t>
      </w:r>
    </w:p>
    <w:p w14:paraId="4ED95518"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μπορούσα να πω πολλά, κύριε Υπουργέ. Το ζητούμενο είναι το εξής, ότι σε έναν τομέα της δημόσιας πολιτικής, όπως είναι ο αθλητισμός, όπου πολλά περισσότερα μας ενώνουν παρά μας χωρίζουν, εσείς δεν ακολουθείτε τον δρόμο της σύνθεσης, της συν</w:t>
      </w:r>
      <w:r>
        <w:rPr>
          <w:rFonts w:eastAsia="Times New Roman" w:cs="Times New Roman"/>
          <w:szCs w:val="24"/>
        </w:rPr>
        <w:t xml:space="preserve">αίνεσης και της συνεννόησης. Οι φορείς, τα σωματεία, οι ομοσπονδίες, ακόμα και οι εργαζόμενοι στη Γενική Γραμματεία Αθλητισμού, στην αρμόδια </w:t>
      </w:r>
      <w:r>
        <w:rPr>
          <w:rFonts w:eastAsia="Times New Roman" w:cs="Times New Roman"/>
          <w:szCs w:val="24"/>
        </w:rPr>
        <w:t xml:space="preserve">επιτροπή </w:t>
      </w:r>
      <w:r>
        <w:rPr>
          <w:rFonts w:eastAsia="Times New Roman" w:cs="Times New Roman"/>
          <w:szCs w:val="24"/>
        </w:rPr>
        <w:t xml:space="preserve">σάς καταγγέλλουν για έλλειμμα συνεργασίας. </w:t>
      </w:r>
    </w:p>
    <w:p w14:paraId="4ED95519"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ED9551A" w14:textId="77777777" w:rsidR="0014665F" w:rsidRDefault="007C227C">
      <w:pPr>
        <w:tabs>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w:t>
      </w:r>
      <w:r>
        <w:rPr>
          <w:rFonts w:eastAsia="Times New Roman" w:cs="Times New Roman"/>
          <w:szCs w:val="24"/>
        </w:rPr>
        <w:t>κρατίας)</w:t>
      </w:r>
    </w:p>
    <w:p w14:paraId="4ED9551B" w14:textId="77777777" w:rsidR="0014665F" w:rsidRDefault="007C227C">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Κυρία Πρόεδρε, θα ήθελα τον λόγο. </w:t>
      </w:r>
    </w:p>
    <w:p w14:paraId="4ED9551C" w14:textId="77777777" w:rsidR="0014665F" w:rsidRDefault="007C227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Θέλετε να μιλήσετε, κυρία συνάδελφε;</w:t>
      </w:r>
    </w:p>
    <w:p w14:paraId="4ED9551D" w14:textId="77777777" w:rsidR="0014665F" w:rsidRDefault="007C227C">
      <w:pPr>
        <w:spacing w:line="600" w:lineRule="auto"/>
        <w:ind w:firstLine="720"/>
        <w:jc w:val="both"/>
        <w:rPr>
          <w:rFonts w:eastAsia="Times New Roman"/>
          <w:szCs w:val="24"/>
        </w:rPr>
      </w:pPr>
      <w:r>
        <w:rPr>
          <w:rFonts w:eastAsia="Times New Roman"/>
          <w:b/>
          <w:szCs w:val="24"/>
        </w:rPr>
        <w:t xml:space="preserve">ΦΩΤΕΙΝΗ ΒΑΚΗ: </w:t>
      </w:r>
      <w:r>
        <w:rPr>
          <w:rFonts w:eastAsia="Times New Roman"/>
          <w:szCs w:val="24"/>
        </w:rPr>
        <w:t>Μετά τον κ. Παφίλη.</w:t>
      </w:r>
    </w:p>
    <w:p w14:paraId="4ED9551E" w14:textId="77777777" w:rsidR="0014665F" w:rsidRDefault="007C227C">
      <w:pPr>
        <w:spacing w:line="600" w:lineRule="auto"/>
        <w:ind w:firstLine="720"/>
        <w:jc w:val="both"/>
        <w:rPr>
          <w:rFonts w:eastAsia="Times New Roman"/>
          <w:szCs w:val="24"/>
        </w:rPr>
      </w:pPr>
      <w:r>
        <w:rPr>
          <w:rFonts w:eastAsia="Times New Roman"/>
          <w:b/>
          <w:szCs w:val="24"/>
        </w:rPr>
        <w:t xml:space="preserve"> ΠΡΟΕΔΡΕΥΟΥΣΑ (Αναστασία Χριστοδουλοπούλου): </w:t>
      </w:r>
      <w:r>
        <w:rPr>
          <w:rFonts w:eastAsia="Times New Roman"/>
          <w:szCs w:val="24"/>
        </w:rPr>
        <w:t xml:space="preserve">Μετά τον επόμενο ομιλητή. </w:t>
      </w:r>
    </w:p>
    <w:p w14:paraId="4ED9551F" w14:textId="77777777" w:rsidR="0014665F" w:rsidRDefault="007C227C">
      <w:pPr>
        <w:spacing w:line="600" w:lineRule="auto"/>
        <w:ind w:firstLine="720"/>
        <w:jc w:val="both"/>
        <w:rPr>
          <w:rFonts w:eastAsia="Times New Roman"/>
          <w:szCs w:val="24"/>
        </w:rPr>
      </w:pPr>
      <w:r>
        <w:rPr>
          <w:rFonts w:eastAsia="Times New Roman"/>
          <w:szCs w:val="24"/>
        </w:rPr>
        <w:t xml:space="preserve">Τον λόγο έχει ο κ. Κωνσταντινέας για επτά λεπτά. </w:t>
      </w:r>
    </w:p>
    <w:p w14:paraId="4ED95520" w14:textId="77777777" w:rsidR="0014665F" w:rsidRDefault="007C227C">
      <w:pPr>
        <w:spacing w:line="600" w:lineRule="auto"/>
        <w:ind w:firstLine="720"/>
        <w:jc w:val="both"/>
        <w:rPr>
          <w:rFonts w:eastAsia="Times New Roman"/>
          <w:szCs w:val="24"/>
        </w:rPr>
      </w:pPr>
      <w:r>
        <w:rPr>
          <w:rFonts w:eastAsia="Times New Roman"/>
          <w:b/>
          <w:szCs w:val="24"/>
        </w:rPr>
        <w:t xml:space="preserve">ΠΕΤΡΟΣ ΚΩΝΣΤΑΝΤΙΝΕΑΣ: </w:t>
      </w:r>
      <w:r>
        <w:rPr>
          <w:rFonts w:eastAsia="Times New Roman"/>
          <w:szCs w:val="24"/>
        </w:rPr>
        <w:t>Κυρίες και κύριοι συνάδελφοι, πριν ξεκινήσω την ομιλία μου</w:t>
      </w:r>
      <w:r>
        <w:rPr>
          <w:rFonts w:eastAsia="Times New Roman"/>
          <w:szCs w:val="24"/>
        </w:rPr>
        <w:t>,</w:t>
      </w:r>
      <w:r>
        <w:rPr>
          <w:rFonts w:eastAsia="Times New Roman"/>
          <w:szCs w:val="24"/>
        </w:rPr>
        <w:t xml:space="preserve"> θα ήθελα να πω κάτι για την ιστορία. Το 1922 που έγινε η Μικρασιατική Καταστροφή υπολογίζουν ότι σαράντα χιλιάδες Έλληνες πή</w:t>
      </w:r>
      <w:r>
        <w:rPr>
          <w:rFonts w:eastAsia="Times New Roman"/>
          <w:szCs w:val="24"/>
        </w:rPr>
        <w:t xml:space="preserve">γαν στη Συρία, σε αυτούς που μερικοί σήμερα αποκαλούν «λαθρομετανάστες». Η </w:t>
      </w:r>
      <w:r>
        <w:rPr>
          <w:rFonts w:eastAsia="Times New Roman"/>
          <w:szCs w:val="24"/>
        </w:rPr>
        <w:lastRenderedPageBreak/>
        <w:t xml:space="preserve">ιστορία επαναλαμβάνεται από την αντίθετη πλευρά και εμείς έχουμε χρέος να μη γίνουμε Ούννοι. Σας ευχαριστώ πολύ γι’ αυτό. </w:t>
      </w:r>
    </w:p>
    <w:p w14:paraId="4ED95521" w14:textId="77777777" w:rsidR="0014665F" w:rsidRDefault="007C227C">
      <w:pPr>
        <w:spacing w:line="600" w:lineRule="auto"/>
        <w:ind w:firstLine="720"/>
        <w:jc w:val="both"/>
        <w:rPr>
          <w:rFonts w:eastAsia="Times New Roman"/>
          <w:szCs w:val="24"/>
        </w:rPr>
      </w:pPr>
      <w:r>
        <w:rPr>
          <w:rFonts w:eastAsia="Times New Roman"/>
          <w:szCs w:val="24"/>
        </w:rPr>
        <w:t>Συνεχίζω την ομιλία μου με αυτό για το οποίο πρέπει να μιλ</w:t>
      </w:r>
      <w:r>
        <w:rPr>
          <w:rFonts w:eastAsia="Times New Roman"/>
          <w:szCs w:val="24"/>
        </w:rPr>
        <w:t xml:space="preserve">άμε σήμερα, για το νομοσχέδιο. Καλούμαστε σήμερα να ψηφίσουμε ένα νομοσχέδιο που θα εξασφαλίσει την επόμενη ημέρα των Ελλήνων αθλητών μας στην προσεχή Ολυμπιάδα. </w:t>
      </w:r>
    </w:p>
    <w:p w14:paraId="4ED95522" w14:textId="77777777" w:rsidR="0014665F" w:rsidRDefault="007C227C">
      <w:pPr>
        <w:spacing w:line="600" w:lineRule="auto"/>
        <w:ind w:firstLine="720"/>
        <w:jc w:val="both"/>
        <w:rPr>
          <w:rFonts w:eastAsia="Times New Roman"/>
          <w:szCs w:val="24"/>
        </w:rPr>
      </w:pPr>
      <w:r>
        <w:rPr>
          <w:rFonts w:eastAsia="Times New Roman"/>
          <w:szCs w:val="24"/>
        </w:rPr>
        <w:t xml:space="preserve">Με λύπη διαπιστώνουμε ότι τεχνηέντως η προηγούμενη </w:t>
      </w:r>
      <w:r>
        <w:rPr>
          <w:rFonts w:eastAsia="Times New Roman"/>
          <w:szCs w:val="24"/>
        </w:rPr>
        <w:t xml:space="preserve">κυβέρνηση </w:t>
      </w:r>
      <w:r>
        <w:rPr>
          <w:rFonts w:eastAsia="Times New Roman"/>
          <w:szCs w:val="24"/>
        </w:rPr>
        <w:t>κατακερμάτισε τη χρηματοδότηση τ</w:t>
      </w:r>
      <w:r>
        <w:rPr>
          <w:rFonts w:eastAsia="Times New Roman"/>
          <w:szCs w:val="24"/>
        </w:rPr>
        <w:t xml:space="preserve">ου ΕΣΚΑΝ. Έτσι, το καθιστούσε αναποτελεσματικό να επιτελέσει το έργο του. </w:t>
      </w:r>
    </w:p>
    <w:p w14:paraId="4ED95523" w14:textId="77777777" w:rsidR="0014665F" w:rsidRDefault="007C227C">
      <w:pPr>
        <w:spacing w:line="600" w:lineRule="auto"/>
        <w:ind w:firstLine="720"/>
        <w:jc w:val="both"/>
        <w:rPr>
          <w:rFonts w:eastAsia="Times New Roman"/>
          <w:szCs w:val="24"/>
        </w:rPr>
      </w:pPr>
      <w:r>
        <w:rPr>
          <w:rFonts w:eastAsia="Times New Roman"/>
          <w:szCs w:val="24"/>
        </w:rPr>
        <w:t>Η αποκατάσταση της χρηματοδότησης του ΕΣΚΑΝ στο πλαίσιο του κρατικού προϋπολογισμού το 2015 για τον αθλητισμό αποτελεί την έμπρακτη υλοποίηση της προγραμματικής δέσμευσης του ΣΥΡΙΖΑ</w:t>
      </w:r>
      <w:r>
        <w:rPr>
          <w:rFonts w:eastAsia="Times New Roman"/>
          <w:szCs w:val="24"/>
        </w:rPr>
        <w:t xml:space="preserve"> για την ανασυγκρότηση της δημόσιας πολιτικής εναντίον της φαρμακοδιέγερσης στον αθλητισμό. Η αλήθεια να λέγεται, αγαπητοί συνάδελφοι! </w:t>
      </w:r>
    </w:p>
    <w:p w14:paraId="4ED95524" w14:textId="77777777" w:rsidR="0014665F" w:rsidRDefault="007C227C">
      <w:pPr>
        <w:spacing w:line="600" w:lineRule="auto"/>
        <w:ind w:firstLine="720"/>
        <w:jc w:val="both"/>
        <w:rPr>
          <w:rFonts w:eastAsia="Times New Roman"/>
          <w:szCs w:val="24"/>
        </w:rPr>
      </w:pPr>
      <w:r>
        <w:rPr>
          <w:rFonts w:eastAsia="Times New Roman"/>
          <w:szCs w:val="24"/>
        </w:rPr>
        <w:lastRenderedPageBreak/>
        <w:t xml:space="preserve">Προς αυτή την κατεύθυνση εντάσσεται και η άμεση ενσωμάτωση στην ελληνική νομοθεσία του Κώδικα της </w:t>
      </w:r>
      <w:r>
        <w:rPr>
          <w:rFonts w:eastAsia="Times New Roman"/>
          <w:szCs w:val="24"/>
          <w:lang w:val="en-US"/>
        </w:rPr>
        <w:t>WADA</w:t>
      </w:r>
      <w:r>
        <w:rPr>
          <w:rFonts w:eastAsia="Times New Roman"/>
          <w:szCs w:val="24"/>
        </w:rPr>
        <w:t xml:space="preserve"> το 2016. Με αυτόν</w:t>
      </w:r>
      <w:r>
        <w:rPr>
          <w:rFonts w:eastAsia="Times New Roman"/>
          <w:szCs w:val="24"/>
        </w:rPr>
        <w:t xml:space="preserve"> τον τρόπο καλύπτεται το θεσμικό κενό που είχε δημιουργηθεί μετά το 2006</w:t>
      </w:r>
      <w:r>
        <w:rPr>
          <w:rFonts w:eastAsia="Times New Roman"/>
          <w:szCs w:val="24"/>
        </w:rPr>
        <w:t>. Κ</w:t>
      </w:r>
      <w:r>
        <w:rPr>
          <w:rFonts w:eastAsia="Times New Roman"/>
          <w:szCs w:val="24"/>
        </w:rPr>
        <w:t>αι ο νοών</w:t>
      </w:r>
      <w:r>
        <w:rPr>
          <w:rFonts w:eastAsia="Times New Roman"/>
          <w:szCs w:val="24"/>
        </w:rPr>
        <w:t>,</w:t>
      </w:r>
      <w:r>
        <w:rPr>
          <w:rFonts w:eastAsia="Times New Roman"/>
          <w:szCs w:val="24"/>
        </w:rPr>
        <w:t xml:space="preserve"> νοείτο. </w:t>
      </w:r>
    </w:p>
    <w:p w14:paraId="4ED95525" w14:textId="77777777" w:rsidR="0014665F" w:rsidRDefault="007C227C">
      <w:pPr>
        <w:spacing w:line="600" w:lineRule="auto"/>
        <w:ind w:firstLine="720"/>
        <w:jc w:val="both"/>
        <w:rPr>
          <w:rFonts w:eastAsia="Times New Roman"/>
          <w:szCs w:val="24"/>
        </w:rPr>
      </w:pPr>
      <w:r>
        <w:rPr>
          <w:rFonts w:eastAsia="Times New Roman"/>
          <w:szCs w:val="24"/>
        </w:rPr>
        <w:t xml:space="preserve">Η Κυβέρνηση με αυτό το νομοσχέδιο συνεχίζει βήμα βήμα να υλοποιεί τις δεσμεύσεις της για την κάθαρση στον αθλητισμό. Σίγουρα θα θέλαμε εντονότερο βηματισμό προς </w:t>
      </w:r>
      <w:r>
        <w:rPr>
          <w:rFonts w:eastAsia="Times New Roman"/>
          <w:szCs w:val="24"/>
        </w:rPr>
        <w:t xml:space="preserve">αυτή την κατεύθυνση και ελπίζω να τα καταφέρουμε. </w:t>
      </w:r>
    </w:p>
    <w:p w14:paraId="4ED95526" w14:textId="77777777" w:rsidR="0014665F" w:rsidRDefault="007C227C">
      <w:pPr>
        <w:spacing w:line="600" w:lineRule="auto"/>
        <w:ind w:firstLine="720"/>
        <w:jc w:val="both"/>
        <w:rPr>
          <w:rFonts w:eastAsia="Times New Roman"/>
          <w:szCs w:val="24"/>
        </w:rPr>
      </w:pPr>
      <w:r>
        <w:rPr>
          <w:rFonts w:eastAsia="Times New Roman"/>
          <w:szCs w:val="24"/>
        </w:rPr>
        <w:t>Αγαπητοί συνάδελφοι, με τη νέα νομοθετική παρέμβαση της Γενικής Γραμματείας Αθλητισμού η πολιτεία θωρακίζεται πλήρως ενάντια στα φαινόμενα ντόπινγκ, δίνοντας έμφαση, κάνοντας στροφή στον αθλητισμό προς τον</w:t>
      </w:r>
      <w:r>
        <w:rPr>
          <w:rFonts w:eastAsia="Times New Roman"/>
          <w:szCs w:val="24"/>
        </w:rPr>
        <w:t xml:space="preserve"> υγιή ανταγωνισμό και όχι προς τον ακραίο, ψεύτικο πρωταθλητισμό που έχουμε γνωρίσει στις μέρες μας. Η κατασκευή πρωταθλητών δεν μπορεί να αποτελέσει πρότυπο για τα παιδιά μας. </w:t>
      </w:r>
    </w:p>
    <w:p w14:paraId="4ED95527" w14:textId="77777777" w:rsidR="0014665F" w:rsidRDefault="007C227C">
      <w:pPr>
        <w:spacing w:line="600" w:lineRule="auto"/>
        <w:ind w:firstLine="720"/>
        <w:jc w:val="both"/>
        <w:rPr>
          <w:rFonts w:eastAsia="Times New Roman" w:cs="Times New Roman"/>
          <w:szCs w:val="24"/>
        </w:rPr>
      </w:pPr>
      <w:r>
        <w:rPr>
          <w:rFonts w:eastAsia="Times New Roman"/>
          <w:szCs w:val="24"/>
        </w:rPr>
        <w:lastRenderedPageBreak/>
        <w:t xml:space="preserve">Και εισέρχομαι σε αυτό που λέμε, στο «ποιο είναι αυτό που ψηφίζουμε σήμερα;». </w:t>
      </w:r>
      <w:r>
        <w:rPr>
          <w:rFonts w:eastAsia="Times New Roman"/>
          <w:szCs w:val="24"/>
        </w:rPr>
        <w:t>Είναι ότι θεσμοθετήσαμε πρωταθλητές, χωρίς να είναι πρωταθλητές</w:t>
      </w:r>
      <w:r>
        <w:rPr>
          <w:rFonts w:eastAsia="Times New Roman"/>
          <w:szCs w:val="24"/>
        </w:rPr>
        <w:t xml:space="preserve">. </w:t>
      </w:r>
      <w:r>
        <w:rPr>
          <w:rFonts w:eastAsia="Times New Roman"/>
          <w:szCs w:val="24"/>
        </w:rPr>
        <w:t>Ήταν</w:t>
      </w:r>
      <w:r>
        <w:rPr>
          <w:rFonts w:eastAsia="Times New Roman"/>
          <w:szCs w:val="24"/>
        </w:rPr>
        <w:t xml:space="preserve"> ψεύτικοι πρωταθλητές</w:t>
      </w:r>
      <w:r>
        <w:rPr>
          <w:rFonts w:eastAsia="Times New Roman"/>
          <w:szCs w:val="24"/>
        </w:rPr>
        <w:t>.</w:t>
      </w:r>
      <w:r>
        <w:rPr>
          <w:rFonts w:eastAsia="Times New Roman" w:cs="Times New Roman"/>
          <w:szCs w:val="24"/>
        </w:rPr>
        <w:t xml:space="preserve"> Στο πλαίσιο αυτό</w:t>
      </w:r>
      <w:r>
        <w:rPr>
          <w:rFonts w:eastAsia="Times New Roman" w:cs="Times New Roman"/>
          <w:szCs w:val="24"/>
        </w:rPr>
        <w:t>,</w:t>
      </w:r>
      <w:r>
        <w:rPr>
          <w:rFonts w:eastAsia="Times New Roman" w:cs="Times New Roman"/>
          <w:szCs w:val="24"/>
        </w:rPr>
        <w:t xml:space="preserve"> η ελληνική νομοθεσία εναρμονίζεται πλήρως με τον Κώδικα Αντιντόπινγκ της Παγκόσμιας Ομοσπονδίας Αντιντόπινγκ. Αποδίδονται ευθύνες και στις αθλητικ</w:t>
      </w:r>
      <w:r>
        <w:rPr>
          <w:rFonts w:eastAsia="Times New Roman" w:cs="Times New Roman"/>
          <w:szCs w:val="24"/>
        </w:rPr>
        <w:t xml:space="preserve">ές ομοσπονδίες σε περίπτωση φαρμακοδιέγερσης αθλητών. </w:t>
      </w:r>
    </w:p>
    <w:p w14:paraId="4ED9552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Ισχυροποιείται το Εθνικό Συμβούλιο για την Καταπολέμηση του Ντόπινγκ, διασφαλίζοντας περισσότερο τα δικαιώματα των αθλητών. </w:t>
      </w:r>
    </w:p>
    <w:p w14:paraId="4ED9552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Τα κομματικά γυαλιά κάποιων συναδέλφων</w:t>
      </w:r>
      <w:r>
        <w:rPr>
          <w:rFonts w:eastAsia="Times New Roman" w:cs="Times New Roman"/>
          <w:szCs w:val="24"/>
        </w:rPr>
        <w:t>,</w:t>
      </w:r>
      <w:r>
        <w:rPr>
          <w:rFonts w:eastAsia="Times New Roman" w:cs="Times New Roman"/>
          <w:szCs w:val="24"/>
        </w:rPr>
        <w:t xml:space="preserve"> δυστυχώς αυτά τα βλέπουν ως ρουσφετολογικά. Είναι, δηλαδή, ρουσφέτι η καταγραφή όλων των αθλητικών φορέων στο ηλεκτρονικό μητρώο της Γενικής Γραμματείας Αθλητισμού, όταν μιλάμε για μεταρρυθμίσεις του κράτους, λέμε και για ψηφιοποίηση όλου του </w:t>
      </w:r>
      <w:r>
        <w:rPr>
          <w:rFonts w:eastAsia="Times New Roman" w:cs="Times New Roman"/>
          <w:szCs w:val="24"/>
        </w:rPr>
        <w:lastRenderedPageBreak/>
        <w:t>κράτους; Μία</w:t>
      </w:r>
      <w:r>
        <w:rPr>
          <w:rFonts w:eastAsia="Times New Roman" w:cs="Times New Roman"/>
          <w:szCs w:val="24"/>
        </w:rPr>
        <w:t xml:space="preserve"> μεταρρύθμιση είναι στον αθλητισμό. Έτσι τελειώνει η χρηματοδότηση σε σωματεία-φαντάσματα. </w:t>
      </w:r>
    </w:p>
    <w:p w14:paraId="4ED9552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Είναι ρουσφέτι η διάταξη για την πρόσβαση ατόμων με αναπηρία σε αθλητικούς χώρους; Ή μήπως είναι ρουσφέτι το θέμα της εισαγωγής διακριθέντων αθλητών στην τριτοβάθμι</w:t>
      </w:r>
      <w:r>
        <w:rPr>
          <w:rFonts w:eastAsia="Times New Roman" w:cs="Times New Roman"/>
          <w:szCs w:val="24"/>
        </w:rPr>
        <w:t xml:space="preserve">α εκπαίδευση; </w:t>
      </w:r>
    </w:p>
    <w:p w14:paraId="4ED9552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Δεν είμαστε ίδιοι ούτε θα γίνουμε. Η κάθαρση στον αθλητισμό δεν μπορεί να είναι απλώς μια λέξη στον αέρα, αλλά πρέπει να γίνεται πράξη. Σιγά σιγά το κάνουμε. </w:t>
      </w:r>
    </w:p>
    <w:p w14:paraId="4ED9552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Όσον αφορά το άρθρο 48, γίνεται πράξη η επιθυμία των γονιών που έστειλαν τα παιδιά</w:t>
      </w:r>
      <w:r>
        <w:rPr>
          <w:rFonts w:eastAsia="Times New Roman" w:cs="Times New Roman"/>
          <w:szCs w:val="24"/>
        </w:rPr>
        <w:t xml:space="preserve"> τους στα πανεπιστήμια, στις ανώτερες δημόσιες σχολές, στα ΤΕΦΑΑ, χωρίς να χρειάζεται να προσκυνούν αυτήν τη στιγμή την ΕΠΟ, για να πιστοποιηθούν από τη σχολή του κ. Πατάκη που έχει η ΕΠΟ, δίνοντας 1.000 και 1.500 ευρώ, για να γίνουν προπονητές. Εμείς δεν </w:t>
      </w:r>
      <w:r>
        <w:rPr>
          <w:rFonts w:eastAsia="Times New Roman" w:cs="Times New Roman"/>
          <w:szCs w:val="24"/>
        </w:rPr>
        <w:t>μπορούμε να αναγνωρίσουμε αυτό το πράγμα. Ωστόσο</w:t>
      </w:r>
      <w:r>
        <w:rPr>
          <w:rFonts w:eastAsia="Times New Roman" w:cs="Times New Roman"/>
          <w:szCs w:val="24"/>
        </w:rPr>
        <w:t>,</w:t>
      </w:r>
      <w:r>
        <w:rPr>
          <w:rFonts w:eastAsia="Times New Roman" w:cs="Times New Roman"/>
          <w:szCs w:val="24"/>
        </w:rPr>
        <w:t xml:space="preserve"> βρήκαμε τρόπο να το νομοθετήσουμε. Αυτό έπρεπε να γίνει εδώ και πάρα πολύ καιρό. </w:t>
      </w:r>
    </w:p>
    <w:p w14:paraId="4ED9552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θα ήθελα να πω, κύριε Υπουργέ, ότι πρέπει να συλλογιστείτε τη δίψα για την αλλαγή του εκλογικού συστήματος τ</w:t>
      </w:r>
      <w:r>
        <w:rPr>
          <w:rFonts w:eastAsia="Times New Roman" w:cs="Times New Roman"/>
          <w:szCs w:val="24"/>
        </w:rPr>
        <w:t>ων αθλητικών ενώσεων, πόσω μάλλον του ποδοσφαίρου, έτσι όπως εκφράστηκε από την πρότασή μου προς εσάς. Κατά τη δέσμευσή σας και με δημόσια δήλωση σήμερα –και χαίρομαι πάρα πολύ γι’ αυτό- στο μεγάλο νομοσχέδιο του αθλητισμού τον ερχόμενο Μάιο θα δούμε και τ</w:t>
      </w:r>
      <w:r>
        <w:rPr>
          <w:rFonts w:eastAsia="Times New Roman" w:cs="Times New Roman"/>
          <w:szCs w:val="24"/>
        </w:rPr>
        <w:t xml:space="preserve">ην υλοποίησή της. Είμαι βέβαιος ότι δεν θα μας διαψεύσετε. </w:t>
      </w:r>
    </w:p>
    <w:p w14:paraId="4ED9552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Η αναγκαιότητα εκδημοκρατισμού των αθλητικών διοικήσεων είναι πάγιο αίτημα της ίδιας της δημοκρατίας</w:t>
      </w:r>
      <w:r>
        <w:rPr>
          <w:rFonts w:eastAsia="Times New Roman" w:cs="Times New Roman"/>
          <w:szCs w:val="24"/>
        </w:rPr>
        <w:t>,</w:t>
      </w:r>
      <w:r>
        <w:rPr>
          <w:rFonts w:eastAsia="Times New Roman" w:cs="Times New Roman"/>
          <w:szCs w:val="24"/>
        </w:rPr>
        <w:t xml:space="preserve"> που ορκιστήκαμε να υπηρετούμε. Βάλτε το μαχαίρι στο κόκαλο. Ας τελειώνουμε με τους δεινόσαυρου</w:t>
      </w:r>
      <w:r>
        <w:rPr>
          <w:rFonts w:eastAsia="Times New Roman" w:cs="Times New Roman"/>
          <w:szCs w:val="24"/>
        </w:rPr>
        <w:t>ς που λυμαίνονται τον αθλητισμό και περισσότερο το ποδόσφαιρο. Κάντε τους να κάτσουν στο ίδιο τραπέζι και να αποφασίσουν ομόφωνα. Ειδεμή έχουμε υποχρέωση εμείς να τους πούμε να πάνε αυτοί σπίτι τους και όχι εμείς. Είναι ηθικό μας καθήκον απέναντι σε αυτούς</w:t>
      </w:r>
      <w:r>
        <w:rPr>
          <w:rFonts w:eastAsia="Times New Roman" w:cs="Times New Roman"/>
          <w:szCs w:val="24"/>
        </w:rPr>
        <w:t xml:space="preserve"> που μας έφεραν εδώ και εμένα προσωπικά θα με βρείτε υπέρμαχο αυτού του ηθικού καθήκοντος.</w:t>
      </w:r>
    </w:p>
    <w:p w14:paraId="4ED9552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4ED95530" w14:textId="77777777" w:rsidR="0014665F" w:rsidRDefault="007C227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ED9553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w:t>
      </w:r>
    </w:p>
    <w:p w14:paraId="4ED9553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Τον λόγο έχει η κ. Βάκη, </w:t>
      </w:r>
      <w:r>
        <w:rPr>
          <w:rFonts w:eastAsia="Times New Roman" w:cs="Times New Roman"/>
          <w:szCs w:val="24"/>
        </w:rPr>
        <w:t xml:space="preserve">Κοινοβουλευτική </w:t>
      </w:r>
      <w:r>
        <w:rPr>
          <w:rFonts w:eastAsia="Times New Roman" w:cs="Times New Roman"/>
          <w:szCs w:val="24"/>
        </w:rPr>
        <w:t xml:space="preserve">Εκπρόσωπος </w:t>
      </w:r>
      <w:r>
        <w:rPr>
          <w:rFonts w:eastAsia="Times New Roman" w:cs="Times New Roman"/>
          <w:szCs w:val="24"/>
        </w:rPr>
        <w:t>του ΣΥΡΙΖΑ.</w:t>
      </w:r>
    </w:p>
    <w:p w14:paraId="4ED9553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 xml:space="preserve">Κυρίες και κύριοι Βουλευτές, ακούστηκαν πάρα πολλά προηγουμένως. Επιτρέψτε μου να σχολιάσω, φεύγοντας για λίγο από το κύριο θέμα της συζήτησης. </w:t>
      </w:r>
    </w:p>
    <w:p w14:paraId="4ED9553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Με τα νεοναζιστικά παραληρήματα υπόδικων, οι οποίοι διαιρούν τους ανθρώπου</w:t>
      </w:r>
      <w:r>
        <w:rPr>
          <w:rFonts w:eastAsia="Times New Roman" w:cs="Times New Roman"/>
          <w:szCs w:val="24"/>
        </w:rPr>
        <w:t>ς σε όσους κυλάει ελληνικό αίμα στις φλέβες τους και σε υπανθρώπους και που αμαυρώνουν και σπιλώνουν την τιμή του Κοινοβουλίου, απαξιώ να ασχοληθώ.</w:t>
      </w:r>
    </w:p>
    <w:p w14:paraId="4ED9553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Δυστυχώς</w:t>
      </w:r>
      <w:r>
        <w:rPr>
          <w:rFonts w:eastAsia="Times New Roman" w:cs="Times New Roman"/>
          <w:szCs w:val="24"/>
        </w:rPr>
        <w:t>,</w:t>
      </w:r>
      <w:r>
        <w:rPr>
          <w:rFonts w:eastAsia="Times New Roman" w:cs="Times New Roman"/>
          <w:szCs w:val="24"/>
        </w:rPr>
        <w:t xml:space="preserve"> υπάρχουν και άλλες αποχρώσεις της </w:t>
      </w:r>
      <w:r>
        <w:rPr>
          <w:rFonts w:eastAsia="Times New Roman" w:cs="Times New Roman"/>
          <w:szCs w:val="24"/>
        </w:rPr>
        <w:t>Αντιπολίτευσης</w:t>
      </w:r>
      <w:r>
        <w:rPr>
          <w:rFonts w:eastAsia="Times New Roman" w:cs="Times New Roman"/>
          <w:szCs w:val="24"/>
        </w:rPr>
        <w:t>, η οποία παραπαίει ανάμεσα σε μία παρωδία αντιπολ</w:t>
      </w:r>
      <w:r>
        <w:rPr>
          <w:rFonts w:eastAsia="Times New Roman" w:cs="Times New Roman"/>
          <w:szCs w:val="24"/>
        </w:rPr>
        <w:t xml:space="preserve">ίτευσης και σε μία χυδαιότητα. </w:t>
      </w:r>
      <w:r>
        <w:rPr>
          <w:rFonts w:eastAsia="Times New Roman" w:cs="Times New Roman"/>
          <w:szCs w:val="24"/>
        </w:rPr>
        <w:t xml:space="preserve">Και εξηγούμαι: Αυτή τη στιγμή υπάρχει μία κρισιμότατη </w:t>
      </w:r>
      <w:r>
        <w:rPr>
          <w:rFonts w:eastAsia="Times New Roman" w:cs="Times New Roman"/>
          <w:szCs w:val="24"/>
        </w:rPr>
        <w:t>σύνοδος</w:t>
      </w:r>
      <w:r>
        <w:rPr>
          <w:rFonts w:eastAsia="Times New Roman" w:cs="Times New Roman"/>
          <w:szCs w:val="24"/>
        </w:rPr>
        <w:t>.</w:t>
      </w:r>
      <w:r>
        <w:rPr>
          <w:rFonts w:eastAsia="Times New Roman" w:cs="Times New Roman"/>
          <w:szCs w:val="24"/>
        </w:rPr>
        <w:t xml:space="preserve"> Με το να κάνετε μία μικροπολιτική εκμετάλλευση, μία μικροκομματική αξιοποίηση του προσφυγικού</w:t>
      </w:r>
      <w:r>
        <w:rPr>
          <w:rFonts w:eastAsia="Times New Roman" w:cs="Times New Roman"/>
          <w:szCs w:val="24"/>
        </w:rPr>
        <w:t>,</w:t>
      </w:r>
      <w:r>
        <w:rPr>
          <w:rFonts w:eastAsia="Times New Roman" w:cs="Times New Roman"/>
          <w:szCs w:val="24"/>
        </w:rPr>
        <w:t xml:space="preserve"> χάριν αντιπολίτευσης της Κυβέρνησης, το μόνο που καταφέρνετε είναι </w:t>
      </w:r>
      <w:r>
        <w:rPr>
          <w:rFonts w:eastAsia="Times New Roman" w:cs="Times New Roman"/>
          <w:szCs w:val="24"/>
        </w:rPr>
        <w:t>να αποδυναμώνετε τη χώρα εν όψει μίας κρισιμότατης Συνόδου, η οποία επιβάλλει και επιτάσσει εθνική στρατηγική.</w:t>
      </w:r>
    </w:p>
    <w:p w14:paraId="4ED9553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Μας μιλάτε και μας κουνάτε το δάχτυλο για την Ειδομένη. Αιδώς Αργείοι! Επισκεφθήκατε την Ειδομένη και οι συνάδελφοι της Δημοκρατικής Συμπαράταξης</w:t>
      </w:r>
      <w:r>
        <w:rPr>
          <w:rFonts w:eastAsia="Times New Roman" w:cs="Times New Roman"/>
          <w:szCs w:val="24"/>
        </w:rPr>
        <w:t xml:space="preserve"> και της Νέας Δημοκρατίας πρόσφατα και πάρα πολύ καλά κάνατε. Μπράβο σας! Αντί, λοιπόν, να τσαλαβουτάτε στις λάσπες της μικροπολιτικής, καλό είναι να εγκαλείτε</w:t>
      </w:r>
      <w:r>
        <w:rPr>
          <w:rFonts w:eastAsia="Times New Roman" w:cs="Times New Roman"/>
          <w:szCs w:val="24"/>
        </w:rPr>
        <w:t>,</w:t>
      </w:r>
      <w:r>
        <w:rPr>
          <w:rFonts w:eastAsia="Times New Roman" w:cs="Times New Roman"/>
          <w:szCs w:val="24"/>
        </w:rPr>
        <w:t xml:space="preserve"> όχι την Κυβέρνηση, αλλά όσους με τις πολιτικές τους και τις πράξεις τους όρθωσαν φράγματα, έκλε</w:t>
      </w:r>
      <w:r>
        <w:rPr>
          <w:rFonts w:eastAsia="Times New Roman" w:cs="Times New Roman"/>
          <w:szCs w:val="24"/>
        </w:rPr>
        <w:t xml:space="preserve">ισαν σύνορα –και δεν είναι η ελληνική Κυβέρνηση βέβαια αυτή- και άφησαν παιδιά να γεννιούνται τον </w:t>
      </w:r>
      <w:r>
        <w:rPr>
          <w:rFonts w:eastAsia="Times New Roman" w:cs="Times New Roman"/>
          <w:szCs w:val="24"/>
        </w:rPr>
        <w:t xml:space="preserve">εικοστό πρώτο </w:t>
      </w:r>
      <w:r>
        <w:rPr>
          <w:rFonts w:eastAsia="Times New Roman" w:cs="Times New Roman"/>
          <w:szCs w:val="24"/>
        </w:rPr>
        <w:t xml:space="preserve">αιώνα μέσα στις λάσπες, αφήνουν ανθρώπους δύσμοιρους, ταλαιπωρημένους να κοιμούνται μέσα στις λάσπες. Αυτούς θα πρέπει να εγκαλείτε. </w:t>
      </w:r>
    </w:p>
    <w:p w14:paraId="4ED9553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Εσείς τι κ</w:t>
      </w:r>
      <w:r>
        <w:rPr>
          <w:rFonts w:eastAsia="Times New Roman" w:cs="Times New Roman"/>
          <w:szCs w:val="24"/>
        </w:rPr>
        <w:t xml:space="preserve">άνατε όλα αυτά τα χρόνια; Πώς διαχειριστήκατε ένα πρόβλημα που ήταν προ των πυλών και που θα ενέσκηπτε με μαθηματική ακρίβεια; Πώς διαχειριστήκατε όχι ροές απέλπιδων, αλλά απειροελάχιστους, σε σχέση με αυτές, που έρχονταν στη χώρα; </w:t>
      </w:r>
    </w:p>
    <w:p w14:paraId="4ED9553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Εκτός από τα δημοσιονομ</w:t>
      </w:r>
      <w:r>
        <w:rPr>
          <w:rFonts w:eastAsia="Times New Roman" w:cs="Times New Roman"/>
          <w:szCs w:val="24"/>
        </w:rPr>
        <w:t xml:space="preserve">ικά, τις </w:t>
      </w:r>
      <w:r>
        <w:rPr>
          <w:rFonts w:eastAsia="Times New Roman" w:cs="Times New Roman"/>
          <w:szCs w:val="24"/>
        </w:rPr>
        <w:t xml:space="preserve">συνόδους </w:t>
      </w:r>
      <w:r>
        <w:rPr>
          <w:rFonts w:eastAsia="Times New Roman" w:cs="Times New Roman"/>
          <w:szCs w:val="24"/>
        </w:rPr>
        <w:t xml:space="preserve">και τις πολιτικές, υπάρχει και κάτι που λέγεται αξιακό πλαίσιο. Τι αξιακό πλαίσιο καλλιεργήσατε και δυστυχώς ρίζωσε στην κοινωνία τα προηγούμενα χρόνια; </w:t>
      </w:r>
    </w:p>
    <w:p w14:paraId="4ED9553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Μας ρώτησε ο κ. Θεοχαρόπουλος πώς τώρα εμείς, οι </w:t>
      </w:r>
      <w:r>
        <w:rPr>
          <w:rFonts w:eastAsia="Times New Roman" w:cs="Times New Roman"/>
          <w:szCs w:val="24"/>
        </w:rPr>
        <w:t>«</w:t>
      </w:r>
      <w:r>
        <w:rPr>
          <w:rFonts w:eastAsia="Times New Roman" w:cs="Times New Roman"/>
          <w:szCs w:val="24"/>
        </w:rPr>
        <w:t>Τσιπρο-Καμμένοι</w:t>
      </w:r>
      <w:r>
        <w:rPr>
          <w:rFonts w:eastAsia="Times New Roman" w:cs="Times New Roman"/>
          <w:szCs w:val="24"/>
        </w:rPr>
        <w:t>»</w:t>
      </w:r>
      <w:r>
        <w:rPr>
          <w:rFonts w:eastAsia="Times New Roman" w:cs="Times New Roman"/>
          <w:szCs w:val="24"/>
        </w:rPr>
        <w:t xml:space="preserve"> θα πορευτούμε μαζ</w:t>
      </w:r>
      <w:r>
        <w:rPr>
          <w:rFonts w:eastAsia="Times New Roman" w:cs="Times New Roman"/>
          <w:szCs w:val="24"/>
        </w:rPr>
        <w:t xml:space="preserve">ί στο θέμα του προσφυγικού; Η απάντηση είναι όπως πορευτήκαμε μέχρι τώρα. Ο τρόπος ερμηνείας και διαχείρισης τέτοιων θεμάτων εκ μέρους κυβερνήσεων εμπεδώνει ήθος, έθος, νοοτροπίες και συμπεριφορές. </w:t>
      </w:r>
    </w:p>
    <w:p w14:paraId="4ED9553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Τα πογκρόμ των μεταναστών, τα στρατόπεδα συγκέντρωσης, οι</w:t>
      </w:r>
      <w:r>
        <w:rPr>
          <w:rFonts w:eastAsia="Times New Roman" w:cs="Times New Roman"/>
          <w:szCs w:val="24"/>
        </w:rPr>
        <w:t xml:space="preserve"> Αμυγδαλέζες, οι οιμωγές από τα βασανιστήρια στα αστυνομικά τμήματα</w:t>
      </w:r>
      <w:r>
        <w:rPr>
          <w:rFonts w:eastAsia="Times New Roman" w:cs="Times New Roman"/>
          <w:szCs w:val="24"/>
        </w:rPr>
        <w:t>,</w:t>
      </w:r>
      <w:r>
        <w:rPr>
          <w:rFonts w:eastAsia="Times New Roman" w:cs="Times New Roman"/>
          <w:szCs w:val="24"/>
        </w:rPr>
        <w:t xml:space="preserve"> που μας εξευτέλισαν και έκαναν το γύρο του κόσμου, ξέρετε δεν ήταν δικό μας έργο, των εθνολαϊκιστών </w:t>
      </w:r>
      <w:r>
        <w:rPr>
          <w:rFonts w:eastAsia="Times New Roman" w:cs="Times New Roman"/>
          <w:szCs w:val="24"/>
        </w:rPr>
        <w:t>«</w:t>
      </w:r>
      <w:r>
        <w:rPr>
          <w:rFonts w:eastAsia="Times New Roman" w:cs="Times New Roman"/>
          <w:szCs w:val="24"/>
        </w:rPr>
        <w:t>Τσιπρο-Καμμένων</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4ED9553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Η Αντιπολίτευση, χάριν αντιπολίτευσης, καταλήγει τελικά να κλείνει </w:t>
      </w:r>
      <w:r>
        <w:rPr>
          <w:rFonts w:eastAsia="Times New Roman" w:cs="Times New Roman"/>
          <w:szCs w:val="24"/>
        </w:rPr>
        <w:t xml:space="preserve">το μάτι πονηρά και σε πολιτικές που ενδύονται αυτή τη στιγμή τη λεοντή της ακροδεξιάς,  που κλείνουν σύνορα και αποφάσισαν να κατεβάσουν τον διακόπτη των φώτων της Ευρώπης του Διαφωτισμού και τελικά να την βυθίσουν στο σκοτάδι. </w:t>
      </w:r>
    </w:p>
    <w:p w14:paraId="4ED9553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Κλείνουν το μάτι πονηρά σε </w:t>
      </w:r>
      <w:r>
        <w:rPr>
          <w:rFonts w:eastAsia="Times New Roman" w:cs="Times New Roman"/>
          <w:szCs w:val="24"/>
        </w:rPr>
        <w:t>πολιτικές που αντιμετωπίζουν αυτούς τους ανθρώπους</w:t>
      </w:r>
      <w:r>
        <w:rPr>
          <w:rFonts w:eastAsia="Times New Roman" w:cs="Times New Roman"/>
          <w:szCs w:val="24"/>
        </w:rPr>
        <w:t>,</w:t>
      </w:r>
      <w:r>
        <w:rPr>
          <w:rFonts w:eastAsia="Times New Roman" w:cs="Times New Roman"/>
          <w:szCs w:val="24"/>
        </w:rPr>
        <w:t xml:space="preserve"> που ξερίζωσε ο πόλεμος ως θυσιαστέους και αναλώσιμους, εκτός αν θέλετε να αρχίζουμε να σαπίζουμε στο ξύλο εγκύους γυναίκες ή παιδιά που πνίγονταν στους χειμάρρους στην Ειδομένη. Αυτό </w:t>
      </w:r>
      <w:r>
        <w:rPr>
          <w:rFonts w:eastAsia="Times New Roman" w:cs="Times New Roman"/>
          <w:szCs w:val="24"/>
        </w:rPr>
        <w:t>θέλετε</w:t>
      </w:r>
      <w:r>
        <w:rPr>
          <w:rFonts w:eastAsia="Times New Roman" w:cs="Times New Roman"/>
          <w:szCs w:val="24"/>
        </w:rPr>
        <w:t xml:space="preserve">; </w:t>
      </w:r>
    </w:p>
    <w:p w14:paraId="4ED9553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Επιτρέψτε μο</w:t>
      </w:r>
      <w:r>
        <w:rPr>
          <w:rFonts w:eastAsia="Times New Roman" w:cs="Times New Roman"/>
          <w:szCs w:val="24"/>
        </w:rPr>
        <w:t xml:space="preserve">υ να πω τώρα δύο λόγια για το προς ψήφιση νομοσχέδιο. </w:t>
      </w:r>
      <w:r>
        <w:rPr>
          <w:rFonts w:eastAsia="Times New Roman" w:cs="Times New Roman"/>
          <w:szCs w:val="24"/>
        </w:rPr>
        <w:t>Κατ</w:t>
      </w:r>
      <w:r>
        <w:rPr>
          <w:rFonts w:eastAsia="Times New Roman" w:cs="Times New Roman"/>
          <w:szCs w:val="24"/>
        </w:rPr>
        <w:t>’</w:t>
      </w:r>
      <w:r>
        <w:rPr>
          <w:rFonts w:eastAsia="Times New Roman" w:cs="Times New Roman"/>
          <w:szCs w:val="24"/>
        </w:rPr>
        <w:t>αρχάς</w:t>
      </w:r>
      <w:r>
        <w:rPr>
          <w:rFonts w:eastAsia="Times New Roman" w:cs="Times New Roman"/>
          <w:szCs w:val="24"/>
        </w:rPr>
        <w:t>,</w:t>
      </w:r>
      <w:r>
        <w:rPr>
          <w:rFonts w:eastAsia="Times New Roman" w:cs="Times New Roman"/>
          <w:szCs w:val="24"/>
        </w:rPr>
        <w:t xml:space="preserve"> πρέπει να πούμε ότι είναι η πρώτη φορά που εφαρμόζεται απαρέγκλιτα ο νόμος για την αντιμετώπιση και την καταπολέμηση της βίας στον αθλητισμό. Δεν έχουμε προφανώς μαγικές λύσεις και το μαγικό </w:t>
      </w:r>
      <w:r>
        <w:rPr>
          <w:rFonts w:eastAsia="Times New Roman" w:cs="Times New Roman"/>
          <w:szCs w:val="24"/>
        </w:rPr>
        <w:t>ραβδί. Είναι όμως η πρώτη φορά που αντιμετωπίζονται τέτοια φαινόμενα.</w:t>
      </w:r>
    </w:p>
    <w:p w14:paraId="4ED9553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σχετικά με το κατεπείγον για το οποίο ακούστηκαν τόσα και επιρρίφθηκαν τόσες μομφές και αιτιάσεις, η προθεσμία για την ενσωμάτωση του Κώδικα Αντιντόπινγκ, σύμφωνα με την </w:t>
      </w:r>
      <w:r>
        <w:rPr>
          <w:rFonts w:eastAsia="Times New Roman" w:cs="Times New Roman"/>
          <w:szCs w:val="24"/>
          <w:lang w:val="en-US"/>
        </w:rPr>
        <w:t>WADA</w:t>
      </w:r>
      <w:r>
        <w:rPr>
          <w:rFonts w:eastAsia="Times New Roman" w:cs="Times New Roman"/>
          <w:szCs w:val="24"/>
        </w:rPr>
        <w:t xml:space="preserve">, </w:t>
      </w:r>
      <w:r>
        <w:rPr>
          <w:rFonts w:eastAsia="Times New Roman" w:cs="Times New Roman"/>
          <w:szCs w:val="24"/>
        </w:rPr>
        <w:t>λήγει στις 18 Μαρτίου. Πόσες φορές ακόμη πρέπει να το πούμε;</w:t>
      </w:r>
    </w:p>
    <w:p w14:paraId="4ED9553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Ο Παγκόσμιος Κώδικας Αντιντόπινγκ υιοθετήθηκε για πρώτη φορά το 2003. Τέθηκε σε ισχύ την 1</w:t>
      </w:r>
      <w:r>
        <w:rPr>
          <w:rFonts w:eastAsia="Times New Roman" w:cs="Times New Roman"/>
          <w:szCs w:val="24"/>
          <w:vertAlign w:val="superscript"/>
        </w:rPr>
        <w:t>η</w:t>
      </w:r>
      <w:r>
        <w:rPr>
          <w:rFonts w:eastAsia="Times New Roman" w:cs="Times New Roman"/>
          <w:szCs w:val="24"/>
        </w:rPr>
        <w:t xml:space="preserve"> Γενάρη 2009, ενώ το 2013 έγιναν αναθεωρήσεις που εγκρίθηκαν από το ιδρυτικό συμβούλιο του Παγκόσμιου Ορ</w:t>
      </w:r>
      <w:r>
        <w:rPr>
          <w:rFonts w:eastAsia="Times New Roman" w:cs="Times New Roman"/>
          <w:szCs w:val="24"/>
        </w:rPr>
        <w:t xml:space="preserve">γανισμού Αντιντόπινγκ από την </w:t>
      </w:r>
      <w:r>
        <w:rPr>
          <w:rFonts w:eastAsia="Times New Roman" w:cs="Times New Roman"/>
          <w:szCs w:val="24"/>
          <w:lang w:val="en-US"/>
        </w:rPr>
        <w:t>WADA</w:t>
      </w:r>
      <w:r>
        <w:rPr>
          <w:rFonts w:eastAsia="Times New Roman" w:cs="Times New Roman"/>
          <w:szCs w:val="24"/>
        </w:rPr>
        <w:t xml:space="preserve"> και ισχύει από την 1η Ιανουαρίου 2015. </w:t>
      </w:r>
    </w:p>
    <w:p w14:paraId="4ED9554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Είχε την δυνατότητα η Ελλάδα να εναρμονίσει το νομοθετικό της πλαίσιο κατά του ντόπινγκ με τον Κώδικα του Παγκόσμιου Οργανισμού από το 2013. Ωστόσο, η </w:t>
      </w:r>
      <w:r>
        <w:rPr>
          <w:rFonts w:eastAsia="Times New Roman" w:cs="Times New Roman"/>
          <w:szCs w:val="24"/>
        </w:rPr>
        <w:t xml:space="preserve">συγκυβέρνηση </w:t>
      </w:r>
      <w:r>
        <w:rPr>
          <w:rFonts w:eastAsia="Times New Roman" w:cs="Times New Roman"/>
          <w:szCs w:val="24"/>
        </w:rPr>
        <w:t>ΠΑΣΟΚ-Νέας Δημοκρ</w:t>
      </w:r>
      <w:r>
        <w:rPr>
          <w:rFonts w:eastAsia="Times New Roman" w:cs="Times New Roman"/>
          <w:szCs w:val="24"/>
        </w:rPr>
        <w:t xml:space="preserve">ατίας δεν έπραξε τα δέοντα. Μάλιστα, όπως είπε και προηγούμενος ομιλητής, μείωσε τον προϋπολογισμό του 2015 του ΕΣΚΑΝ, του Εθνικού Συμβουλίου Καταπολέμησης του Ντόπινγκ, στα 50.000 ευρώ από τα 200.000 ευρώ που ήταν το 2014. </w:t>
      </w:r>
    </w:p>
    <w:p w14:paraId="4ED9554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 xml:space="preserve">Το αποτέλεσμα είναι η αδυναμία </w:t>
      </w:r>
      <w:r>
        <w:rPr>
          <w:rFonts w:eastAsia="Times New Roman" w:cs="Times New Roman"/>
          <w:szCs w:val="24"/>
        </w:rPr>
        <w:t>εύρυθμης λειτουργίας του ΕΣΚΑΝ</w:t>
      </w:r>
      <w:r>
        <w:rPr>
          <w:rFonts w:eastAsia="Times New Roman" w:cs="Times New Roman"/>
          <w:szCs w:val="24"/>
        </w:rPr>
        <w:t>,</w:t>
      </w:r>
      <w:r>
        <w:rPr>
          <w:rFonts w:eastAsia="Times New Roman" w:cs="Times New Roman"/>
          <w:szCs w:val="24"/>
        </w:rPr>
        <w:t xml:space="preserve"> με δειγματολήπτες</w:t>
      </w:r>
      <w:r>
        <w:rPr>
          <w:rFonts w:eastAsia="Times New Roman" w:cs="Times New Roman"/>
          <w:szCs w:val="24"/>
        </w:rPr>
        <w:t>,</w:t>
      </w:r>
      <w:r>
        <w:rPr>
          <w:rFonts w:eastAsia="Times New Roman" w:cs="Times New Roman"/>
          <w:szCs w:val="24"/>
        </w:rPr>
        <w:t xml:space="preserve"> που σε ορισμένα αθλήματα προχωρούν σε δίμηνες ή τετράμηνες αποχές. Αυτό άλλαξε με την παρούσα Κυβέρνηση, διότι ενισχύθηκε οικονομικά το ΕΣΚΑΝ, το Εθνικό Συμβούλιο Καταπολέμησης Ντόπινγκ, και ο προϋπολογισμ</w:t>
      </w:r>
      <w:r>
        <w:rPr>
          <w:rFonts w:eastAsia="Times New Roman" w:cs="Times New Roman"/>
          <w:szCs w:val="24"/>
        </w:rPr>
        <w:t>ός του από τις 50.000 ευρώ έφθασε τις 200.000 ευρώ.</w:t>
      </w:r>
    </w:p>
    <w:p w14:paraId="4ED9554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Με αυτό τον τρόπο, λοιπόν, αποφεύχθηκε η διεθνής διαπόμπευση της χώρας, καθώς ήταν σίγουρο ότι θα είχαμε την αποβολή του ΕΣΚΑΝ από το διεθνή οργανισμό και δεν θα είχαμε, δηλαδή, πιστοποιημένο φορέα που θα</w:t>
      </w:r>
      <w:r>
        <w:rPr>
          <w:rFonts w:eastAsia="Times New Roman" w:cs="Times New Roman"/>
          <w:szCs w:val="24"/>
        </w:rPr>
        <w:t xml:space="preserve"> έκανε τον έλεγχο ντόπινγκ στην Ελλάδα.</w:t>
      </w:r>
    </w:p>
    <w:p w14:paraId="4ED9554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Με την εναρμόνιση της ελληνικής νομοθεσίας με τον νέο Κώδικα Αντιντόπινγκ του Παγκόσμιου Οργανισμού Αντιντόπινγκ, την αρμοδιότητα του πειθαρχικού ελέγχου σε περιπτώσεις παραβιάσεων θα την έχει πλέον το ΕΣΚΑΝ και όχι </w:t>
      </w:r>
      <w:r>
        <w:rPr>
          <w:rFonts w:eastAsia="Times New Roman" w:cs="Times New Roman"/>
          <w:szCs w:val="24"/>
        </w:rPr>
        <w:t>οι εθνικές αθλητικές ομοσπονδίες, οι οποίες καλούνται να τιμωρήσουν α</w:t>
      </w:r>
      <w:r>
        <w:rPr>
          <w:rFonts w:eastAsia="Times New Roman" w:cs="Times New Roman"/>
          <w:szCs w:val="24"/>
        </w:rPr>
        <w:lastRenderedPageBreak/>
        <w:t>θλητές και προπονητές, τους οποίους οι ίδιες είχαν επιλέξει ως κορυφαίους, με συνέπεια να έχουν παρατηρηθεί κατά καιρούς φαινόμενα αθώωσης αθλητών ή επιβολής σχετικά ελαφρών πειθαρχικών π</w:t>
      </w:r>
      <w:r>
        <w:rPr>
          <w:rFonts w:eastAsia="Times New Roman" w:cs="Times New Roman"/>
          <w:szCs w:val="24"/>
        </w:rPr>
        <w:t>οινών σε πρώτο βαθμό.</w:t>
      </w:r>
    </w:p>
    <w:p w14:paraId="4ED9554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Η απεμπλοκή, λοιπόν, του πρωτοβάθμιου πειθαρχικού οργάνου από τις εθνικές αθλητικές ομοσπονδίες και η καθιέρωση της ανεξάρτητης πρωτοβάθμιας πειθαρχικής επιτροπής, στα πλαίσια του ΕΣΚΑΝ, αποτελεί μια σημαντική τομή που επιφέρει και ο </w:t>
      </w:r>
      <w:r>
        <w:rPr>
          <w:rFonts w:eastAsia="Times New Roman" w:cs="Times New Roman"/>
          <w:szCs w:val="24"/>
        </w:rPr>
        <w:t xml:space="preserve">Παγκόσμιος Κώδικας Αντιντόπινγκ. </w:t>
      </w:r>
    </w:p>
    <w:p w14:paraId="4ED9554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Θετικές είναι και οι ρυθμίσεις που εισάγονται στο δεύτερο μέρος του νομοσχεδίου, όπως είναι η διάταξη με την οποία αίρονται προνόμια σε αθλητές που καταδικάστηκαν για παράβαση ντόπινγκ. Εκλογικεύεται το παράδοξο φαινόμενο </w:t>
      </w:r>
      <w:r>
        <w:rPr>
          <w:rFonts w:eastAsia="Times New Roman" w:cs="Times New Roman"/>
          <w:szCs w:val="24"/>
        </w:rPr>
        <w:t>αθλητές</w:t>
      </w:r>
      <w:r>
        <w:rPr>
          <w:rFonts w:eastAsia="Times New Roman" w:cs="Times New Roman"/>
          <w:szCs w:val="24"/>
        </w:rPr>
        <w:t>,</w:t>
      </w:r>
      <w:r>
        <w:rPr>
          <w:rFonts w:eastAsia="Times New Roman" w:cs="Times New Roman"/>
          <w:szCs w:val="24"/>
        </w:rPr>
        <w:t xml:space="preserve"> που παραβαίνουν τους κανόνες αντιντόπινγκ να συνεχίσουν να απολαμβάνουν προνόμια. </w:t>
      </w:r>
    </w:p>
    <w:p w14:paraId="4ED9554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Ακούστηκαν πολλά εδώ για ρουσφετολογικές ρυθμίσεις. Να ρωτήσουμε το εξής: Η δημιουργία Μητρώου Αθλητικών Φορέων στη Γενική Γραμματεία Αθλητισμού, η διεύρυνση των ελ</w:t>
      </w:r>
      <w:r>
        <w:rPr>
          <w:rFonts w:eastAsia="Times New Roman" w:cs="Times New Roman"/>
          <w:szCs w:val="24"/>
        </w:rPr>
        <w:t>έγχων του ελεγκτικού συμβουλίου στην Ελληνική Ποδοσφαιρική Ομοσπονδία και το άρθρο το οποίο διευρύνει τη δυνατότητα του Ελεγκτικού Συμβουλίου της Γενικής Γραμματείας Αθλητισμού να ασκεί διαχειριστικό και λογιστικό έλεγχο στην ΕΠΟ είναι ρουσφετολογικά;</w:t>
      </w:r>
    </w:p>
    <w:p w14:paraId="4ED9554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 Είν</w:t>
      </w:r>
      <w:r>
        <w:rPr>
          <w:rFonts w:eastAsia="Times New Roman" w:cs="Times New Roman"/>
          <w:szCs w:val="24"/>
        </w:rPr>
        <w:t>αι γνωστό ότι ο θεσμός του Ελεγκτικού Συμβουλίου, πριν από την ανασύστασή του από την Κυβέρνηση αυτή, είχε πέσει σε αχρηστία. Είναι γνωστό ότι τεράστια κονδύλια διοχετεύονταν στις ομοσπονδίες</w:t>
      </w:r>
      <w:r>
        <w:rPr>
          <w:rFonts w:eastAsia="Times New Roman" w:cs="Times New Roman"/>
          <w:szCs w:val="24"/>
        </w:rPr>
        <w:t>,</w:t>
      </w:r>
      <w:r>
        <w:rPr>
          <w:rFonts w:eastAsia="Times New Roman" w:cs="Times New Roman"/>
          <w:szCs w:val="24"/>
        </w:rPr>
        <w:t xml:space="preserve"> χωρίς να υπάρξει κανένας ουσιαστικός έλεγχος. Αυτό άλλαξε για ό</w:t>
      </w:r>
      <w:r>
        <w:rPr>
          <w:rFonts w:eastAsia="Times New Roman" w:cs="Times New Roman"/>
          <w:szCs w:val="24"/>
        </w:rPr>
        <w:t>λους και για την ΕΠΟ</w:t>
      </w:r>
      <w:r>
        <w:rPr>
          <w:rFonts w:eastAsia="Times New Roman" w:cs="Times New Roman"/>
          <w:szCs w:val="24"/>
        </w:rPr>
        <w:t>,</w:t>
      </w:r>
      <w:r>
        <w:rPr>
          <w:rFonts w:eastAsia="Times New Roman" w:cs="Times New Roman"/>
          <w:szCs w:val="24"/>
        </w:rPr>
        <w:t xml:space="preserve"> η οποία απολάμβανε ιδιαίτερο ελεγκτικό καθεστώς. </w:t>
      </w:r>
    </w:p>
    <w:p w14:paraId="4ED9554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Είναι ρουσφετολογική η λειτουργία ηλεκτρονικού Μητρώου Αθλητικών Φορέων στη Γενική Γραμματεία Αθλητισμού; Στο </w:t>
      </w:r>
      <w:r>
        <w:rPr>
          <w:rFonts w:eastAsia="Times New Roman" w:cs="Times New Roman"/>
          <w:szCs w:val="24"/>
        </w:rPr>
        <w:t xml:space="preserve">μητρώο </w:t>
      </w:r>
      <w:r>
        <w:rPr>
          <w:rFonts w:eastAsia="Times New Roman" w:cs="Times New Roman"/>
          <w:szCs w:val="24"/>
        </w:rPr>
        <w:t>αυτό θα καταγράφονται συγκεκριμένα στοιχεία του εκάστοτε φορέα, όπω</w:t>
      </w:r>
      <w:r>
        <w:rPr>
          <w:rFonts w:eastAsia="Times New Roman" w:cs="Times New Roman"/>
          <w:szCs w:val="24"/>
        </w:rPr>
        <w:t xml:space="preserve">ς </w:t>
      </w:r>
      <w:r>
        <w:rPr>
          <w:rFonts w:eastAsia="Times New Roman" w:cs="Times New Roman"/>
          <w:szCs w:val="24"/>
        </w:rPr>
        <w:lastRenderedPageBreak/>
        <w:t>οικονομικά στοιχεία, γεγονός που θα συμβάλει στην πιο διαφανή διαχείριση των κρατικών επιχορηγήσεων. Πρόκειται για ένα εργαλείο διαφάνειας, ορθής κατανομής κρατικών πόρων, πεδίο στο οποίο υπήρχε νομοθετικό κενό και προφανώς απουσίαζε και η πολιτική βούλη</w:t>
      </w:r>
      <w:r>
        <w:rPr>
          <w:rFonts w:eastAsia="Times New Roman" w:cs="Times New Roman"/>
          <w:szCs w:val="24"/>
        </w:rPr>
        <w:t xml:space="preserve">ση. </w:t>
      </w:r>
    </w:p>
    <w:p w14:paraId="4ED9554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Τέλος, αξίζει τον κόπο να υπογραμμίσει κανείς και τις διατάξεις για τους αθλητές με αναπηρία. Είναι ρουσφετολογικές μήπως και αυτές; Η πρόσβαση ανθρώπων με κινητικά προβλήματα στους αθλητικούς χώρους, όπου διεξάγονται πρωταθλήματα </w:t>
      </w:r>
      <w:r>
        <w:rPr>
          <w:rFonts w:eastAsia="Times New Roman" w:cs="Times New Roman"/>
          <w:szCs w:val="24"/>
        </w:rPr>
        <w:t>Α</w:t>
      </w:r>
      <w:r>
        <w:rPr>
          <w:rFonts w:eastAsia="Times New Roman" w:cs="Times New Roman"/>
          <w:szCs w:val="24"/>
        </w:rPr>
        <w:t>΄ εθνικής κατηγορία</w:t>
      </w:r>
      <w:r>
        <w:rPr>
          <w:rFonts w:eastAsia="Times New Roman" w:cs="Times New Roman"/>
          <w:szCs w:val="24"/>
        </w:rPr>
        <w:t xml:space="preserve">ς σε ποδόσφαιρο και καλαθοσφαίριση είναι ρουσφετολογική; </w:t>
      </w:r>
    </w:p>
    <w:p w14:paraId="4ED9554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Με το άρθρο 32 επεκτείνεται στο σύνολο των συνοδών αθλητών με ειδικές ανάγκες χορήγηση οικονομικής επιβράβευσης, εφόσον σημειώσουν την προβλεπόμενη εκ του νόμου διάκριση στο αγώνισμα που αγωνίζονται</w:t>
      </w:r>
      <w:r>
        <w:rPr>
          <w:rFonts w:eastAsia="Times New Roman" w:cs="Times New Roman"/>
          <w:szCs w:val="24"/>
        </w:rPr>
        <w:t>.</w:t>
      </w:r>
    </w:p>
    <w:p w14:paraId="4ED9554B" w14:textId="77777777" w:rsidR="0014665F" w:rsidRDefault="007C227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4ED9554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Ένα λεπτό μόνο, κυρία Πρόεδρε.</w:t>
      </w:r>
    </w:p>
    <w:p w14:paraId="4ED9554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Επίσης, με το άρθρο 31 διευρύνονται οι περιπτώσεις αθλητικών διοργανώσεων με τη συμμετοχή στις οποίες μπορεί εφεξής να χορηγηθεί άδεια με </w:t>
      </w:r>
      <w:r>
        <w:rPr>
          <w:rFonts w:eastAsia="Times New Roman" w:cs="Times New Roman"/>
          <w:szCs w:val="24"/>
        </w:rPr>
        <w:t xml:space="preserve">αποδοχές από τον φορέα του δημοσίου και ευρύτερου δημόσιου τομέα στον οποίο εργάζονται αθλητές. Στο εξής η δυνατότητα αυτή δίνεται και για τη συμμετοχή στους Παραολυμπιακούς Αγώνες, τους Ολυμπιακούς Αγώνες Κωφών και τη Σκακιστική Ολυμπιάδα. </w:t>
      </w:r>
    </w:p>
    <w:p w14:paraId="4ED9554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 xml:space="preserve">ιοι συνάδελφοι, στο παρόν νομοσχέδιο, πέραν των τομών που εισάγονται στην εθνική νομοθεσία μέσω του Παγκόσμιου Κώδικα Αντιντόπινγκ, ρυθμίζονται ζητήματα εξαιρετικής σπουδαιότητας και εμπράκτως προωθείται η διαφάνεια στη χρηματοδότηση των αθλητικών φορέων, </w:t>
      </w:r>
      <w:r>
        <w:rPr>
          <w:rFonts w:eastAsia="Times New Roman" w:cs="Times New Roman"/>
          <w:szCs w:val="24"/>
        </w:rPr>
        <w:t>η ορθή κατανομή κρατικών πόρων, η ενδυνάμωση της αθλητικής εξωτερικής πολιτικής της χώρας, καθώς και η ισονομία, η ίση μεταχείριση αθλητών με αναπηρία.</w:t>
      </w:r>
    </w:p>
    <w:p w14:paraId="4ED9554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Σας ευχαριστώ.</w:t>
      </w:r>
    </w:p>
    <w:p w14:paraId="4ED95550" w14:textId="77777777" w:rsidR="0014665F" w:rsidRDefault="007C227C">
      <w:pPr>
        <w:spacing w:line="600" w:lineRule="auto"/>
        <w:ind w:firstLine="720"/>
        <w:jc w:val="center"/>
        <w:rPr>
          <w:rFonts w:eastAsia="Times New Roman"/>
          <w:bCs/>
        </w:rPr>
      </w:pPr>
      <w:r>
        <w:rPr>
          <w:rFonts w:eastAsia="Times New Roman"/>
          <w:bCs/>
        </w:rPr>
        <w:lastRenderedPageBreak/>
        <w:t>(Χειροκροτήματα από την πτέρυγα του ΣΥΡΙΖΑ)</w:t>
      </w:r>
    </w:p>
    <w:p w14:paraId="4ED9555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w:t>
      </w:r>
      <w:r>
        <w:rPr>
          <w:rFonts w:eastAsia="Times New Roman" w:cs="Times New Roman"/>
          <w:szCs w:val="24"/>
        </w:rPr>
        <w:t>υχαριστούμε και εμείς, κυρία Βάκη.</w:t>
      </w:r>
    </w:p>
    <w:p w14:paraId="4ED9555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Τώρα τον λόγο έχει ο κ. Εμμανουηλίδης.</w:t>
      </w:r>
    </w:p>
    <w:p w14:paraId="4ED9555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Μήπως θέλετε να προηγηθείτε, κύριε Παφίλη;</w:t>
      </w:r>
    </w:p>
    <w:p w14:paraId="4ED9555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πειράζει, κυρία Πρόεδρε. Ας προηγηθεί ο κύριος συνάδελφος.</w:t>
      </w:r>
    </w:p>
    <w:p w14:paraId="4ED9555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w:t>
      </w:r>
      <w:r>
        <w:rPr>
          <w:rFonts w:eastAsia="Times New Roman" w:cs="Times New Roman"/>
          <w:szCs w:val="24"/>
        </w:rPr>
        <w:t xml:space="preserve"> Εμμανουηλίδη, έχετε τον λόγο.</w:t>
      </w:r>
    </w:p>
    <w:p w14:paraId="4ED9555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Ευχαριστώ, κυρία Πρόεδρε.</w:t>
      </w:r>
    </w:p>
    <w:p w14:paraId="4ED9555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Μετά από την υψηλή πολιτική πτήση της Κοινοβουλευτικής Εκπροσώπου μας, είμαι υποχρεωμένος να προσγειωθώ και να τροχοδρομήσω στο πεδίο του υπό συζήτηση νομοσχεδίου.</w:t>
      </w:r>
    </w:p>
    <w:p w14:paraId="4ED9555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Κυρίες και</w:t>
      </w:r>
      <w:r>
        <w:rPr>
          <w:rFonts w:eastAsia="Times New Roman" w:cs="Times New Roman"/>
          <w:szCs w:val="24"/>
        </w:rPr>
        <w:t xml:space="preserve"> κύριοι συνάδελφοι, στις 4 Μαΐου του 2015, στην τοποθέτησή μου από το Βήμα της Βουλής για το νομοσχέδιο «Καταπολέμηση της βίας στον αθλητισμό» τόνιζα τα εξής: Όταν ένα νομοσχέδιο, κυρίες και κύριοι Βουλευτές, έχει στοιχηθεί με τις αρχές της γενικής βούληση</w:t>
      </w:r>
      <w:r>
        <w:rPr>
          <w:rFonts w:eastAsia="Times New Roman" w:cs="Times New Roman"/>
          <w:szCs w:val="24"/>
        </w:rPr>
        <w:t>ς, εκφράζει δηλαδή αυτό που προτάσσει η ίδια η κοινωνία μέσα από τη συσσωρευμένη εμπειρία της και όταν η διαδικασία γίνεται με διάθεση ανοιχτού διαλόγου, τα αποτελέσματα πράγματι προάγουν τον κοινοβουλευτισμό και εξ αυτού, την κοινωνία.</w:t>
      </w:r>
    </w:p>
    <w:p w14:paraId="4ED9555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Η βία στον χώρο του</w:t>
      </w:r>
      <w:r>
        <w:rPr>
          <w:rFonts w:eastAsia="Times New Roman" w:cs="Times New Roman"/>
          <w:szCs w:val="24"/>
        </w:rPr>
        <w:t xml:space="preserve"> αθλητισμού</w:t>
      </w:r>
      <w:r>
        <w:rPr>
          <w:rFonts w:eastAsia="Times New Roman" w:cs="Times New Roman"/>
          <w:szCs w:val="24"/>
        </w:rPr>
        <w:t>,</w:t>
      </w:r>
      <w:r>
        <w:rPr>
          <w:rFonts w:eastAsia="Times New Roman" w:cs="Times New Roman"/>
          <w:szCs w:val="24"/>
        </w:rPr>
        <w:t xml:space="preserve"> ομολογουμένως</w:t>
      </w:r>
      <w:r>
        <w:rPr>
          <w:rFonts w:eastAsia="Times New Roman" w:cs="Times New Roman"/>
          <w:szCs w:val="24"/>
        </w:rPr>
        <w:t>,</w:t>
      </w:r>
      <w:r>
        <w:rPr>
          <w:rFonts w:eastAsia="Times New Roman" w:cs="Times New Roman"/>
          <w:szCs w:val="24"/>
        </w:rPr>
        <w:t xml:space="preserve"> είναι ένα από τα πιο σκληρά κομμάτια της κοινωνίας και επ’ αυτού καλούμαστε να απαντήσουμε. Όλα τα άρθρα του νομοσχεδίου πραγματικά στοχεύουν προς αυτή την κατεύθυνση, δηλαδή στο να θεραπεύσουν μια παθογένεια της κοινωνίας που η</w:t>
      </w:r>
      <w:r>
        <w:rPr>
          <w:rFonts w:eastAsia="Times New Roman" w:cs="Times New Roman"/>
          <w:szCs w:val="24"/>
        </w:rPr>
        <w:t xml:space="preserve"> εκδήλωσή της τραυματίζει ολόκληρο τον κοινωνικό κορμό.</w:t>
      </w:r>
    </w:p>
    <w:p w14:paraId="4ED9555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Στοχευμένα επιλέχθηκαν στο νομοσχέδιο κάποιοι θύλακες που αναπαράγουν και ανατροφοδοτούν τη βία. Είναι η έκρυθμη, τολμώ να πω, λειτουργία της διοργανώτριας αρχής, της ΕΠΟ, που, εν πολλαίς αμαρτίαις πε</w:t>
      </w:r>
      <w:r>
        <w:rPr>
          <w:rFonts w:eastAsia="Times New Roman" w:cs="Times New Roman"/>
          <w:szCs w:val="24"/>
        </w:rPr>
        <w:t>ριπεσούσα, προσπάθησε</w:t>
      </w:r>
      <w:r>
        <w:rPr>
          <w:rFonts w:eastAsia="Times New Roman" w:cs="Times New Roman"/>
          <w:szCs w:val="24"/>
        </w:rPr>
        <w:t>,</w:t>
      </w:r>
      <w:r>
        <w:rPr>
          <w:rFonts w:eastAsia="Times New Roman" w:cs="Times New Roman"/>
          <w:szCs w:val="24"/>
        </w:rPr>
        <w:t xml:space="preserve"> ευτυχώς αποτυχημένα</w:t>
      </w:r>
      <w:r>
        <w:rPr>
          <w:rFonts w:eastAsia="Times New Roman" w:cs="Times New Roman"/>
          <w:szCs w:val="24"/>
        </w:rPr>
        <w:t>,</w:t>
      </w:r>
      <w:r>
        <w:rPr>
          <w:rFonts w:eastAsia="Times New Roman" w:cs="Times New Roman"/>
          <w:szCs w:val="24"/>
        </w:rPr>
        <w:t xml:space="preserve"> να κρατήσει και το τελευταίο φύλλο συκής της χαμένης αξιοπιστίας της. Μάλιστα, το ολίσθημα που έγινε από την πλευρά της ήταν να αναζητήσει στηρίγματα εξωσυνταγματικά -επιμένω εξωσυνταγματικά- σε υπέρτερους, διεθν</w:t>
      </w:r>
      <w:r>
        <w:rPr>
          <w:rFonts w:eastAsia="Times New Roman" w:cs="Times New Roman"/>
          <w:szCs w:val="24"/>
        </w:rPr>
        <w:t xml:space="preserve">είς, υπόλογους για την παραβίαση της νομιμότητας οργανισμούς, της </w:t>
      </w:r>
      <w:r>
        <w:rPr>
          <w:rFonts w:eastAsia="Times New Roman" w:cs="Times New Roman"/>
          <w:szCs w:val="24"/>
          <w:lang w:val="en-US"/>
        </w:rPr>
        <w:t>FIFA</w:t>
      </w:r>
      <w:r>
        <w:rPr>
          <w:rFonts w:eastAsia="Times New Roman" w:cs="Times New Roman"/>
          <w:szCs w:val="24"/>
        </w:rPr>
        <w:t xml:space="preserve"> και της </w:t>
      </w:r>
      <w:r>
        <w:rPr>
          <w:rFonts w:eastAsia="Times New Roman" w:cs="Times New Roman"/>
          <w:szCs w:val="24"/>
          <w:lang w:val="en-US"/>
        </w:rPr>
        <w:t>UEFA</w:t>
      </w:r>
      <w:r>
        <w:rPr>
          <w:rFonts w:eastAsia="Times New Roman" w:cs="Times New Roman"/>
          <w:szCs w:val="24"/>
        </w:rPr>
        <w:t xml:space="preserve"> εν προκειμένω.</w:t>
      </w:r>
    </w:p>
    <w:p w14:paraId="4ED9555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Κατέληγα με το εξής: Έχουμε τη σταθερή διάθεση να επαναφέρουμε τη νομιμότητα και την κανονικότητα και αυτή θεραπεύουμε με το παρόν νομοσχέδιο.</w:t>
      </w:r>
    </w:p>
    <w:p w14:paraId="4ED9555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Σήμερα, δέκα μ</w:t>
      </w:r>
      <w:r>
        <w:rPr>
          <w:rFonts w:eastAsia="Times New Roman" w:cs="Times New Roman"/>
          <w:szCs w:val="24"/>
        </w:rPr>
        <w:t>ήνες μετά, η Κυβέρνηση με το συζητούμενο νομοσχέδιο «Αναγκαίες ρυθμίσεις για την εναρμόνιση της ελληνικής νομοθεσίας με τον νέο Κώδικα Αντιντόπινγκ του Παγκόσμιου Οργανισμού Αντιντόπινγκ και άλλες διατάξεις», έρχεται να αντιμετωπίσει μια εξίσου υποδόρια πλ</w:t>
      </w:r>
      <w:r>
        <w:rPr>
          <w:rFonts w:eastAsia="Times New Roman" w:cs="Times New Roman"/>
          <w:szCs w:val="24"/>
        </w:rPr>
        <w:t xml:space="preserve">ηγή του αθλητισμού, </w:t>
      </w:r>
      <w:r>
        <w:rPr>
          <w:rFonts w:eastAsia="Times New Roman" w:cs="Times New Roman"/>
          <w:szCs w:val="24"/>
        </w:rPr>
        <w:lastRenderedPageBreak/>
        <w:t>μια κακοφορμισμένη πληγή που κατατρώγει το σώμα του αθλητισμού και δυστυχώς και των αθλητών και της κοινωνίας. Η ολοένα διογκούμενη χρήση της φαρμακοδιέγερσης υπαγορεύεται από την πρωτοφανή εμπορευματοποίηση του αθλητισμού, εμπορευματοπ</w:t>
      </w:r>
      <w:r>
        <w:rPr>
          <w:rFonts w:eastAsia="Times New Roman" w:cs="Times New Roman"/>
          <w:szCs w:val="24"/>
        </w:rPr>
        <w:t>οίηση που απομακρύνει κατά πολύ από τις αρχές που αυτός θα έπρεπε να πρεσβεύει.</w:t>
      </w:r>
    </w:p>
    <w:p w14:paraId="4ED9555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Το συζητούμενο νομοσχέδιο υλοποιεί την απαραίτητη εναρμόνιση της εθνικής νομοθεσίας κατά της φαρμακοδιέγερσης με το διεθνές πλαίσιο καταπολέμησης του ντόπινγκ, όπως αυτό ορίζεται από την Παγκόσμια Ομοσπονδία Αντιντόπινγκ </w:t>
      </w:r>
      <w:r>
        <w:rPr>
          <w:rFonts w:eastAsia="Times New Roman" w:cs="Times New Roman"/>
          <w:szCs w:val="24"/>
          <w:lang w:val="en-US"/>
        </w:rPr>
        <w:t>WADA</w:t>
      </w:r>
      <w:r>
        <w:rPr>
          <w:rFonts w:eastAsia="Times New Roman" w:cs="Times New Roman"/>
          <w:szCs w:val="24"/>
        </w:rPr>
        <w:t>. Στοχεύσεις του νομοσχεδίου, ε</w:t>
      </w:r>
      <w:r>
        <w:rPr>
          <w:rFonts w:eastAsia="Times New Roman" w:cs="Times New Roman"/>
          <w:szCs w:val="24"/>
        </w:rPr>
        <w:t>ν προκειμένω, είναι η αυστηροποίηση των ποινών και η επέκταση των αποκλεισμών, η εξασφάλιση της αρχής της αναλογικότητας και του σεβασμού των δικαιωμάτων των αθλητών, η ισχυροποίηση του οπλοστασίου για τον εντοπισμό και την καταπολέμηση της φαρμακοδιέγερση</w:t>
      </w:r>
      <w:r>
        <w:rPr>
          <w:rFonts w:eastAsia="Times New Roman" w:cs="Times New Roman"/>
          <w:szCs w:val="24"/>
        </w:rPr>
        <w:t>ς, ο ρητός καθορισμός της ευθύνης των φορέων του αθλητισμού εκτός των αθλητών –προπονητές, φορείς των εθνικών ομοσπονδιών κ.λπ.- σε περιπτώσεις εντο</w:t>
      </w:r>
      <w:r>
        <w:rPr>
          <w:rFonts w:eastAsia="Times New Roman" w:cs="Times New Roman"/>
          <w:szCs w:val="24"/>
        </w:rPr>
        <w:lastRenderedPageBreak/>
        <w:t>πισμού πρακτικών φαρμακοδιέγερσης. Η συμμετοχή των ομάδων και των αθλητών των ατομικών αθλημάτων στις διεθνε</w:t>
      </w:r>
      <w:r>
        <w:rPr>
          <w:rFonts w:eastAsia="Times New Roman" w:cs="Times New Roman"/>
          <w:szCs w:val="24"/>
        </w:rPr>
        <w:t>ίς αθλητικές οργανώσεις</w:t>
      </w:r>
      <w:r>
        <w:rPr>
          <w:rFonts w:eastAsia="Times New Roman" w:cs="Times New Roman"/>
          <w:szCs w:val="24"/>
        </w:rPr>
        <w:t>,</w:t>
      </w:r>
      <w:r>
        <w:rPr>
          <w:rFonts w:eastAsia="Times New Roman" w:cs="Times New Roman"/>
          <w:szCs w:val="24"/>
        </w:rPr>
        <w:t xml:space="preserve"> έχει ως προαπαιτούμενο την εναρμόνιση του πλαισίου ενάντια στη φαρμακοδιέγερση σε όλες τις χώρες των οποίων οι αθλητές συμμετέχουν σε αυτές.</w:t>
      </w:r>
    </w:p>
    <w:p w14:paraId="4ED9555E"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Στην Ελλάδα, αρμόδιος φορέας για την καταπολέμηση της φαρμακοδιέγερσης στον αθλητισμό είνα</w:t>
      </w:r>
      <w:r>
        <w:rPr>
          <w:rFonts w:eastAsia="Times New Roman" w:cs="Times New Roman"/>
          <w:szCs w:val="28"/>
        </w:rPr>
        <w:t xml:space="preserve">ι το Εθνικό Συμβούλιο Καταπολέμησης του Ντόπινγκ, το ΕΣΚΑΝ. Διενεργεί τους ελέγχους αντιντόπινγκ στη χώρα μέσω διαπιστευμένων δειγματοληπτών, ενώ τα δείγματα αναλύονται στο διαπιστευμένο από τη </w:t>
      </w:r>
      <w:r>
        <w:rPr>
          <w:rFonts w:eastAsia="Times New Roman" w:cs="Times New Roman"/>
          <w:szCs w:val="28"/>
          <w:lang w:val="en-US"/>
        </w:rPr>
        <w:t>WADA</w:t>
      </w:r>
      <w:r>
        <w:rPr>
          <w:rFonts w:eastAsia="Times New Roman" w:cs="Times New Roman"/>
          <w:szCs w:val="28"/>
        </w:rPr>
        <w:t xml:space="preserve"> μέσω ΕΣΥΔ </w:t>
      </w:r>
      <w:r>
        <w:rPr>
          <w:rFonts w:eastAsia="Times New Roman" w:cs="Times New Roman"/>
          <w:szCs w:val="28"/>
        </w:rPr>
        <w:t>-</w:t>
      </w:r>
      <w:r>
        <w:rPr>
          <w:rFonts w:eastAsia="Times New Roman" w:cs="Times New Roman"/>
          <w:szCs w:val="28"/>
        </w:rPr>
        <w:t>Εθνικό Σύστημα Διαπίστευσης</w:t>
      </w:r>
      <w:r>
        <w:rPr>
          <w:rFonts w:eastAsia="Times New Roman" w:cs="Times New Roman"/>
          <w:szCs w:val="28"/>
        </w:rPr>
        <w:t>-</w:t>
      </w:r>
      <w:r>
        <w:rPr>
          <w:rFonts w:eastAsia="Times New Roman" w:cs="Times New Roman"/>
          <w:szCs w:val="28"/>
        </w:rPr>
        <w:t xml:space="preserve"> Εργαστήριο Αντιντ</w:t>
      </w:r>
      <w:r>
        <w:rPr>
          <w:rFonts w:eastAsia="Times New Roman" w:cs="Times New Roman"/>
          <w:szCs w:val="28"/>
        </w:rPr>
        <w:t>όπινγκ του ΟΑΚΑ.</w:t>
      </w:r>
    </w:p>
    <w:p w14:paraId="4ED9555F"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Σχετικά με τη δομή του νομοσχεδίου, το νομοσχέδιο περιλαμβάνει δύο μέρη. Το πρώτο μέρος αφορά την ενσωμάτωση του Κώδικα Αντιντόπινγκ στην εθνική νομοθεσία. Το δεύτερο μέρος αφορά λοιπές διατάξεις σχετικά με τα ζητήματα του αθλητισμού.</w:t>
      </w:r>
    </w:p>
    <w:p w14:paraId="4ED95560"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lastRenderedPageBreak/>
        <w:t>Ενδε</w:t>
      </w:r>
      <w:r>
        <w:rPr>
          <w:rFonts w:eastAsia="Times New Roman" w:cs="Times New Roman"/>
          <w:szCs w:val="28"/>
        </w:rPr>
        <w:t>ικτικά, τα θέματα που προσεγγίζονται αφορούν μεταξύ άλλων την άρση των προνομίων των διακριθέντων αθλητών που καταδικάστηκαν για παραβάσεις φαρμακοδιέγερσης, τη δημιουργία Μητρώου Αθλητικών Φορέων στη Γενική Γραμματεία Αθλητισμού, την πρόσβαση ατόμων με κι</w:t>
      </w:r>
      <w:r>
        <w:rPr>
          <w:rFonts w:eastAsia="Times New Roman" w:cs="Times New Roman"/>
          <w:szCs w:val="28"/>
        </w:rPr>
        <w:t>νητικά προβλήματα σε αθλητικές εγκαταστάσεις, την εισαγωγή διακριθέντων αθλητών στην τριτοβάθμια εκπαίδευση και θέματα μετ</w:t>
      </w:r>
      <w:r>
        <w:rPr>
          <w:rFonts w:eastAsia="Times New Roman" w:cs="Times New Roman"/>
          <w:szCs w:val="28"/>
        </w:rPr>
        <w:t>εγ</w:t>
      </w:r>
      <w:r>
        <w:rPr>
          <w:rFonts w:eastAsia="Times New Roman" w:cs="Times New Roman"/>
          <w:szCs w:val="28"/>
        </w:rPr>
        <w:t>γραφών, τα ζητήματα οργανογράμματος και διοικητικής διάρθρωσης της Γενικής Γραμματείας Αθλητισμού.</w:t>
      </w:r>
    </w:p>
    <w:p w14:paraId="4ED95561"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συνάδελφοι, με </w:t>
      </w:r>
      <w:r>
        <w:rPr>
          <w:rFonts w:eastAsia="Times New Roman" w:cs="Times New Roman"/>
          <w:szCs w:val="28"/>
        </w:rPr>
        <w:t xml:space="preserve">το υπό συζήτηση και ψήφιση σχέδιο νόμου επιχειρείται από την Κυβέρνηση η εξύψωση του ήθους, η προσήλωση στο «ευ αγωνίζεσθαι» με εντιμότητα, η αδιάβλητη τόνωση της αριστείας, η διαμόρφωση συγκροτημένης προσωπικότητας, ο σεβασμός στην ατομική προσπάθεια των </w:t>
      </w:r>
      <w:r>
        <w:rPr>
          <w:rFonts w:eastAsia="Times New Roman" w:cs="Times New Roman"/>
          <w:szCs w:val="28"/>
        </w:rPr>
        <w:t>συμμετεχόντων, η συλλογικότητα και η αλληλεγγύη, πρωτίστως δε</w:t>
      </w:r>
      <w:r>
        <w:rPr>
          <w:rFonts w:eastAsia="Times New Roman" w:cs="Times New Roman"/>
          <w:szCs w:val="28"/>
        </w:rPr>
        <w:t>,</w:t>
      </w:r>
      <w:r>
        <w:rPr>
          <w:rFonts w:eastAsia="Times New Roman" w:cs="Times New Roman"/>
          <w:szCs w:val="28"/>
        </w:rPr>
        <w:t xml:space="preserve"> η διασφάλιση του πλέον πολύτιμου αγαθού, δηλαδή της υγείας των αθλητών.</w:t>
      </w:r>
    </w:p>
    <w:p w14:paraId="4ED95562"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lastRenderedPageBreak/>
        <w:t xml:space="preserve">Η Κυβέρνηση, στοιχισμένη στην αρχή της νομιμότητας και της κανονικότητας στον χώρο του αθλητισμού, έρχεται με την ψήφιση </w:t>
      </w:r>
      <w:r>
        <w:rPr>
          <w:rFonts w:eastAsia="Times New Roman" w:cs="Times New Roman"/>
          <w:szCs w:val="28"/>
        </w:rPr>
        <w:t>του νομοσχεδίου να θεραπεύσει την κοινωνία από τη μάστιγα του ντόπινγκ. Αυτό το νομοσχέδιο, σε συνέχεια του προηγούμενου κατά της βίας στον αθλητισμό, αφήνει ανάγλυφα το αριστερό αποτύπωμα της Κυβέρνησής μας στον αθλητισμό και την κοινωνία.</w:t>
      </w:r>
    </w:p>
    <w:p w14:paraId="4ED95563"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Σας ευχαριστώ.</w:t>
      </w:r>
    </w:p>
    <w:p w14:paraId="4ED95564" w14:textId="77777777" w:rsidR="0014665F" w:rsidRDefault="007C227C">
      <w:pPr>
        <w:spacing w:line="600" w:lineRule="auto"/>
        <w:ind w:firstLine="720"/>
        <w:jc w:val="center"/>
        <w:rPr>
          <w:rFonts w:eastAsia="Times New Roman" w:cs="Times New Roman"/>
          <w:szCs w:val="28"/>
        </w:rPr>
      </w:pPr>
      <w:r>
        <w:rPr>
          <w:rFonts w:eastAsia="Times New Roman" w:cs="Times New Roman"/>
          <w:szCs w:val="28"/>
        </w:rPr>
        <w:t>(Χειροκροτήματα από την πτέρυγα του ΣΥΡΙΖΑ)</w:t>
      </w:r>
    </w:p>
    <w:p w14:paraId="4ED95565" w14:textId="77777777" w:rsidR="0014665F" w:rsidRDefault="007C227C">
      <w:pPr>
        <w:spacing w:line="600" w:lineRule="auto"/>
        <w:ind w:firstLine="720"/>
        <w:jc w:val="both"/>
        <w:rPr>
          <w:rFonts w:eastAsia="Times New Roman" w:cs="Times New Roman"/>
          <w:szCs w:val="28"/>
        </w:rPr>
      </w:pPr>
      <w:r>
        <w:rPr>
          <w:rFonts w:eastAsia="Times New Roman" w:cs="Times New Roman"/>
          <w:b/>
          <w:szCs w:val="28"/>
        </w:rPr>
        <w:t xml:space="preserve">ΠΡΟΕΔΡΕΥΟΥΣΑ (Αναστασία Χριστοδουλοπούλου): </w:t>
      </w:r>
      <w:r>
        <w:rPr>
          <w:rFonts w:eastAsia="Times New Roman" w:cs="Times New Roman"/>
          <w:szCs w:val="28"/>
        </w:rPr>
        <w:t>Ευχαριστούμε.</w:t>
      </w:r>
    </w:p>
    <w:p w14:paraId="4ED95566"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Ορίστε, κύριε Παφίλη, έχετε τον λόγο.</w:t>
      </w:r>
    </w:p>
    <w:p w14:paraId="4ED95567" w14:textId="77777777" w:rsidR="0014665F" w:rsidRDefault="007C227C">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 xml:space="preserve">Δεν είχα σκοπό να μιλήσω γιατί ο εισηγητής μας, ο Γιάννης Γκιόκας, τοποθετήθηκε αναλυτικά, </w:t>
      </w:r>
      <w:r>
        <w:rPr>
          <w:rFonts w:eastAsia="Times New Roman" w:cs="Times New Roman"/>
          <w:szCs w:val="28"/>
        </w:rPr>
        <w:t>συγκεκριμένα, ισορροπημένα</w:t>
      </w:r>
      <w:r>
        <w:rPr>
          <w:rFonts w:eastAsia="Times New Roman" w:cs="Times New Roman"/>
          <w:szCs w:val="28"/>
        </w:rPr>
        <w:t>,</w:t>
      </w:r>
      <w:r>
        <w:rPr>
          <w:rFonts w:eastAsia="Times New Roman" w:cs="Times New Roman"/>
          <w:szCs w:val="28"/>
        </w:rPr>
        <w:t xml:space="preserve"> σε όλα τα θέματα που αφορούν το νομοσχέδιο. </w:t>
      </w:r>
    </w:p>
    <w:p w14:paraId="4ED95568"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lastRenderedPageBreak/>
        <w:t>Δεν θέλω να επαναλάβω ότι θα μπορούσατε να φέρετε τα 22-23 άρθρα, να γίνει μία συζήτηση δύο ωρών και να έρθετε με ένα άλλο νομοσχέδιο μετά για να γίνει αναλυτική κουβέντα.</w:t>
      </w:r>
    </w:p>
    <w:p w14:paraId="4ED95569" w14:textId="77777777" w:rsidR="0014665F" w:rsidRDefault="007C227C">
      <w:pPr>
        <w:spacing w:line="600" w:lineRule="auto"/>
        <w:ind w:firstLine="720"/>
        <w:jc w:val="both"/>
        <w:rPr>
          <w:rFonts w:eastAsia="Times New Roman" w:cs="Times New Roman"/>
          <w:szCs w:val="28"/>
        </w:rPr>
      </w:pPr>
      <w:r>
        <w:rPr>
          <w:rFonts w:eastAsia="Times New Roman" w:cs="Times New Roman"/>
          <w:b/>
          <w:szCs w:val="28"/>
        </w:rPr>
        <w:t>ΣΤΑΥΡΟΣ ΚΟΝ</w:t>
      </w:r>
      <w:r>
        <w:rPr>
          <w:rFonts w:eastAsia="Times New Roman" w:cs="Times New Roman"/>
          <w:b/>
          <w:szCs w:val="28"/>
        </w:rPr>
        <w:t xml:space="preserve">ΤΟΝΗΣ (Υφυπουργός Πολιτισμού και Αθλητισμού): </w:t>
      </w:r>
      <w:r>
        <w:rPr>
          <w:rFonts w:eastAsia="Times New Roman" w:cs="Times New Roman"/>
          <w:szCs w:val="28"/>
        </w:rPr>
        <w:t>Τότε θα μας λέγατε, κύριε Παφίλη, ότι αυτό είναι ένα νομοσχέδιο «κουρελού», ενώ η πάγια τακτική είναι να υπάρχουν «λοιπές διατάξεις» σε ένα κεντρικό νομοσχέδιο.</w:t>
      </w:r>
    </w:p>
    <w:p w14:paraId="4ED9556A" w14:textId="77777777" w:rsidR="0014665F" w:rsidRDefault="007C227C">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 xml:space="preserve">Το τι θα σας λέγαμε για το αν </w:t>
      </w:r>
      <w:r>
        <w:rPr>
          <w:rFonts w:eastAsia="Times New Roman" w:cs="Times New Roman"/>
          <w:szCs w:val="28"/>
        </w:rPr>
        <w:t>είναι «κουρελού» ή όχι, αφήστε το να το πούμε εμείς και μην το υποθέτετε εσείς.</w:t>
      </w:r>
    </w:p>
    <w:p w14:paraId="4ED9556B" w14:textId="77777777" w:rsidR="0014665F" w:rsidRDefault="007C227C">
      <w:pPr>
        <w:spacing w:line="600" w:lineRule="auto"/>
        <w:ind w:firstLine="720"/>
        <w:jc w:val="both"/>
        <w:rPr>
          <w:rFonts w:eastAsia="Times New Roman" w:cs="Times New Roman"/>
          <w:szCs w:val="28"/>
        </w:rPr>
      </w:pPr>
      <w:r>
        <w:rPr>
          <w:rFonts w:eastAsia="Times New Roman" w:cs="Times New Roman"/>
          <w:b/>
          <w:szCs w:val="28"/>
        </w:rPr>
        <w:t xml:space="preserve">ΣΤΑΥΡΟΣ ΚΟΝΤΟΝΗΣ (Υφυπουργός Πολιτισμού και Αθλητισμού): </w:t>
      </w:r>
      <w:r>
        <w:rPr>
          <w:rFonts w:eastAsia="Times New Roman" w:cs="Times New Roman"/>
          <w:szCs w:val="28"/>
        </w:rPr>
        <w:t xml:space="preserve">Εγώ </w:t>
      </w:r>
      <w:r>
        <w:rPr>
          <w:rFonts w:eastAsia="Times New Roman" w:cs="Times New Roman"/>
          <w:szCs w:val="28"/>
        </w:rPr>
        <w:t xml:space="preserve">σας </w:t>
      </w:r>
      <w:r>
        <w:rPr>
          <w:rFonts w:eastAsia="Times New Roman" w:cs="Times New Roman"/>
          <w:szCs w:val="28"/>
        </w:rPr>
        <w:t>λέω</w:t>
      </w:r>
      <w:r>
        <w:rPr>
          <w:rFonts w:eastAsia="Times New Roman" w:cs="Times New Roman"/>
          <w:szCs w:val="28"/>
        </w:rPr>
        <w:t>,</w:t>
      </w:r>
      <w:r>
        <w:rPr>
          <w:rFonts w:eastAsia="Times New Roman" w:cs="Times New Roman"/>
          <w:szCs w:val="28"/>
        </w:rPr>
        <w:t xml:space="preserve"> τι λέω εγώ.</w:t>
      </w:r>
    </w:p>
    <w:p w14:paraId="4ED9556C" w14:textId="77777777" w:rsidR="0014665F" w:rsidRDefault="007C227C">
      <w:pPr>
        <w:spacing w:line="600" w:lineRule="auto"/>
        <w:ind w:firstLine="720"/>
        <w:jc w:val="both"/>
        <w:rPr>
          <w:rFonts w:eastAsia="Times New Roman" w:cs="Times New Roman"/>
          <w:szCs w:val="28"/>
        </w:rPr>
      </w:pPr>
      <w:r>
        <w:rPr>
          <w:rFonts w:eastAsia="Times New Roman" w:cs="Times New Roman"/>
          <w:b/>
          <w:szCs w:val="28"/>
        </w:rPr>
        <w:t xml:space="preserve">ΑΘΑΝΑΣΙΟΣ ΠΑΦΙΛΗΣ: </w:t>
      </w:r>
      <w:r>
        <w:rPr>
          <w:rFonts w:eastAsia="Times New Roman" w:cs="Times New Roman"/>
          <w:szCs w:val="28"/>
        </w:rPr>
        <w:t>Εμείς σας λέμε ότι θα μπορούσατε να φέρετε αυτό το νομοσχέδιο, του οποίου ψ</w:t>
      </w:r>
      <w:r>
        <w:rPr>
          <w:rFonts w:eastAsia="Times New Roman" w:cs="Times New Roman"/>
          <w:szCs w:val="28"/>
        </w:rPr>
        <w:t xml:space="preserve">ηφίζουμε όλα τα άρθρα και να τελειώνει η συζήτηση μέσα σε μία ώρα. Μετά θα μπορούσατε να φτιάξετε κι άλλες διατάξεις και να έρθετε να κάνουμε μία αναλυτική συζήτηση. Δεν το κάνατε, αλλά ήρθατε </w:t>
      </w:r>
      <w:r>
        <w:rPr>
          <w:rFonts w:eastAsia="Times New Roman" w:cs="Times New Roman"/>
          <w:szCs w:val="28"/>
        </w:rPr>
        <w:lastRenderedPageBreak/>
        <w:t>έτσι, με κατεπείγον. Τα βάζετε όλα μαζί. Εντάξει. Έχουμε μία εμ</w:t>
      </w:r>
      <w:r>
        <w:rPr>
          <w:rFonts w:eastAsia="Times New Roman" w:cs="Times New Roman"/>
          <w:szCs w:val="28"/>
        </w:rPr>
        <w:t>πειρία τώρα. Απλώς, θα αρχίσω τώρα να λέω τι λέγατε εσείς για όλα αυτά τα πράγματα, όταν τα έκανε η Νέα Δημοκρατία και το ΠΑΣΟΚ.</w:t>
      </w:r>
    </w:p>
    <w:p w14:paraId="4ED9556D" w14:textId="77777777" w:rsidR="0014665F" w:rsidRDefault="007C227C">
      <w:pPr>
        <w:spacing w:line="600" w:lineRule="auto"/>
        <w:ind w:firstLine="720"/>
        <w:jc w:val="both"/>
        <w:rPr>
          <w:rFonts w:eastAsia="Times New Roman" w:cs="Times New Roman"/>
          <w:szCs w:val="28"/>
        </w:rPr>
      </w:pPr>
      <w:r>
        <w:rPr>
          <w:rFonts w:eastAsia="Times New Roman" w:cs="Times New Roman"/>
          <w:szCs w:val="28"/>
        </w:rPr>
        <w:t>Τέλος πάντων, λέω ότι εμείς τοποθετηθήκαμε αναλυτικά. Ποια είναι η διαφορά μας, όμως, εδώ μέσα με όλους σας και με εσάς, παρά τ</w:t>
      </w:r>
      <w:r>
        <w:rPr>
          <w:rFonts w:eastAsia="Times New Roman" w:cs="Times New Roman"/>
          <w:szCs w:val="28"/>
        </w:rPr>
        <w:t>ις διακηρύξεις σας για τη μεγάλη εμπορευματοποίηση κ</w:t>
      </w:r>
      <w:r>
        <w:rPr>
          <w:rFonts w:eastAsia="Times New Roman" w:cs="Times New Roman"/>
          <w:szCs w:val="28"/>
        </w:rPr>
        <w:t xml:space="preserve">αι </w:t>
      </w:r>
      <w:r>
        <w:rPr>
          <w:rFonts w:eastAsia="Times New Roman" w:cs="Times New Roman"/>
          <w:szCs w:val="28"/>
        </w:rPr>
        <w:t>λ</w:t>
      </w:r>
      <w:r>
        <w:rPr>
          <w:rFonts w:eastAsia="Times New Roman" w:cs="Times New Roman"/>
          <w:szCs w:val="28"/>
        </w:rPr>
        <w:t>οι</w:t>
      </w:r>
      <w:r>
        <w:rPr>
          <w:rFonts w:eastAsia="Times New Roman" w:cs="Times New Roman"/>
          <w:szCs w:val="28"/>
        </w:rPr>
        <w:t>π</w:t>
      </w:r>
      <w:r>
        <w:rPr>
          <w:rFonts w:eastAsia="Times New Roman" w:cs="Times New Roman"/>
          <w:szCs w:val="28"/>
        </w:rPr>
        <w:t>ά</w:t>
      </w:r>
      <w:r>
        <w:rPr>
          <w:rFonts w:eastAsia="Times New Roman" w:cs="Times New Roman"/>
          <w:szCs w:val="28"/>
        </w:rPr>
        <w:t xml:space="preserve">; Το ερώτημα είναι ένα. Τι είναι ο αθλητισμός; Είναι εμπόρευμα ή δικαίωμα του λαού; Εδώ χωρίζονται τα κόμματα. Τα υπόλοιπα είναι υποκρισίες. Εμείς λέμε, λοιπόν, ότι είναι δικαίωμα. Άρα, πρέπει να </w:t>
      </w:r>
      <w:r>
        <w:rPr>
          <w:rFonts w:eastAsia="Times New Roman" w:cs="Times New Roman"/>
          <w:szCs w:val="28"/>
        </w:rPr>
        <w:t>παρέχεται δημόσια και δωρεάν από το κράτος και δεν πρέπει να υπάρχει εμπορευματοποίηση.</w:t>
      </w:r>
    </w:p>
    <w:p w14:paraId="4ED9556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Λέγονται πολλά. Παραδείγματος χάρ</w:t>
      </w:r>
      <w:r>
        <w:rPr>
          <w:rFonts w:eastAsia="Times New Roman" w:cs="Times New Roman"/>
          <w:szCs w:val="24"/>
        </w:rPr>
        <w:t>ιν</w:t>
      </w:r>
      <w:r>
        <w:rPr>
          <w:rFonts w:eastAsia="Times New Roman" w:cs="Times New Roman"/>
          <w:szCs w:val="24"/>
        </w:rPr>
        <w:t xml:space="preserve">, </w:t>
      </w:r>
      <w:r>
        <w:rPr>
          <w:rFonts w:eastAsia="Times New Roman" w:cs="Times New Roman"/>
          <w:szCs w:val="24"/>
        </w:rPr>
        <w:t xml:space="preserve">είπε </w:t>
      </w:r>
      <w:r>
        <w:rPr>
          <w:rFonts w:eastAsia="Times New Roman" w:cs="Times New Roman"/>
          <w:szCs w:val="24"/>
        </w:rPr>
        <w:t>ένας συνάδελφος προηγουμένως για μεγάλη εμπορευματοποίηση. Δηλαδή άμα είναι μικρή; Πώς θα τη μετρήσουμε, με τη μεζούρα; Ή θα ε</w:t>
      </w:r>
      <w:r>
        <w:rPr>
          <w:rFonts w:eastAsia="Times New Roman" w:cs="Times New Roman"/>
          <w:szCs w:val="24"/>
        </w:rPr>
        <w:t>ίναι εμπόρευμα, δηλαδή αντικείμενο κέρδους και κερδοσκοπίας, που σημαίνει ότι θα είναι στα χέρια αυτών που κατέχουν τον πλούτο;</w:t>
      </w:r>
    </w:p>
    <w:p w14:paraId="4ED9556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Καλά, δεν βλέπετε τι γίνεται σήμερα σε όλον τον κόσμο; Δεν βλέπετε το τι χορός τρισεκατομμυρίων υπάρχει γύρω από τον ονομαζόμενο</w:t>
      </w:r>
      <w:r>
        <w:rPr>
          <w:rFonts w:eastAsia="Times New Roman" w:cs="Times New Roman"/>
          <w:szCs w:val="24"/>
        </w:rPr>
        <w:t xml:space="preserve"> αθλητισμό, που καταστρέφει και τους αθλητές ταυτόχρονα; Δεν βλέπετε ότι θυσιάζονται νέα παιδιά ταλέντα, άνθρωποι σε όλον τον κόσμο στον βωμό του κέρδους και βγαίνουν ανάπηροι; Δεν βλέπετε ότι καλλιεργείται, όπως σωστά ειπώθηκε και από παράγοντα του αθλητι</w:t>
      </w:r>
      <w:r>
        <w:rPr>
          <w:rFonts w:eastAsia="Times New Roman" w:cs="Times New Roman"/>
          <w:szCs w:val="24"/>
        </w:rPr>
        <w:t xml:space="preserve">σμού, ο πρωταθλητισμός; Ποιο είναι το αντίβαρο; Είναι ο λαϊκός αθλητισμός. Ποιο είναι το αντίβαρο; Όχι το κέρδος, αλλά η άμιλλα. Αυτή είναι η μεγάλη μας διαφορά. </w:t>
      </w:r>
    </w:p>
    <w:p w14:paraId="4ED9557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Και όποιος πιστεύει ότι μπορεί να εξυγιάνει και να κάνει διαφορετικό αυτό το καπιταλιστικό σύ</w:t>
      </w:r>
      <w:r>
        <w:rPr>
          <w:rFonts w:eastAsia="Times New Roman" w:cs="Times New Roman"/>
          <w:szCs w:val="24"/>
        </w:rPr>
        <w:t>στημα που λειτουργεί έτσι και που πλέον έχει φτάσει σε δυσθεώρητα επίπεδα -και απορώ μερικές φορές, δεν ξέρετε ποια είναι η πραγματικότητα παντού, τι συμβαίνει κάθε μέρα, τι γίνεται γύρω από αυτόν τον αθλητισμό, την ξέρετε και όμως την υποστηρίζετε- το λιγ</w:t>
      </w:r>
      <w:r>
        <w:rPr>
          <w:rFonts w:eastAsia="Times New Roman" w:cs="Times New Roman"/>
          <w:szCs w:val="24"/>
        </w:rPr>
        <w:t xml:space="preserve">ότερο είναι αφελής και το περισσότερο είναι ότι συνειδητά καλλιεργεί αυταπάτες και κοροϊδεύει τον κόσμο. </w:t>
      </w:r>
    </w:p>
    <w:p w14:paraId="4ED9557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Αλήθεια, για ρωτήστε -γιατί μας βλέπει και κάποιος κόσμος- τις λαϊκές οικογένειες: Τι τους παρέχει αυτό το κράτος; Πληρώνουν παντού για να πάνε τα παι</w:t>
      </w:r>
      <w:r>
        <w:rPr>
          <w:rFonts w:eastAsia="Times New Roman" w:cs="Times New Roman"/>
          <w:szCs w:val="24"/>
        </w:rPr>
        <w:t>διά τους, στο ποδόσφαιρο, στο μπάσκετ, στον στίβο. Υπάρχει τίποτα που να τους παρέχει αυτό το κράτος, που γδέρνει τον κόσμο στη φορολογία; Τι παρέχει στις λαϊκές, στις εργατικές οικογένειες, σε ταλέντα, σε παιδιά που μπορούν και ασχολούνται; Τι τους δίνει;</w:t>
      </w:r>
      <w:r>
        <w:rPr>
          <w:rFonts w:eastAsia="Times New Roman" w:cs="Times New Roman"/>
          <w:szCs w:val="24"/>
        </w:rPr>
        <w:t xml:space="preserve"> Τίποτα! Όλα επί χρήμασι, λιγότερα ή περισσότερα. Και δεν είναι 15 ευρώ. Η εγγραφή μπορεί να είναι 15 ευρώ. Και τι μέσα τους παρέχουν ακόμα και αυτοί οι διάφοροι σύλλογοι. Τι τους παρέχουν; </w:t>
      </w:r>
    </w:p>
    <w:p w14:paraId="4ED9557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Έχουμε εμπειρία από αυτά, γιατί έχουμε παιδιά και ξέρουμε τι γίνε</w:t>
      </w:r>
      <w:r>
        <w:rPr>
          <w:rFonts w:eastAsia="Times New Roman" w:cs="Times New Roman"/>
          <w:szCs w:val="24"/>
        </w:rPr>
        <w:t>ται, όπως ξέρει και όλος ο κόσμος που μας βλέπει αυτή τη στιγμή. Τι τους παρέχει, λοιπόν, αυτό το κράτος; Τι τους λέει; Λέει: Ή θα έχεις λεφτά και θα πληρώνεις, θα στερείσαι ακόμα και το φαΐ για να μπορέσει το παιδί σου να έχει στοιχειώδη άθληση και να ασχ</w:t>
      </w:r>
      <w:r>
        <w:rPr>
          <w:rFonts w:eastAsia="Times New Roman" w:cs="Times New Roman"/>
          <w:szCs w:val="24"/>
        </w:rPr>
        <w:t xml:space="preserve">οληθεί με κάποιο άθλημα ή άστο να είναι ό,τι είναι, δεν μας ενδιαφέρει. </w:t>
      </w:r>
    </w:p>
    <w:p w14:paraId="4ED9557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Αυτός είναι ο κυνισμός αυτού του συστήματος. Και τι κάνετε -συνολικότερα λέω τώρα- γι’ αυτό λοιπόν; Τι λέτε ότι μπορεί να γίνει; Τίποτα στην πραγματικότητα. Λέτε ότι θα πάρουμε κάποια</w:t>
      </w:r>
      <w:r>
        <w:rPr>
          <w:rFonts w:eastAsia="Times New Roman" w:cs="Times New Roman"/>
          <w:szCs w:val="24"/>
        </w:rPr>
        <w:t xml:space="preserve"> μέτρα, θα κόψουμε το ένα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w:t>
      </w:r>
    </w:p>
    <w:p w14:paraId="4ED9557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Μα, είναι δυνατό, όταν κυριαρχούν τα μονοπώλια, οι μεγάλοι επιχειρηματικοί όμιλοι –και δεν λέω μόνο στο ποδόσφαιρο, αναφέρομαι συνολικά σε αυτόν τον απίστευτο χώρο των εταιρειών με τα αμύθητα κέρδη-, να βάλεις σειρά ή ν</w:t>
      </w:r>
      <w:r>
        <w:rPr>
          <w:rFonts w:eastAsia="Times New Roman" w:cs="Times New Roman"/>
          <w:szCs w:val="24"/>
        </w:rPr>
        <w:t>α χτυπήσεις τη βία; Αφού έχουν στρατούς και διεθνείς μάλιστα όχι μόνο ντόπιους και συνδέονται με πάρα πολλά πράγματα.</w:t>
      </w:r>
    </w:p>
    <w:p w14:paraId="4ED9557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Γι’ αυτό λέμε, λοιπόν, εμείς ότι δεν μας είναι αδιάφορο να παρθούν κάποια μέτρα. Κάνουμε και προτάσεις και δουλεύουμε προς αυτή</w:t>
      </w:r>
      <w:r>
        <w:rPr>
          <w:rFonts w:eastAsia="Times New Roman" w:cs="Times New Roman"/>
          <w:szCs w:val="24"/>
        </w:rPr>
        <w:t>ν</w:t>
      </w:r>
      <w:r>
        <w:rPr>
          <w:rFonts w:eastAsia="Times New Roman" w:cs="Times New Roman"/>
          <w:szCs w:val="24"/>
        </w:rPr>
        <w:t xml:space="preserve"> την κατεύ</w:t>
      </w:r>
      <w:r>
        <w:rPr>
          <w:rFonts w:eastAsia="Times New Roman" w:cs="Times New Roman"/>
          <w:szCs w:val="24"/>
        </w:rPr>
        <w:t xml:space="preserve">θυνση και συνεργαζόμαστε και με φορείς. Ωστόσο, για να έχουμε ριζικές αλλαγές, δεν μπορεί να έχουμε αυτό το σύστημα, όσο και αν επιμένετε. </w:t>
      </w:r>
    </w:p>
    <w:p w14:paraId="4ED9557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Μια και τέθηκαν οι συζητήσεις για τον σοσιαλισμό, να πω κάτι που ίσως οι νεότεροι δεν το ξέρουν, αλλά πάντως η κόκκι</w:t>
      </w:r>
      <w:r>
        <w:rPr>
          <w:rFonts w:eastAsia="Times New Roman" w:cs="Times New Roman"/>
          <w:szCs w:val="24"/>
        </w:rPr>
        <w:t xml:space="preserve">νη σημαία με το σφυροδρέπανο σηκωνόταν σε όλους τους Ολυμπιακούς Αγώνες πάντα. Και εκεί δεν υπήρχε αθλητισμός, τέτοιος πρωταθλητισμός. Εκεί υπήρχαν εκατομμύρια άνθρωποι που αθλούνταν. </w:t>
      </w:r>
    </w:p>
    <w:p w14:paraId="4ED9557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Σε αυτές τις χώρες ακόμα –που δεν τα ξέρει ο κόσμος- η υποδομή ενώνει </w:t>
      </w:r>
      <w:r>
        <w:rPr>
          <w:rFonts w:eastAsia="Times New Roman" w:cs="Times New Roman"/>
          <w:szCs w:val="24"/>
        </w:rPr>
        <w:t xml:space="preserve">τον σοσιαλισμό. Τίποτα δεν φτιάχνουν οι καινούργιοι καπιταλιστές, τα γκρεμίζουν και όλα αυτά που φτιάξανε, τα ρημάζουν κιόλας, τα πουλάνε σε τιμή ευκαιρίας. Ό,τι έχουν ακόμα, από τότε τα έχουν. Και κανένας δεν μπορεί να το αμφισβητήσει. </w:t>
      </w:r>
    </w:p>
    <w:p w14:paraId="4ED9557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Υπήρχαν τέτοια προ</w:t>
      </w:r>
      <w:r>
        <w:rPr>
          <w:rFonts w:eastAsia="Times New Roman" w:cs="Times New Roman"/>
          <w:szCs w:val="24"/>
        </w:rPr>
        <w:t>βλήματα; Βέβαια, υπήρξαν, εμφανίστηκαν. Γιατί εμφανίστηκαν; Εμφανίστηκαν όταν ο σοσιαλισμός άρχισε να παραβιάζει τις αρχές του και άρχισε να δανείζεται από τον καπιταλισμό και να μπαίνει στη λογική της αγοράς και του ανταγωνισμού. Αυτό λέει το ΚΚΕ. Όσο δεν</w:t>
      </w:r>
      <w:r>
        <w:rPr>
          <w:rFonts w:eastAsia="Times New Roman" w:cs="Times New Roman"/>
          <w:szCs w:val="24"/>
        </w:rPr>
        <w:t xml:space="preserve"> τα είχε αυτά, δεν </w:t>
      </w:r>
      <w:r>
        <w:rPr>
          <w:rFonts w:eastAsia="Times New Roman" w:cs="Times New Roman"/>
          <w:szCs w:val="24"/>
        </w:rPr>
        <w:lastRenderedPageBreak/>
        <w:t>υπήρχαν τέτοια φαινόμενα. Και επειδή αυτά τα φαινόμενα εξογκώνονται, διότι δρυός πεσούσης –λέει- πας ανήρ ξυλεύεται, γιατί τότε οι Αμερικάνοι και όλοι οι φίλοι σας σήμερα και όλος ο λαμπρός και ηθικός καπιταλιστικός κόσμος δεν τα κατήγγε</w:t>
      </w:r>
      <w:r>
        <w:rPr>
          <w:rFonts w:eastAsia="Times New Roman" w:cs="Times New Roman"/>
          <w:szCs w:val="24"/>
        </w:rPr>
        <w:t xml:space="preserve">ιλε, δεν έκανε τεστ για να βγάλει και τη Σοβιετική Ένωση και τη Λαϊκή Δημοκρατία της Γερμανίας έξω, που ήταν πρώτοι-δεύτεροι συνήθως στους Ολυμπιακούς Αγώνες; </w:t>
      </w:r>
    </w:p>
    <w:p w14:paraId="4ED95579" w14:textId="77777777" w:rsidR="0014665F" w:rsidRDefault="007C227C">
      <w:pPr>
        <w:spacing w:line="600" w:lineRule="auto"/>
        <w:ind w:firstLine="720"/>
        <w:jc w:val="both"/>
        <w:rPr>
          <w:rFonts w:eastAsia="Times New Roman"/>
          <w:szCs w:val="24"/>
        </w:rPr>
      </w:pPr>
      <w:r>
        <w:rPr>
          <w:rFonts w:eastAsia="Times New Roman"/>
          <w:szCs w:val="24"/>
        </w:rPr>
        <w:t xml:space="preserve">Υπήρξαν τέτοια φαινόμενα, όταν ο </w:t>
      </w:r>
      <w:r>
        <w:rPr>
          <w:rFonts w:eastAsia="Times New Roman"/>
          <w:szCs w:val="24"/>
        </w:rPr>
        <w:t>σ</w:t>
      </w:r>
      <w:r>
        <w:rPr>
          <w:rFonts w:eastAsia="Times New Roman"/>
          <w:szCs w:val="24"/>
        </w:rPr>
        <w:t>οσιαλισμός άρχισε να παραβιάζει τις αρχές του. Όμως</w:t>
      </w:r>
      <w:r>
        <w:rPr>
          <w:rFonts w:eastAsia="Times New Roman"/>
          <w:szCs w:val="24"/>
        </w:rPr>
        <w:t xml:space="preserve"> αυτό το μεγαλείο που υπήρξε σ</w:t>
      </w:r>
      <w:r>
        <w:rPr>
          <w:rFonts w:eastAsia="Times New Roman"/>
          <w:szCs w:val="24"/>
        </w:rPr>
        <w:t>ε</w:t>
      </w:r>
      <w:r>
        <w:rPr>
          <w:rFonts w:eastAsia="Times New Roman"/>
          <w:szCs w:val="24"/>
        </w:rPr>
        <w:t xml:space="preserve"> αυτές τις χώρες</w:t>
      </w:r>
      <w:r>
        <w:rPr>
          <w:rFonts w:eastAsia="Times New Roman"/>
          <w:szCs w:val="24"/>
        </w:rPr>
        <w:t>,</w:t>
      </w:r>
      <w:r>
        <w:rPr>
          <w:rFonts w:eastAsia="Times New Roman"/>
          <w:szCs w:val="24"/>
        </w:rPr>
        <w:t xml:space="preserve"> το αναγνωρίζουν ακόμα και φανατικοί αντίπαλοι. Τα πάντα ήταν δημόσια και δωρεάν, όπως γήπεδα, χώροι άθλησης. Τι να συγκρίνουμε; Μπορεί να συγκρίνει κανείς την πιο αναπτυγμένη καπιταλιστική χώρα σ’ αυτόν τον </w:t>
      </w:r>
      <w:r>
        <w:rPr>
          <w:rFonts w:eastAsia="Times New Roman"/>
          <w:szCs w:val="24"/>
        </w:rPr>
        <w:t xml:space="preserve">τομέα με τις σοσιαλιστικές χώρες; Τι υποδομές είχαν, πόσοι δούλευαν σ’ αυτόν τον τομέα και τι γινόταν από τα παιδιά μέχρι τους μεγάλους, τους γέροντες στην ηλικία δηλαδή; Τους τα παρείχε όλα αυτό το κράτος το σοσιαλιστικό και μέσα σε έναν κόσμο που είχε </w:t>
      </w:r>
      <w:r>
        <w:rPr>
          <w:rFonts w:eastAsia="Times New Roman"/>
          <w:szCs w:val="24"/>
        </w:rPr>
        <w:lastRenderedPageBreak/>
        <w:t>έν</w:t>
      </w:r>
      <w:r>
        <w:rPr>
          <w:rFonts w:eastAsia="Times New Roman"/>
          <w:szCs w:val="24"/>
        </w:rPr>
        <w:t xml:space="preserve">αν σκληρό, ισχυρό ανταγωνισμό, ο οποίος κινδύνευε να οδηγήσει και στην καταστροφή της ανθρωπότητας. Αυτά για να γνωρίζουν, γιατί αυτό που λέω είναι ότι η ιστορία δεν παραχαράσσεται μόνο σε άλλους τομείς –τους οποίους θα πω παρακάτω, στο τέλος- αλλά και σ’ </w:t>
      </w:r>
      <w:r>
        <w:rPr>
          <w:rFonts w:eastAsia="Times New Roman"/>
          <w:szCs w:val="24"/>
        </w:rPr>
        <w:t xml:space="preserve">αυτούς. </w:t>
      </w:r>
    </w:p>
    <w:p w14:paraId="4ED9557A" w14:textId="77777777" w:rsidR="0014665F" w:rsidRDefault="007C227C">
      <w:pPr>
        <w:spacing w:line="600" w:lineRule="auto"/>
        <w:ind w:firstLine="720"/>
        <w:jc w:val="both"/>
        <w:rPr>
          <w:rFonts w:eastAsia="Times New Roman"/>
          <w:szCs w:val="24"/>
        </w:rPr>
      </w:pPr>
      <w:r>
        <w:rPr>
          <w:rFonts w:eastAsia="Times New Roman"/>
          <w:szCs w:val="24"/>
        </w:rPr>
        <w:t>Τέθηκε το προσφυγικό θέμα. Για να δούμε τώρα εδώ και να κάνουμε λογαριασμό στην Αίθουσα. Ποιος φταίει; Ποιος έκανε επέμβαση σε όλη την περιοχή; Δεν είναι η Ευρωπαϊκή Ένωση; Όλοι εσείς δεν ζητούσατε να επέμβει η Ευρωπαϊκή Ένωση, πριν ακόμα ξεσπάσει</w:t>
      </w:r>
      <w:r>
        <w:rPr>
          <w:rFonts w:eastAsia="Times New Roman"/>
          <w:szCs w:val="24"/>
        </w:rPr>
        <w:t xml:space="preserve"> ο πόλεμος, για να φύγει το αντιδημοκρατικό καθεστώς του Άσαντ; Και εμείς δεν συμφωνούμε, αλλά είναι λογαριασμός και υποχρέωση του συριακού λαού. </w:t>
      </w:r>
    </w:p>
    <w:p w14:paraId="4ED9557B" w14:textId="77777777" w:rsidR="0014665F" w:rsidRDefault="007C227C">
      <w:pPr>
        <w:spacing w:line="600" w:lineRule="auto"/>
        <w:ind w:firstLine="720"/>
        <w:jc w:val="both"/>
        <w:rPr>
          <w:rFonts w:eastAsia="Times New Roman"/>
          <w:szCs w:val="24"/>
        </w:rPr>
      </w:pPr>
      <w:r>
        <w:rPr>
          <w:rFonts w:eastAsia="Times New Roman"/>
          <w:szCs w:val="24"/>
        </w:rPr>
        <w:t>Ποιος διόρισε τους σφαγείς της ανθρωπότητας, που είναι η Ευρωπαϊκή Ένωση και το ΝΑΤΟ, να αποφασίζουν για το τ</w:t>
      </w:r>
      <w:r>
        <w:rPr>
          <w:rFonts w:eastAsia="Times New Roman"/>
          <w:szCs w:val="24"/>
        </w:rPr>
        <w:t xml:space="preserve">ι θα κάνει ο κάθε λαός; Ποιος τους έδωσε αυτό το δικαίωμα; Όλοι σας δεν λέγατε </w:t>
      </w:r>
      <w:r>
        <w:rPr>
          <w:rFonts w:eastAsia="Times New Roman"/>
          <w:szCs w:val="24"/>
        </w:rPr>
        <w:lastRenderedPageBreak/>
        <w:t>για «Αραβική Άνοιξη», πλην του ΚΚΕ; Εμείς λέγαμε ότι θα έρθει χειμώνας άσχημος. Όλοι δεν τα στηρίζατε όλα αυτά; Τι ήταν όλα αυτά; Και τώρα παραπονιέστε! Μάλιστα τώρα γίνεται και</w:t>
      </w:r>
      <w:r>
        <w:rPr>
          <w:rFonts w:eastAsia="Times New Roman"/>
          <w:szCs w:val="24"/>
        </w:rPr>
        <w:t xml:space="preserve"> δικομματικός καυγάς! </w:t>
      </w:r>
    </w:p>
    <w:p w14:paraId="4ED9557C" w14:textId="77777777" w:rsidR="0014665F" w:rsidRDefault="007C227C">
      <w:pPr>
        <w:spacing w:line="600" w:lineRule="auto"/>
        <w:ind w:firstLine="720"/>
        <w:jc w:val="both"/>
        <w:rPr>
          <w:rFonts w:eastAsia="Times New Roman"/>
          <w:szCs w:val="24"/>
        </w:rPr>
      </w:pPr>
      <w:r>
        <w:rPr>
          <w:rFonts w:eastAsia="Times New Roman"/>
          <w:szCs w:val="24"/>
        </w:rPr>
        <w:t xml:space="preserve">Τώρα θα κάνουμε λογαριασμό, κύριε Δένδια! Δεν κατάλαβα, δηλαδή: Εσείς είστε κατά του ΝΑΤΟ; </w:t>
      </w:r>
    </w:p>
    <w:p w14:paraId="4ED9557D" w14:textId="77777777" w:rsidR="0014665F" w:rsidRDefault="007C227C">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Εμείς; </w:t>
      </w:r>
    </w:p>
    <w:p w14:paraId="4ED9557E" w14:textId="77777777" w:rsidR="0014665F" w:rsidRDefault="007C227C">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Όταν ήσασταν κυβέρνηση, πήγατε στη Λιβύη; Στείλατε ό,τι ζήτησαν; </w:t>
      </w:r>
    </w:p>
    <w:p w14:paraId="4ED9557F" w14:textId="77777777" w:rsidR="0014665F" w:rsidRDefault="007C227C">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Τι στείλαμε;</w:t>
      </w:r>
      <w:r>
        <w:rPr>
          <w:rFonts w:eastAsia="Times New Roman"/>
          <w:szCs w:val="24"/>
        </w:rPr>
        <w:t xml:space="preserve"> </w:t>
      </w:r>
    </w:p>
    <w:p w14:paraId="4ED95580" w14:textId="77777777" w:rsidR="0014665F" w:rsidRDefault="007C227C">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Βεβαίως, εσείς και το ΠΑΣΟΚ ήσασταν, όταν έγινε η επέμβαση. Ελληνικό πλοίο έξω από τη Λιβύη. Αυτή ήταν η αποστολή. Έγινε καταμερισμός. </w:t>
      </w:r>
    </w:p>
    <w:p w14:paraId="4ED95581" w14:textId="77777777" w:rsidR="0014665F" w:rsidRDefault="007C227C">
      <w:pPr>
        <w:spacing w:line="600" w:lineRule="auto"/>
        <w:ind w:firstLine="720"/>
        <w:jc w:val="both"/>
        <w:rPr>
          <w:rFonts w:eastAsia="Times New Roman"/>
          <w:szCs w:val="24"/>
        </w:rPr>
      </w:pPr>
      <w:r>
        <w:rPr>
          <w:rFonts w:eastAsia="Times New Roman"/>
          <w:szCs w:val="24"/>
        </w:rPr>
        <w:t xml:space="preserve">Καταγγείλατε ποτέ καμμιά επέμβαση; Ίσα-ίσα ως κυβέρνηση τη χειροκροτούσατε! Διαφοροποιηθήκατε στις </w:t>
      </w:r>
      <w:r>
        <w:rPr>
          <w:rFonts w:eastAsia="Times New Roman"/>
          <w:szCs w:val="24"/>
        </w:rPr>
        <w:t xml:space="preserve">αποφάσεις της Ευρωπαϊκής Ένωσης που έδινε όπλα σ’ αυτούς που σφάζουν και βγάζουν και </w:t>
      </w:r>
      <w:r>
        <w:rPr>
          <w:rFonts w:eastAsia="Times New Roman"/>
          <w:szCs w:val="24"/>
        </w:rPr>
        <w:lastRenderedPageBreak/>
        <w:t xml:space="preserve">καρδιές, όπως έχω πει ξανά, και όλα τα υπόλοιπα, δηλαδή στον </w:t>
      </w:r>
      <w:r>
        <w:rPr>
          <w:rFonts w:eastAsia="Times New Roman"/>
          <w:szCs w:val="24"/>
          <w:lang w:val="en-US"/>
        </w:rPr>
        <w:t>ISIS</w:t>
      </w:r>
      <w:r>
        <w:rPr>
          <w:rFonts w:eastAsia="Times New Roman"/>
          <w:szCs w:val="24"/>
        </w:rPr>
        <w:t xml:space="preserve">; Δεν σας άκουσα ποτέ να καταγγείλετε τίποτα! Τότε τι φωνάζετε τώρα; </w:t>
      </w:r>
    </w:p>
    <w:p w14:paraId="4ED95582" w14:textId="77777777" w:rsidR="0014665F" w:rsidRDefault="007C227C">
      <w:pPr>
        <w:spacing w:line="600" w:lineRule="auto"/>
        <w:ind w:firstLine="720"/>
        <w:jc w:val="both"/>
        <w:rPr>
          <w:rFonts w:eastAsia="Times New Roman"/>
          <w:szCs w:val="24"/>
        </w:rPr>
      </w:pPr>
      <w:r>
        <w:rPr>
          <w:rFonts w:eastAsia="Times New Roman"/>
          <w:szCs w:val="24"/>
        </w:rPr>
        <w:t>Αν εσείς ήσασταν κυβέρνηση δηλαδή, θ</w:t>
      </w:r>
      <w:r>
        <w:rPr>
          <w:rFonts w:eastAsia="Times New Roman"/>
          <w:szCs w:val="24"/>
        </w:rPr>
        <w:t xml:space="preserve">α τα χειριζόσασταν λίγο καλύτερα! Τι θα κάνατε, δηλαδή; </w:t>
      </w:r>
      <w:r>
        <w:rPr>
          <w:rFonts w:eastAsia="Times New Roman"/>
          <w:szCs w:val="24"/>
        </w:rPr>
        <w:t>Θ</w:t>
      </w:r>
      <w:r>
        <w:rPr>
          <w:rFonts w:eastAsia="Times New Roman"/>
          <w:szCs w:val="24"/>
        </w:rPr>
        <w:t xml:space="preserve">α βάζατε συρματοπλέγματα στη θάλασσα; </w:t>
      </w:r>
    </w:p>
    <w:p w14:paraId="4ED95583" w14:textId="77777777" w:rsidR="0014665F" w:rsidRDefault="007C227C">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Ε, κάτι θα κάναμε!</w:t>
      </w:r>
    </w:p>
    <w:p w14:paraId="4ED95584" w14:textId="77777777" w:rsidR="0014665F" w:rsidRDefault="007C227C">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Ναι, εσάς θα σας έκαναν τη χάρη, επειδή θα ήσασταν πιο δικοί τους! </w:t>
      </w:r>
    </w:p>
    <w:p w14:paraId="4ED95585" w14:textId="77777777" w:rsidR="0014665F" w:rsidRDefault="007C227C">
      <w:pPr>
        <w:spacing w:line="600" w:lineRule="auto"/>
        <w:ind w:firstLine="720"/>
        <w:jc w:val="both"/>
        <w:rPr>
          <w:rFonts w:eastAsia="Times New Roman"/>
          <w:szCs w:val="24"/>
        </w:rPr>
      </w:pPr>
      <w:r>
        <w:rPr>
          <w:rFonts w:eastAsia="Times New Roman"/>
          <w:szCs w:val="24"/>
        </w:rPr>
        <w:t xml:space="preserve">Όμως εδώ αποδεικνύεται ότι ο ΣΥΡΙΖΑ </w:t>
      </w:r>
      <w:r>
        <w:rPr>
          <w:rFonts w:eastAsia="Times New Roman"/>
          <w:szCs w:val="24"/>
        </w:rPr>
        <w:t xml:space="preserve">σας ξεπερνάει, διότι τώρα έχουμε </w:t>
      </w:r>
      <w:r>
        <w:rPr>
          <w:rFonts w:eastAsia="Times New Roman"/>
          <w:szCs w:val="24"/>
        </w:rPr>
        <w:t>νατο</w:t>
      </w:r>
      <w:r>
        <w:rPr>
          <w:rFonts w:eastAsia="Times New Roman"/>
          <w:szCs w:val="24"/>
        </w:rPr>
        <w:t xml:space="preserve">ϊκή Αριστερά! Είχαμε ευρωπαϊκή, καπιταλιστική, τώρα έχουμε και </w:t>
      </w:r>
      <w:r>
        <w:rPr>
          <w:rFonts w:eastAsia="Times New Roman"/>
          <w:szCs w:val="24"/>
        </w:rPr>
        <w:t>νατο</w:t>
      </w:r>
      <w:r>
        <w:rPr>
          <w:rFonts w:eastAsia="Times New Roman"/>
          <w:szCs w:val="24"/>
        </w:rPr>
        <w:t xml:space="preserve">ϊκή Αριστερά και μάλιστα με πανηγυρισμούς! Ζήτω που κατεβαίνει το ΝΑΤΟ στο Αιγαίο! Ποιος; Το ΝΑΤΟ; Δεν ξέρατε τι θα κάνει η Τουρκία; Δεν τα γνωρίζατε; </w:t>
      </w:r>
    </w:p>
    <w:p w14:paraId="4ED95586" w14:textId="77777777" w:rsidR="0014665F" w:rsidRDefault="007C227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4ED95587" w14:textId="77777777" w:rsidR="0014665F" w:rsidRDefault="007C227C">
      <w:pPr>
        <w:spacing w:line="600" w:lineRule="auto"/>
        <w:ind w:firstLine="720"/>
        <w:jc w:val="both"/>
        <w:rPr>
          <w:rFonts w:eastAsia="Times New Roman"/>
          <w:szCs w:val="24"/>
        </w:rPr>
      </w:pPr>
      <w:r>
        <w:rPr>
          <w:rFonts w:eastAsia="Times New Roman"/>
          <w:szCs w:val="24"/>
        </w:rPr>
        <w:t xml:space="preserve">Κυρία Πρόεδρε, δώστε μου, σας παρακαλώ, δύο λεπτά ακόμα. Δεν θα δευτερολογήσω. </w:t>
      </w:r>
    </w:p>
    <w:p w14:paraId="4ED95588" w14:textId="77777777" w:rsidR="0014665F" w:rsidRDefault="007C227C">
      <w:pPr>
        <w:spacing w:line="600" w:lineRule="auto"/>
        <w:ind w:firstLine="720"/>
        <w:jc w:val="both"/>
        <w:rPr>
          <w:rFonts w:eastAsia="Times New Roman"/>
          <w:szCs w:val="24"/>
        </w:rPr>
      </w:pPr>
      <w:r>
        <w:rPr>
          <w:rFonts w:eastAsia="Times New Roman"/>
          <w:szCs w:val="24"/>
        </w:rPr>
        <w:lastRenderedPageBreak/>
        <w:t>Επομένως όλος αυτός ο καυγάς είναι οικογενειακός καυγάς γενικώς. Δεν έχει καμμιά σχέση με τα</w:t>
      </w:r>
      <w:r>
        <w:rPr>
          <w:rFonts w:eastAsia="Times New Roman"/>
          <w:szCs w:val="24"/>
        </w:rPr>
        <w:t xml:space="preserve"> συμφέροντα. Τσακώνεστε ποιος θα υπηρετήσει καλύτερα αυτήν την πολιτική της Ευρωπαϊκής Ένωσης, με την οποία φτάσαμε </w:t>
      </w:r>
      <w:r>
        <w:rPr>
          <w:rFonts w:eastAsia="Times New Roman"/>
          <w:szCs w:val="24"/>
        </w:rPr>
        <w:t>ω</w:t>
      </w:r>
      <w:r>
        <w:rPr>
          <w:rFonts w:eastAsia="Times New Roman"/>
          <w:szCs w:val="24"/>
        </w:rPr>
        <w:t xml:space="preserve">ς εδώ. </w:t>
      </w:r>
    </w:p>
    <w:p w14:paraId="4ED95589" w14:textId="77777777" w:rsidR="0014665F" w:rsidRDefault="007C227C">
      <w:pPr>
        <w:spacing w:line="600" w:lineRule="auto"/>
        <w:ind w:firstLine="720"/>
        <w:jc w:val="both"/>
        <w:rPr>
          <w:rFonts w:eastAsia="Times New Roman"/>
          <w:szCs w:val="24"/>
        </w:rPr>
      </w:pPr>
      <w:r>
        <w:rPr>
          <w:rFonts w:eastAsia="Times New Roman"/>
          <w:szCs w:val="24"/>
        </w:rPr>
        <w:t>Και τι ζητάτε τώρα όλοι; Να εφαρμοστούν οι αποφάσεις της Ευρωπαϊκής Ένωσης. Αυτό δεν ζητάτε; Και η Κυβέρνηση και η Αντιπολίτευση. Α</w:t>
      </w:r>
      <w:r>
        <w:rPr>
          <w:rFonts w:eastAsia="Times New Roman"/>
          <w:szCs w:val="24"/>
        </w:rPr>
        <w:t xml:space="preserve">πλά τώρα η Αντιπολίτευση βγαίνει στα κεραμίδια και λέει </w:t>
      </w:r>
      <w:r>
        <w:rPr>
          <w:rFonts w:eastAsia="Times New Roman"/>
          <w:szCs w:val="24"/>
        </w:rPr>
        <w:t>«</w:t>
      </w:r>
      <w:r>
        <w:rPr>
          <w:rFonts w:eastAsia="Times New Roman"/>
          <w:szCs w:val="24"/>
        </w:rPr>
        <w:t>εγώ θα τ</w:t>
      </w:r>
      <w:r>
        <w:rPr>
          <w:rFonts w:eastAsia="Times New Roman"/>
          <w:szCs w:val="24"/>
        </w:rPr>
        <w:t>ι</w:t>
      </w:r>
      <w:r>
        <w:rPr>
          <w:rFonts w:eastAsia="Times New Roman"/>
          <w:szCs w:val="24"/>
        </w:rPr>
        <w:t xml:space="preserve">ς εφάρμοζα καλύτερα». Ποιες είναι οι αποφάσεις της Ευρωπαϊκής Ένωσης; Για να δούμε, λοιπόν! Οδηγούν στον εγκλωβισμό των προσφύγων στην Ελλάδα; Ναι ή όχι; </w:t>
      </w:r>
    </w:p>
    <w:p w14:paraId="4ED9558A" w14:textId="77777777" w:rsidR="0014665F" w:rsidRDefault="007C227C">
      <w:pPr>
        <w:spacing w:line="600" w:lineRule="auto"/>
        <w:ind w:firstLine="720"/>
        <w:jc w:val="both"/>
        <w:rPr>
          <w:rFonts w:eastAsia="Times New Roman"/>
          <w:szCs w:val="24"/>
        </w:rPr>
      </w:pPr>
      <w:r>
        <w:rPr>
          <w:rFonts w:eastAsia="Times New Roman"/>
          <w:szCs w:val="24"/>
        </w:rPr>
        <w:t>Για να έρθουμε και παρακάτω. Τι ακρ</w:t>
      </w:r>
      <w:r>
        <w:rPr>
          <w:rFonts w:eastAsia="Times New Roman"/>
          <w:szCs w:val="24"/>
        </w:rPr>
        <w:t>ιβώς λέει η Ευρωπαϊκή Ένωση; Πρώτον, δεν αναγνωρίζει τη Συνθήκη της Γενεύης. Το ξέρετε όλοι σας αυτό; Τι λέει η Συνθήκη της Γενεύης; Όποιος είναι πρόσφυγας και όποιος δικαιούται άσυλο, πάει σε όποια χώρα θέλει. Ναι ή όχι; Εκεί που ζητάει να πάει, για παράδ</w:t>
      </w:r>
      <w:r>
        <w:rPr>
          <w:rFonts w:eastAsia="Times New Roman"/>
          <w:szCs w:val="24"/>
        </w:rPr>
        <w:t xml:space="preserve">ειγμα στη Γερμανία, εκεί να πάει. Η Ευρωπαϊκή Ένωση λέει όχι, εδώ και διαλογή. </w:t>
      </w:r>
    </w:p>
    <w:p w14:paraId="4ED9558B" w14:textId="77777777" w:rsidR="0014665F" w:rsidRDefault="007C227C">
      <w:pPr>
        <w:spacing w:line="600" w:lineRule="auto"/>
        <w:ind w:firstLine="720"/>
        <w:jc w:val="both"/>
        <w:rPr>
          <w:rFonts w:eastAsia="Times New Roman"/>
          <w:szCs w:val="24"/>
        </w:rPr>
      </w:pPr>
      <w:r>
        <w:rPr>
          <w:rFonts w:eastAsia="Times New Roman"/>
          <w:szCs w:val="24"/>
        </w:rPr>
        <w:lastRenderedPageBreak/>
        <w:t xml:space="preserve">Γιατί θέλει τη διαλογή; Θα το πω τώρα λίγο σκληρά, γιατί έτσι είναι! Όπως στα παζάρια διάλεγαν τα άλογα και τα ζώα από τα δόντια, έτσι θέλουν και οι Γερμανοί βιομήχανοι και οι </w:t>
      </w:r>
      <w:r>
        <w:rPr>
          <w:rFonts w:eastAsia="Times New Roman"/>
          <w:szCs w:val="24"/>
        </w:rPr>
        <w:t xml:space="preserve">άλλοι να διαλέξουν ποιους θα πάρουν. Και αυτό έκαναν! Και ζήτησαν οκτακόσιες χιλιάδες τουλάχιστον για τη Γερμανία και για άλλες χώρες και σου λέει να πάνε στην Ελλάδα, από εκεί θα γίνει η διαλογή ποιους θα πάρουμε και μετά βάζουμε και άλλους όρους. </w:t>
      </w:r>
    </w:p>
    <w:p w14:paraId="4ED9558C" w14:textId="77777777" w:rsidR="0014665F" w:rsidRDefault="007C227C">
      <w:pPr>
        <w:spacing w:line="600" w:lineRule="auto"/>
        <w:ind w:firstLine="720"/>
        <w:jc w:val="both"/>
        <w:rPr>
          <w:rFonts w:eastAsia="Times New Roman"/>
          <w:szCs w:val="24"/>
        </w:rPr>
      </w:pPr>
      <w:r>
        <w:rPr>
          <w:rFonts w:eastAsia="Times New Roman"/>
          <w:szCs w:val="24"/>
        </w:rPr>
        <w:t>Από πο</w:t>
      </w:r>
      <w:r>
        <w:rPr>
          <w:rFonts w:eastAsia="Times New Roman"/>
          <w:szCs w:val="24"/>
        </w:rPr>
        <w:t>ύ κι ως πού έχει δικαίωμα αυτή τη στιγμή</w:t>
      </w:r>
      <w:r>
        <w:rPr>
          <w:rFonts w:eastAsia="Times New Roman"/>
          <w:szCs w:val="24"/>
        </w:rPr>
        <w:t>,</w:t>
      </w:r>
      <w:r>
        <w:rPr>
          <w:rFonts w:eastAsia="Times New Roman"/>
          <w:szCs w:val="24"/>
        </w:rPr>
        <w:t xml:space="preserve"> όποιος έχει υπογράψει τη Συνθήκη της Γενεύης</w:t>
      </w:r>
      <w:r>
        <w:rPr>
          <w:rFonts w:eastAsia="Times New Roman"/>
          <w:szCs w:val="24"/>
        </w:rPr>
        <w:t>,</w:t>
      </w:r>
      <w:r>
        <w:rPr>
          <w:rFonts w:eastAsia="Times New Roman"/>
          <w:szCs w:val="24"/>
        </w:rPr>
        <w:t xml:space="preserve"> να λέει ότι ο Σύριος που είναι από τη Χομς βέβαια είναι πρόσφυγας και αυτός που είναι από τη Δαμασκό δεν είναι;</w:t>
      </w:r>
    </w:p>
    <w:p w14:paraId="4ED9558D" w14:textId="77777777" w:rsidR="0014665F" w:rsidRDefault="007C227C">
      <w:pPr>
        <w:spacing w:after="0" w:line="600" w:lineRule="auto"/>
        <w:ind w:firstLine="720"/>
        <w:jc w:val="both"/>
        <w:rPr>
          <w:rFonts w:eastAsia="Times New Roman" w:cs="Times New Roman"/>
          <w:szCs w:val="24"/>
        </w:rPr>
      </w:pPr>
      <w:r>
        <w:rPr>
          <w:rFonts w:eastAsia="Times New Roman" w:cs="Times New Roman"/>
          <w:szCs w:val="24"/>
        </w:rPr>
        <w:t xml:space="preserve">Από πού το αντλεί αυτό; Ή ότι ο Αφγανός δεν είναι, όταν </w:t>
      </w:r>
      <w:r>
        <w:rPr>
          <w:rFonts w:eastAsia="Times New Roman" w:cs="Times New Roman"/>
          <w:szCs w:val="24"/>
        </w:rPr>
        <w:t>η χώρα του είναι υπό κατοχή ουσιαστικά. Γίνεται πόλεμος εδώ και πάρα πολλά χρόνια, πάνω από δέκα, δεκαπέντε.</w:t>
      </w:r>
    </w:p>
    <w:p w14:paraId="4ED9558E" w14:textId="77777777" w:rsidR="0014665F" w:rsidRDefault="007C227C">
      <w:pPr>
        <w:spacing w:after="0"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Βάζετε και τη Ρωσία μέσα;</w:t>
      </w:r>
    </w:p>
    <w:p w14:paraId="4ED9558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Άμα θέλετε, να βάλω και τη Ρωσία μέσα. Όταν πήγε η Ρωσία, λοιπόν, στο Αφγανιστάν έπεσαν οι μπούρκες, μπήκαν οι γυναίκες Υπουργοί, πήγαν τα παιδιά στο σχολείο και τα έργα υποδομής που υπάρχουν ακόμα</w:t>
      </w:r>
      <w:r>
        <w:rPr>
          <w:rFonts w:eastAsia="Times New Roman" w:cs="Times New Roman"/>
          <w:szCs w:val="24"/>
        </w:rPr>
        <w:t xml:space="preserve">, </w:t>
      </w:r>
      <w:r>
        <w:rPr>
          <w:rFonts w:eastAsia="Times New Roman" w:cs="Times New Roman"/>
          <w:szCs w:val="24"/>
        </w:rPr>
        <w:t xml:space="preserve">εκείνοι τα έκαναν. </w:t>
      </w:r>
      <w:r>
        <w:rPr>
          <w:rFonts w:eastAsia="Times New Roman" w:cs="Times New Roman"/>
          <w:szCs w:val="24"/>
          <w:lang w:val="en-US"/>
        </w:rPr>
        <w:t>K</w:t>
      </w:r>
      <w:r>
        <w:rPr>
          <w:rFonts w:eastAsia="Times New Roman" w:cs="Times New Roman"/>
          <w:szCs w:val="24"/>
        </w:rPr>
        <w:t xml:space="preserve">αι ήταν η Σοβιετική Ένωση, δεν ήταν </w:t>
      </w:r>
      <w:r>
        <w:rPr>
          <w:rFonts w:eastAsia="Times New Roman" w:cs="Times New Roman"/>
          <w:szCs w:val="24"/>
        </w:rPr>
        <w:t>Ρωσία, αν θέλετε να μάθετε.</w:t>
      </w:r>
    </w:p>
    <w:p w14:paraId="4ED9559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Όταν πήγαν οι δικοί σας οι Ταλιμπάν, που τους υποστηρίζατε εσείς και οι Ηνωμένες Πολιτείες της Αμερικής, έφεραν την μπούρκα, τον σκοταδισμό, τους αποκεφαλισμούς και όλα τα υπόλοιπα. Δικά σας κατασκευάσματα είναι αυτά, του δικού </w:t>
      </w:r>
      <w:r>
        <w:rPr>
          <w:rFonts w:eastAsia="Times New Roman" w:cs="Times New Roman"/>
          <w:szCs w:val="24"/>
        </w:rPr>
        <w:t>σας συστήματος και όχι αυτού που είχαμε εμείς.</w:t>
      </w:r>
    </w:p>
    <w:p w14:paraId="4ED9559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Μην γελάτε, γιατί η αχλάδα έχει πίσω την ουρά και είναι και μεγάλη –να ξέρετε- και θα είναι λαϊκή αυτή, γιατί συσσωρεύεται πείρα στον κόσμο και ας μην μιλάει ακόμα.</w:t>
      </w:r>
    </w:p>
    <w:p w14:paraId="4ED9559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παραβιάζει αυτές τις </w:t>
      </w:r>
      <w:r>
        <w:rPr>
          <w:rFonts w:eastAsia="Times New Roman" w:cs="Times New Roman"/>
          <w:szCs w:val="24"/>
        </w:rPr>
        <w:t xml:space="preserve">συνθήκες; Είπε η Ευρωπαϊκή Ένωση ότι κλείνει ο βαλκανικός διάδρομος; Σας ρωτάω, και να ακούσει και ο ελληνικός λαός, αν υπήρχε περίπτωση να πει η </w:t>
      </w:r>
      <w:r>
        <w:rPr>
          <w:rFonts w:eastAsia="Times New Roman" w:cs="Times New Roman"/>
          <w:szCs w:val="24"/>
        </w:rPr>
        <w:lastRenderedPageBreak/>
        <w:t>Ευρωπαϊκή Ένωση</w:t>
      </w:r>
      <w:r>
        <w:rPr>
          <w:rFonts w:eastAsia="Times New Roman" w:cs="Times New Roman"/>
          <w:szCs w:val="24"/>
        </w:rPr>
        <w:t xml:space="preserve"> «</w:t>
      </w:r>
      <w:r>
        <w:rPr>
          <w:rFonts w:eastAsia="Times New Roman" w:cs="Times New Roman"/>
          <w:szCs w:val="24"/>
        </w:rPr>
        <w:t>άνοιξε τα σύνορα» στην Πρώην Γιουγκοσλαβική Δημοκρατία της Μακεδονίας και να μην το κάνει. Πέ</w:t>
      </w:r>
      <w:r>
        <w:rPr>
          <w:rFonts w:eastAsia="Times New Roman" w:cs="Times New Roman"/>
          <w:szCs w:val="24"/>
        </w:rPr>
        <w:t>στε μου. Βγείτε και π</w:t>
      </w:r>
      <w:r>
        <w:rPr>
          <w:rFonts w:eastAsia="Times New Roman" w:cs="Times New Roman"/>
          <w:szCs w:val="24"/>
        </w:rPr>
        <w:t>είτε</w:t>
      </w:r>
      <w:r>
        <w:rPr>
          <w:rFonts w:eastAsia="Times New Roman" w:cs="Times New Roman"/>
          <w:szCs w:val="24"/>
        </w:rPr>
        <w:t xml:space="preserve"> το στον κόσμο. Όταν θέλει να ισοπεδώσει μ</w:t>
      </w:r>
      <w:r>
        <w:rPr>
          <w:rFonts w:eastAsia="Times New Roman" w:cs="Times New Roman"/>
          <w:szCs w:val="24"/>
        </w:rPr>
        <w:t>ί</w:t>
      </w:r>
      <w:r>
        <w:rPr>
          <w:rFonts w:eastAsia="Times New Roman" w:cs="Times New Roman"/>
          <w:szCs w:val="24"/>
        </w:rPr>
        <w:t>α χώρα, το κάνει σε χρόνο μηδέν και συμφωνούν όλοι. Αν, λοιπόν, ήθελε να ανοίξει τα σύνορα, είχε χίλιους τρόπους και να πιέσει και να επιβάλει το άνοιγμα των συνόρων. Άρα γιατί διαμαρτύρεσ</w:t>
      </w:r>
      <w:r>
        <w:rPr>
          <w:rFonts w:eastAsia="Times New Roman" w:cs="Times New Roman"/>
          <w:szCs w:val="24"/>
        </w:rPr>
        <w:t xml:space="preserve">τε; </w:t>
      </w:r>
    </w:p>
    <w:p w14:paraId="4ED9559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Τρίτο θέμα: Μη Κυβερνητικές Οργανώσεις. Εδώ έχουμε άλλη υποκρισία. Οι μόνοι που σταθήκαμε εναντίον από την αρχή στις Μη Κυβερνητικές Οργανώσεις, που είναι εφεύρεση της Ευρωπαϊκής Ένωσης και κατά δεύτερο λόγο των Αμερικάνων, </w:t>
      </w:r>
      <w:r>
        <w:rPr>
          <w:rFonts w:eastAsia="Times New Roman" w:cs="Times New Roman"/>
          <w:szCs w:val="24"/>
        </w:rPr>
        <w:t>ή</w:t>
      </w:r>
      <w:r>
        <w:rPr>
          <w:rFonts w:eastAsia="Times New Roman" w:cs="Times New Roman"/>
          <w:szCs w:val="24"/>
        </w:rPr>
        <w:t>μασταν εμείς. Και μας κατη</w:t>
      </w:r>
      <w:r>
        <w:rPr>
          <w:rFonts w:eastAsia="Times New Roman" w:cs="Times New Roman"/>
          <w:szCs w:val="24"/>
        </w:rPr>
        <w:t>γορούσατε όλοι -προεξάρχοντως του Συνασπισμού τότε, γιατί μετά έγινε ΣΥΡΙΖΑ- ότι είμαστε καθυστερημένοι. Τι ήταν οι ΜΚΟ; Κατ’ αρχάς δεν ήταν ΜΚΟ Το «Μ» πρέπει να φύγει. Ήταν «ΚΟ». Ήταν εργαλείο των κυβερνήσεων, για να μπορέσουν να διαλύσουν την παραδοσιακή</w:t>
      </w:r>
      <w:r>
        <w:rPr>
          <w:rFonts w:eastAsia="Times New Roman" w:cs="Times New Roman"/>
          <w:szCs w:val="24"/>
        </w:rPr>
        <w:t xml:space="preserve"> δομή του μαζικού κινήματος, συνδικάτα, αγροτικούς συλλόγους, επαγγελματικούς κ</w:t>
      </w:r>
      <w:r>
        <w:rPr>
          <w:rFonts w:eastAsia="Times New Roman" w:cs="Times New Roman"/>
          <w:szCs w:val="24"/>
        </w:rPr>
        <w:t>αι λοιπά,</w:t>
      </w:r>
      <w:r>
        <w:rPr>
          <w:rFonts w:eastAsia="Times New Roman" w:cs="Times New Roman"/>
          <w:szCs w:val="24"/>
        </w:rPr>
        <w:t xml:space="preserve"> και να μπορούν να περνάνε κονδύλια από εκεί.</w:t>
      </w:r>
    </w:p>
    <w:p w14:paraId="4ED9559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Κύριε Παφίλη, έχουμε πάει στα δεκαπέντε λεπτά και δεν είναι και το νομοσχέδιο </w:t>
      </w:r>
      <w:r>
        <w:rPr>
          <w:rFonts w:eastAsia="Times New Roman" w:cs="Times New Roman"/>
          <w:szCs w:val="24"/>
        </w:rPr>
        <w:t>σχετικό.</w:t>
      </w:r>
    </w:p>
    <w:p w14:paraId="4ED9559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Όλοι μίλησαν και δεν θα μίλαγα εγώ καθόλου. Είδατε; Τελευταίος ζήτησα τον λόγο.</w:t>
      </w:r>
    </w:p>
    <w:p w14:paraId="4ED9559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Γιατί διαμαρτύρεστε; Ποιος χρηματοδοτεί τις ΜΚΟ; Η Ευρωπαϊκή Ένωση δεν είναι αυτή; Εσείς, όταν ήσασταν κυβέρνηση και εσείς που είσαστε τώρα, γιατί δ</w:t>
      </w:r>
      <w:r>
        <w:rPr>
          <w:rFonts w:eastAsia="Times New Roman" w:cs="Times New Roman"/>
          <w:szCs w:val="24"/>
        </w:rPr>
        <w:t xml:space="preserve">ιαμαρτύρεστε; Αυτοί τους χρηματοδοτούν </w:t>
      </w:r>
      <w:r>
        <w:rPr>
          <w:rFonts w:eastAsia="Times New Roman" w:cs="Times New Roman"/>
          <w:szCs w:val="24"/>
        </w:rPr>
        <w:t>-</w:t>
      </w:r>
      <w:r>
        <w:rPr>
          <w:rFonts w:eastAsia="Times New Roman" w:cs="Times New Roman"/>
          <w:szCs w:val="24"/>
        </w:rPr>
        <w:t>και γενναία μάλιστα</w:t>
      </w:r>
      <w:r>
        <w:rPr>
          <w:rFonts w:eastAsia="Times New Roman" w:cs="Times New Roman"/>
          <w:szCs w:val="24"/>
        </w:rPr>
        <w:t>-</w:t>
      </w:r>
      <w:r>
        <w:rPr>
          <w:rFonts w:eastAsia="Times New Roman" w:cs="Times New Roman"/>
          <w:szCs w:val="24"/>
        </w:rPr>
        <w:t xml:space="preserve"> και δεν απολογούνται και σε κανέναν. Προγράμματα φτιάχνουν και προγράμματα πολιτικά, πέρα από τον ρόλο που παίζουν. Τα έχουμε καταγγείλει επανειλημμένα. Τώρα, λοιπόν, γιατί φωνάζετε; Εμείς τι λέμ</w:t>
      </w:r>
      <w:r>
        <w:rPr>
          <w:rFonts w:eastAsia="Times New Roman" w:cs="Times New Roman"/>
          <w:szCs w:val="24"/>
        </w:rPr>
        <w:t>ε; Να μην υπάρχει καμία ΜΚΟ. Να αναλάβει το κράτος παντού την ευθύνη για τη διαχείριση του προσφυγικού.</w:t>
      </w:r>
    </w:p>
    <w:p w14:paraId="4ED9559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Και να πω και μια κουβέντα. Είναι εθελοντές, λέει. Φυσικά υπάρχουν άνθρωποι που είναι εθελοντές και είναι συγκινητικό, αλλά εθελοντισμός με 2.000 και 3.</w:t>
      </w:r>
      <w:r>
        <w:rPr>
          <w:rFonts w:eastAsia="Times New Roman" w:cs="Times New Roman"/>
          <w:szCs w:val="24"/>
        </w:rPr>
        <w:t xml:space="preserve">000 ευρώ τον μήνα, δεν λέγεται εθελοντισμός. Είναι κάτι διαφορετικό και υπάρχει σε μεγάλη κλίμακα. </w:t>
      </w:r>
    </w:p>
    <w:p w14:paraId="4ED9559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Αυτά, λοιπόν, τα κάνει η ίδια η Ευρωπαϊκή Ένωση, στην οποία εσείς προσκυνάτε και από την οποία απαιτείτε να λύσει τα προβλήματα, αντί να πείτε: «απειθαρχία </w:t>
      </w:r>
      <w:r>
        <w:rPr>
          <w:rFonts w:eastAsia="Times New Roman" w:cs="Times New Roman"/>
          <w:szCs w:val="24"/>
        </w:rPr>
        <w:t xml:space="preserve">στη Σένγκεν, απειθαρχία στο Δουβλίνο </w:t>
      </w:r>
      <w:r>
        <w:rPr>
          <w:rFonts w:eastAsia="Times New Roman" w:cs="Times New Roman"/>
          <w:szCs w:val="24"/>
          <w:lang w:val="en-US"/>
        </w:rPr>
        <w:t>II</w:t>
      </w:r>
      <w:r>
        <w:rPr>
          <w:rFonts w:eastAsia="Times New Roman" w:cs="Times New Roman"/>
          <w:szCs w:val="24"/>
        </w:rPr>
        <w:t>» και να υλοποιήσετε προτάσεις, τις οποίες έχουμε κάνει.</w:t>
      </w:r>
    </w:p>
    <w:p w14:paraId="4ED9559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Τελειώνοντας να πω πως ακούσαμε πάλι ρατσιστικό λόγο και μίσος. Σκοταδισμός. Πόσες ομάδες αίματος υπάρχουν; Είναι διαφορετικές στους ανθρώπους, ανεξάρτητα από χ</w:t>
      </w:r>
      <w:r>
        <w:rPr>
          <w:rFonts w:eastAsia="Times New Roman" w:cs="Times New Roman"/>
          <w:szCs w:val="24"/>
        </w:rPr>
        <w:t>ρώμα, φυλή, έθνος, ό,τι θέλετε πέστε; Ίδιες δεν είναι; Εδώ ακούσαμε τον Χίτλερ σε νέα έκδοση. Υπόδικος, μαχαιροβγάλτης, φονιάδες με τα μαχαίρια. Μίσος.</w:t>
      </w:r>
    </w:p>
    <w:p w14:paraId="4ED9559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Αυτά για ποιον τα λέτε;</w:t>
      </w:r>
    </w:p>
    <w:p w14:paraId="4ED9559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Μίσος. Μίσος. Μίσος.</w:t>
      </w:r>
    </w:p>
    <w:p w14:paraId="4ED9559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Το φον</w:t>
      </w:r>
      <w:r>
        <w:rPr>
          <w:rFonts w:eastAsia="Times New Roman" w:cs="Times New Roman"/>
          <w:szCs w:val="24"/>
        </w:rPr>
        <w:t>ιάς το λες για μας;</w:t>
      </w:r>
    </w:p>
    <w:p w14:paraId="4ED9559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Εδώ δεν γίνεται διάλογος, καθίστε.</w:t>
      </w:r>
    </w:p>
    <w:p w14:paraId="4ED9559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Μίσος. Μίσος. Από τον Κοινοβουλευτικό σας Εκπρόσωπο.</w:t>
      </w:r>
    </w:p>
    <w:p w14:paraId="4ED9559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Μίσος για σένα, φασισταριό, κομμούνι!</w:t>
      </w:r>
    </w:p>
    <w:p w14:paraId="4ED955A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Μίσος. Κάτσ</w:t>
      </w:r>
      <w:r>
        <w:rPr>
          <w:rFonts w:eastAsia="Times New Roman" w:cs="Times New Roman"/>
          <w:szCs w:val="24"/>
        </w:rPr>
        <w:t xml:space="preserve">ε κάτω τώρα, ντε! Εμείς έχουμε ρατσιστική; </w:t>
      </w:r>
    </w:p>
    <w:p w14:paraId="4ED955A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Να κάτσεις κάτω εσύ. Να προσέχεις για ποιον μιλάς. Εγκληματίες. Τελείωνε! Τελείωνε! </w:t>
      </w:r>
    </w:p>
    <w:p w14:paraId="4ED955A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Άντε, βρε χιτλερίσκοι, που κυνηγάγατε και μαχαιρώνατε σκελετωμένους ανθρώπους, που πουλάγατ</w:t>
      </w:r>
      <w:r>
        <w:rPr>
          <w:rFonts w:eastAsia="Times New Roman" w:cs="Times New Roman"/>
          <w:szCs w:val="24"/>
        </w:rPr>
        <w:t>ε προστασία σε όλον τον Άγιο Παντελεήμονα. Μιλάς και από πάνω; Άστα. Κάτσε κάτω. Θα τα πούμε. Θα τα πούμε!</w:t>
      </w:r>
    </w:p>
    <w:p w14:paraId="4ED955A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Παφίλη…</w:t>
      </w:r>
    </w:p>
    <w:p w14:paraId="4ED955A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Πώς χωρίζονται οι άνθρωποι; Πώς χωρίζονται οι άνθρωποι; Οι άνθρωποι χωρί</w:t>
      </w:r>
      <w:r>
        <w:rPr>
          <w:rFonts w:eastAsia="Times New Roman" w:cs="Times New Roman"/>
          <w:szCs w:val="24"/>
        </w:rPr>
        <w:t>ζονται σε εκμεταλλευτές και εκμεταλλευόμενους.</w:t>
      </w:r>
    </w:p>
    <w:p w14:paraId="4ED955A5" w14:textId="77777777" w:rsidR="0014665F" w:rsidRDefault="007C227C">
      <w:pPr>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w:t>
      </w:r>
      <w:r>
        <w:rPr>
          <w:rFonts w:eastAsia="Times New Roman" w:cs="Times New Roman"/>
          <w:szCs w:val="24"/>
        </w:rPr>
        <w:t xml:space="preserve"> 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ED955A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Αφήστε να ολοκληρώσει. Εσείς όταν μιλάτε, δεν σας διακόπτει κανείς.</w:t>
      </w:r>
    </w:p>
    <w:p w14:paraId="4ED955A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Ολοκληρώστε, κύριε Παφίλη. Είναι και </w:t>
      </w:r>
      <w:r>
        <w:rPr>
          <w:rFonts w:eastAsia="Times New Roman" w:cs="Times New Roman"/>
          <w:szCs w:val="24"/>
        </w:rPr>
        <w:t>αργά.</w:t>
      </w:r>
    </w:p>
    <w:p w14:paraId="4ED955A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ΠΑΦΙΛΗΣ:</w:t>
      </w:r>
      <w:r>
        <w:rPr>
          <w:rFonts w:eastAsia="Times New Roman" w:cs="Times New Roman"/>
          <w:szCs w:val="24"/>
        </w:rPr>
        <w:t xml:space="preserve"> Δεν κατάλαβα, θα μας υποδείξουν τα φασισταριά τι θα πούμε δηλαδή;</w:t>
      </w:r>
    </w:p>
    <w:p w14:paraId="4ED955A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λέω απλώς ολοκληρώστε.</w:t>
      </w:r>
    </w:p>
    <w:p w14:paraId="4ED955A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Τι κάνετε εκεί πάνω; Διακόψτε τον, αφού υβρίζει, κυρία Πρόεδρε.</w:t>
      </w:r>
    </w:p>
    <w:p w14:paraId="4ED955A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ΠΑΦΙΛΗΣ:</w:t>
      </w:r>
      <w:r>
        <w:rPr>
          <w:rFonts w:eastAsia="Times New Roman" w:cs="Times New Roman"/>
          <w:szCs w:val="24"/>
        </w:rPr>
        <w:t xml:space="preserve"> Λέω, λοιπόν…</w:t>
      </w:r>
    </w:p>
    <w:p w14:paraId="4ED955A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ΙΩΑΝΝΗΣ ΑΪΒΑΤΙΔΗΣ:</w:t>
      </w:r>
      <w:r>
        <w:rPr>
          <w:rFonts w:eastAsia="Times New Roman" w:cs="Times New Roman"/>
          <w:szCs w:val="24"/>
        </w:rPr>
        <w:t xml:space="preserve"> Φασισταριά;</w:t>
      </w:r>
    </w:p>
    <w:p w14:paraId="4ED955A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Γιατί τι είσαστε; Απλώς δεν το λέτε. Φοβάστε. Πείτε το. Αφού έχετε φωτογραφίες όλοι με αγκυλωτούς σταυρούς και Χίτλερ!</w:t>
      </w:r>
    </w:p>
    <w:p w14:paraId="4ED955AE" w14:textId="77777777" w:rsidR="0014665F" w:rsidRDefault="007C227C">
      <w:pPr>
        <w:spacing w:line="600" w:lineRule="auto"/>
        <w:ind w:firstLine="720"/>
        <w:jc w:val="center"/>
        <w:rPr>
          <w:rFonts w:eastAsia="Times New Roman" w:cs="Times New Roman"/>
          <w:szCs w:val="24"/>
        </w:rPr>
      </w:pPr>
      <w:r>
        <w:rPr>
          <w:rFonts w:eastAsia="Times New Roman" w:cs="Times New Roman"/>
          <w:szCs w:val="24"/>
        </w:rPr>
        <w:t xml:space="preserve">(Θόρυβος στην Αίθουσα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ED955AF" w14:textId="77777777" w:rsidR="0014665F" w:rsidRDefault="007C227C">
      <w:pPr>
        <w:spacing w:line="600" w:lineRule="auto"/>
        <w:ind w:firstLine="720"/>
        <w:jc w:val="both"/>
        <w:rPr>
          <w:rFonts w:eastAsia="Times New Roman"/>
          <w:szCs w:val="24"/>
        </w:rPr>
      </w:pPr>
      <w:r>
        <w:rPr>
          <w:rFonts w:eastAsia="Times New Roman"/>
          <w:szCs w:val="24"/>
        </w:rPr>
        <w:t>Λέω, λοιπ</w:t>
      </w:r>
      <w:r>
        <w:rPr>
          <w:rFonts w:eastAsia="Times New Roman"/>
          <w:szCs w:val="24"/>
        </w:rPr>
        <w:t>όν, μην ξύνεστε άλλο και μην παριστάνετε τους εθνικιστές. Βγείτε και πείτε την άποψή σας εδώ, για να σας κρίνει ο κόσμος, αυτά που πιστεύετε! Μην παριστάνετε τους εθνικιστές.</w:t>
      </w:r>
    </w:p>
    <w:p w14:paraId="4ED955B0" w14:textId="77777777" w:rsidR="0014665F" w:rsidRDefault="007C227C">
      <w:pPr>
        <w:spacing w:line="600" w:lineRule="auto"/>
        <w:ind w:firstLine="720"/>
        <w:jc w:val="both"/>
        <w:rPr>
          <w:rFonts w:eastAsia="Times New Roman"/>
          <w:szCs w:val="24"/>
        </w:rPr>
      </w:pPr>
      <w:r>
        <w:rPr>
          <w:rFonts w:eastAsia="Times New Roman"/>
          <w:b/>
          <w:szCs w:val="24"/>
        </w:rPr>
        <w:lastRenderedPageBreak/>
        <w:t>ΑΝΤΩΝΙΟΣ ΓΡΕΓΟΣ:</w:t>
      </w:r>
      <w:r>
        <w:rPr>
          <w:rFonts w:eastAsia="Times New Roman"/>
          <w:szCs w:val="24"/>
        </w:rPr>
        <w:t xml:space="preserve"> Είμαστε υπερήφανοι για αυτό που είμαστε. Εσείς να ντρέπεστε! </w:t>
      </w:r>
    </w:p>
    <w:p w14:paraId="4ED955B1" w14:textId="77777777" w:rsidR="0014665F" w:rsidRDefault="007C227C">
      <w:pPr>
        <w:spacing w:line="600" w:lineRule="auto"/>
        <w:ind w:firstLine="720"/>
        <w:jc w:val="both"/>
        <w:rPr>
          <w:rFonts w:eastAsia="Times New Roman"/>
          <w:szCs w:val="24"/>
        </w:rPr>
      </w:pPr>
      <w:r>
        <w:rPr>
          <w:rFonts w:eastAsia="Times New Roman"/>
          <w:b/>
          <w:szCs w:val="24"/>
        </w:rPr>
        <w:t>ΑΘ</w:t>
      </w:r>
      <w:r>
        <w:rPr>
          <w:rFonts w:eastAsia="Times New Roman"/>
          <w:b/>
          <w:szCs w:val="24"/>
        </w:rPr>
        <w:t>ΑΝΑΣΙΟΣ ΠΑΦΙΛΗΣ:</w:t>
      </w:r>
      <w:r>
        <w:rPr>
          <w:rFonts w:eastAsia="Times New Roman"/>
          <w:szCs w:val="24"/>
        </w:rPr>
        <w:t xml:space="preserve"> Είσαστε περήφανοι για τους ταγματασφαλίτες, αυτό λέγατε.</w:t>
      </w:r>
    </w:p>
    <w:p w14:paraId="4ED955B2" w14:textId="77777777" w:rsidR="0014665F" w:rsidRDefault="007C227C">
      <w:pPr>
        <w:spacing w:line="600" w:lineRule="auto"/>
        <w:ind w:firstLine="720"/>
        <w:jc w:val="both"/>
        <w:rPr>
          <w:rFonts w:eastAsia="Times New Roman"/>
          <w:szCs w:val="24"/>
        </w:rPr>
      </w:pPr>
      <w:r>
        <w:rPr>
          <w:rFonts w:eastAsia="Times New Roman"/>
          <w:b/>
          <w:szCs w:val="24"/>
        </w:rPr>
        <w:t>ΑΝΤΩΝΙΟΣ ΓΡΕΓΟΣ:</w:t>
      </w:r>
      <w:r>
        <w:rPr>
          <w:rFonts w:eastAsia="Times New Roman"/>
          <w:szCs w:val="24"/>
        </w:rPr>
        <w:t xml:space="preserve"> Είμαστε υπερήφανοι, γιατί είμαστε εθνικιστές. Εσείς να ντρέπεστε που είστε κομμουνιστές!</w:t>
      </w:r>
    </w:p>
    <w:p w14:paraId="4ED955B3" w14:textId="77777777" w:rsidR="0014665F" w:rsidRDefault="007C227C">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Χίτες! Δόξα και τιμή στους Χίτες και τους ταγματασφαλίτες</w:t>
      </w:r>
      <w:r>
        <w:rPr>
          <w:rFonts w:eastAsia="Times New Roman"/>
          <w:szCs w:val="24"/>
        </w:rPr>
        <w:t>.</w:t>
      </w:r>
    </w:p>
    <w:p w14:paraId="4ED955B4" w14:textId="77777777" w:rsidR="0014665F" w:rsidRDefault="007C227C">
      <w:pPr>
        <w:spacing w:line="600" w:lineRule="auto"/>
        <w:ind w:firstLine="720"/>
        <w:jc w:val="both"/>
        <w:rPr>
          <w:rFonts w:eastAsia="Times New Roman"/>
          <w:szCs w:val="24"/>
        </w:rPr>
      </w:pPr>
      <w:r>
        <w:rPr>
          <w:rFonts w:eastAsia="Times New Roman"/>
          <w:szCs w:val="24"/>
        </w:rPr>
        <w:t>Συνεχίζω, λοιπόν. Πώς χωρίζονται οι άνθρωποι; Για μας χωρίζονται σε δύο</w:t>
      </w:r>
      <w:r>
        <w:rPr>
          <w:rFonts w:eastAsia="Times New Roman"/>
          <w:szCs w:val="24"/>
        </w:rPr>
        <w:t>. Σ</w:t>
      </w:r>
      <w:r>
        <w:rPr>
          <w:rFonts w:eastAsia="Times New Roman"/>
          <w:szCs w:val="24"/>
        </w:rPr>
        <w:t>ε εκμεταλλευτές και εκμεταλλευόμενους. Όσοι πάνε να τους χωρίσουν με χρώμα, θρησκεία και φυλή, ανεξάρτητα των ιδιαιτεροτήτων και ιδιομορφιών, το κάνουν για να υπηρετήσουν την καπιτ</w:t>
      </w:r>
      <w:r>
        <w:rPr>
          <w:rFonts w:eastAsia="Times New Roman"/>
          <w:szCs w:val="24"/>
        </w:rPr>
        <w:t>αλιστική βαρβαρότητα. Εξήντα πέντε άνθρωποι έχουν το μισό ΑΕΠ της γης. Τι είναι αυτοί; Όλων των εθνικοτήτων. Να, λοιπόν, γιατί χωρίζονται έτσι.</w:t>
      </w:r>
    </w:p>
    <w:p w14:paraId="4ED955B5" w14:textId="77777777" w:rsidR="0014665F" w:rsidRDefault="007C227C">
      <w:pPr>
        <w:spacing w:line="600" w:lineRule="auto"/>
        <w:ind w:firstLine="720"/>
        <w:jc w:val="both"/>
        <w:rPr>
          <w:rFonts w:eastAsia="Times New Roman"/>
          <w:szCs w:val="24"/>
        </w:rPr>
      </w:pPr>
      <w:r>
        <w:rPr>
          <w:rFonts w:eastAsia="Times New Roman"/>
          <w:szCs w:val="24"/>
        </w:rPr>
        <w:lastRenderedPageBreak/>
        <w:t>Μάλιστα μπήκε και το «δεν έχετε δικαίωμα», λέει, «να μιλάτε για τα εθνικά θέματα». Ποιοι το λένε; Ποιοι; Αυτοί π</w:t>
      </w:r>
      <w:r>
        <w:rPr>
          <w:rFonts w:eastAsia="Times New Roman"/>
          <w:szCs w:val="24"/>
        </w:rPr>
        <w:t xml:space="preserve">ου λένε </w:t>
      </w:r>
      <w:r>
        <w:rPr>
          <w:rFonts w:eastAsia="Times New Roman"/>
          <w:szCs w:val="24"/>
        </w:rPr>
        <w:t>«</w:t>
      </w:r>
      <w:r>
        <w:rPr>
          <w:rFonts w:eastAsia="Times New Roman"/>
          <w:szCs w:val="24"/>
        </w:rPr>
        <w:t>τιμή στους συνεργάτες των Γερμανών». Έτσι δεν είναι το σύνθημα; «Δόξα και τιμή στους Χίτες και τους ταγματασφαλίτες». Ταγματασφαλίτες ήταν οι συνεργάτες των Γερμανών που κρεμούσαν Έλληνες, που έγραψαν στο δελτίο «ημέτεραι απώλειαι εις Γερμανός στρ</w:t>
      </w:r>
      <w:r>
        <w:rPr>
          <w:rFonts w:eastAsia="Times New Roman"/>
          <w:szCs w:val="24"/>
        </w:rPr>
        <w:t xml:space="preserve">ατιώτης». Σε αυτούς. Και λένε ότι δεν έχουμε δικαίωμα να μιλήσουμε. Ποιοι; Αυτοί που υποστηρίζουν τη </w:t>
      </w:r>
      <w:r>
        <w:rPr>
          <w:rFonts w:eastAsia="Times New Roman"/>
          <w:szCs w:val="24"/>
        </w:rPr>
        <w:t>χ</w:t>
      </w:r>
      <w:r>
        <w:rPr>
          <w:rFonts w:eastAsia="Times New Roman"/>
          <w:szCs w:val="24"/>
        </w:rPr>
        <w:t xml:space="preserve">ούντα, η οποία οδήγησε στον διαμελισμό της Κύπρου και στην κατοχή του 40% από την Τουρκία. Αυτόν τον ρόλο έπαιξε. </w:t>
      </w:r>
    </w:p>
    <w:p w14:paraId="4ED955B6" w14:textId="77777777" w:rsidR="0014665F" w:rsidRDefault="007C227C">
      <w:pPr>
        <w:spacing w:line="600" w:lineRule="auto"/>
        <w:ind w:firstLine="720"/>
        <w:jc w:val="both"/>
        <w:rPr>
          <w:rFonts w:eastAsia="Times New Roman"/>
          <w:szCs w:val="24"/>
        </w:rPr>
      </w:pPr>
      <w:r>
        <w:rPr>
          <w:rFonts w:eastAsia="Times New Roman"/>
          <w:szCs w:val="24"/>
        </w:rPr>
        <w:t>Επομένως</w:t>
      </w:r>
      <w:r>
        <w:rPr>
          <w:rFonts w:eastAsia="Times New Roman"/>
          <w:szCs w:val="24"/>
        </w:rPr>
        <w:t>κ</w:t>
      </w:r>
      <w:r>
        <w:rPr>
          <w:rFonts w:eastAsia="Times New Roman"/>
          <w:szCs w:val="24"/>
        </w:rPr>
        <w:t xml:space="preserve"> ο ελληνικός λαός να μην παγιδεύεται. Κάποτε, όταν ήμασταν εμείς μετανάστες και πρόσφυγες, έγραφαν στις χώρες που θαυμάζουν, παραδείγματος χάριν στη Γερμανία ή και στις Ηνωμένες Πολιτείες της Αμερικής: «Απαγορεύεται η είσοδος σε σκύλους και σε Έλληνες». Αυ</w:t>
      </w:r>
      <w:r>
        <w:rPr>
          <w:rFonts w:eastAsia="Times New Roman"/>
          <w:szCs w:val="24"/>
        </w:rPr>
        <w:t>τά έγραφαν. Και γι’ αυτό ο ελληνικός λαός πρέπει να έχει ανοιχτά τα μάτια του, να αντιληφθεί ότι είναι δυστυχισμένοι άνθρωποι –φυσικά παίζονται και άλλα παιχνίδια-, να δει ποιος είναι ο αντίπαλος. Είναι το κεφάλαιο. Δεν μπορεί σε χώρες που είναι πάμπλουτες</w:t>
      </w:r>
      <w:r>
        <w:rPr>
          <w:rFonts w:eastAsia="Times New Roman"/>
          <w:szCs w:val="24"/>
        </w:rPr>
        <w:t xml:space="preserve">, οι άνθρωποι να είναι δυστυχισμένοι. Έχουν πετρέλαια, έχουν φυσικές </w:t>
      </w:r>
      <w:r>
        <w:rPr>
          <w:rFonts w:eastAsia="Times New Roman"/>
          <w:szCs w:val="24"/>
        </w:rPr>
        <w:lastRenderedPageBreak/>
        <w:t>πηγές και αυτό το κρύβουν και προσπαθούν να σπείρουν το μίσος απέναντι στους λαούς. Όχι, οι λαοί έχουν κοινούς εχθρούς. Είναι ο ιμπεριαλισμός, είναι καπιταλιστικό σύστημα και ενωμένοι πρέ</w:t>
      </w:r>
      <w:r>
        <w:rPr>
          <w:rFonts w:eastAsia="Times New Roman"/>
          <w:szCs w:val="24"/>
        </w:rPr>
        <w:t xml:space="preserve">πει να το αντιπαλέψουν. </w:t>
      </w:r>
    </w:p>
    <w:p w14:paraId="4ED955B7" w14:textId="77777777" w:rsidR="0014665F" w:rsidRDefault="007C227C">
      <w:pPr>
        <w:spacing w:line="600" w:lineRule="auto"/>
        <w:ind w:firstLine="720"/>
        <w:jc w:val="both"/>
        <w:rPr>
          <w:rFonts w:eastAsia="Times New Roman"/>
          <w:szCs w:val="24"/>
        </w:rPr>
      </w:pPr>
      <w:r>
        <w:rPr>
          <w:rFonts w:eastAsia="Times New Roman"/>
          <w:szCs w:val="24"/>
        </w:rPr>
        <w:t>Ο ελληνικός λαός έχει αποδείξει και ιστορικά και το αποδεικνύει και καθημερινά, παρά τις δυσκολίες και τα προβλήματα, ότι είναι λαός που κινείται σε αυτήν την κατεύθυνση, που έχει τέτοιες παραδόσεις κι όχι παραδόσεις σκοταδισμού κα</w:t>
      </w:r>
      <w:r>
        <w:rPr>
          <w:rFonts w:eastAsia="Times New Roman"/>
          <w:szCs w:val="24"/>
        </w:rPr>
        <w:t>ι μίσους.</w:t>
      </w:r>
    </w:p>
    <w:p w14:paraId="4ED955B8" w14:textId="77777777" w:rsidR="0014665F" w:rsidRDefault="007C227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Ολοκληρώνεται η συνεδρίαση με τον κύριο Υπουργό, ο οποίος έχει δέκα λεπτά.</w:t>
      </w:r>
    </w:p>
    <w:p w14:paraId="4ED955B9" w14:textId="77777777" w:rsidR="0014665F" w:rsidRDefault="007C227C">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Όχι, δεν έχω δέκα. Έχω παραπάνω, κυρία Πρόεδρε.</w:t>
      </w:r>
    </w:p>
    <w:p w14:paraId="4ED955BA" w14:textId="77777777" w:rsidR="0014665F" w:rsidRDefault="007C227C">
      <w:pPr>
        <w:spacing w:line="600" w:lineRule="auto"/>
        <w:ind w:firstLine="720"/>
        <w:jc w:val="both"/>
        <w:rPr>
          <w:rFonts w:eastAsia="Times New Roman"/>
          <w:szCs w:val="24"/>
        </w:rPr>
      </w:pPr>
      <w:r>
        <w:rPr>
          <w:rFonts w:eastAsia="Times New Roman"/>
          <w:b/>
          <w:szCs w:val="24"/>
        </w:rPr>
        <w:t>ΠΡΟΕΔΡΕΥΟΥΣΑ (Αναστασί</w:t>
      </w:r>
      <w:r>
        <w:rPr>
          <w:rFonts w:eastAsia="Times New Roman"/>
          <w:b/>
          <w:szCs w:val="24"/>
        </w:rPr>
        <w:t>α Χριστοδουλοπούλου):</w:t>
      </w:r>
      <w:r>
        <w:rPr>
          <w:rFonts w:eastAsia="Times New Roman"/>
          <w:szCs w:val="24"/>
        </w:rPr>
        <w:t xml:space="preserve"> Γιατί, κύριε Υπουργέ;</w:t>
      </w:r>
    </w:p>
    <w:p w14:paraId="4ED955BB" w14:textId="77777777" w:rsidR="0014665F" w:rsidRDefault="007C227C">
      <w:pPr>
        <w:spacing w:line="600" w:lineRule="auto"/>
        <w:ind w:firstLine="720"/>
        <w:jc w:val="both"/>
        <w:rPr>
          <w:rFonts w:eastAsia="Times New Roman"/>
          <w:szCs w:val="24"/>
        </w:rPr>
      </w:pPr>
      <w:r>
        <w:rPr>
          <w:rFonts w:eastAsia="Times New Roman"/>
          <w:b/>
          <w:szCs w:val="24"/>
        </w:rPr>
        <w:lastRenderedPageBreak/>
        <w:t xml:space="preserve">ΣΤΑΥΡΟΣ ΚΟΝΤΟΝΗΣ (Υφυπουργός Πολιτισμού και Αθλητισμού): </w:t>
      </w:r>
      <w:r>
        <w:rPr>
          <w:rFonts w:eastAsia="Times New Roman"/>
          <w:szCs w:val="24"/>
        </w:rPr>
        <w:t>Γιατί έχω δεκατρία. Βλέπω το δελτίο που μας μοιράσατε.</w:t>
      </w:r>
    </w:p>
    <w:p w14:paraId="4ED955BC" w14:textId="77777777" w:rsidR="0014665F" w:rsidRDefault="007C227C">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Με συγχωρείτε.</w:t>
      </w:r>
    </w:p>
    <w:p w14:paraId="4ED955BD" w14:textId="77777777" w:rsidR="0014665F" w:rsidRDefault="007C227C">
      <w:pPr>
        <w:spacing w:line="600" w:lineRule="auto"/>
        <w:ind w:firstLine="720"/>
        <w:jc w:val="both"/>
        <w:rPr>
          <w:rFonts w:eastAsia="Times New Roman"/>
          <w:szCs w:val="24"/>
        </w:rPr>
      </w:pPr>
      <w:r>
        <w:rPr>
          <w:rFonts w:eastAsia="Times New Roman"/>
          <w:szCs w:val="24"/>
        </w:rPr>
        <w:t>Έχετε τον λόγο για δεκατρία λεπτά.</w:t>
      </w:r>
    </w:p>
    <w:p w14:paraId="4ED955BE" w14:textId="77777777" w:rsidR="0014665F" w:rsidRDefault="007C227C">
      <w:pPr>
        <w:spacing w:line="600" w:lineRule="auto"/>
        <w:ind w:firstLine="720"/>
        <w:jc w:val="both"/>
        <w:rPr>
          <w:rFonts w:eastAsia="Times New Roman"/>
          <w:szCs w:val="24"/>
        </w:rPr>
      </w:pPr>
      <w:r>
        <w:rPr>
          <w:rFonts w:eastAsia="Times New Roman"/>
          <w:b/>
          <w:szCs w:val="24"/>
        </w:rPr>
        <w:t>ΣΤΑΥΡΟ</w:t>
      </w:r>
      <w:r>
        <w:rPr>
          <w:rFonts w:eastAsia="Times New Roman"/>
          <w:b/>
          <w:szCs w:val="24"/>
        </w:rPr>
        <w:t xml:space="preserve">Σ ΚΟΝΤΟΝΗΣ (Υφυπουργός Πολιτισμού και Αθλητισμού): </w:t>
      </w:r>
      <w:r>
        <w:rPr>
          <w:rFonts w:eastAsia="Times New Roman"/>
          <w:szCs w:val="24"/>
        </w:rPr>
        <w:t xml:space="preserve">Κυρίες και κύριοι συνάδελφοι, πολλά ακούστηκαν απόψε και παρά το γεγονός ότι η Κυβέρνηση για το υπό συζήτηση νομοσχέδιο έδωσε δείγματα γραφής στην </w:t>
      </w:r>
      <w:r>
        <w:rPr>
          <w:rFonts w:eastAsia="Times New Roman"/>
          <w:szCs w:val="24"/>
        </w:rPr>
        <w:t>ε</w:t>
      </w:r>
      <w:r>
        <w:rPr>
          <w:rFonts w:eastAsia="Times New Roman"/>
          <w:szCs w:val="24"/>
        </w:rPr>
        <w:t>πιτροπή ότι ζητάμε γνώμες, προτάσεις, ακόμα και εποικοδομ</w:t>
      </w:r>
      <w:r>
        <w:rPr>
          <w:rFonts w:eastAsia="Times New Roman"/>
          <w:szCs w:val="24"/>
        </w:rPr>
        <w:t>ητικές διαφωνίες, εδώ αντιμετωπίσαμε χαρακτηρισμούς και προσβολές.</w:t>
      </w:r>
    </w:p>
    <w:p w14:paraId="4ED955BF" w14:textId="77777777" w:rsidR="0014665F" w:rsidRDefault="007C227C">
      <w:pPr>
        <w:spacing w:line="600" w:lineRule="auto"/>
        <w:ind w:firstLine="720"/>
        <w:jc w:val="both"/>
        <w:rPr>
          <w:rFonts w:eastAsia="Times New Roman"/>
          <w:szCs w:val="24"/>
        </w:rPr>
      </w:pPr>
      <w:r>
        <w:rPr>
          <w:rFonts w:eastAsia="Times New Roman"/>
          <w:szCs w:val="24"/>
        </w:rPr>
        <w:t xml:space="preserve">Κυρίες και κύριοι συνάδελφοι, για να βάλουμε λίγο τα πράγματα σε μια τάξη. Η προηγούμενη </w:t>
      </w:r>
      <w:r>
        <w:rPr>
          <w:rFonts w:eastAsia="Times New Roman"/>
          <w:szCs w:val="24"/>
        </w:rPr>
        <w:t>κ</w:t>
      </w:r>
      <w:r>
        <w:rPr>
          <w:rFonts w:eastAsia="Times New Roman"/>
          <w:szCs w:val="24"/>
        </w:rPr>
        <w:t xml:space="preserve">υβέρνηση, Νέα Δημοκρατία-ΠΑΣΟΚ, ήξερε από το 2013 την υποχρέωση της χώρας να εναρμονιστεί με τον </w:t>
      </w:r>
      <w:r>
        <w:rPr>
          <w:rFonts w:eastAsia="Times New Roman"/>
          <w:szCs w:val="24"/>
        </w:rPr>
        <w:t>κ</w:t>
      </w:r>
      <w:r>
        <w:rPr>
          <w:rFonts w:eastAsia="Times New Roman"/>
          <w:szCs w:val="24"/>
        </w:rPr>
        <w:t>ώ</w:t>
      </w:r>
      <w:r>
        <w:rPr>
          <w:rFonts w:eastAsia="Times New Roman"/>
          <w:szCs w:val="24"/>
        </w:rPr>
        <w:t xml:space="preserve">δικα της </w:t>
      </w:r>
      <w:r>
        <w:rPr>
          <w:rFonts w:eastAsia="Times New Roman"/>
          <w:szCs w:val="24"/>
          <w:lang w:val="en-US"/>
        </w:rPr>
        <w:t>WADA</w:t>
      </w:r>
      <w:r>
        <w:rPr>
          <w:rFonts w:eastAsia="Times New Roman"/>
          <w:szCs w:val="24"/>
        </w:rPr>
        <w:t xml:space="preserve"> και ήξερε και τον </w:t>
      </w:r>
      <w:r>
        <w:rPr>
          <w:rFonts w:eastAsia="Times New Roman"/>
          <w:szCs w:val="24"/>
        </w:rPr>
        <w:t>κ</w:t>
      </w:r>
      <w:r>
        <w:rPr>
          <w:rFonts w:eastAsia="Times New Roman"/>
          <w:szCs w:val="24"/>
        </w:rPr>
        <w:t>ώδικα. Από το 2013!</w:t>
      </w:r>
    </w:p>
    <w:p w14:paraId="4ED955C0" w14:textId="77777777" w:rsidR="0014665F" w:rsidRDefault="007C227C">
      <w:pPr>
        <w:spacing w:line="600" w:lineRule="auto"/>
        <w:ind w:firstLine="720"/>
        <w:jc w:val="both"/>
        <w:rPr>
          <w:rFonts w:eastAsia="Times New Roman"/>
          <w:szCs w:val="24"/>
        </w:rPr>
      </w:pPr>
      <w:r>
        <w:rPr>
          <w:rFonts w:eastAsia="Times New Roman"/>
          <w:szCs w:val="24"/>
        </w:rPr>
        <w:lastRenderedPageBreak/>
        <w:t xml:space="preserve">Περνάει, λοιπόν, το 2013, περνάει και το 2014. Ξέρει ακόμα και κάτι άλλο, ότι ο </w:t>
      </w:r>
      <w:r>
        <w:rPr>
          <w:rFonts w:eastAsia="Times New Roman"/>
          <w:szCs w:val="24"/>
        </w:rPr>
        <w:t>κ</w:t>
      </w:r>
      <w:r>
        <w:rPr>
          <w:rFonts w:eastAsia="Times New Roman"/>
          <w:szCs w:val="24"/>
        </w:rPr>
        <w:t>ώδικας αυτός πλέον θα εφαρμόζεται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2015. Περνάει και ο Ιανουάριος του 2015 και οι πολύ ικανοί και εργατικοί εκπρόσω</w:t>
      </w:r>
      <w:r>
        <w:rPr>
          <w:rFonts w:eastAsia="Times New Roman"/>
          <w:szCs w:val="24"/>
        </w:rPr>
        <w:t xml:space="preserve">ποι της </w:t>
      </w:r>
      <w:r>
        <w:rPr>
          <w:rFonts w:eastAsia="Times New Roman"/>
          <w:szCs w:val="24"/>
        </w:rPr>
        <w:t>κ</w:t>
      </w:r>
      <w:r>
        <w:rPr>
          <w:rFonts w:eastAsia="Times New Roman"/>
          <w:szCs w:val="24"/>
        </w:rPr>
        <w:t>υβέρνησης Νέας Δημοκρατίας-ΠΑΣΟΚ επί δύο σχεδόν χρόνια δεν κάνουν απολύτως τίποτα γι’ αυτό που λέγεται εναρμονισμός. Τίποτα. Και κατηγορούν σήμερα την Κυβέρνηση, γιατί έφερε το νομοσχέδιο αυτό και γιατί το έφερε με τη διαδικασία του κατεπείγοντος.</w:t>
      </w:r>
    </w:p>
    <w:p w14:paraId="4ED955C1" w14:textId="77777777" w:rsidR="0014665F" w:rsidRDefault="007C227C">
      <w:pPr>
        <w:spacing w:line="600" w:lineRule="auto"/>
        <w:ind w:firstLine="720"/>
        <w:jc w:val="both"/>
        <w:rPr>
          <w:rFonts w:eastAsia="Times New Roman"/>
          <w:szCs w:val="24"/>
        </w:rPr>
      </w:pPr>
      <w:r>
        <w:rPr>
          <w:rFonts w:eastAsia="Times New Roman"/>
          <w:szCs w:val="24"/>
        </w:rPr>
        <w:t>Εμείς, λοιπόν, τι κάναμε; Τον Φεβρουάριο του 2015, αμέσως μόλις αναλάβαμε, ενημερωθήκαμε από την Πρόεδρο του ΕΣΚΑΝ για δύο πολύ σοβαρά πράγματα. Το πρώτο είναι</w:t>
      </w:r>
      <w:r>
        <w:rPr>
          <w:rFonts w:eastAsia="Times New Roman"/>
          <w:szCs w:val="24"/>
        </w:rPr>
        <w:t>,</w:t>
      </w:r>
      <w:r>
        <w:rPr>
          <w:rFonts w:eastAsia="Times New Roman"/>
          <w:szCs w:val="24"/>
        </w:rPr>
        <w:t xml:space="preserve"> ότι υπάρχει αυτή η διαδικασία και η ελληνική Κυβέρνηση δεν κάνει απολύτως τίποτα, το έχει αφήσ</w:t>
      </w:r>
      <w:r>
        <w:rPr>
          <w:rFonts w:eastAsia="Times New Roman"/>
          <w:szCs w:val="24"/>
        </w:rPr>
        <w:t>ει εντελώς το ζήτημα. Το δεύτερο είναι</w:t>
      </w:r>
      <w:r>
        <w:rPr>
          <w:rFonts w:eastAsia="Times New Roman"/>
          <w:szCs w:val="24"/>
        </w:rPr>
        <w:t>,</w:t>
      </w:r>
      <w:r>
        <w:rPr>
          <w:rFonts w:eastAsia="Times New Roman"/>
          <w:szCs w:val="24"/>
        </w:rPr>
        <w:t xml:space="preserve"> ότι η χρηματοδότηση του ΕΣΚΑΝ για δύο συνεχόμενες χρονιές ήταν στις </w:t>
      </w:r>
      <w:r>
        <w:rPr>
          <w:rFonts w:eastAsia="Times New Roman"/>
          <w:szCs w:val="24"/>
        </w:rPr>
        <w:t>50.000</w:t>
      </w:r>
      <w:r>
        <w:rPr>
          <w:rFonts w:eastAsia="Times New Roman"/>
          <w:szCs w:val="24"/>
        </w:rPr>
        <w:t xml:space="preserve"> ευρώ, που σήμαινε ότι ο ΕΣΚΑΝ είχε πλέον καταθέσει τα όπλα. Υπήρχε τύποις.</w:t>
      </w:r>
    </w:p>
    <w:p w14:paraId="4ED955C2" w14:textId="77777777" w:rsidR="0014665F" w:rsidRDefault="007C227C">
      <w:pPr>
        <w:spacing w:line="600" w:lineRule="auto"/>
        <w:ind w:firstLine="720"/>
        <w:jc w:val="both"/>
        <w:rPr>
          <w:rFonts w:eastAsia="Times New Roman"/>
          <w:szCs w:val="24"/>
        </w:rPr>
      </w:pPr>
      <w:r>
        <w:rPr>
          <w:rFonts w:eastAsia="Times New Roman"/>
          <w:szCs w:val="24"/>
        </w:rPr>
        <w:lastRenderedPageBreak/>
        <w:t>Εγώ, λοιπόν, κυρίες και κύριοι συνάδελφοι, δεν θα σας πω ότι είστε</w:t>
      </w:r>
      <w:r>
        <w:rPr>
          <w:rFonts w:eastAsia="Times New Roman"/>
          <w:szCs w:val="24"/>
        </w:rPr>
        <w:t xml:space="preserve"> τεμπέληδες, ούτε ότι είστε ανίκανοι. Είστε πάρα πολύ ικανοί, διότι εξυπηρετούσατε ένα σχέδιο και αυτό το σχέδιο ήταν να καταστραφεί και να κλείσει ο ΕΣΚΑΝ. Γι’ αυτό ακριβώς</w:t>
      </w:r>
      <w:r>
        <w:rPr>
          <w:rFonts w:eastAsia="Times New Roman"/>
          <w:szCs w:val="24"/>
        </w:rPr>
        <w:t>,</w:t>
      </w:r>
      <w:r>
        <w:rPr>
          <w:rFonts w:eastAsia="Times New Roman"/>
          <w:szCs w:val="24"/>
        </w:rPr>
        <w:t xml:space="preserve"> δεν εναρμονίσατε εδώ και δύο χρόνια την ελληνική νομοθεσία με τον Κώδικα της </w:t>
      </w:r>
      <w:r>
        <w:rPr>
          <w:rFonts w:eastAsia="Times New Roman"/>
          <w:szCs w:val="24"/>
          <w:lang w:val="en-US"/>
        </w:rPr>
        <w:t>WADA</w:t>
      </w:r>
      <w:r>
        <w:rPr>
          <w:rFonts w:eastAsia="Times New Roman"/>
          <w:szCs w:val="24"/>
        </w:rPr>
        <w:t xml:space="preserve"> και γι’ αυτό εγκαταλείψατε τον ΕΣΚΑΝ χωρίς χρηματοδότηση. Αυτό ήταν το σχέδιό σας. Αν δεν αναλαμβάναμε εμείς την διακυβέρνηση, ο ΕΣΚΑΝ θα είχε κλείσει. </w:t>
      </w:r>
    </w:p>
    <w:p w14:paraId="4ED955C3" w14:textId="77777777" w:rsidR="0014665F" w:rsidRDefault="007C227C">
      <w:pPr>
        <w:spacing w:line="600" w:lineRule="auto"/>
        <w:ind w:firstLine="720"/>
        <w:jc w:val="both"/>
        <w:rPr>
          <w:rFonts w:eastAsia="Times New Roman"/>
          <w:szCs w:val="24"/>
        </w:rPr>
      </w:pPr>
      <w:r>
        <w:rPr>
          <w:rFonts w:eastAsia="Times New Roman"/>
          <w:szCs w:val="24"/>
        </w:rPr>
        <w:t>Σας τα είπαν πάρα πολύ καλά σήμερα και οι εκπρόσωποι της Ελληνικής Ολυμπιακής Επιτροπής και ο εκπρόσωπ</w:t>
      </w:r>
      <w:r>
        <w:rPr>
          <w:rFonts w:eastAsia="Times New Roman"/>
          <w:szCs w:val="24"/>
        </w:rPr>
        <w:t>ος του ΕΣΚΑΝ και κάνετε πως δεν καταλαβαίνετε και μας κουνάτε το δάχτυλο, εμάς που από την πρώτη στιγμή ασχοληθήκαμε και γλιτώσαμε το να μπει η χώρα στην κόκκινη ζώνη, όπως ήταν εφτά χώρες. Είμαστε στην πορτοκαλί ζώνη, επειδή ασχοληθήκαμε αμέσως και απευθυ</w:t>
      </w:r>
      <w:r>
        <w:rPr>
          <w:rFonts w:eastAsia="Times New Roman"/>
          <w:szCs w:val="24"/>
        </w:rPr>
        <w:t xml:space="preserve">νθήκαμε στη </w:t>
      </w:r>
      <w:r>
        <w:rPr>
          <w:rFonts w:eastAsia="Times New Roman"/>
          <w:szCs w:val="24"/>
          <w:lang w:val="en-US"/>
        </w:rPr>
        <w:t>WADA</w:t>
      </w:r>
      <w:r>
        <w:rPr>
          <w:rFonts w:eastAsia="Times New Roman"/>
          <w:szCs w:val="24"/>
        </w:rPr>
        <w:t xml:space="preserve"> σε καθεστώς επιτήρησης. Αυτά είναι τα κατορθώματα της Νέας Δημοκρατίας και του ΠΑΣΟΚ.</w:t>
      </w:r>
    </w:p>
    <w:p w14:paraId="4ED955C4" w14:textId="77777777" w:rsidR="0014665F" w:rsidRDefault="007C227C">
      <w:pPr>
        <w:spacing w:line="600" w:lineRule="auto"/>
        <w:ind w:firstLine="720"/>
        <w:jc w:val="both"/>
        <w:rPr>
          <w:rFonts w:eastAsia="Times New Roman"/>
          <w:szCs w:val="24"/>
        </w:rPr>
      </w:pPr>
      <w:r>
        <w:rPr>
          <w:rFonts w:eastAsia="Times New Roman"/>
          <w:szCs w:val="24"/>
        </w:rPr>
        <w:lastRenderedPageBreak/>
        <w:t>Και όχι μόνο αυτό, αλλά από τα τέλη Νοεμβρίου εμείς είμαστε έτοιμοι με το κείμενο, το οποίο βεβαίως είναι γεγονός ότι καθυστέρησε, γιατί υπήρχε αυτή η δι</w:t>
      </w:r>
      <w:r>
        <w:rPr>
          <w:rFonts w:eastAsia="Times New Roman"/>
          <w:szCs w:val="24"/>
        </w:rPr>
        <w:t>ελκυστίνδα συνεννόησης και καταγραφής διαφωνιών, όρων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w:t>
      </w:r>
    </w:p>
    <w:p w14:paraId="4ED955C5" w14:textId="77777777" w:rsidR="0014665F" w:rsidRDefault="007C227C">
      <w:pPr>
        <w:spacing w:line="600" w:lineRule="auto"/>
        <w:ind w:firstLine="720"/>
        <w:jc w:val="both"/>
        <w:rPr>
          <w:rFonts w:eastAsia="Times New Roman"/>
          <w:szCs w:val="24"/>
        </w:rPr>
      </w:pPr>
      <w:r>
        <w:rPr>
          <w:rFonts w:eastAsia="Times New Roman"/>
          <w:szCs w:val="24"/>
        </w:rPr>
        <w:t>Επαναλαμβάνω, λοιπόν, κύριοι συνάδελφοι</w:t>
      </w:r>
      <w:r>
        <w:rPr>
          <w:rFonts w:eastAsia="Times New Roman"/>
          <w:szCs w:val="24"/>
        </w:rPr>
        <w:t>.</w:t>
      </w:r>
      <w:r>
        <w:rPr>
          <w:rFonts w:eastAsia="Times New Roman"/>
          <w:szCs w:val="24"/>
        </w:rPr>
        <w:t xml:space="preserve"> Μην κρύβεστε πίσω από μία αντικειμενική δυσκολία, την οποία παραλάβαμε και επιλύσαμε, έτσι ώστε η χώρα να λάβει μέρος κανονικά σε όλες τις διεθνείς διοργανώσεις των Ολυμπιακών Αγώνων πρώτα και κύρια. </w:t>
      </w:r>
    </w:p>
    <w:p w14:paraId="4ED955C6" w14:textId="77777777" w:rsidR="0014665F" w:rsidRDefault="007C227C">
      <w:pPr>
        <w:spacing w:line="600" w:lineRule="auto"/>
        <w:ind w:firstLine="720"/>
        <w:jc w:val="both"/>
        <w:rPr>
          <w:rFonts w:eastAsia="Times New Roman"/>
          <w:szCs w:val="24"/>
        </w:rPr>
      </w:pPr>
      <w:r>
        <w:rPr>
          <w:rFonts w:eastAsia="Times New Roman"/>
          <w:szCs w:val="24"/>
        </w:rPr>
        <w:t xml:space="preserve">Θα μπορούσαμε να κάνουμε κάτι άλλο, να πούμε ότι δεν το φέρνουμε με τη διαδικασία του κατεπείγοντος, αλλά υποβάλλουμε ένα αίτημα που είχαμε ήδη υποβάλει στη </w:t>
      </w:r>
      <w:r>
        <w:rPr>
          <w:rFonts w:eastAsia="Times New Roman"/>
          <w:szCs w:val="24"/>
          <w:lang w:val="en-US"/>
        </w:rPr>
        <w:t>WADA</w:t>
      </w:r>
      <w:r>
        <w:rPr>
          <w:rFonts w:eastAsia="Times New Roman"/>
          <w:szCs w:val="24"/>
        </w:rPr>
        <w:t>, για να τους πούμε ότι είμαστε έτοιμοι και το εισάγουμε προς ψήφιση και να περιμέναμε –προσέξτ</w:t>
      </w:r>
      <w:r>
        <w:rPr>
          <w:rFonts w:eastAsia="Times New Roman"/>
          <w:szCs w:val="24"/>
        </w:rPr>
        <w:t xml:space="preserve">ε- στις 18, 19 και 20, που συνεδριάζει το </w:t>
      </w:r>
      <w:r>
        <w:rPr>
          <w:rFonts w:eastAsia="Times New Roman"/>
          <w:szCs w:val="24"/>
        </w:rPr>
        <w:t>δ</w:t>
      </w:r>
      <w:r>
        <w:rPr>
          <w:rFonts w:eastAsia="Times New Roman"/>
          <w:szCs w:val="24"/>
        </w:rPr>
        <w:t xml:space="preserve">ιοικητικό </w:t>
      </w:r>
      <w:r>
        <w:rPr>
          <w:rFonts w:eastAsia="Times New Roman"/>
          <w:szCs w:val="24"/>
        </w:rPr>
        <w:t>σ</w:t>
      </w:r>
      <w:r>
        <w:rPr>
          <w:rFonts w:eastAsia="Times New Roman"/>
          <w:szCs w:val="24"/>
        </w:rPr>
        <w:t xml:space="preserve">υμβούλιο, να αποφασίσει αν μας δίνει την παράταση. Και αν δεν μας την έδινε και είχε </w:t>
      </w:r>
      <w:r>
        <w:rPr>
          <w:rFonts w:eastAsia="Times New Roman"/>
          <w:szCs w:val="24"/>
        </w:rPr>
        <w:lastRenderedPageBreak/>
        <w:t xml:space="preserve">περάσει η προθεσμία; Τότε θα έπρεπε να μας καταγγείλετε. Τότε θα έπρεπε να έλθετε εδώ να μας απευθύνετε κατηγορία. </w:t>
      </w:r>
    </w:p>
    <w:p w14:paraId="4ED955C7" w14:textId="77777777" w:rsidR="0014665F" w:rsidRDefault="007C227C">
      <w:pPr>
        <w:spacing w:line="600" w:lineRule="auto"/>
        <w:ind w:firstLine="720"/>
        <w:jc w:val="both"/>
        <w:rPr>
          <w:rFonts w:eastAsia="Times New Roman"/>
          <w:szCs w:val="24"/>
        </w:rPr>
      </w:pPr>
      <w:r>
        <w:rPr>
          <w:rFonts w:eastAsia="Times New Roman"/>
          <w:szCs w:val="24"/>
        </w:rPr>
        <w:t>Ε</w:t>
      </w:r>
      <w:r>
        <w:rPr>
          <w:rFonts w:eastAsia="Times New Roman"/>
          <w:szCs w:val="24"/>
        </w:rPr>
        <w:t xml:space="preserve">μείς, λοιπόν, κάναμε αυτό που έπρεπε μέσα στην προθεσμία, αντίθετα με άλλες χώρες, οι οποίες αυτήν την ώρα παίζουν κορώνα-γράμματα τη συμμετοχή τους στο διεθνές ολυμπιακό κίνημα. </w:t>
      </w:r>
    </w:p>
    <w:p w14:paraId="4ED955C8" w14:textId="77777777" w:rsidR="0014665F" w:rsidRDefault="007C227C">
      <w:pPr>
        <w:spacing w:line="600" w:lineRule="auto"/>
        <w:ind w:firstLine="720"/>
        <w:jc w:val="both"/>
        <w:rPr>
          <w:rFonts w:eastAsia="Times New Roman"/>
          <w:szCs w:val="24"/>
        </w:rPr>
      </w:pPr>
      <w:r>
        <w:rPr>
          <w:rFonts w:eastAsia="Times New Roman"/>
          <w:szCs w:val="24"/>
        </w:rPr>
        <w:t>Αντί, λοιπόν, να μας επαινέσετε, έρχεστε εδώ και μας λέτε κατηγόριες. Απευθύ</w:t>
      </w:r>
      <w:r>
        <w:rPr>
          <w:rFonts w:eastAsia="Times New Roman"/>
          <w:szCs w:val="24"/>
        </w:rPr>
        <w:t xml:space="preserve">νετε χαρακτηρισμούς οι οποίοι είναι συκοφαντικοί και δεν αναλογίζεστε ποιες είναι οι δικές σας ευθύνες. Γιατί τόσο καιρό εσείς είχατε καθυστερήσει; </w:t>
      </w:r>
    </w:p>
    <w:p w14:paraId="4ED955C9" w14:textId="77777777" w:rsidR="0014665F" w:rsidRDefault="007C227C">
      <w:pPr>
        <w:spacing w:line="600" w:lineRule="auto"/>
        <w:ind w:firstLine="720"/>
        <w:jc w:val="both"/>
        <w:rPr>
          <w:rFonts w:eastAsia="Times New Roman"/>
          <w:szCs w:val="24"/>
        </w:rPr>
      </w:pPr>
      <w:r>
        <w:rPr>
          <w:rFonts w:eastAsia="Times New Roman"/>
          <w:szCs w:val="24"/>
        </w:rPr>
        <w:t xml:space="preserve">Εδώ μου κάνει εντύπωση κάτι άλλο για τη Νέα Δημοκρατία και το ΠΑΣΟΚ. Αντί να πείτε ψηφίζουμε επί της αρχής </w:t>
      </w:r>
      <w:r>
        <w:rPr>
          <w:rFonts w:eastAsia="Times New Roman"/>
          <w:szCs w:val="24"/>
        </w:rPr>
        <w:t>το νομοσχέδιο και δεν ψηφίζουμε κάποια άρθρα από το δεύτερο μέρος, εδώ λέτε δεν ψηφίζουμε. Δηλαδή, αν ήσασταν εσείς πλειοψηφία, θα αφήνατε τη χώρα εκτός Ολυμπιακών Αγώνων;</w:t>
      </w:r>
    </w:p>
    <w:p w14:paraId="4ED955CA" w14:textId="77777777" w:rsidR="0014665F" w:rsidRDefault="007C227C">
      <w:pPr>
        <w:spacing w:line="600" w:lineRule="auto"/>
        <w:ind w:firstLine="720"/>
        <w:jc w:val="both"/>
        <w:rPr>
          <w:rFonts w:eastAsia="Times New Roman"/>
          <w:szCs w:val="24"/>
        </w:rPr>
      </w:pPr>
      <w:r>
        <w:rPr>
          <w:rFonts w:eastAsia="Times New Roman"/>
          <w:b/>
          <w:szCs w:val="24"/>
        </w:rPr>
        <w:t>ΑΝΝΑ ΚΑΡΑΜΑΝΛΗ:</w:t>
      </w:r>
      <w:r>
        <w:rPr>
          <w:rFonts w:eastAsia="Times New Roman"/>
          <w:szCs w:val="24"/>
        </w:rPr>
        <w:t xml:space="preserve"> Θα το κάναμε υπουργική απόφαση.</w:t>
      </w:r>
    </w:p>
    <w:p w14:paraId="4ED955CB" w14:textId="77777777" w:rsidR="0014665F" w:rsidRDefault="007C227C">
      <w:pPr>
        <w:spacing w:line="600" w:lineRule="auto"/>
        <w:ind w:firstLine="720"/>
        <w:jc w:val="both"/>
        <w:rPr>
          <w:rFonts w:eastAsia="Times New Roman"/>
          <w:szCs w:val="24"/>
        </w:rPr>
      </w:pPr>
      <w:r>
        <w:rPr>
          <w:rFonts w:eastAsia="Times New Roman"/>
          <w:b/>
          <w:szCs w:val="24"/>
        </w:rPr>
        <w:lastRenderedPageBreak/>
        <w:t>ΣΤΑΥΡΟΣ ΚΟΝΤΟΝΗΣ (Υφυπουργός Πολιτισ</w:t>
      </w:r>
      <w:r>
        <w:rPr>
          <w:rFonts w:eastAsia="Times New Roman"/>
          <w:b/>
          <w:szCs w:val="24"/>
        </w:rPr>
        <w:t>μού και Αθλητισμού):</w:t>
      </w:r>
      <w:r>
        <w:rPr>
          <w:rFonts w:eastAsia="Times New Roman"/>
          <w:szCs w:val="24"/>
        </w:rPr>
        <w:t xml:space="preserve"> Θα ακούσετε για την υπουργική απόφαση.</w:t>
      </w:r>
    </w:p>
    <w:p w14:paraId="4ED955CC" w14:textId="77777777" w:rsidR="0014665F" w:rsidRDefault="007C227C">
      <w:pPr>
        <w:spacing w:line="600" w:lineRule="auto"/>
        <w:ind w:firstLine="720"/>
        <w:jc w:val="both"/>
        <w:rPr>
          <w:rFonts w:eastAsia="Times New Roman"/>
          <w:szCs w:val="24"/>
        </w:rPr>
      </w:pPr>
      <w:r>
        <w:rPr>
          <w:rFonts w:eastAsia="Times New Roman"/>
          <w:szCs w:val="24"/>
        </w:rPr>
        <w:t xml:space="preserve">Αυτή είναι η ευθύνη σας ή το μόνο σας άγχος είναι να αποτύχει αυτή η Κυβέρνηση και η μόνη σας σωτηρία είναι να καταδείξετε αυτήν την αποτυχία; </w:t>
      </w:r>
    </w:p>
    <w:p w14:paraId="4ED955CD" w14:textId="77777777" w:rsidR="0014665F" w:rsidRDefault="007C227C">
      <w:pPr>
        <w:spacing w:line="600" w:lineRule="auto"/>
        <w:ind w:firstLine="720"/>
        <w:jc w:val="both"/>
        <w:rPr>
          <w:rFonts w:eastAsia="Times New Roman"/>
          <w:szCs w:val="24"/>
        </w:rPr>
      </w:pPr>
      <w:r>
        <w:rPr>
          <w:rFonts w:eastAsia="Times New Roman"/>
          <w:szCs w:val="24"/>
        </w:rPr>
        <w:t>Δεν θα σας κάνουμε τη χάρη. Όλες τις υποχρεώσεις που</w:t>
      </w:r>
      <w:r>
        <w:rPr>
          <w:rFonts w:eastAsia="Times New Roman"/>
          <w:szCs w:val="24"/>
        </w:rPr>
        <w:t xml:space="preserve"> έχουμε αναλάβει έναντι του ελληνικού λαού και της αθλητικής κοινότητας στη συγκεκριμένη περίπτωση, θα τις φέρουμε εις πέρας, όπως κάνουμε απόψε με τον εναρμονισμό, εμπρόθεσμα και με νόμο.</w:t>
      </w:r>
    </w:p>
    <w:p w14:paraId="4ED955CE" w14:textId="77777777" w:rsidR="0014665F" w:rsidRDefault="007C227C">
      <w:pPr>
        <w:spacing w:line="600" w:lineRule="auto"/>
        <w:ind w:firstLine="720"/>
        <w:jc w:val="both"/>
        <w:rPr>
          <w:rFonts w:eastAsia="Times New Roman"/>
          <w:szCs w:val="24"/>
        </w:rPr>
      </w:pPr>
      <w:r>
        <w:rPr>
          <w:rFonts w:eastAsia="Times New Roman"/>
          <w:szCs w:val="24"/>
        </w:rPr>
        <w:t>Όσον αφορά τις λοιπές διατάξεις, που έγινε πολύς λόγος, ακούσατε σή</w:t>
      </w:r>
      <w:r>
        <w:rPr>
          <w:rFonts w:eastAsia="Times New Roman"/>
          <w:szCs w:val="24"/>
        </w:rPr>
        <w:t xml:space="preserve">μερα τους φορείς. Αυτοί ήθελαν κι άλλα, περισσότερα. </w:t>
      </w:r>
    </w:p>
    <w:p w14:paraId="4ED955CF" w14:textId="77777777" w:rsidR="0014665F" w:rsidRDefault="007C227C">
      <w:pPr>
        <w:tabs>
          <w:tab w:val="left" w:pos="3189"/>
          <w:tab w:val="center" w:pos="4513"/>
        </w:tabs>
        <w:spacing w:after="0" w:line="600" w:lineRule="auto"/>
        <w:ind w:firstLine="720"/>
        <w:jc w:val="both"/>
        <w:rPr>
          <w:rFonts w:eastAsia="Times New Roman" w:cs="Times New Roman"/>
          <w:szCs w:val="24"/>
        </w:rPr>
      </w:pPr>
      <w:r>
        <w:rPr>
          <w:rFonts w:eastAsia="Times New Roman" w:cs="Times New Roman"/>
          <w:szCs w:val="24"/>
        </w:rPr>
        <w:lastRenderedPageBreak/>
        <w:t>Γιατί δεν τους το λέγατε εκεί, να τους πείτε εμείς διαφωνούμε με τη ρύθμιση των θεμάτων των παραολυμπιονικών, των κωφών, της Ομοσπονδίας Τοξοβολίας, του σκάκι, του μητρώου. Γιατί δεν τους τα λέγατε αυτά</w:t>
      </w:r>
      <w:r>
        <w:rPr>
          <w:rFonts w:eastAsia="Times New Roman" w:cs="Times New Roman"/>
          <w:szCs w:val="24"/>
        </w:rPr>
        <w:t xml:space="preserve">; Γιατί δεν τα λέγατε εκεί που ήταν μπροστά, αλλά τα κρατάτε για ολίγον αργότερα; </w:t>
      </w:r>
    </w:p>
    <w:p w14:paraId="4ED955D0"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ακούσαμε κάποια πράγματα για τα οποία ειλικρινά σας λέω ότι απορώ. Και το είπε και τώρα η εισηγήτρια της Νέας Δημοκρατίας: Γιατί δεν φέραμε τη </w:t>
      </w:r>
      <w:r>
        <w:rPr>
          <w:rFonts w:eastAsia="Times New Roman" w:cs="Times New Roman"/>
          <w:szCs w:val="24"/>
        </w:rPr>
        <w:t xml:space="preserve">συγκεκριμένη εναρμόνιση με υπουργική απόφαση. </w:t>
      </w:r>
    </w:p>
    <w:p w14:paraId="4ED955D1"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Πρώτα και κύρια</w:t>
      </w:r>
      <w:r>
        <w:rPr>
          <w:rFonts w:eastAsia="Times New Roman" w:cs="Times New Roman"/>
          <w:szCs w:val="24"/>
        </w:rPr>
        <w:t>,</w:t>
      </w:r>
      <w:r>
        <w:rPr>
          <w:rFonts w:eastAsia="Times New Roman" w:cs="Times New Roman"/>
          <w:szCs w:val="24"/>
        </w:rPr>
        <w:t xml:space="preserve"> εδώ τροποποιείται νόμος. Αυτή η τροποποίηση δεν μπορεί να γίνει με υπουργική απόφαση, γίνεται με νόμο. Αλλά εσείς μάς κατακεραυνώνετε για το θέμα του κατεπείγοντος. Έστω, με το κατεπείγον γίνε</w:t>
      </w:r>
      <w:r>
        <w:rPr>
          <w:rFonts w:eastAsia="Times New Roman" w:cs="Times New Roman"/>
          <w:szCs w:val="24"/>
        </w:rPr>
        <w:t xml:space="preserve">ται αυτή η συζήτηση που γίνεται. Με την υπουργική απόφαση τι συζήτηση θα κάνατε; Καμμία! </w:t>
      </w:r>
    </w:p>
    <w:p w14:paraId="4ED955D2"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 xml:space="preserve">Δεν χρειαζόταν για εναρμόνιση. Για εναρμόνιση τι θα κάνατε; Θα λέγατε όχι; </w:t>
      </w:r>
    </w:p>
    <w:p w14:paraId="4ED955D3"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(Υφυπουργός Πολιτισμού και Αθλητισμού): </w:t>
      </w:r>
      <w:r>
        <w:rPr>
          <w:rFonts w:eastAsia="Times New Roman" w:cs="Times New Roman"/>
          <w:szCs w:val="24"/>
        </w:rPr>
        <w:t>Αυτή είναι η ουσί</w:t>
      </w:r>
      <w:r>
        <w:rPr>
          <w:rFonts w:eastAsia="Times New Roman" w:cs="Times New Roman"/>
          <w:szCs w:val="24"/>
        </w:rPr>
        <w:t>α της υπόθεσης. Μας λέτε εσείς να μην γινόταν ούτε αυτή η συζήτηση, γιατί θα εκδίδετο η υπουργική απόφαση. Τι ωραία! Από τη μ</w:t>
      </w:r>
      <w:r>
        <w:rPr>
          <w:rFonts w:eastAsia="Times New Roman" w:cs="Times New Roman"/>
          <w:szCs w:val="24"/>
        </w:rPr>
        <w:t>ί</w:t>
      </w:r>
      <w:r>
        <w:rPr>
          <w:rFonts w:eastAsia="Times New Roman" w:cs="Times New Roman"/>
          <w:szCs w:val="24"/>
        </w:rPr>
        <w:t xml:space="preserve">α κατηγορούμενοι για το κατεπείγον, από την άλλη να εκδώσουμε υπουργική απόφαση, όταν τροποποιείται νόμος. </w:t>
      </w:r>
    </w:p>
    <w:p w14:paraId="4ED955D4"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ένα δεύτερο</w:t>
      </w:r>
      <w:r>
        <w:rPr>
          <w:rFonts w:eastAsia="Times New Roman" w:cs="Times New Roman"/>
          <w:szCs w:val="24"/>
        </w:rPr>
        <w:t>.</w:t>
      </w:r>
      <w:r>
        <w:rPr>
          <w:rFonts w:eastAsia="Times New Roman" w:cs="Times New Roman"/>
          <w:szCs w:val="24"/>
        </w:rPr>
        <w:t xml:space="preserve"> Κυρίε</w:t>
      </w:r>
      <w:r>
        <w:rPr>
          <w:rFonts w:eastAsia="Times New Roman" w:cs="Times New Roman"/>
          <w:szCs w:val="24"/>
        </w:rPr>
        <w:t>ς και κύριοι συνάδελφοι, μπορεί πράγματι οι προθεσμίες να είναι συντετμημένες και να υπάρχει μια πίεση. Ήρθατε σήμερα και ομοφώνως αποφασίσαμε όλοι</w:t>
      </w:r>
      <w:r>
        <w:rPr>
          <w:rFonts w:eastAsia="Times New Roman" w:cs="Times New Roman"/>
          <w:szCs w:val="24"/>
        </w:rPr>
        <w:t>,</w:t>
      </w:r>
      <w:r>
        <w:rPr>
          <w:rFonts w:eastAsia="Times New Roman" w:cs="Times New Roman"/>
          <w:szCs w:val="24"/>
        </w:rPr>
        <w:t xml:space="preserve"> και ψηφίσατε και </w:t>
      </w:r>
      <w:r>
        <w:rPr>
          <w:rFonts w:eastAsia="Times New Roman" w:cs="Times New Roman"/>
          <w:szCs w:val="24"/>
        </w:rPr>
        <w:t>εσείς,</w:t>
      </w:r>
      <w:r>
        <w:rPr>
          <w:rFonts w:eastAsia="Times New Roman" w:cs="Times New Roman"/>
          <w:szCs w:val="24"/>
        </w:rPr>
        <w:t xml:space="preserve"> η συζήτηση να περιοριστεί μόνο στην αποψινή συνεδρίαση. Εάν πραγματικά είχατε τη δι</w:t>
      </w:r>
      <w:r>
        <w:rPr>
          <w:rFonts w:eastAsia="Times New Roman" w:cs="Times New Roman"/>
          <w:szCs w:val="24"/>
        </w:rPr>
        <w:t xml:space="preserve">άθεση για περαιτέρω συζήτηση, εσείς δεν θα έπρεπε να το εισηγηθείτε και θα έπρεπε να </w:t>
      </w:r>
      <w:r>
        <w:rPr>
          <w:rFonts w:eastAsia="Times New Roman" w:cs="Times New Roman"/>
          <w:szCs w:val="24"/>
        </w:rPr>
        <w:t>ή</w:t>
      </w:r>
      <w:r>
        <w:rPr>
          <w:rFonts w:eastAsia="Times New Roman" w:cs="Times New Roman"/>
          <w:szCs w:val="24"/>
        </w:rPr>
        <w:t>σαστ</w:t>
      </w:r>
      <w:r>
        <w:rPr>
          <w:rFonts w:eastAsia="Times New Roman" w:cs="Times New Roman"/>
          <w:szCs w:val="24"/>
        </w:rPr>
        <w:t>αν</w:t>
      </w:r>
      <w:r>
        <w:rPr>
          <w:rFonts w:eastAsia="Times New Roman" w:cs="Times New Roman"/>
          <w:szCs w:val="24"/>
        </w:rPr>
        <w:t xml:space="preserve"> οι πρώτοι που θα λέγατε και αύριο να έρθουμε να συζητήσουμε ορισμένα ζητήματα με μεγαλύτερη άνεση χρόνου. Πού θα φτάσει αυτή η υποκρισία και ο λαϊκισμός σας; Μέχρι</w:t>
      </w:r>
      <w:r>
        <w:rPr>
          <w:rFonts w:eastAsia="Times New Roman" w:cs="Times New Roman"/>
          <w:szCs w:val="24"/>
        </w:rPr>
        <w:t xml:space="preserve"> πού θα φτάσει;</w:t>
      </w:r>
    </w:p>
    <w:p w14:paraId="4ED955D5"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Και μας λέτε και κάτι άλλο, ότι οι μόνες επείγουσες διατάξεις θα δικαιολογούντο αν ήταν για το μεταναστευτικό. Δηλαδή, σχετικές διατάξεις με την άσκηση δημόσιας εξουσίας που περιγράφονται σε αυτές τις ρυθμίσεις του Υπουργείου Πολιτισμού και</w:t>
      </w:r>
      <w:r>
        <w:rPr>
          <w:rFonts w:eastAsia="Times New Roman" w:cs="Times New Roman"/>
          <w:szCs w:val="24"/>
        </w:rPr>
        <w:t xml:space="preserve"> Αθλητισμού –απολύτως σχετικές- εσείς τις θεωρείτε ότι κακώς εισάγονται για συζήτηση, αλλά θα θέλατε να υπάρχουν διατάξεις για το μεταναστευτικό, οι οποίες –προφανώς- μας λέτε ότι είναι περισσότερο σχετικές με τον πολιτισμό και τον αθλητισμό από ό,τι οι δι</w:t>
      </w:r>
      <w:r>
        <w:rPr>
          <w:rFonts w:eastAsia="Times New Roman" w:cs="Times New Roman"/>
          <w:szCs w:val="24"/>
        </w:rPr>
        <w:t xml:space="preserve">ατάξεις οι οποίες συζητούνται. Τι να πω; Τι να πω! </w:t>
      </w:r>
    </w:p>
    <w:p w14:paraId="4ED955D6"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εμάς, για την Κυβέρνηση, όπως τόνισα και στην </w:t>
      </w:r>
      <w:r>
        <w:rPr>
          <w:rFonts w:eastAsia="Times New Roman" w:cs="Times New Roman"/>
          <w:szCs w:val="24"/>
        </w:rPr>
        <w:t>ε</w:t>
      </w:r>
      <w:r>
        <w:rPr>
          <w:rFonts w:eastAsia="Times New Roman" w:cs="Times New Roman"/>
          <w:szCs w:val="24"/>
        </w:rPr>
        <w:t>πιτροπή, η αντιμετώπιση του ντόπινγκ είναι ένα ζήτημα αρχής, πρώτα και κύρια, διότι προστατεύει την υγεία των αθλητών και θ</w:t>
      </w:r>
      <w:r>
        <w:rPr>
          <w:rFonts w:eastAsia="Times New Roman" w:cs="Times New Roman"/>
          <w:szCs w:val="24"/>
        </w:rPr>
        <w:t xml:space="preserve">έτει προ των ευθυνών τους τούς πάντες, αλλά προστατεύει και την αξιοπιστία των αγώνων και των πρωταθλητών, οι οποίοι με καθαρό τρόπο διακρίνονται και παίρνουν μετάλλια στους αγώνες. </w:t>
      </w:r>
    </w:p>
    <w:p w14:paraId="4ED955D7"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Γι</w:t>
      </w:r>
      <w:r>
        <w:rPr>
          <w:rFonts w:eastAsia="Times New Roman" w:cs="Times New Roman"/>
          <w:szCs w:val="24"/>
        </w:rPr>
        <w:t>’</w:t>
      </w:r>
      <w:r>
        <w:rPr>
          <w:rFonts w:eastAsia="Times New Roman" w:cs="Times New Roman"/>
          <w:szCs w:val="24"/>
        </w:rPr>
        <w:t xml:space="preserve"> αυτό ακριβώς</w:t>
      </w:r>
      <w:r>
        <w:rPr>
          <w:rFonts w:eastAsia="Times New Roman" w:cs="Times New Roman"/>
          <w:szCs w:val="24"/>
        </w:rPr>
        <w:t>,</w:t>
      </w:r>
      <w:r>
        <w:rPr>
          <w:rFonts w:eastAsia="Times New Roman" w:cs="Times New Roman"/>
          <w:szCs w:val="24"/>
        </w:rPr>
        <w:t xml:space="preserve"> από την πρώτη στιγμή</w:t>
      </w:r>
      <w:r>
        <w:rPr>
          <w:rFonts w:eastAsia="Times New Roman" w:cs="Times New Roman"/>
          <w:szCs w:val="24"/>
        </w:rPr>
        <w:t>,</w:t>
      </w:r>
      <w:r>
        <w:rPr>
          <w:rFonts w:eastAsia="Times New Roman" w:cs="Times New Roman"/>
          <w:szCs w:val="24"/>
        </w:rPr>
        <w:t xml:space="preserve"> ασχοληθήκαμε με το ζήτημα. Δεν αφήσαμε να περάσει ούτε μία μέρα χαμένη και σήμερα η χώρα μπορεί να υπερηφανεύεται ότι είναι από τις πρώτες χώρες, αν δεν είναι η πρώτη, η οποία τηρεί τα χρονοδιαγράμματα. </w:t>
      </w:r>
    </w:p>
    <w:p w14:paraId="4ED955D8"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Αναφερθήκατε πολύ στο θέμα της τοξοβολίας. Θέλω να </w:t>
      </w:r>
      <w:r>
        <w:rPr>
          <w:rFonts w:eastAsia="Times New Roman" w:cs="Times New Roman"/>
          <w:szCs w:val="24"/>
        </w:rPr>
        <w:t xml:space="preserve">πω ότι η Κυβέρνηση έλυσε ένα θέμα είκοσι τριών ετών. Σας το είπε και ο Πρόεδρος της Ομοσπονδίας. Είκοσι τριών ετών! Γιατί δεν τα λύνατε αυτά τα ζητήματα εσείς; Τόσα χρόνια κυβερνούσατε. </w:t>
      </w:r>
    </w:p>
    <w:p w14:paraId="4ED955D9"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Ερχόσαστε τώρα και μας λέτε για τη δεύτερη παράγραφο, ότι δημιουργεί </w:t>
      </w:r>
      <w:r>
        <w:rPr>
          <w:rFonts w:eastAsia="Times New Roman" w:cs="Times New Roman"/>
          <w:szCs w:val="24"/>
        </w:rPr>
        <w:t>ένα ερωτηματικό. Σας λέω, όπως είπα και στον Πρόεδρο της Ομοσπονδίας, ότι η γνώμη τους θα ζητηθεί όταν εκδοθούν οι κοινές υπουργικές αποφάσεις, θα ληφθούν υπ’ όψιν αυτά που θα μας πο</w:t>
      </w:r>
      <w:r>
        <w:rPr>
          <w:rFonts w:eastAsia="Times New Roman" w:cs="Times New Roman"/>
          <w:szCs w:val="24"/>
        </w:rPr>
        <w:t>υ</w:t>
      </w:r>
      <w:r>
        <w:rPr>
          <w:rFonts w:eastAsia="Times New Roman" w:cs="Times New Roman"/>
          <w:szCs w:val="24"/>
        </w:rPr>
        <w:t>ν και δεν υπάρχει καμμία ακύρωση της νομοθετικής πρωτοβουλίας, όπως ισχυρ</w:t>
      </w:r>
      <w:r>
        <w:rPr>
          <w:rFonts w:eastAsia="Times New Roman" w:cs="Times New Roman"/>
          <w:szCs w:val="24"/>
        </w:rPr>
        <w:t xml:space="preserve">ίζεστε. </w:t>
      </w:r>
    </w:p>
    <w:p w14:paraId="4ED955DA" w14:textId="77777777" w:rsidR="0014665F" w:rsidRDefault="007C227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Αντιθέτως, από τη μία λύνουμε ένα πρόβλημα είκοσι τριών ετών για το οποίο ο Πρόεδρος της Ομοσπονδίας μάς επαίνεσε. Από την άλλη</w:t>
      </w:r>
      <w:r>
        <w:rPr>
          <w:rFonts w:eastAsia="Times New Roman" w:cs="Times New Roman"/>
          <w:szCs w:val="24"/>
        </w:rPr>
        <w:t>,</w:t>
      </w:r>
      <w:r>
        <w:rPr>
          <w:rFonts w:eastAsia="Times New Roman" w:cs="Times New Roman"/>
          <w:szCs w:val="24"/>
        </w:rPr>
        <w:t xml:space="preserve"> προσπαθούμε να προστατεύσουμε τους πάντες όσον αφορά τις ενδεχόμενες προθέσεις κάποιων πονηρών να εκμεταλλευθούν αυτή </w:t>
      </w:r>
      <w:r>
        <w:rPr>
          <w:rFonts w:eastAsia="Times New Roman" w:cs="Times New Roman"/>
          <w:szCs w:val="24"/>
        </w:rPr>
        <w:t>τη δυνατότητα και να καταστρατηγήσουν, να φαλκιδεύσουν το νόμο.</w:t>
      </w:r>
    </w:p>
    <w:p w14:paraId="4ED955D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πράγματι το ντόπινγκ συνδυάζεται άμεσα με την εμπορευματοποίηση του αθλητισμού. Είναι γεγονός αυτό το πράγμα. Θα ήθελα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να πω απευθυνόμενος στον Κοινοβουλευ</w:t>
      </w:r>
      <w:r>
        <w:rPr>
          <w:rFonts w:eastAsia="Times New Roman" w:cs="Times New Roman"/>
          <w:szCs w:val="24"/>
        </w:rPr>
        <w:t xml:space="preserve">τικό Εκπρόσωπο και στον εισηγητή του ΚΚΕ ότι το φαινόμενο αυτό της φαρμακοδιέγερσης το συναντήσαμε και σε άλλες κοινωνίες, του ανατολικού συνασπισμού, οι οποίες έλεγαν τότε ότι είναι σοσιαλιστικές κοινωνίες. Πράγματι είναι αλήθεια ότι υπήρχε συγκροτημένος </w:t>
      </w:r>
      <w:r>
        <w:rPr>
          <w:rFonts w:eastAsia="Times New Roman" w:cs="Times New Roman"/>
          <w:szCs w:val="24"/>
        </w:rPr>
        <w:t xml:space="preserve">μαζικός αθλητισμός, αλλά δίπλα σ’ αυτόν τον αθλητισμό υπήρχε και το ντόπινγκ. </w:t>
      </w:r>
    </w:p>
    <w:p w14:paraId="4ED955D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προειδοποιητικά το κουδούνι </w:t>
      </w:r>
      <w:r>
        <w:rPr>
          <w:rFonts w:eastAsia="Times New Roman" w:cs="Times New Roman"/>
          <w:szCs w:val="24"/>
        </w:rPr>
        <w:t xml:space="preserve">λήξεως </w:t>
      </w:r>
      <w:r>
        <w:rPr>
          <w:rFonts w:eastAsia="Times New Roman" w:cs="Times New Roman"/>
          <w:szCs w:val="24"/>
        </w:rPr>
        <w:t>της ομιλίας του κυρίου Υπουργού)</w:t>
      </w:r>
    </w:p>
    <w:p w14:paraId="4ED955DD" w14:textId="77777777" w:rsidR="0014665F" w:rsidRDefault="007C227C">
      <w:pPr>
        <w:spacing w:line="600" w:lineRule="auto"/>
        <w:ind w:firstLine="540"/>
        <w:jc w:val="both"/>
        <w:rPr>
          <w:rFonts w:eastAsia="Times New Roman"/>
          <w:szCs w:val="24"/>
        </w:rPr>
      </w:pPr>
      <w:r>
        <w:rPr>
          <w:rFonts w:eastAsia="Times New Roman"/>
          <w:szCs w:val="24"/>
        </w:rPr>
        <w:lastRenderedPageBreak/>
        <w:t xml:space="preserve">Θέλω λίγο χρόνο ακόμα, κυρία Πρόεδρε. </w:t>
      </w:r>
    </w:p>
    <w:p w14:paraId="4ED955D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Το ξέρετε ότι ακόμα και σήμερα υπάρχουν </w:t>
      </w:r>
      <w:r>
        <w:rPr>
          <w:rFonts w:eastAsia="Times New Roman" w:cs="Times New Roman"/>
          <w:szCs w:val="24"/>
        </w:rPr>
        <w:t>παγκόσμια και ολυμπιακά ρεκόρ ανατολικογερμανίδων αθλητριών</w:t>
      </w:r>
      <w:r>
        <w:rPr>
          <w:rFonts w:eastAsia="Times New Roman" w:cs="Times New Roman"/>
          <w:szCs w:val="24"/>
        </w:rPr>
        <w:t>,</w:t>
      </w:r>
      <w:r>
        <w:rPr>
          <w:rFonts w:eastAsia="Times New Roman" w:cs="Times New Roman"/>
          <w:szCs w:val="24"/>
        </w:rPr>
        <w:t xml:space="preserve"> οι οποίες ήταν ο μοχλός του πρωταθλητισμού της Ανατολικής Γερμανίας, ακόμα και σήμερα κι ότι υπήρχαν ρεκόρ τα οποία έπεσαν τα τελευταία χρόνια; Κράταγαν από την δεκαετία του 1970.</w:t>
      </w:r>
    </w:p>
    <w:p w14:paraId="4ED955D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ΕΜΜΑΝΟΥΗΛ ΣΥΝΤΥ</w:t>
      </w:r>
      <w:r>
        <w:rPr>
          <w:rFonts w:eastAsia="Times New Roman" w:cs="Times New Roman"/>
          <w:b/>
          <w:szCs w:val="24"/>
        </w:rPr>
        <w:t xml:space="preserve">ΧΑΚΗΣ: </w:t>
      </w:r>
      <w:r>
        <w:rPr>
          <w:rFonts w:eastAsia="Times New Roman" w:cs="Times New Roman"/>
          <w:szCs w:val="24"/>
        </w:rPr>
        <w:t xml:space="preserve">Και τι θέλετε να πείτε μ’ αυτό; Το επαναφέρετε συνέχεια όλοι σας. Τι θέλετε να πείτε; </w:t>
      </w:r>
    </w:p>
    <w:p w14:paraId="4ED955E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Θέλω να πω ότι το φαινόμενο αυτό…</w:t>
      </w:r>
    </w:p>
    <w:p w14:paraId="4ED955E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Ακυρώνετε όλα τα υπόλοιπα;</w:t>
      </w:r>
    </w:p>
    <w:p w14:paraId="4ED955E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ΣΤΑΥΡΟΣ ΚΟΝΤΟΝΗΣ (Υφυπ</w:t>
      </w:r>
      <w:r>
        <w:rPr>
          <w:rFonts w:eastAsia="Times New Roman" w:cs="Times New Roman"/>
          <w:b/>
          <w:szCs w:val="24"/>
        </w:rPr>
        <w:t xml:space="preserve">ουργός Πολιτισμού και Αθλητισμού): </w:t>
      </w:r>
      <w:r>
        <w:rPr>
          <w:rFonts w:eastAsia="Times New Roman" w:cs="Times New Roman"/>
          <w:szCs w:val="24"/>
        </w:rPr>
        <w:t xml:space="preserve">Δεν ακυρώνω τίποτα. </w:t>
      </w:r>
    </w:p>
    <w:p w14:paraId="4ED955E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 xml:space="preserve">Τότε γιατί το λέτε; </w:t>
      </w:r>
    </w:p>
    <w:p w14:paraId="4ED955E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Είπα ότι ίσχυε ο μαζικός λαϊκός αθλητισμός. Όμως δίπλα σε αυτό υπήρχε και αυτή η παθογένεια. Μην κλε</w:t>
      </w:r>
      <w:r>
        <w:rPr>
          <w:rFonts w:eastAsia="Times New Roman" w:cs="Times New Roman"/>
          <w:szCs w:val="24"/>
        </w:rPr>
        <w:t>ίνετε τα μάτια σ’ αυτά τα φαινόμενα</w:t>
      </w:r>
      <w:r>
        <w:rPr>
          <w:rFonts w:eastAsia="Times New Roman" w:cs="Times New Roman"/>
          <w:szCs w:val="24"/>
        </w:rPr>
        <w:t>,</w:t>
      </w:r>
      <w:r>
        <w:rPr>
          <w:rFonts w:eastAsia="Times New Roman" w:cs="Times New Roman"/>
          <w:szCs w:val="24"/>
        </w:rPr>
        <w:t xml:space="preserve"> τα απολύτως αρνητικά αυτών των κοινωνιών. </w:t>
      </w:r>
    </w:p>
    <w:p w14:paraId="4ED955E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Δεν ακούσατε τι είπε ούτε ο </w:t>
      </w:r>
      <w:r>
        <w:rPr>
          <w:rFonts w:eastAsia="Times New Roman" w:cs="Times New Roman"/>
          <w:szCs w:val="24"/>
        </w:rPr>
        <w:t xml:space="preserve">κ. </w:t>
      </w:r>
      <w:r>
        <w:rPr>
          <w:rFonts w:eastAsia="Times New Roman" w:cs="Times New Roman"/>
          <w:szCs w:val="24"/>
        </w:rPr>
        <w:t xml:space="preserve">Παφίλης ούτε ο </w:t>
      </w:r>
      <w:r>
        <w:rPr>
          <w:rFonts w:eastAsia="Times New Roman" w:cs="Times New Roman"/>
          <w:szCs w:val="24"/>
        </w:rPr>
        <w:t xml:space="preserve">κ. </w:t>
      </w:r>
      <w:r>
        <w:rPr>
          <w:rFonts w:eastAsia="Times New Roman" w:cs="Times New Roman"/>
          <w:szCs w:val="24"/>
        </w:rPr>
        <w:t>Γκιόκας.</w:t>
      </w:r>
    </w:p>
    <w:p w14:paraId="4ED955E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Ναι, ναι. Καλά, εντάξει. Τα ακούσαμε πρ</w:t>
      </w:r>
      <w:r>
        <w:rPr>
          <w:rFonts w:eastAsia="Times New Roman" w:cs="Times New Roman"/>
          <w:szCs w:val="24"/>
        </w:rPr>
        <w:t xml:space="preserve">οηγουμένως. </w:t>
      </w:r>
    </w:p>
    <w:p w14:paraId="4ED955E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δεχθήκαμε μια κριτική για το άρθρο 38. Θέλω να πω ότι διαβάζετε το μισό άρθρο και δεν παίρνετε υπ’ όψιν σας και την αιτιολογική έκθεση. Σας το είπα και σας το ξαναλέω. Το λέει το άρθρο. Όπου υπάρχει κακοβουλία, όπ</w:t>
      </w:r>
      <w:r>
        <w:rPr>
          <w:rFonts w:eastAsia="Times New Roman" w:cs="Times New Roman"/>
          <w:szCs w:val="24"/>
        </w:rPr>
        <w:t xml:space="preserve">ου υπάρχει δόλος, τιμωρείται. Υπάρχει δυνατότητα έγκλησης. Δεν μπορεί όμως ένα μέλος μιας επιτροπής να ελέγχεται για την οιονεί δικαιοδοτική του κρίση </w:t>
      </w:r>
      <w:r>
        <w:rPr>
          <w:rFonts w:eastAsia="Times New Roman" w:cs="Times New Roman"/>
          <w:szCs w:val="24"/>
        </w:rPr>
        <w:lastRenderedPageBreak/>
        <w:t>όπως δεν μπορεί να ελέγχεται ένας δικαστής για μια άδικη ή κακή απόφασή του. Δεν κάνουμε χατίρι σε κανένα</w:t>
      </w:r>
      <w:r>
        <w:rPr>
          <w:rFonts w:eastAsia="Times New Roman" w:cs="Times New Roman"/>
          <w:szCs w:val="24"/>
        </w:rPr>
        <w:t>ν. Περιφρουρούμε αυτούς τους ανθρώπους να επιτελέσουν τα καθήκοντά τους χωρίς να φοβούνται. Γιατί αυτό γινόταν τόσα χρόνια</w:t>
      </w:r>
      <w:r>
        <w:rPr>
          <w:rFonts w:eastAsia="Times New Roman" w:cs="Times New Roman"/>
          <w:szCs w:val="24"/>
        </w:rPr>
        <w:t>.</w:t>
      </w:r>
      <w:r>
        <w:rPr>
          <w:rFonts w:eastAsia="Times New Roman" w:cs="Times New Roman"/>
          <w:szCs w:val="24"/>
        </w:rPr>
        <w:t xml:space="preserve"> Μηνύσεις με το καλημέρα σας, ο καθένας βγάζει ένα πόρισμα. Τραβιούνταν οι άνθρωποι αυτοί πέντε και έξι χρόνια στη δικαιοσύνη εν καθε</w:t>
      </w:r>
      <w:r>
        <w:rPr>
          <w:rFonts w:eastAsia="Times New Roman" w:cs="Times New Roman"/>
          <w:szCs w:val="24"/>
        </w:rPr>
        <w:t xml:space="preserve">στώς υποδικίας. Αυτό προσπαθούμε, λοιπόν, να κάνουμε, να ενισχύσουμε αυτούς τους ελεγκτικούς μηχανισμούς και να είναι οι υπάλληλοι του κράτους ήσυχοι ότι δεν πρόκειται να βρεθούν σε κακό σημείο. </w:t>
      </w:r>
    </w:p>
    <w:p w14:paraId="4ED955E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εκείνο που μου έκανε ιδιαίτερη</w:t>
      </w:r>
      <w:r>
        <w:rPr>
          <w:rFonts w:eastAsia="Times New Roman" w:cs="Times New Roman"/>
          <w:szCs w:val="24"/>
        </w:rPr>
        <w:t xml:space="preserve"> εντύπωση είναι ότι ορισμένοι εισηγητές, αγορητές και Κοινοβουλευτικοί Εκπρόσωποι δεν γνωρίζουν ότι το ηλεκτρονικό εισιτήριο έχει εφαρμοστεί από την αθλητική χρονιά που διανύουμε. Ορισμένοι δε, όσον αφορά τη διάταξη αυτή η οποία διαλαμβάνεται στο σχέδιο νό</w:t>
      </w:r>
      <w:r>
        <w:rPr>
          <w:rFonts w:eastAsia="Times New Roman" w:cs="Times New Roman"/>
          <w:szCs w:val="24"/>
        </w:rPr>
        <w:t xml:space="preserve">μου, νόμιζαν ότι ήταν παράταση για το ηλεκτρονικό εισιτήριο. Τέτοια ασχετοσύνη δεν μπορώ να τη δικαιολογήσω. </w:t>
      </w:r>
    </w:p>
    <w:p w14:paraId="4ED955E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Θα με ρωτήσετε: Ήσαστε ευχαριστημένος από τη λειτουργία του;. Σε έναν μεγάλο βαθμό το ηλεκτρονικό εισιτήριο έχει αποδώσει. Και το λένε και οι ίδιε</w:t>
      </w:r>
      <w:r>
        <w:rPr>
          <w:rFonts w:eastAsia="Times New Roman" w:cs="Times New Roman"/>
          <w:szCs w:val="24"/>
        </w:rPr>
        <w:t>ς οι ομάδες, το λένε οι πάντες. Δεν έχει αποδώσει στον βαθμό που θέλουμε. Και γι’ αυτό ακριβώς ενισχύουμε αυτή τη διαδικασία και αυτούς τους μηχανισμούς ελέγχου με τη συγκεκριμένη διάταξη, ακριβώς γιατί θέλουμε περαιτέρω ενίσχυση και δεν θα τσιγκουνευτούμε</w:t>
      </w:r>
      <w:r>
        <w:rPr>
          <w:rFonts w:eastAsia="Times New Roman" w:cs="Times New Roman"/>
          <w:szCs w:val="24"/>
        </w:rPr>
        <w:t>, αν δούμε ότι υπάρχει το παραμικρό πρόβλημα σε ρυθμίσεις που έχουμε ψηφίσει, να επανέλθουμε να τις ενισχύσουμε.</w:t>
      </w:r>
    </w:p>
    <w:p w14:paraId="4ED955E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Ως προς το άρθρο 29, κύριοι συνάδελφοι, δεν καταργούμε κανένα εθνικό συμβούλιο αθλητικού σχεδιασμού. Και δεν το καταργούμε γιατί ουδέποτε συγκρ</w:t>
      </w:r>
      <w:r>
        <w:rPr>
          <w:rFonts w:eastAsia="Times New Roman" w:cs="Times New Roman"/>
          <w:szCs w:val="24"/>
        </w:rPr>
        <w:t xml:space="preserve">οτήθηκε. Καταργούμε μια διάταξη η οποία από το 1999 είχε μείνει ανενεργή. </w:t>
      </w:r>
    </w:p>
    <w:p w14:paraId="4ED955EB" w14:textId="77777777" w:rsidR="0014665F" w:rsidRDefault="007C227C">
      <w:pPr>
        <w:spacing w:line="600" w:lineRule="auto"/>
        <w:ind w:firstLine="720"/>
        <w:jc w:val="both"/>
        <w:rPr>
          <w:rFonts w:eastAsia="Times New Roman"/>
          <w:szCs w:val="24"/>
        </w:rPr>
      </w:pPr>
      <w:r>
        <w:rPr>
          <w:rFonts w:eastAsia="Times New Roman"/>
          <w:szCs w:val="24"/>
        </w:rPr>
        <w:t>Όταν εσείς βλέπετε ότι μια διάταξη από το 1999 δεν έχει προχωρήσει, δεν έχει γίνει το παραμικρό, αυτό τι σημαίνει; Σημαίνει ότι ήταν μια λανθασμένη διάταξη, η οποία πρέπει να καταργ</w:t>
      </w:r>
      <w:r>
        <w:rPr>
          <w:rFonts w:eastAsia="Times New Roman"/>
          <w:szCs w:val="24"/>
        </w:rPr>
        <w:t xml:space="preserve">ηθεί. Και μας κάνετε </w:t>
      </w:r>
      <w:r>
        <w:rPr>
          <w:rFonts w:eastAsia="Times New Roman"/>
          <w:szCs w:val="24"/>
        </w:rPr>
        <w:lastRenderedPageBreak/>
        <w:t>κριτική γιατί καταργούμε κάτι το οποίο ουδέποτε συγκροτήθηκε και συγχρόνως μας κατηγορείτε γιατί συγκροτούμε κατά τον νόμιμο τρόπο -που και αυτό προβλέπεται στον νόμο του ’99- την Επιτροπή Διεθνών Αθλητικών Σχέσεων. Μα, επιτέλους, σταθ</w:t>
      </w:r>
      <w:r>
        <w:rPr>
          <w:rFonts w:eastAsia="Times New Roman"/>
          <w:szCs w:val="24"/>
        </w:rPr>
        <w:t>εροποιηθείτε κάπου!</w:t>
      </w:r>
    </w:p>
    <w:p w14:paraId="4ED955EC" w14:textId="77777777" w:rsidR="0014665F" w:rsidRDefault="007C227C">
      <w:pPr>
        <w:spacing w:line="600" w:lineRule="auto"/>
        <w:ind w:firstLine="720"/>
        <w:jc w:val="both"/>
        <w:rPr>
          <w:rFonts w:eastAsia="Times New Roman"/>
          <w:szCs w:val="24"/>
        </w:rPr>
      </w:pPr>
      <w:r>
        <w:rPr>
          <w:rFonts w:eastAsia="Times New Roman"/>
          <w:szCs w:val="24"/>
        </w:rPr>
        <w:t xml:space="preserve">Εάν μας κατηγορείτε επειδή καταργούμε ένα </w:t>
      </w:r>
      <w:r>
        <w:rPr>
          <w:rFonts w:eastAsia="Times New Roman"/>
          <w:szCs w:val="24"/>
        </w:rPr>
        <w:t>σ</w:t>
      </w:r>
      <w:r>
        <w:rPr>
          <w:rFonts w:eastAsia="Times New Roman"/>
          <w:szCs w:val="24"/>
        </w:rPr>
        <w:t>υμβούλιο το οποίο ουδέποτε συγκροτήθηκε, γιατί μας κατηγορείτε ότι συγκροτούμε με τον νόμιμο τρόπο ένα όργανο του οποίου η συγκρότηση είχε αποτυπωθεί στον νόμο με στρεβλό τρόπο; Και είναι απαραίτητο όργανο για τις διεθνείς σχέσεις, με τη συμμετοχή και ανώτ</w:t>
      </w:r>
      <w:r>
        <w:rPr>
          <w:rFonts w:eastAsia="Times New Roman"/>
          <w:szCs w:val="24"/>
        </w:rPr>
        <w:t xml:space="preserve">ατου υπαλλήλου του Υπουργείου Εξωτερικών. </w:t>
      </w:r>
    </w:p>
    <w:p w14:paraId="4ED955ED" w14:textId="77777777" w:rsidR="0014665F" w:rsidRDefault="007C227C">
      <w:pPr>
        <w:spacing w:line="600" w:lineRule="auto"/>
        <w:ind w:firstLine="720"/>
        <w:jc w:val="both"/>
        <w:rPr>
          <w:rFonts w:eastAsia="Times New Roman" w:cs="Times New Roman"/>
          <w:szCs w:val="24"/>
        </w:rPr>
      </w:pPr>
      <w:r>
        <w:rPr>
          <w:rFonts w:eastAsia="Times New Roman"/>
          <w:szCs w:val="24"/>
        </w:rPr>
        <w:t>Εκείνο που θα ήθελα να πω είναι το εξής: Ετέθη ένα ερώτημα και διατυπώθηκε μια άποψη, ότι παρά το γεγονός πως ψηφίσαμε τον νόμο για την καταπολέμηση της βίας, βία υφίσταται στους αγωνιστικούς χώρους. Και είναι σωσ</w:t>
      </w:r>
      <w:r>
        <w:rPr>
          <w:rFonts w:eastAsia="Times New Roman"/>
          <w:szCs w:val="24"/>
        </w:rPr>
        <w:t>τή διαπίστωση αυτή. Όμως, κ</w:t>
      </w:r>
      <w:r>
        <w:rPr>
          <w:rFonts w:eastAsia="Times New Roman" w:cs="Times New Roman"/>
          <w:szCs w:val="24"/>
        </w:rPr>
        <w:t>υρίες και κύριοι συνάδελφοι, ας μην πάμε στο «ου φονεύσεις» του Μωυσή, που ακόμα υπάρχει φόνος, -ας μην πάμε τόσο μακριά- ούτε στο «ου κλέψεις» -</w:t>
      </w:r>
      <w:r>
        <w:rPr>
          <w:rFonts w:eastAsia="Times New Roman" w:cs="Times New Roman"/>
          <w:szCs w:val="24"/>
        </w:rPr>
        <w:lastRenderedPageBreak/>
        <w:t>ο Μωυσής θα έπρεπε να είναι ο πιο δυστυχισμένος άνθρωπος του κόσμου- αλλά ας πάμε σε</w:t>
      </w:r>
      <w:r>
        <w:rPr>
          <w:rFonts w:eastAsia="Times New Roman" w:cs="Times New Roman"/>
          <w:szCs w:val="24"/>
        </w:rPr>
        <w:t xml:space="preserve"> αυτά που έχουν γίνει στη </w:t>
      </w:r>
      <w:r>
        <w:rPr>
          <w:rFonts w:eastAsia="Times New Roman" w:cs="Times New Roman"/>
          <w:szCs w:val="24"/>
        </w:rPr>
        <w:t xml:space="preserve">δυτική </w:t>
      </w:r>
      <w:r>
        <w:rPr>
          <w:rFonts w:eastAsia="Times New Roman" w:cs="Times New Roman"/>
          <w:szCs w:val="24"/>
        </w:rPr>
        <w:t xml:space="preserve">Ευρώπη. Εσείς πιστεύετε ότι μια πεντάμηνη εφαρμογή του νόμου θα έπρεπε να έχει λύσει το πρόβλημα; Να μου το πείτε σας παρακαλώ πάρα πολύ, θα ήθελα να το ακούσω. </w:t>
      </w:r>
    </w:p>
    <w:p w14:paraId="4ED955E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Διότι εσείς που επικαλεστήκατε το παράδειγμα της Μάργκαρετ Θά</w:t>
      </w:r>
      <w:r>
        <w:rPr>
          <w:rFonts w:eastAsia="Times New Roman" w:cs="Times New Roman"/>
          <w:szCs w:val="24"/>
        </w:rPr>
        <w:t>τσερ θα πρέπει να ξέρετε ότι εκεί η Ομοσπονδία απέβαλε τις αγγλικές ομάδες για πέντε χρόνια, κατ’ εντολή της Κυβέρνησης, γιατί εκεί η Κυβέρνηση συνεργάζεται με την Ομοσπονδία και η Ομοσπονδία ακούει την Κυβέρνηση -την άκουγε τουλάχιστον τότε. Κι εσείς θέλε</w:t>
      </w:r>
      <w:r>
        <w:rPr>
          <w:rFonts w:eastAsia="Times New Roman" w:cs="Times New Roman"/>
          <w:szCs w:val="24"/>
        </w:rPr>
        <w:t>τε φαινόμενα που ανδρώθηκαν επί των ημερών σας, επί των ημερών της Νέας Δημοκρατίας και του ΠΑΣΟΚ, τα οποία στη ρίζα τους έχουν το πελατειακό κράτος και τις σχέσεις σας, τις σχέσεις των κομμάτων σας με τους μεγάλους επιχειρηματίες και τους οπαδικούς στρατο</w:t>
      </w:r>
      <w:r>
        <w:rPr>
          <w:rFonts w:eastAsia="Times New Roman" w:cs="Times New Roman"/>
          <w:szCs w:val="24"/>
        </w:rPr>
        <w:t xml:space="preserve">ύς, οι οποίοι σας εξασφάλιζαν πολιτική μακροημέρευση, να εξαλειφθούν σε πέντε μήνες! Αυτή είναι η απαίτησή σας από την Κυβέρνηση; </w:t>
      </w:r>
    </w:p>
    <w:p w14:paraId="4ED955E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Εμείς σας υποσχεθήκαμε κάτι και το τηρούμε. Αντίθετα με εσάς, κύριοι της Νέας Δημοκρατίας και του ΠΑΣΟΚ, που νομοθετούσατε με</w:t>
      </w:r>
      <w:r>
        <w:rPr>
          <w:rFonts w:eastAsia="Times New Roman" w:cs="Times New Roman"/>
          <w:szCs w:val="24"/>
        </w:rPr>
        <w:t xml:space="preserve"> τέτοιον τρόπο που προσβάλλατε την κοινοβουλευτική διαδικασία και αφήνατε τους νόμους στα συρτάρια, εμείς τον νόμο τον εφαρμόζουμε από την πρώτη στιγμή και τον εφαρμόζουμε με δικαιοσύνη και ισονομία. Γι’ αυτό βλέπετε αυτές τις αντιδράσεις. Γι’ αυτό βλέπετε</w:t>
      </w:r>
      <w:r>
        <w:rPr>
          <w:rFonts w:eastAsia="Times New Roman" w:cs="Times New Roman"/>
          <w:szCs w:val="24"/>
        </w:rPr>
        <w:t xml:space="preserve"> τους οπαδικούς στρατούς να ενώνονται εναντίον του νόμου, γιατί ξέρουν ότι οι μέρες τους τελειώνουν, όπως τελειώνουν και οι μέρες της διαπλοκής στον αθλητισμό. </w:t>
      </w:r>
    </w:p>
    <w:p w14:paraId="4ED955F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Μας ρωτήσατε…</w:t>
      </w:r>
    </w:p>
    <w:p w14:paraId="4ED955F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πόσο χρόνο θέλετε;</w:t>
      </w:r>
    </w:p>
    <w:p w14:paraId="4ED955F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ΣΤΑ</w:t>
      </w:r>
      <w:r>
        <w:rPr>
          <w:rFonts w:eastAsia="Times New Roman" w:cs="Times New Roman"/>
          <w:b/>
          <w:szCs w:val="24"/>
        </w:rPr>
        <w:t>ΥΡΟΣ ΚΟΝΤΟΝΗΣ (Υφυπουργός Πολιτισμού και Αθλητισμού):</w:t>
      </w:r>
      <w:r>
        <w:rPr>
          <w:rFonts w:eastAsia="Times New Roman" w:cs="Times New Roman"/>
          <w:szCs w:val="24"/>
        </w:rPr>
        <w:t xml:space="preserve"> Κυρία Πρόεδρε, να τελειώσω όμως, να απαντήσω στους συναδέλφους, διότι τα ερωτήματά τους δεν μπορούν να πλανώνται. </w:t>
      </w:r>
    </w:p>
    <w:p w14:paraId="4ED955F3" w14:textId="77777777" w:rsidR="0014665F" w:rsidRDefault="007C227C">
      <w:pPr>
        <w:spacing w:line="600" w:lineRule="auto"/>
        <w:ind w:firstLine="720"/>
        <w:jc w:val="both"/>
        <w:rPr>
          <w:rFonts w:eastAsia="Times New Roman"/>
          <w:szCs w:val="24"/>
        </w:rPr>
      </w:pPr>
      <w:r>
        <w:rPr>
          <w:rFonts w:eastAsia="Times New Roman" w:cs="Times New Roman"/>
          <w:szCs w:val="24"/>
        </w:rPr>
        <w:lastRenderedPageBreak/>
        <w:t>Αναφέρατε στις τοποθετήσεις σας ότι εμείς κάνουμε μια ανάστροφη πορεία από τον Μάιο που</w:t>
      </w:r>
      <w:r>
        <w:rPr>
          <w:rFonts w:eastAsia="Times New Roman" w:cs="Times New Roman"/>
          <w:szCs w:val="24"/>
        </w:rPr>
        <w:t xml:space="preserve"> ψηφίσαμε τον νόμο, ότι τα πειθαρχικά όργανα του ΕΣΚΑΝ συγκροτούνται με απόφαση του ΕΣΚΑΝ, όχι της Κυβέρνησης, κι εκεί δεν συμπράττουν τακτικοί δικαστές. Αυτός είναι ο Κώδικας της </w:t>
      </w:r>
      <w:r>
        <w:rPr>
          <w:rFonts w:eastAsia="Times New Roman"/>
          <w:szCs w:val="24"/>
          <w:lang w:val="en-US"/>
        </w:rPr>
        <w:t>WADA</w:t>
      </w:r>
      <w:r>
        <w:rPr>
          <w:rFonts w:eastAsia="Times New Roman"/>
          <w:szCs w:val="24"/>
        </w:rPr>
        <w:t xml:space="preserve"> που κυρώνουμε. Θέλετε να πούμε στη </w:t>
      </w:r>
      <w:r>
        <w:rPr>
          <w:rFonts w:eastAsia="Times New Roman"/>
          <w:szCs w:val="24"/>
          <w:lang w:val="en-US"/>
        </w:rPr>
        <w:t>WADA</w:t>
      </w:r>
      <w:r>
        <w:rPr>
          <w:rFonts w:eastAsia="Times New Roman"/>
          <w:szCs w:val="24"/>
        </w:rPr>
        <w:t xml:space="preserve"> ότι δεν συμφωνούμε και να τεθού</w:t>
      </w:r>
      <w:r>
        <w:rPr>
          <w:rFonts w:eastAsia="Times New Roman"/>
          <w:szCs w:val="24"/>
        </w:rPr>
        <w:t xml:space="preserve">με εκτός ολυμπιακού κινήματος; Εμείς θεωρούμε ότι η διαδικασία αυτή είναι αδιάβλητη. Θεωρούμε ότι είναι αδιάβλητη. Και αν επιβάλαμε τακτικούς δικαστές -που εσείς δεν το ψηφίσατε τον Μάιο και ζητήσατε μάλιστα και ονομαστική ψηφοφορία, τα θυμόσαστε αυτά- το </w:t>
      </w:r>
      <w:r>
        <w:rPr>
          <w:rFonts w:eastAsia="Times New Roman"/>
          <w:szCs w:val="24"/>
        </w:rPr>
        <w:t xml:space="preserve">κάναμε γιατί </w:t>
      </w:r>
      <w:r>
        <w:rPr>
          <w:rFonts w:eastAsia="Times New Roman"/>
          <w:szCs w:val="24"/>
        </w:rPr>
        <w:t xml:space="preserve">υπήρχε </w:t>
      </w:r>
      <w:r>
        <w:rPr>
          <w:rFonts w:eastAsia="Times New Roman"/>
          <w:szCs w:val="24"/>
        </w:rPr>
        <w:t xml:space="preserve">πρόβλημα με τα πειθαρχικά και δικαιοδοτικά όργανα της ΕΠΟ μέχρι που στελεχώθηκαν από τακτικούς δικαστές. </w:t>
      </w:r>
    </w:p>
    <w:p w14:paraId="4ED955F4" w14:textId="77777777" w:rsidR="0014665F" w:rsidRDefault="007C227C">
      <w:pPr>
        <w:spacing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Ήρθατε στη θέση μας, δηλαδή, έναν χρόνο μετά.</w:t>
      </w:r>
    </w:p>
    <w:p w14:paraId="4ED955F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(Υφυπουργός Πολιτισμού και Αθλητισμού):</w:t>
      </w:r>
      <w:r>
        <w:rPr>
          <w:rFonts w:eastAsia="Times New Roman" w:cs="Times New Roman"/>
          <w:szCs w:val="24"/>
        </w:rPr>
        <w:t xml:space="preserve"> </w:t>
      </w:r>
      <w:r>
        <w:rPr>
          <w:rFonts w:eastAsia="Times New Roman"/>
          <w:szCs w:val="24"/>
        </w:rPr>
        <w:t>Αυτά λοιπόν</w:t>
      </w:r>
      <w:r>
        <w:rPr>
          <w:rFonts w:eastAsia="Times New Roman"/>
          <w:szCs w:val="24"/>
        </w:rPr>
        <w:t xml:space="preserve"> είναι η πραγματικότητα. Εάν θέλετε να μας εισηγηθείτε να μην δεχτούμε αυτήν τη διάταξη του Κώδικα της </w:t>
      </w:r>
      <w:r>
        <w:rPr>
          <w:rFonts w:eastAsia="Times New Roman"/>
          <w:szCs w:val="24"/>
          <w:lang w:val="en-US"/>
        </w:rPr>
        <w:t>WADA</w:t>
      </w:r>
      <w:r>
        <w:rPr>
          <w:rFonts w:eastAsia="Times New Roman"/>
          <w:szCs w:val="24"/>
        </w:rPr>
        <w:t>, κάτι που αυτόματα μας θέτει εκτός ολυμπιακού κινήματος, να μας το πείτε.</w:t>
      </w:r>
    </w:p>
    <w:p w14:paraId="4ED955F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Όσον αφορά το μητρώο, γιατί τέτοια ζέση, κύριοι συνάδελφοι, για να μην προ</w:t>
      </w:r>
      <w:r>
        <w:rPr>
          <w:rFonts w:eastAsia="Times New Roman" w:cs="Times New Roman"/>
          <w:szCs w:val="24"/>
        </w:rPr>
        <w:t xml:space="preserve">χωρήσει το μητρώο; Το μητρώο αποτυπώνει απολύτως την κατάσταση των αναγνωρισμένων από τη Γενική Γραμματεία αθλητικών σωματείων. </w:t>
      </w:r>
    </w:p>
    <w:p w14:paraId="4ED955F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Στενοχωριέστε, κύριε Δένδια; Θα τελειώσω. </w:t>
      </w:r>
    </w:p>
    <w:p w14:paraId="4ED955F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Παραπονιέμαι για την ακατάσχετη φλυαρία σας, κύριε Υπουργέ. </w:t>
      </w:r>
    </w:p>
    <w:p w14:paraId="4ED955F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 xml:space="preserve">Αλήθεια ε; Για τις συκοφαντίες τις δικές σας, που λέγατε για ρουσφετολογικά…; </w:t>
      </w:r>
    </w:p>
    <w:p w14:paraId="4ED955F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Είκοσι δύο λεπτά δεν μιλάει ούτε ο Πρωθυπουργός της χώρας εδώ. </w:t>
      </w:r>
    </w:p>
    <w:p w14:paraId="4ED955F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ΣΤΑΥΡΟΣ ΚΟΝΤΟΝΗΣ (Υφυπουργός Πολιτισμο</w:t>
      </w:r>
      <w:r>
        <w:rPr>
          <w:rFonts w:eastAsia="Times New Roman" w:cs="Times New Roman"/>
          <w:b/>
          <w:szCs w:val="24"/>
        </w:rPr>
        <w:t xml:space="preserve">ύ και Αθλητισμού): </w:t>
      </w:r>
      <w:r>
        <w:rPr>
          <w:rFonts w:eastAsia="Times New Roman" w:cs="Times New Roman"/>
          <w:szCs w:val="24"/>
        </w:rPr>
        <w:t xml:space="preserve">Ναι, θα τα ακούσετε, κύριε Δένδια. Διότι εσείς τόση ώρα ψευδολογούσατε και συκοφαντούσατε. Αφήστε, λοιπόν. </w:t>
      </w:r>
    </w:p>
    <w:p w14:paraId="4ED955F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Φλυαρείτε ακατάπαυστα, με απίστευτο ναρκισσισμό. Αφήστε τους χαρακτηρισμούς βραδιάτικα, τις φαιδρότητες που λέτ</w:t>
      </w:r>
      <w:r>
        <w:rPr>
          <w:rFonts w:eastAsia="Times New Roman" w:cs="Times New Roman"/>
          <w:szCs w:val="24"/>
        </w:rPr>
        <w:t>ε. Νομίζετε ότι ασχολείται κανείς με ό,τι λέτε; Να τελειώσετε</w:t>
      </w:r>
      <w:r>
        <w:rPr>
          <w:rFonts w:eastAsia="Times New Roman" w:cs="Times New Roman"/>
          <w:szCs w:val="24"/>
        </w:rPr>
        <w:t>,</w:t>
      </w:r>
      <w:r>
        <w:rPr>
          <w:rFonts w:eastAsia="Times New Roman" w:cs="Times New Roman"/>
          <w:szCs w:val="24"/>
        </w:rPr>
        <w:t xml:space="preserve"> απλώς σας εκλιπαρούμε, να τελειώσετε.</w:t>
      </w:r>
    </w:p>
    <w:p w14:paraId="4ED955F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 xml:space="preserve">Εγώ δεν κάνω χαρακτηρισμούς. Σας μιλάω με επιχειρήματα. </w:t>
      </w:r>
    </w:p>
    <w:p w14:paraId="4ED955F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Να τελειώσετε, τίποτε ά</w:t>
      </w:r>
      <w:r>
        <w:rPr>
          <w:rFonts w:eastAsia="Times New Roman" w:cs="Times New Roman"/>
          <w:szCs w:val="24"/>
        </w:rPr>
        <w:t xml:space="preserve">λλο! Σας εκλιπαρούμε να τελειώσετε την ακατάσχετη φλυαρία σας. </w:t>
      </w:r>
    </w:p>
    <w:p w14:paraId="4ED955F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 xml:space="preserve">Αν θέλετε ακούστε. Εγώ σας ανέχτηκα να συκοφαντείτε και να ελεεινολογείτε. </w:t>
      </w:r>
    </w:p>
    <w:p w14:paraId="4ED9560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ΝΙΚΟΛΑΟΣ ΔΕΝΔΙΑΣ:</w:t>
      </w:r>
      <w:r>
        <w:rPr>
          <w:rFonts w:eastAsia="Times New Roman" w:cs="Times New Roman"/>
          <w:szCs w:val="24"/>
        </w:rPr>
        <w:t xml:space="preserve"> Ουδείς πέρασε τον χρόνο του πλην υμών. Ο </w:t>
      </w:r>
      <w:r>
        <w:rPr>
          <w:rFonts w:eastAsia="Times New Roman" w:cs="Times New Roman"/>
          <w:szCs w:val="24"/>
        </w:rPr>
        <w:t>ναρκισσισμός και η φλυαρία έχουν όρια! Και τα όρια τα βάζει ο Κανονισμός! Έχετε δεκατρία λεπτά και μιλάτε ήδη είκοσι τρία!</w:t>
      </w:r>
    </w:p>
    <w:p w14:paraId="4ED9560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 xml:space="preserve">Βλέπετε ότι τελειώνουν τα ψέματα, κύριε Δένδια. </w:t>
      </w:r>
    </w:p>
    <w:p w14:paraId="4ED9560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Πείτε ό,τι θέλετε να τελειώνουμε. Δεν δίνει κανείς σημασία σε ό,τι λέτε. Το καταλαβαίνετε; Αδιαφορούμε πλήρως. Απλώς τελειώνετε! </w:t>
      </w:r>
    </w:p>
    <w:p w14:paraId="4ED9560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 xml:space="preserve">Θα τελειώσουμε και θα τα ακούσετε κι εσείς και θα ακούσει τι ψέματα </w:t>
      </w:r>
      <w:r>
        <w:rPr>
          <w:rFonts w:eastAsia="Times New Roman" w:cs="Times New Roman"/>
          <w:szCs w:val="24"/>
        </w:rPr>
        <w:t>είπατε ο ελληνικός λαός.</w:t>
      </w:r>
    </w:p>
    <w:p w14:paraId="4ED9560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Εντάξει, ο ελληνικός λαός εσάς περιμένει βραδιάτικα! Μάντσεστερ - Λίβερπουλ βλέπει ο ελληνικός λαός. Με εσάς ασχολείται; </w:t>
      </w:r>
    </w:p>
    <w:p w14:paraId="4ED9560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(Υφυπουργός Πολιτισμού και Αθλητισμού): </w:t>
      </w:r>
      <w:r>
        <w:rPr>
          <w:rFonts w:eastAsia="Times New Roman" w:cs="Times New Roman"/>
          <w:szCs w:val="24"/>
        </w:rPr>
        <w:t>Το μητρώο, λοιπόν, κύριοι συνάδελφ</w:t>
      </w:r>
      <w:r>
        <w:rPr>
          <w:rFonts w:eastAsia="Times New Roman" w:cs="Times New Roman"/>
          <w:szCs w:val="24"/>
        </w:rPr>
        <w:t>οι, που δεν θέλετε να προχωρήσει, θα αποτυπώσει το πελατειακό κράτος και τα σωματεία-«σφραγίδα», τα οποία ήταν η εκλογική σας πελατεία και τα οποία χρηματοδοτούσατε επί τριάντα χρόνια. Γι’ αυτό δεν θέλετε να προχωρήσουν αυτά τα πράγματα.</w:t>
      </w:r>
    </w:p>
    <w:p w14:paraId="4ED9560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Εν</w:t>
      </w:r>
      <w:r>
        <w:rPr>
          <w:rFonts w:eastAsia="Times New Roman" w:cs="Times New Roman"/>
          <w:szCs w:val="24"/>
        </w:rPr>
        <w:t xml:space="preserve">άμιση χρόνο γιατί δεν το φέρνατε; </w:t>
      </w:r>
    </w:p>
    <w:p w14:paraId="4ED9560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 xml:space="preserve">Το φέραμε αμέσως τώρα, μόλις ολοκληρώσαμε τη διαδικασία συγκρότησης, για το πώς θα γίνει και τι θα καταγράφεται. </w:t>
      </w:r>
    </w:p>
    <w:p w14:paraId="4ED9560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r>
        <w:rPr>
          <w:rFonts w:eastAsia="Times New Roman" w:cs="Times New Roman"/>
          <w:szCs w:val="24"/>
        </w:rPr>
        <w:t xml:space="preserve">Κοντονή, σε ενάμισι λεπτό θα έχετε τελειώσει. </w:t>
      </w:r>
    </w:p>
    <w:p w14:paraId="4ED9560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(Υφυπουργός Πολιτισμού και Αθλητισμού): </w:t>
      </w:r>
      <w:r>
        <w:rPr>
          <w:rFonts w:eastAsia="Times New Roman" w:cs="Times New Roman"/>
          <w:szCs w:val="24"/>
        </w:rPr>
        <w:t>Διότι με αυτόν τον τρόπο θα ξέρει η πολιτεία ποια είναι εκείνα τα σωματεία που είναι ενεργά και ποια σωματεία πρέπει να χρηματοδοτούνται από τον φόρο κα</w:t>
      </w:r>
      <w:r>
        <w:rPr>
          <w:rFonts w:eastAsia="Times New Roman" w:cs="Times New Roman"/>
          <w:szCs w:val="24"/>
        </w:rPr>
        <w:t xml:space="preserve">ι το υστέρημα του ελληνικού λαού και όχι τα σωματεία-«σφραγίδες» που είχατε και χαϊδεύατε και χρηματοδοτούσατε. </w:t>
      </w:r>
    </w:p>
    <w:p w14:paraId="4ED9560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είπε ο κ. Δένδιας στην ομιλία του ότι η διάταξη</w:t>
      </w:r>
      <w:r>
        <w:rPr>
          <w:rFonts w:eastAsia="Times New Roman" w:cs="Times New Roman"/>
          <w:szCs w:val="24"/>
        </w:rPr>
        <w:t>,</w:t>
      </w:r>
      <w:r>
        <w:rPr>
          <w:rFonts w:eastAsia="Times New Roman" w:cs="Times New Roman"/>
          <w:szCs w:val="24"/>
        </w:rPr>
        <w:t xml:space="preserve"> σχετικά με την κινητικότητα των δημοσίων υπαλλήλων είναι ρουσφετ</w:t>
      </w:r>
      <w:r>
        <w:rPr>
          <w:rFonts w:eastAsia="Times New Roman" w:cs="Times New Roman"/>
          <w:szCs w:val="24"/>
        </w:rPr>
        <w:t xml:space="preserve">ολογική διάταξη. Και ρωτώ: για ποιον λόγο χαρακτηρίζεται αυτή η διάταξη ρουσφετολογική όταν το θέλουν και οι ίδιοι οι εργαζόμενοι και όταν προσπαθούμε να αξιοποιήσουμε ένα εργατικό δυναμικό, το οποίο μπορεί κάπου να περισσεύει και κάπου να είναι αναγκαίο; </w:t>
      </w:r>
    </w:p>
    <w:p w14:paraId="4ED9560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Και το τελευταίο που θέλω να πω είναι το εξής. Κυρίες και κύριοι συνάδελφοι, η προηγούμενη Κυβέρνηση είχε αφήσει τον τομέα αθλητισμού του Υπουργείου Πολιτισμού και Αθλητισμού χωρίς διοικητική </w:t>
      </w:r>
      <w:r>
        <w:rPr>
          <w:rFonts w:eastAsia="Times New Roman" w:cs="Times New Roman"/>
          <w:szCs w:val="24"/>
        </w:rPr>
        <w:lastRenderedPageBreak/>
        <w:t>διεύθυνση ή έστω ένα τμήμα και χωρίς οικονομική διεύθυνση ή έστ</w:t>
      </w:r>
      <w:r>
        <w:rPr>
          <w:rFonts w:eastAsia="Times New Roman" w:cs="Times New Roman"/>
          <w:szCs w:val="24"/>
        </w:rPr>
        <w:t>ω ένα τμήμα. Ήταν δηλαδή μια υπηρεσία χωρίς αριστερό και δεξί χέρι. Τη διοικητική υπηρεσία την αποκαταστήσαμε τον Μάιο με το νομοσχέδιο που φέραμε και τη σχετική διάταξη και σήμερα αποκαθιστούμε και την οικονομική υπηρεσία, για να μπορέσουν να λειτουργήσου</w:t>
      </w:r>
      <w:r>
        <w:rPr>
          <w:rFonts w:eastAsia="Times New Roman" w:cs="Times New Roman"/>
          <w:szCs w:val="24"/>
        </w:rPr>
        <w:t xml:space="preserve">ν όλες οι υπηρεσίες του Υπουργείου Πολιτισμού και Αθλητισμού κατά τρόπο νόμιμο και απολύτως σωστό. </w:t>
      </w:r>
    </w:p>
    <w:p w14:paraId="4ED9560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Είμαστε υπερήφανοι γι’ αυτό το νομοσχέδιο, για την ψήφισή του και για την εμπρόθεσμη εναρμόνιση της χώρας με τα διεθνώς κρατούντα. Είμαστε υπερήφανοι, αντίθ</w:t>
      </w:r>
      <w:r>
        <w:rPr>
          <w:rFonts w:eastAsia="Times New Roman" w:cs="Times New Roman"/>
          <w:szCs w:val="24"/>
        </w:rPr>
        <w:t xml:space="preserve">ετα με εσάς, ΠΑΣΟΚ και Νέα Δημοκρατία, που οδηγούσατε τη χώρα στα βράχια. Και αυτό το έχει καταλάβει ο ελληνικός λαός από την αποψινή συζήτηση. </w:t>
      </w:r>
    </w:p>
    <w:p w14:paraId="4ED9560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ED9560E" w14:textId="77777777" w:rsidR="0014665F" w:rsidRDefault="007C227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ED9560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Κηρύσσεται </w:t>
      </w:r>
      <w:r>
        <w:rPr>
          <w:rFonts w:eastAsia="Times New Roman" w:cs="Times New Roman"/>
          <w:szCs w:val="24"/>
        </w:rPr>
        <w:t>περαιωμένη η συζήτηση επί της αρχής, των άρθρων και των τροπολογιών του σχεδίου νόμου του Υπουργείου Πολιτισμού και Αθλητισμού…</w:t>
      </w:r>
    </w:p>
    <w:p w14:paraId="4ED9561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Κυρία Πρόεδρε, παρακαλώ τον λόγο. Δεν θα δευτερολογήσουμε; </w:t>
      </w:r>
    </w:p>
    <w:p w14:paraId="4ED9561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κύριε συνάδελφε. Τι να πούμε; Έλεος! Τώρα το είπα. Είναι κάτι τόσο σημαντικό αυτό που θέλετε να πείτε, που πρέπει να γίνει αυτή η ανατροπή; </w:t>
      </w:r>
    </w:p>
    <w:p w14:paraId="4ED9561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Είναι μία απάντηση για τον κύριο Υπουργό…</w:t>
      </w:r>
    </w:p>
    <w:p w14:paraId="4ED9561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w:t>
      </w:r>
      <w:r>
        <w:rPr>
          <w:rFonts w:eastAsia="Times New Roman" w:cs="Times New Roman"/>
          <w:szCs w:val="24"/>
        </w:rPr>
        <w:t xml:space="preserve">στε, κύριε συνάδελφε, έχετε τον λόγο. </w:t>
      </w:r>
    </w:p>
    <w:p w14:paraId="4ED9561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Επειδή μας κατηγορήσατε για άσχετους εμμέσως, επειδή είπαμε για το ηλεκτρονικό εισιτήριο, θα ήθελα να ρωτήσω το εξής: αν ισχύει το ηλεκτρονικό εισιτήριο σε όλους τους </w:t>
      </w:r>
      <w:r>
        <w:rPr>
          <w:rFonts w:eastAsia="Times New Roman" w:cs="Times New Roman"/>
          <w:szCs w:val="24"/>
        </w:rPr>
        <w:lastRenderedPageBreak/>
        <w:t>χώρους στους οποίους προβλεπότα</w:t>
      </w:r>
      <w:r>
        <w:rPr>
          <w:rFonts w:eastAsia="Times New Roman" w:cs="Times New Roman"/>
          <w:szCs w:val="24"/>
        </w:rPr>
        <w:t xml:space="preserve">ν, προς τι να έρθει πάλι αυτή η διάταξη ότι από το 2016 - 2017 απαγορεύεται; </w:t>
      </w:r>
    </w:p>
    <w:p w14:paraId="4ED9561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 xml:space="preserve">Είναι βελτιωτική για κάποιους μηχανισμούς, οι οποίοι θα ισχύσουν από την επόμενη αθλητική χρονιά. </w:t>
      </w:r>
    </w:p>
    <w:p w14:paraId="4ED9561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Βελ</w:t>
      </w:r>
      <w:r>
        <w:rPr>
          <w:rFonts w:eastAsia="Times New Roman" w:cs="Times New Roman"/>
          <w:szCs w:val="24"/>
        </w:rPr>
        <w:t xml:space="preserve">τιωτική σημαίνει ότι κάτι δεν ισχύει καλά και πρέπει να το βελτιώσουμε. </w:t>
      </w:r>
    </w:p>
    <w:p w14:paraId="4ED9561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ΣΤΑΥΡΟΣ ΚΟΝΤΟΝΗΣ (Υφυπουργός Πολιτισμού και Αθλητισμού): </w:t>
      </w:r>
      <w:r>
        <w:rPr>
          <w:rFonts w:eastAsia="Times New Roman" w:cs="Times New Roman"/>
          <w:szCs w:val="24"/>
        </w:rPr>
        <w:t>Κάποιες παραλείψεις, τις οποίες εντοπίσαμε κατά την εφαρμογή του μέτρου, αυτές τις διορθώνουμε και το εξοπλίζουμε με έναν ακόμ</w:t>
      </w:r>
      <w:r>
        <w:rPr>
          <w:rFonts w:eastAsia="Times New Roman" w:cs="Times New Roman"/>
          <w:szCs w:val="24"/>
        </w:rPr>
        <w:t xml:space="preserve">α καλύτερο τρόπο. Αυτό είναι. </w:t>
      </w:r>
    </w:p>
    <w:p w14:paraId="4ED95618" w14:textId="77777777" w:rsidR="0014665F" w:rsidRDefault="007C227C">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Δεύτερον, θα ήθελα να σημειώσω ότι είναι το ΕΣΚΑΝ, όχι ο ΕΣΚΑΝ που συνεχίζετε να λέτε. </w:t>
      </w:r>
    </w:p>
    <w:p w14:paraId="4ED95619" w14:textId="77777777" w:rsidR="0014665F" w:rsidRDefault="007C227C">
      <w:pPr>
        <w:spacing w:line="600" w:lineRule="auto"/>
        <w:ind w:firstLine="720"/>
        <w:jc w:val="both"/>
        <w:rPr>
          <w:rFonts w:eastAsia="Times New Roman"/>
          <w:szCs w:val="24"/>
        </w:rPr>
      </w:pPr>
      <w:r>
        <w:rPr>
          <w:rFonts w:eastAsia="Times New Roman"/>
          <w:b/>
          <w:szCs w:val="24"/>
        </w:rPr>
        <w:lastRenderedPageBreak/>
        <w:t xml:space="preserve">ΣΤΑΥΡΟΣ ΚΟΝΤΟΝΗΣ (Υφυπουργός Πολιτισμού και Αθλητισμού): </w:t>
      </w:r>
      <w:r>
        <w:rPr>
          <w:rFonts w:eastAsia="Times New Roman"/>
          <w:szCs w:val="24"/>
        </w:rPr>
        <w:t xml:space="preserve">Ναι, είναι το ΕΣΚΑΝ. Έκανα λάθος. </w:t>
      </w:r>
    </w:p>
    <w:p w14:paraId="4ED9561A"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Κυρία Πρόε</w:t>
      </w:r>
      <w:r>
        <w:rPr>
          <w:rFonts w:eastAsia="Times New Roman"/>
          <w:szCs w:val="24"/>
        </w:rPr>
        <w:t xml:space="preserve">δρε, μπορώ να έχω τον λόγο; </w:t>
      </w:r>
    </w:p>
    <w:p w14:paraId="4ED9561B" w14:textId="77777777" w:rsidR="0014665F" w:rsidRDefault="007C227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Έχετε τον λόγο, κυρία Καραμανλή. </w:t>
      </w:r>
    </w:p>
    <w:p w14:paraId="4ED9561C"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Θέλω να απαντήσω επιγραμματικά στον κύριο Υπουργό τα εξής: Ισχύει ότι με υπουργική απόφαση μπορούσατε εσείς να μην βάλετε τη χώρα σε </w:t>
      </w:r>
      <w:r>
        <w:rPr>
          <w:rFonts w:eastAsia="Times New Roman"/>
          <w:szCs w:val="24"/>
        </w:rPr>
        <w:t>κίνδυνο και να το φέρετε την ύστατη στιγμή.</w:t>
      </w:r>
    </w:p>
    <w:p w14:paraId="4ED9561D" w14:textId="77777777" w:rsidR="0014665F" w:rsidRDefault="007C227C">
      <w:pPr>
        <w:spacing w:line="600" w:lineRule="auto"/>
        <w:ind w:firstLine="720"/>
        <w:jc w:val="both"/>
        <w:rPr>
          <w:rFonts w:eastAsia="Times New Roman"/>
          <w:szCs w:val="24"/>
        </w:rPr>
      </w:pPr>
      <w:r>
        <w:rPr>
          <w:rFonts w:eastAsia="Times New Roman"/>
          <w:szCs w:val="24"/>
        </w:rPr>
        <w:t xml:space="preserve">Δεύτερον, σας ζήτησα από χθες αν έχετε έγγραφο της </w:t>
      </w:r>
      <w:r>
        <w:rPr>
          <w:rFonts w:eastAsia="Times New Roman"/>
          <w:szCs w:val="24"/>
          <w:lang w:val="en-US"/>
        </w:rPr>
        <w:t>WADA</w:t>
      </w:r>
      <w:r>
        <w:rPr>
          <w:rFonts w:eastAsia="Times New Roman"/>
          <w:szCs w:val="24"/>
        </w:rPr>
        <w:t xml:space="preserve"> που να λέει ότι ζητάει την εναρμόνιση της ελληνικής νομοθεσίας μέχρι τις 18 Μάρτη και μου είπατε ότι το έχετε. </w:t>
      </w:r>
    </w:p>
    <w:p w14:paraId="4ED9561E" w14:textId="77777777" w:rsidR="0014665F" w:rsidRDefault="007C227C">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 xml:space="preserve">Σας το έδειξα. </w:t>
      </w:r>
    </w:p>
    <w:p w14:paraId="4ED9561F" w14:textId="77777777" w:rsidR="0014665F" w:rsidRDefault="007C227C">
      <w:pPr>
        <w:spacing w:line="600" w:lineRule="auto"/>
        <w:ind w:firstLine="720"/>
        <w:jc w:val="both"/>
        <w:rPr>
          <w:rFonts w:eastAsia="Times New Roman"/>
          <w:szCs w:val="24"/>
        </w:rPr>
      </w:pPr>
      <w:r>
        <w:rPr>
          <w:rFonts w:eastAsia="Times New Roman"/>
          <w:b/>
          <w:szCs w:val="24"/>
        </w:rPr>
        <w:lastRenderedPageBreak/>
        <w:t xml:space="preserve">ΑΝΝΑ ΚΑΡΑΜΑΝΛΗ: </w:t>
      </w:r>
      <w:r>
        <w:rPr>
          <w:rFonts w:eastAsia="Times New Roman"/>
          <w:szCs w:val="24"/>
        </w:rPr>
        <w:t xml:space="preserve">Μισό λεπτό. Σας είπα να μου το καταθέσετε και είπατε «θα σας το καταθέσω». </w:t>
      </w:r>
    </w:p>
    <w:p w14:paraId="4ED95620" w14:textId="77777777" w:rsidR="0014665F" w:rsidRDefault="007C227C">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 xml:space="preserve">Χθες δεν σας το δώσαμε; </w:t>
      </w:r>
    </w:p>
    <w:p w14:paraId="4ED95621" w14:textId="77777777" w:rsidR="0014665F" w:rsidRDefault="007C227C">
      <w:pPr>
        <w:spacing w:line="600" w:lineRule="auto"/>
        <w:ind w:firstLine="720"/>
        <w:jc w:val="both"/>
        <w:rPr>
          <w:rFonts w:eastAsia="Times New Roman"/>
          <w:szCs w:val="24"/>
        </w:rPr>
      </w:pPr>
      <w:r>
        <w:rPr>
          <w:rFonts w:eastAsia="Times New Roman"/>
          <w:b/>
          <w:szCs w:val="24"/>
        </w:rPr>
        <w:t>ΑΝΝΑ ΚΑΡΑ</w:t>
      </w:r>
      <w:r>
        <w:rPr>
          <w:rFonts w:eastAsia="Times New Roman"/>
          <w:b/>
          <w:szCs w:val="24"/>
        </w:rPr>
        <w:t xml:space="preserve">ΜΑΝΛΗ: </w:t>
      </w:r>
      <w:r>
        <w:rPr>
          <w:rFonts w:eastAsia="Times New Roman"/>
          <w:szCs w:val="24"/>
        </w:rPr>
        <w:t xml:space="preserve">Όχι. </w:t>
      </w:r>
    </w:p>
    <w:p w14:paraId="4ED95622" w14:textId="77777777" w:rsidR="0014665F" w:rsidRDefault="007C227C">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Είναι πάνω στις υπηρεσίες…</w:t>
      </w:r>
    </w:p>
    <w:p w14:paraId="4ED95623"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Όχι. Θα καταθέσω για τα Πρακτικά απόσπασμα ομιλίας μου όπου φαίνεται ότι το ζήτησα και μέχρι αυτή τη στιγμή δεν μας έχει κατατεθεί. </w:t>
      </w:r>
    </w:p>
    <w:p w14:paraId="4ED95624" w14:textId="77777777" w:rsidR="0014665F" w:rsidRDefault="007C227C">
      <w:pPr>
        <w:spacing w:line="600" w:lineRule="auto"/>
        <w:ind w:firstLine="720"/>
        <w:jc w:val="both"/>
        <w:rPr>
          <w:rFonts w:eastAsia="Times New Roman"/>
          <w:szCs w:val="24"/>
        </w:rPr>
      </w:pPr>
      <w:r>
        <w:rPr>
          <w:rFonts w:eastAsia="Times New Roman"/>
          <w:szCs w:val="24"/>
        </w:rPr>
        <w:t>Επίσης, μα</w:t>
      </w:r>
      <w:r>
        <w:rPr>
          <w:rFonts w:eastAsia="Times New Roman"/>
          <w:szCs w:val="24"/>
        </w:rPr>
        <w:t>ς είπατε ότι σας κατηγορήσαμε ότι θα καταθέσετε πολλές τροπολογίες. Δεν σας ασκήθηκε κα</w:t>
      </w:r>
      <w:r>
        <w:rPr>
          <w:rFonts w:eastAsia="Times New Roman"/>
          <w:szCs w:val="24"/>
        </w:rPr>
        <w:t>μ</w:t>
      </w:r>
      <w:r>
        <w:rPr>
          <w:rFonts w:eastAsia="Times New Roman"/>
          <w:szCs w:val="24"/>
        </w:rPr>
        <w:t xml:space="preserve">μία τέτοια πίεση. Σας ρωτήσαμε αν θα κάνετε δεκτές τροπολογίες, γιατί το νομοσχέδιο έρχεται με τη μορφή του κατεπείγοντος και θέλουμε να το γνωρίζουμε. </w:t>
      </w:r>
    </w:p>
    <w:p w14:paraId="4ED95625" w14:textId="77777777" w:rsidR="0014665F" w:rsidRDefault="007C227C">
      <w:pPr>
        <w:spacing w:line="600" w:lineRule="auto"/>
        <w:ind w:firstLine="720"/>
        <w:jc w:val="both"/>
        <w:rPr>
          <w:rFonts w:eastAsia="Times New Roman"/>
          <w:szCs w:val="24"/>
        </w:rPr>
      </w:pPr>
      <w:r>
        <w:rPr>
          <w:rFonts w:eastAsia="Times New Roman"/>
          <w:szCs w:val="24"/>
        </w:rPr>
        <w:lastRenderedPageBreak/>
        <w:t>Απαντώ, λοιπόν,</w:t>
      </w:r>
      <w:r>
        <w:rPr>
          <w:rFonts w:eastAsia="Times New Roman"/>
          <w:szCs w:val="24"/>
        </w:rPr>
        <w:t xml:space="preserve"> και στην εφημερίδα «</w:t>
      </w:r>
      <w:r>
        <w:rPr>
          <w:rFonts w:eastAsia="Times New Roman"/>
          <w:szCs w:val="24"/>
        </w:rPr>
        <w:t>ΑΥΓΗ</w:t>
      </w:r>
      <w:r>
        <w:rPr>
          <w:rFonts w:eastAsia="Times New Roman"/>
          <w:szCs w:val="24"/>
        </w:rPr>
        <w:t>», και θα καταθέσω όλα τα Πρακτικά της Επιτροπής, για το αν έχω πει εγώ για αλλαγή εκλογικού νόμου στις ομοσπονδίες και για ΕΠΟ. Αυτά για την «</w:t>
      </w:r>
      <w:r>
        <w:rPr>
          <w:rFonts w:eastAsia="Times New Roman"/>
          <w:szCs w:val="24"/>
        </w:rPr>
        <w:t>ΑΥΓΗ</w:t>
      </w:r>
      <w:r>
        <w:rPr>
          <w:rFonts w:eastAsia="Times New Roman"/>
          <w:szCs w:val="24"/>
        </w:rPr>
        <w:t xml:space="preserve">», που πρόσκειται στην παράταξή σας. </w:t>
      </w:r>
    </w:p>
    <w:p w14:paraId="4ED95626" w14:textId="77777777" w:rsidR="0014665F" w:rsidRDefault="007C227C">
      <w:pPr>
        <w:spacing w:line="600" w:lineRule="auto"/>
        <w:ind w:firstLine="720"/>
        <w:jc w:val="both"/>
        <w:rPr>
          <w:rFonts w:eastAsia="Times New Roman"/>
          <w:szCs w:val="24"/>
        </w:rPr>
      </w:pPr>
      <w:r>
        <w:rPr>
          <w:rFonts w:eastAsia="Times New Roman"/>
          <w:szCs w:val="24"/>
        </w:rPr>
        <w:t>Τρίτον, ουδέποτε αρνηθήκαμε την ουσία των διατ</w:t>
      </w:r>
      <w:r>
        <w:rPr>
          <w:rFonts w:eastAsia="Times New Roman"/>
          <w:szCs w:val="24"/>
        </w:rPr>
        <w:t xml:space="preserve">άξεων, αλλά διαμαρτυρηθήκαμε γιατί τα φέρνετε ως κατεπείγοντα. Είναι υποκριτικό να βάζετε την Αντιπολίτευση απέναντι στους αθλητικούς φορείς. </w:t>
      </w:r>
    </w:p>
    <w:p w14:paraId="4ED95627" w14:textId="77777777" w:rsidR="0014665F" w:rsidRDefault="007C227C">
      <w:pPr>
        <w:spacing w:line="600" w:lineRule="auto"/>
        <w:ind w:firstLine="720"/>
        <w:jc w:val="both"/>
        <w:rPr>
          <w:rFonts w:eastAsia="Times New Roman"/>
          <w:szCs w:val="24"/>
        </w:rPr>
      </w:pPr>
      <w:r>
        <w:rPr>
          <w:rFonts w:eastAsia="Times New Roman"/>
          <w:szCs w:val="24"/>
        </w:rPr>
        <w:t>Για το άρθρο 38 ψεύδεστε. Περιορίζετε την έγκληση μόνο στη συκοφαντική δυσφήμιση. Εμείς λέμε «και για όλα τα υπόλ</w:t>
      </w:r>
      <w:r>
        <w:rPr>
          <w:rFonts w:eastAsia="Times New Roman"/>
          <w:szCs w:val="24"/>
        </w:rPr>
        <w:t xml:space="preserve">οιπα αδικήματα». </w:t>
      </w:r>
    </w:p>
    <w:p w14:paraId="4ED95628" w14:textId="77777777" w:rsidR="0014665F" w:rsidRDefault="007C227C">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 xml:space="preserve">Δεν είναι έτσι. </w:t>
      </w:r>
    </w:p>
    <w:p w14:paraId="4ED95629"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Εμείς αυτό είπαμε. </w:t>
      </w:r>
    </w:p>
    <w:p w14:paraId="4ED9562A" w14:textId="77777777" w:rsidR="0014665F" w:rsidRDefault="007C227C">
      <w:pPr>
        <w:spacing w:line="600" w:lineRule="auto"/>
        <w:ind w:firstLine="720"/>
        <w:jc w:val="both"/>
        <w:rPr>
          <w:rFonts w:eastAsia="Times New Roman"/>
          <w:szCs w:val="24"/>
        </w:rPr>
      </w:pPr>
      <w:r>
        <w:rPr>
          <w:rFonts w:eastAsia="Times New Roman"/>
          <w:szCs w:val="24"/>
        </w:rPr>
        <w:t xml:space="preserve">Θα καταθέσω, λοιπόν, τα Πρακτικά όπου φαίνεται στην ομιλία μου το αν είπα εγώ για τροπολογίες, για  αλλαγές εκλογικού νόμου. </w:t>
      </w:r>
    </w:p>
    <w:p w14:paraId="4ED9562B" w14:textId="77777777" w:rsidR="0014665F" w:rsidRDefault="007C227C">
      <w:pPr>
        <w:spacing w:line="600" w:lineRule="auto"/>
        <w:ind w:firstLine="720"/>
        <w:jc w:val="both"/>
        <w:rPr>
          <w:rFonts w:eastAsia="Times New Roman"/>
          <w:szCs w:val="24"/>
        </w:rPr>
      </w:pPr>
      <w:r>
        <w:rPr>
          <w:rFonts w:eastAsia="Times New Roman"/>
          <w:b/>
          <w:szCs w:val="24"/>
        </w:rPr>
        <w:lastRenderedPageBreak/>
        <w:t>ΣΤ</w:t>
      </w:r>
      <w:r>
        <w:rPr>
          <w:rFonts w:eastAsia="Times New Roman"/>
          <w:b/>
          <w:szCs w:val="24"/>
        </w:rPr>
        <w:t xml:space="preserve">ΑΥΡΟΣ ΚΟΝΤΟΝΗΣ (Υφυπουργός Πολιτισμού και Αθλητισμού): </w:t>
      </w:r>
      <w:r>
        <w:rPr>
          <w:rFonts w:eastAsia="Times New Roman"/>
          <w:szCs w:val="24"/>
        </w:rPr>
        <w:t xml:space="preserve">Εγώ δεν είπα κάτι τέτοιο. </w:t>
      </w:r>
    </w:p>
    <w:p w14:paraId="4ED9562C"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Το είπε η εφημερίδα «</w:t>
      </w:r>
      <w:r>
        <w:rPr>
          <w:rFonts w:eastAsia="Times New Roman"/>
          <w:szCs w:val="24"/>
        </w:rPr>
        <w:t>ΑΥΓΗ</w:t>
      </w:r>
      <w:r>
        <w:rPr>
          <w:rFonts w:eastAsia="Times New Roman"/>
          <w:szCs w:val="24"/>
        </w:rPr>
        <w:t xml:space="preserve">» που πρόσκειται στον ΣΥΡΙΖΑ. Να ενημερώσετε ότι εδώ δεν είναι μονταζιέρα. </w:t>
      </w:r>
    </w:p>
    <w:p w14:paraId="4ED9562D" w14:textId="77777777" w:rsidR="0014665F" w:rsidRDefault="007C227C">
      <w:pPr>
        <w:spacing w:line="600" w:lineRule="auto"/>
        <w:ind w:firstLine="720"/>
        <w:jc w:val="both"/>
        <w:rPr>
          <w:rFonts w:eastAsia="Times New Roman"/>
          <w:szCs w:val="24"/>
        </w:rPr>
      </w:pPr>
      <w:r>
        <w:rPr>
          <w:rFonts w:eastAsia="Times New Roman"/>
          <w:szCs w:val="24"/>
        </w:rPr>
        <w:t>Καταθέτω, λοιπόν, όλα τα Πρακτικά της Επιτροπής.</w:t>
      </w:r>
    </w:p>
    <w:p w14:paraId="4ED9562E" w14:textId="77777777" w:rsidR="0014665F" w:rsidRDefault="007C227C">
      <w:pPr>
        <w:spacing w:line="600" w:lineRule="auto"/>
        <w:ind w:firstLine="720"/>
        <w:jc w:val="both"/>
        <w:rPr>
          <w:rFonts w:eastAsia="Times New Roman"/>
          <w:szCs w:val="24"/>
        </w:rPr>
      </w:pPr>
      <w:r>
        <w:rPr>
          <w:rFonts w:eastAsia="Times New Roman"/>
          <w:szCs w:val="24"/>
        </w:rPr>
        <w:t xml:space="preserve">(Στο σημείο αυτό η Βουλευτής κ. Άννα Καραμανλή καταθέτει για τα Πρακτικά τα προαναφερθέντα έγγραφα, τα οποία βρίσκονται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4ED9562F" w14:textId="77777777" w:rsidR="0014665F" w:rsidRDefault="007C227C">
      <w:pPr>
        <w:spacing w:line="600" w:lineRule="auto"/>
        <w:ind w:firstLine="720"/>
        <w:jc w:val="both"/>
        <w:rPr>
          <w:rFonts w:eastAsia="Times New Roman"/>
          <w:szCs w:val="24"/>
        </w:rPr>
      </w:pPr>
      <w:r>
        <w:rPr>
          <w:rFonts w:eastAsia="Times New Roman"/>
          <w:szCs w:val="24"/>
        </w:rPr>
        <w:t>Κλείνοντας, θα παρακαλούσα να μην τα βάζετε με</w:t>
      </w:r>
      <w:r>
        <w:rPr>
          <w:rFonts w:eastAsia="Times New Roman"/>
          <w:szCs w:val="24"/>
        </w:rPr>
        <w:t xml:space="preserve"> εμάς, που μέσα από τα λάθη μας κάναμε μια σοβαρή προσπάθεια. Και αν από το 2013 είχαμε αυτό το χαρτί, όπως λέτε, έχουμε φτάσει 18 Μαρτίου του 2016. </w:t>
      </w:r>
    </w:p>
    <w:p w14:paraId="4ED95630" w14:textId="77777777" w:rsidR="0014665F" w:rsidRDefault="007C227C">
      <w:pPr>
        <w:spacing w:line="600" w:lineRule="auto"/>
        <w:ind w:firstLine="720"/>
        <w:jc w:val="both"/>
        <w:rPr>
          <w:rFonts w:eastAsia="Times New Roman"/>
          <w:szCs w:val="24"/>
        </w:rPr>
      </w:pPr>
      <w:r>
        <w:rPr>
          <w:rFonts w:eastAsia="Times New Roman"/>
          <w:szCs w:val="24"/>
        </w:rPr>
        <w:lastRenderedPageBreak/>
        <w:t>Δεν θα προσθέσω τίποτα παραπάνω, γιατί κανείς δεν ασχολείται πραγματικά με όλα αυτά που λέτε. Ήταν ένα «θέ</w:t>
      </w:r>
      <w:r>
        <w:rPr>
          <w:rFonts w:eastAsia="Times New Roman"/>
          <w:szCs w:val="24"/>
        </w:rPr>
        <w:t>ατρο» για να περάσετε τις υπόλοιπες διατάξεις, εκ των οποίων πολλές ήταν «φωτογραφικές» και ρουσφετολογικές.</w:t>
      </w:r>
    </w:p>
    <w:p w14:paraId="4ED95631" w14:textId="77777777" w:rsidR="0014665F" w:rsidRDefault="007C227C">
      <w:pPr>
        <w:spacing w:line="600" w:lineRule="auto"/>
        <w:ind w:firstLine="720"/>
        <w:jc w:val="both"/>
        <w:rPr>
          <w:rFonts w:eastAsia="Times New Roman"/>
          <w:szCs w:val="24"/>
        </w:rPr>
      </w:pPr>
      <w:r>
        <w:rPr>
          <w:rFonts w:eastAsia="Times New Roman"/>
          <w:szCs w:val="24"/>
        </w:rPr>
        <w:t>Ακόμη, για την κινητικότητα των υπαλλήλων της Γενικής Γραμματείας Αθλητισμού, αν δεν κάναμε παρατηρήσεις δεν θα άλλαζε, αλλά θα ήταν όπως ήρθε αρχι</w:t>
      </w:r>
      <w:r>
        <w:rPr>
          <w:rFonts w:eastAsia="Times New Roman"/>
          <w:szCs w:val="24"/>
        </w:rPr>
        <w:t xml:space="preserve">κά στο νομοσχέδιο, που ήταν καθαρά ρουσφετολογικό, για να αποφασίζει ο εκάστοτε Υπουργός Αθλητισμού, στην προκειμένη περίπτωση εσείς, για το πού θα πάνε οι δημόσιοι υπάλληλοι.  </w:t>
      </w:r>
    </w:p>
    <w:p w14:paraId="4ED95632" w14:textId="77777777" w:rsidR="0014665F" w:rsidRDefault="007C227C">
      <w:pPr>
        <w:spacing w:line="600" w:lineRule="auto"/>
        <w:ind w:firstLine="720"/>
        <w:jc w:val="both"/>
        <w:rPr>
          <w:rFonts w:eastAsia="Times New Roman"/>
          <w:szCs w:val="24"/>
        </w:rPr>
      </w:pPr>
      <w:r>
        <w:rPr>
          <w:rFonts w:eastAsia="Times New Roman"/>
          <w:szCs w:val="24"/>
        </w:rPr>
        <w:t xml:space="preserve">Ευχαριστώ πολύ. </w:t>
      </w:r>
    </w:p>
    <w:p w14:paraId="4ED95633" w14:textId="77777777" w:rsidR="0014665F" w:rsidRDefault="007C227C">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Κυρί</w:t>
      </w:r>
      <w:r>
        <w:rPr>
          <w:rFonts w:eastAsia="Times New Roman"/>
          <w:szCs w:val="24"/>
        </w:rPr>
        <w:t xml:space="preserve">α Πρόεδρε, θα ήθελα τον λόγο. </w:t>
      </w:r>
    </w:p>
    <w:p w14:paraId="4ED95634" w14:textId="77777777" w:rsidR="0014665F" w:rsidRDefault="007C227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Έχετε μιλήσει, κύριε Υπουργέ. </w:t>
      </w:r>
    </w:p>
    <w:p w14:paraId="4ED95635" w14:textId="77777777" w:rsidR="0014665F" w:rsidRDefault="007C227C">
      <w:pPr>
        <w:spacing w:line="600" w:lineRule="auto"/>
        <w:ind w:firstLine="720"/>
        <w:jc w:val="both"/>
        <w:rPr>
          <w:rFonts w:eastAsia="Times New Roman"/>
          <w:szCs w:val="24"/>
        </w:rPr>
      </w:pPr>
      <w:r>
        <w:rPr>
          <w:rFonts w:eastAsia="Times New Roman"/>
          <w:b/>
          <w:szCs w:val="24"/>
        </w:rPr>
        <w:lastRenderedPageBreak/>
        <w:t xml:space="preserve">ΣΤΑΥΡΟΣ ΚΟΝΤΟΝΗΣ (Υφυπουργός Πολιτισμού και Αθλητισμού): </w:t>
      </w:r>
      <w:r>
        <w:rPr>
          <w:rFonts w:eastAsia="Times New Roman"/>
          <w:szCs w:val="24"/>
        </w:rPr>
        <w:t>Για ένα λεπτό μόνο, δεν θα πάρω περισσότερο. Θέλω να καταθέσω και το έγγραφο</w:t>
      </w:r>
      <w:r>
        <w:rPr>
          <w:rFonts w:eastAsia="Times New Roman"/>
          <w:szCs w:val="24"/>
        </w:rPr>
        <w:t>,</w:t>
      </w:r>
      <w:r>
        <w:rPr>
          <w:rFonts w:eastAsia="Times New Roman"/>
          <w:szCs w:val="24"/>
        </w:rPr>
        <w:t xml:space="preserve"> το οποίο ζητήθη</w:t>
      </w:r>
      <w:r>
        <w:rPr>
          <w:rFonts w:eastAsia="Times New Roman"/>
          <w:szCs w:val="24"/>
        </w:rPr>
        <w:t xml:space="preserve">κε. </w:t>
      </w:r>
    </w:p>
    <w:p w14:paraId="4ED95636" w14:textId="77777777" w:rsidR="0014665F" w:rsidRDefault="007C227C">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Έχετε τον λόγο, κύριε Υπουργέ. </w:t>
      </w:r>
    </w:p>
    <w:p w14:paraId="4ED95637" w14:textId="77777777" w:rsidR="0014665F" w:rsidRDefault="007C227C">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 xml:space="preserve">Πρώτον, θέλω να σας πω, κύριοι συνάδελφοι, ότι όσον αφορά το θέμα της 18 Μαρτίου, το ανέφεραν πάντες οι φορείς σήμερα </w:t>
      </w:r>
      <w:r>
        <w:rPr>
          <w:rFonts w:eastAsia="Times New Roman"/>
          <w:szCs w:val="24"/>
        </w:rPr>
        <w:t xml:space="preserve">και σας το είπε και ο εκπρόσωπος του ΕΣΚΑΝ. </w:t>
      </w:r>
    </w:p>
    <w:p w14:paraId="4ED95638" w14:textId="77777777" w:rsidR="0014665F" w:rsidRDefault="007C227C">
      <w:pPr>
        <w:spacing w:line="600" w:lineRule="auto"/>
        <w:ind w:firstLine="720"/>
        <w:jc w:val="both"/>
        <w:rPr>
          <w:rFonts w:eastAsia="Times New Roman"/>
          <w:szCs w:val="24"/>
        </w:rPr>
      </w:pPr>
      <w:r>
        <w:rPr>
          <w:rFonts w:eastAsia="Times New Roman"/>
          <w:szCs w:val="24"/>
        </w:rPr>
        <w:t xml:space="preserve">Εάν, παρά ταύτα, θέλετε οτιδήποτε, μπορείτε να επισκεφτείτε και το </w:t>
      </w:r>
      <w:r>
        <w:rPr>
          <w:rFonts w:eastAsia="Times New Roman"/>
          <w:szCs w:val="24"/>
          <w:lang w:val="en-US"/>
        </w:rPr>
        <w:t>site</w:t>
      </w:r>
      <w:r>
        <w:rPr>
          <w:rFonts w:eastAsia="Times New Roman"/>
          <w:szCs w:val="24"/>
        </w:rPr>
        <w:t xml:space="preserve"> της </w:t>
      </w:r>
      <w:r>
        <w:rPr>
          <w:rFonts w:eastAsia="Times New Roman"/>
          <w:szCs w:val="24"/>
          <w:lang w:val="en-US"/>
        </w:rPr>
        <w:t>WADA</w:t>
      </w:r>
      <w:r>
        <w:rPr>
          <w:rFonts w:eastAsia="Times New Roman"/>
          <w:szCs w:val="24"/>
        </w:rPr>
        <w:t xml:space="preserve"> όπου υπάρχει και το σχετικό έγγραφο.</w:t>
      </w:r>
    </w:p>
    <w:p w14:paraId="4ED95639"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Από χθες το ζητάμε.</w:t>
      </w:r>
    </w:p>
    <w:p w14:paraId="4ED9563A" w14:textId="77777777" w:rsidR="0014665F" w:rsidRDefault="007C227C">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Επειδή σας το έδειξα εχθές, νόμιζα ότι δεν το χρειαζόσασταν.</w:t>
      </w:r>
    </w:p>
    <w:p w14:paraId="4ED9563B" w14:textId="77777777" w:rsidR="0014665F" w:rsidRDefault="007C227C">
      <w:pPr>
        <w:spacing w:line="600" w:lineRule="auto"/>
        <w:ind w:firstLine="720"/>
        <w:jc w:val="both"/>
        <w:rPr>
          <w:rFonts w:eastAsia="Times New Roman"/>
          <w:szCs w:val="24"/>
        </w:rPr>
      </w:pPr>
      <w:r>
        <w:rPr>
          <w:rFonts w:eastAsia="Times New Roman"/>
          <w:b/>
          <w:szCs w:val="24"/>
        </w:rPr>
        <w:lastRenderedPageBreak/>
        <w:t xml:space="preserve">ΑΝΝΑ ΚΑΡΑΜΑΝΛΗ: </w:t>
      </w:r>
      <w:r>
        <w:rPr>
          <w:rFonts w:eastAsia="Times New Roman"/>
          <w:szCs w:val="24"/>
        </w:rPr>
        <w:t xml:space="preserve">Από μακριά; </w:t>
      </w:r>
    </w:p>
    <w:p w14:paraId="4ED9563C" w14:textId="77777777" w:rsidR="0014665F" w:rsidRDefault="007C227C">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Αν θέλετε θα το καταθέσω και επίσημα, αλλά νόμιζα ότι είχατε ικανοποιηθεί και που σας το έδειξα εχθές και που</w:t>
      </w:r>
      <w:r>
        <w:rPr>
          <w:rFonts w:eastAsia="Times New Roman"/>
          <w:szCs w:val="24"/>
        </w:rPr>
        <w:t xml:space="preserve"> σας το είπαν σήμερα το πρωί ο εκπρόσωπος του ΕΣΚΑΝ, ο Αντιπρόεδρος της Ελληνικής Ολυμπιακής Επιτροπής και οι πρόεδροι των ομοσπονδιών. </w:t>
      </w:r>
    </w:p>
    <w:p w14:paraId="4ED9563D" w14:textId="77777777" w:rsidR="0014665F" w:rsidRDefault="007C227C">
      <w:pPr>
        <w:spacing w:line="600" w:lineRule="auto"/>
        <w:ind w:firstLine="720"/>
        <w:jc w:val="both"/>
        <w:rPr>
          <w:rFonts w:eastAsia="Times New Roman"/>
          <w:szCs w:val="24"/>
        </w:rPr>
      </w:pPr>
      <w:r>
        <w:rPr>
          <w:rFonts w:eastAsia="Times New Roman"/>
          <w:szCs w:val="24"/>
        </w:rPr>
        <w:t>Εν πάση περιπτώσει, το καταθέτω.</w:t>
      </w:r>
    </w:p>
    <w:p w14:paraId="4ED9563E" w14:textId="77777777" w:rsidR="0014665F" w:rsidRDefault="007C227C">
      <w:pPr>
        <w:spacing w:line="600" w:lineRule="auto"/>
        <w:ind w:firstLine="720"/>
        <w:jc w:val="both"/>
        <w:rPr>
          <w:rFonts w:eastAsia="Times New Roman"/>
          <w:szCs w:val="24"/>
        </w:rPr>
      </w:pPr>
      <w:r>
        <w:rPr>
          <w:rFonts w:eastAsia="Times New Roman"/>
          <w:szCs w:val="24"/>
        </w:rPr>
        <w:t xml:space="preserve">(Στο σημείο αυτό ο Υφυπουργός Πολιτισμού και Αθλητισμού κ. Σταύρος Κοντονής καταθέτει </w:t>
      </w:r>
      <w:r>
        <w:rPr>
          <w:rFonts w:eastAsia="Times New Roman"/>
          <w:szCs w:val="24"/>
        </w:rPr>
        <w:t xml:space="preserve">για τα </w:t>
      </w:r>
      <w:r>
        <w:rPr>
          <w:rFonts w:eastAsia="Times New Roman"/>
          <w:szCs w:val="24"/>
        </w:rPr>
        <w:t xml:space="preserve">Πρακτικά </w:t>
      </w:r>
      <w:r>
        <w:rPr>
          <w:rFonts w:eastAsia="Times New Roman"/>
          <w:szCs w:val="24"/>
        </w:rPr>
        <w:t xml:space="preserve">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4ED9563F" w14:textId="77777777" w:rsidR="0014665F" w:rsidRDefault="007C227C">
      <w:pPr>
        <w:spacing w:line="600" w:lineRule="auto"/>
        <w:ind w:firstLine="720"/>
        <w:jc w:val="both"/>
        <w:rPr>
          <w:rFonts w:eastAsia="Times New Roman"/>
          <w:szCs w:val="24"/>
        </w:rPr>
      </w:pPr>
      <w:r>
        <w:rPr>
          <w:rFonts w:eastAsia="Times New Roman"/>
          <w:szCs w:val="24"/>
        </w:rPr>
        <w:t>Το δεύτερο που θέλω να πω είναι ότι υπουργική απόφαση προβλέπεται στον Κανονισμό όχι για να αλλάζει νόμος,</w:t>
      </w:r>
      <w:r>
        <w:rPr>
          <w:rFonts w:eastAsia="Times New Roman"/>
          <w:szCs w:val="24"/>
        </w:rPr>
        <w:t xml:space="preserve"> αλλά για να ενημερώνεται ο </w:t>
      </w:r>
      <w:r>
        <w:rPr>
          <w:rFonts w:eastAsia="Times New Roman"/>
          <w:szCs w:val="24"/>
        </w:rPr>
        <w:t>κώδικας,</w:t>
      </w:r>
      <w:r>
        <w:rPr>
          <w:rFonts w:eastAsia="Times New Roman"/>
          <w:szCs w:val="24"/>
        </w:rPr>
        <w:t xml:space="preserve"> σχετικά με τις ουσίες οι οποίες απαγορεύονται και </w:t>
      </w:r>
      <w:r>
        <w:rPr>
          <w:rFonts w:eastAsia="Times New Roman"/>
          <w:szCs w:val="24"/>
        </w:rPr>
        <w:lastRenderedPageBreak/>
        <w:t>πρέπει κάθε φορά, αν υπάρχει κάτι νέο, να προστίθεται. Γι’ αυτό χρειάζεται υπουργική απόφαση. Δεν μπορεί να αλλάξει νόμος με υπουργική απόφαση. Ο κ. Φορτσάκης τα ξέρει κ</w:t>
      </w:r>
      <w:r>
        <w:rPr>
          <w:rFonts w:eastAsia="Times New Roman"/>
          <w:szCs w:val="24"/>
        </w:rPr>
        <w:t>αλύτερα από τον καθέναν μας εδώ μέσα.</w:t>
      </w:r>
    </w:p>
    <w:p w14:paraId="4ED95640"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Υπουργική απόφαση θα φέρετε και μετά θα το αλλάξετε. </w:t>
      </w:r>
    </w:p>
    <w:p w14:paraId="4ED95641" w14:textId="77777777" w:rsidR="0014665F" w:rsidRDefault="007C227C">
      <w:pPr>
        <w:spacing w:line="600" w:lineRule="auto"/>
        <w:ind w:firstLine="720"/>
        <w:jc w:val="both"/>
        <w:rPr>
          <w:rFonts w:eastAsia="Times New Roman"/>
          <w:szCs w:val="24"/>
        </w:rPr>
      </w:pPr>
      <w:r>
        <w:rPr>
          <w:rFonts w:eastAsia="Times New Roman"/>
          <w:b/>
          <w:szCs w:val="24"/>
        </w:rPr>
        <w:t xml:space="preserve">ΣΤΑΥΡΟΣ ΚΟΝΤΟΝΗΣ (Υφυπουργός Πολιτισμού και Αθλητισμού): </w:t>
      </w:r>
      <w:r>
        <w:rPr>
          <w:rFonts w:eastAsia="Times New Roman"/>
          <w:szCs w:val="24"/>
        </w:rPr>
        <w:t>Τέλος, όσον αφορά την κινητικότητα των υπαλλήλων της Γενικής Γραμματείας Αθλητισμού, απόδει</w:t>
      </w:r>
      <w:r>
        <w:rPr>
          <w:rFonts w:eastAsia="Times New Roman"/>
          <w:szCs w:val="24"/>
        </w:rPr>
        <w:t>ξη ότι εμείς δεν είχαμε κα</w:t>
      </w:r>
      <w:r>
        <w:rPr>
          <w:rFonts w:eastAsia="Times New Roman"/>
          <w:szCs w:val="24"/>
        </w:rPr>
        <w:t>μ</w:t>
      </w:r>
      <w:r>
        <w:rPr>
          <w:rFonts w:eastAsia="Times New Roman"/>
          <w:szCs w:val="24"/>
        </w:rPr>
        <w:t>μία τέτοια υποψία από αυτά που σκεφτόσαστε και που κάνατε, γιατί εξ ιδίων κρίνετε τα αλλότρια, είναι ότι αμέσως όταν ετέθη το θέμα εμείς οι ίδιοι προσθέσαμε στη διάταξη την εμπλοκή και του υπηρεσιακού συμβουλίου και τη σύμφωνη γν</w:t>
      </w:r>
      <w:r>
        <w:rPr>
          <w:rFonts w:eastAsia="Times New Roman"/>
          <w:szCs w:val="24"/>
        </w:rPr>
        <w:t xml:space="preserve">ώμη του εργαζομένου. </w:t>
      </w:r>
    </w:p>
    <w:p w14:paraId="4ED95642" w14:textId="77777777" w:rsidR="0014665F" w:rsidRDefault="007C227C">
      <w:pPr>
        <w:spacing w:line="600" w:lineRule="auto"/>
        <w:ind w:firstLine="720"/>
        <w:jc w:val="both"/>
        <w:rPr>
          <w:rFonts w:eastAsia="Times New Roman"/>
          <w:szCs w:val="24"/>
        </w:rPr>
      </w:pPr>
      <w:r>
        <w:rPr>
          <w:rFonts w:eastAsia="Times New Roman"/>
          <w:szCs w:val="24"/>
        </w:rPr>
        <w:t>Επομένως, κα</w:t>
      </w:r>
      <w:r>
        <w:rPr>
          <w:rFonts w:eastAsia="Times New Roman"/>
          <w:szCs w:val="24"/>
        </w:rPr>
        <w:t>μ</w:t>
      </w:r>
      <w:r>
        <w:rPr>
          <w:rFonts w:eastAsia="Times New Roman"/>
          <w:szCs w:val="24"/>
        </w:rPr>
        <w:t>μία ρουσφετολογική…</w:t>
      </w:r>
    </w:p>
    <w:p w14:paraId="4ED95643" w14:textId="77777777" w:rsidR="0014665F" w:rsidRDefault="007C227C">
      <w:pPr>
        <w:spacing w:line="600" w:lineRule="auto"/>
        <w:ind w:firstLine="720"/>
        <w:jc w:val="both"/>
        <w:rPr>
          <w:rFonts w:eastAsia="Times New Roman"/>
          <w:szCs w:val="24"/>
        </w:rPr>
      </w:pPr>
      <w:r>
        <w:rPr>
          <w:rFonts w:eastAsia="Times New Roman"/>
          <w:b/>
          <w:szCs w:val="24"/>
        </w:rPr>
        <w:t>ΑΝΝΑ ΚΑΡΑΜΑΝΛΗ:</w:t>
      </w:r>
      <w:r>
        <w:rPr>
          <w:rFonts w:eastAsia="Times New Roman"/>
          <w:szCs w:val="24"/>
        </w:rPr>
        <w:t xml:space="preserve"> Μετά το κάνατε αυτό.</w:t>
      </w:r>
    </w:p>
    <w:p w14:paraId="4ED9564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Κυρία Καραμανλή, σας παρακαλώ.</w:t>
      </w:r>
    </w:p>
    <w:p w14:paraId="4ED95645" w14:textId="77777777" w:rsidR="0014665F" w:rsidRDefault="007C227C">
      <w:pPr>
        <w:spacing w:line="600" w:lineRule="auto"/>
        <w:ind w:firstLine="720"/>
        <w:jc w:val="both"/>
        <w:rPr>
          <w:rFonts w:eastAsia="Times New Roman" w:cs="Times New Roman"/>
          <w:szCs w:val="24"/>
        </w:rPr>
      </w:pPr>
      <w:r>
        <w:rPr>
          <w:rFonts w:eastAsia="Times New Roman"/>
          <w:b/>
          <w:szCs w:val="24"/>
        </w:rPr>
        <w:t>ΑΝΝΑ ΚΑΡΑΜΑΝΛΗ:</w:t>
      </w:r>
      <w:r>
        <w:rPr>
          <w:rFonts w:eastAsia="Times New Roman"/>
          <w:szCs w:val="24"/>
        </w:rPr>
        <w:t xml:space="preserve"> Με συγχωρείτε, ψεύδεται.</w:t>
      </w:r>
    </w:p>
    <w:p w14:paraId="4ED9564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w:t>
      </w:r>
      <w:r>
        <w:rPr>
          <w:rFonts w:eastAsia="Times New Roman" w:cs="Times New Roman"/>
          <w:b/>
          <w:szCs w:val="24"/>
        </w:rPr>
        <w:t>τισμού):</w:t>
      </w:r>
      <w:r>
        <w:rPr>
          <w:rFonts w:eastAsia="Times New Roman" w:cs="Times New Roman"/>
          <w:szCs w:val="24"/>
        </w:rPr>
        <w:t xml:space="preserve"> Τι θα πει το «μετά το κάναμε»; Κατά τη συζήτηση το κάναμε...</w:t>
      </w:r>
    </w:p>
    <w:p w14:paraId="4ED9564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ένα λεπτό είπατε. Δέκα έχετε μιλήσει.</w:t>
      </w:r>
    </w:p>
    <w:p w14:paraId="4ED9564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ΣΤΑΥΡΟΣ ΚΟΝΤΟΝΗΣ (Υφυπουργός Πολιτισμού και Αθλητισμού):</w:t>
      </w:r>
      <w:r>
        <w:rPr>
          <w:rFonts w:eastAsia="Times New Roman" w:cs="Times New Roman"/>
          <w:b/>
          <w:szCs w:val="24"/>
        </w:rPr>
        <w:t xml:space="preserve"> </w:t>
      </w:r>
      <w:r>
        <w:rPr>
          <w:rFonts w:eastAsia="Times New Roman" w:cs="Times New Roman"/>
          <w:szCs w:val="24"/>
        </w:rPr>
        <w:t>…και αυτό αποδεικνύει ότι δεν υπ</w:t>
      </w:r>
      <w:r>
        <w:rPr>
          <w:rFonts w:eastAsia="Times New Roman" w:cs="Times New Roman"/>
          <w:szCs w:val="24"/>
        </w:rPr>
        <w:t>ήρχε κα</w:t>
      </w:r>
      <w:r>
        <w:rPr>
          <w:rFonts w:eastAsia="Times New Roman" w:cs="Times New Roman"/>
          <w:szCs w:val="24"/>
        </w:rPr>
        <w:t>μ</w:t>
      </w:r>
      <w:r>
        <w:rPr>
          <w:rFonts w:eastAsia="Times New Roman" w:cs="Times New Roman"/>
          <w:szCs w:val="24"/>
        </w:rPr>
        <w:t xml:space="preserve">μία πρόθεση. </w:t>
      </w:r>
    </w:p>
    <w:p w14:paraId="4ED9564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Τι μας λέτε, λοιπόν; Να μην σας ακούμε όταν συζητάμε; Εμείς ακριβώς επειδή το θεωρούσαμε σωστό, το εντάξαμε στο νόμο. Μη λέτε, λοιπόν, ότι αυτά τα πράγματα είναι ρουσφετολογικά. Διότι εμείς </w:t>
      </w:r>
      <w:r>
        <w:rPr>
          <w:rFonts w:eastAsia="Times New Roman" w:cs="Times New Roman"/>
          <w:szCs w:val="24"/>
        </w:rPr>
        <w:lastRenderedPageBreak/>
        <w:t xml:space="preserve">προσπαθούμε να λύσουμε με την κινητικότητα </w:t>
      </w:r>
      <w:r>
        <w:rPr>
          <w:rFonts w:eastAsia="Times New Roman" w:cs="Times New Roman"/>
          <w:szCs w:val="24"/>
        </w:rPr>
        <w:t>πάγια προβλήματα της δημόσιας διοίκησης, της σώρευσης σε κάποιες υπηρεσίες υπαλλήλων και την απουσία σε άλλες υπηρεσίες άλλων υπαλλήλων.</w:t>
      </w:r>
    </w:p>
    <w:p w14:paraId="4ED9564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κύριε Κοντονή.</w:t>
      </w:r>
    </w:p>
    <w:p w14:paraId="4ED9564B"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Κηρύσσεται περαιωμένη η συζήτηση επί της αρχής</w:t>
      </w:r>
      <w:r>
        <w:rPr>
          <w:rFonts w:eastAsia="Times New Roman" w:cs="Times New Roman"/>
          <w:szCs w:val="24"/>
        </w:rPr>
        <w:t xml:space="preserve"> και επί</w:t>
      </w:r>
      <w:r>
        <w:rPr>
          <w:rFonts w:eastAsia="Times New Roman" w:cs="Times New Roman"/>
          <w:szCs w:val="24"/>
        </w:rPr>
        <w:t xml:space="preserve"> των άρθρων του νομοσχεδίου του Υπουργείου Πολιτισμού και Αθλητισμού</w:t>
      </w:r>
      <w:r>
        <w:rPr>
          <w:rFonts w:eastAsia="Times New Roman" w:cs="Times New Roman"/>
          <w:szCs w:val="24"/>
        </w:rPr>
        <w:t>:</w:t>
      </w:r>
      <w:r>
        <w:rPr>
          <w:rFonts w:eastAsia="Times New Roman" w:cs="Times New Roman"/>
          <w:szCs w:val="24"/>
        </w:rPr>
        <w:t xml:space="preserve"> «Αναγκαίες ρυθμίσεις για την εναρμόνιση της ελληνικής νομοθεσίας με το νέο Κώδικα Αντιντόπινγκ του Παγκόσμιου Οργανισμού Αντιντόπινγκ και άλλες διατάξεις».</w:t>
      </w:r>
    </w:p>
    <w:p w14:paraId="4ED9564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w:t>
      </w:r>
      <w:r>
        <w:rPr>
          <w:rFonts w:eastAsia="Times New Roman" w:cs="Times New Roman"/>
          <w:szCs w:val="24"/>
        </w:rPr>
        <w:t>ται δεκτό το νομοσχέδιο επί της αρχής;</w:t>
      </w:r>
    </w:p>
    <w:p w14:paraId="4ED9564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4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Παρών.</w:t>
      </w:r>
    </w:p>
    <w:p w14:paraId="4ED9564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5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ΧΑΡΟΥΛΑ (ΧΑΡΑ) ΚΕΦΑΛΙΔΟΥ:</w:t>
      </w:r>
      <w:r>
        <w:rPr>
          <w:rFonts w:eastAsia="Times New Roman" w:cs="Times New Roman"/>
          <w:szCs w:val="24"/>
        </w:rPr>
        <w:t xml:space="preserve"> Παρών.</w:t>
      </w:r>
    </w:p>
    <w:p w14:paraId="4ED9565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4ED9565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νομοσχέδιο του Υπουργ</w:t>
      </w:r>
      <w:r>
        <w:rPr>
          <w:rFonts w:eastAsia="Times New Roman" w:cs="Times New Roman"/>
          <w:szCs w:val="24"/>
        </w:rPr>
        <w:t>είου Πολιτισμού και Αθλητισμού</w:t>
      </w:r>
      <w:r>
        <w:rPr>
          <w:rFonts w:eastAsia="Times New Roman" w:cs="Times New Roman"/>
          <w:szCs w:val="24"/>
        </w:rPr>
        <w:t>:</w:t>
      </w:r>
      <w:r>
        <w:rPr>
          <w:rFonts w:eastAsia="Times New Roman" w:cs="Times New Roman"/>
          <w:szCs w:val="24"/>
        </w:rPr>
        <w:t xml:space="preserve"> «Αναγκαίες ρυθμίσεις για την εναρμόνιση της ελληνικής νομοθεσίας με το νέο Κώδικα Αντιντόπινγκ του Παγκόσμιου Οργανισμού Αντιντόπινγκ και άλλες διατάξεις» έγινε δεκτό επί της αρχής κατά πλειοψηφία.</w:t>
      </w:r>
    </w:p>
    <w:p w14:paraId="4ED9565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Εισερχόμαστε στην ψήφιση τ</w:t>
      </w:r>
      <w:r>
        <w:rPr>
          <w:rFonts w:eastAsia="Times New Roman" w:cs="Times New Roman"/>
          <w:szCs w:val="24"/>
        </w:rPr>
        <w:t>ων άρθρων του νομοσχεδίου.</w:t>
      </w:r>
    </w:p>
    <w:p w14:paraId="4ED9565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14:paraId="4ED9565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5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5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το άρθρο 1 έγινε δεκτό ως έχει κατά πλειοψηφία.</w:t>
      </w:r>
    </w:p>
    <w:p w14:paraId="4ED9565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w:t>
      </w:r>
      <w:r>
        <w:rPr>
          <w:rFonts w:eastAsia="Times New Roman" w:cs="Times New Roman"/>
          <w:szCs w:val="24"/>
        </w:rPr>
        <w:t>εται δεκτό το άρθρο 2</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4ED9565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5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5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 έγινε δεκτό, όπως τροποποιήθηκε από τον κύριο Υπουργό, κατά πλειοψηφία.</w:t>
      </w:r>
    </w:p>
    <w:p w14:paraId="4ED9565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4ED9565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5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5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το άρθρο 3 έγινε δεκτό ως έχει κατά πλειοψηφία.</w:t>
      </w:r>
    </w:p>
    <w:p w14:paraId="4ED95660"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w:t>
      </w:r>
      <w:r>
        <w:rPr>
          <w:rFonts w:eastAsia="Times New Roman" w:cs="Times New Roman"/>
          <w:szCs w:val="24"/>
        </w:rPr>
        <w:t>ει;</w:t>
      </w:r>
    </w:p>
    <w:p w14:paraId="4ED9566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6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6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4 έγινε δεκτό ως έχει κατά πλειοψηφία.</w:t>
      </w:r>
    </w:p>
    <w:p w14:paraId="4ED9566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4ED9566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ΠΟΛΛΟΙ </w:t>
      </w:r>
      <w:r>
        <w:rPr>
          <w:rFonts w:eastAsia="Times New Roman" w:cs="Times New Roman"/>
          <w:b/>
          <w:szCs w:val="24"/>
        </w:rPr>
        <w:t>ΒΟΥΛΕΥΤΕΣ:</w:t>
      </w:r>
      <w:r>
        <w:rPr>
          <w:rFonts w:eastAsia="Times New Roman" w:cs="Times New Roman"/>
          <w:szCs w:val="24"/>
        </w:rPr>
        <w:t xml:space="preserve"> Δεκτό, δεκτό.</w:t>
      </w:r>
    </w:p>
    <w:p w14:paraId="4ED9566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6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το άρθρο 5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4ED9566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14:paraId="4ED9566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6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6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6 έγινε δεκτό ως έχει κατά πλειοψηφία.</w:t>
      </w:r>
    </w:p>
    <w:p w14:paraId="4ED9566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4ED9566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6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6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ΕΜΜΑΝΟΥΗΛ</w:t>
      </w:r>
      <w:r>
        <w:rPr>
          <w:rFonts w:eastAsia="Times New Roman" w:cs="Times New Roman"/>
          <w:b/>
          <w:szCs w:val="24"/>
        </w:rPr>
        <w:t xml:space="preserve"> ΣΥΝΤΥΧΑΚΗΣ:</w:t>
      </w:r>
      <w:r>
        <w:rPr>
          <w:rFonts w:eastAsia="Times New Roman" w:cs="Times New Roman"/>
          <w:szCs w:val="24"/>
        </w:rPr>
        <w:t xml:space="preserve"> Παρών.</w:t>
      </w:r>
    </w:p>
    <w:p w14:paraId="4ED9567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7 έγινε δεκτό ως έχει κατά πλειοψηφία.</w:t>
      </w:r>
    </w:p>
    <w:p w14:paraId="4ED9567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ως έχει;</w:t>
      </w:r>
    </w:p>
    <w:p w14:paraId="4ED9567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7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7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w:t>
      </w:r>
      <w:r>
        <w:rPr>
          <w:rFonts w:eastAsia="Times New Roman" w:cs="Times New Roman"/>
          <w:b/>
          <w:szCs w:val="24"/>
        </w:rPr>
        <w:t>τοδουλοπούλου):</w:t>
      </w:r>
      <w:r>
        <w:rPr>
          <w:rFonts w:eastAsia="Times New Roman" w:cs="Times New Roman"/>
          <w:szCs w:val="24"/>
        </w:rPr>
        <w:t xml:space="preserve"> Συνεπώς το άρθρο 8 έγινε δεκτό ως έχει κατά πλειοψηφία.</w:t>
      </w:r>
    </w:p>
    <w:p w14:paraId="4ED9567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4ED9567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7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Παρών.</w:t>
      </w:r>
    </w:p>
    <w:p w14:paraId="4ED9567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4ED9567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w:t>
      </w:r>
      <w:r>
        <w:rPr>
          <w:rFonts w:eastAsia="Times New Roman" w:cs="Times New Roman"/>
          <w:szCs w:val="24"/>
        </w:rPr>
        <w:t>επώς το άρθρο 9 έγινε δεκτό ως έχει κατά πλειοψηφία.</w:t>
      </w:r>
    </w:p>
    <w:p w14:paraId="4ED9567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4ED9567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7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7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10 έγινε δεκτό ως έχει κατά πλειο</w:t>
      </w:r>
      <w:r>
        <w:rPr>
          <w:rFonts w:eastAsia="Times New Roman" w:cs="Times New Roman"/>
          <w:szCs w:val="24"/>
        </w:rPr>
        <w:t>ψηφία.</w:t>
      </w:r>
    </w:p>
    <w:p w14:paraId="4ED9567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ως έχει;</w:t>
      </w:r>
    </w:p>
    <w:p w14:paraId="4ED9567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w:t>
      </w:r>
    </w:p>
    <w:p w14:paraId="4ED9568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8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11 έγινε δεκτό ως έχει κατά πλειοψηφία.</w:t>
      </w:r>
    </w:p>
    <w:p w14:paraId="4ED9568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άρθρο 12 ως έχει;</w:t>
      </w:r>
    </w:p>
    <w:p w14:paraId="4ED9568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8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8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12 έγινε δεκτό ως έχει κατά πλειοψηφία.</w:t>
      </w:r>
    </w:p>
    <w:p w14:paraId="4ED9568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ως έχει;</w:t>
      </w:r>
    </w:p>
    <w:p w14:paraId="4ED9568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w:t>
      </w:r>
    </w:p>
    <w:p w14:paraId="4ED9568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8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13 έγινε δεκτό ως έχει κατά πλειοψηφία.</w:t>
      </w:r>
    </w:p>
    <w:p w14:paraId="4ED9568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14:paraId="4ED9568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8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8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ΥΟΥΣΑ (Αναστασία Χριστοδουλοπούλου):</w:t>
      </w:r>
      <w:r>
        <w:rPr>
          <w:rFonts w:eastAsia="Times New Roman" w:cs="Times New Roman"/>
          <w:szCs w:val="24"/>
        </w:rPr>
        <w:t xml:space="preserve"> Συνεπώς το άρθρο 14 έγινε δεκτό ως έχει κατά πλειοψηφία.</w:t>
      </w:r>
    </w:p>
    <w:p w14:paraId="4ED9568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ως έχει;</w:t>
      </w:r>
    </w:p>
    <w:p w14:paraId="4ED9568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w:t>
      </w:r>
    </w:p>
    <w:p w14:paraId="4ED9569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9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w:t>
      </w:r>
      <w:r>
        <w:rPr>
          <w:rFonts w:eastAsia="Times New Roman" w:cs="Times New Roman"/>
          <w:szCs w:val="24"/>
        </w:rPr>
        <w:t>ο άρθρο 15 έγινε δεκτό ως έχει κατά πλειοψηφία.</w:t>
      </w:r>
    </w:p>
    <w:p w14:paraId="4ED9569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16 ως έχει;</w:t>
      </w:r>
    </w:p>
    <w:p w14:paraId="4ED9569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9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9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16 έγινε δεκτό ως έχει κατά πλειοψηφία</w:t>
      </w:r>
      <w:r>
        <w:rPr>
          <w:rFonts w:eastAsia="Times New Roman" w:cs="Times New Roman"/>
          <w:szCs w:val="24"/>
        </w:rPr>
        <w:t>.</w:t>
      </w:r>
    </w:p>
    <w:p w14:paraId="4ED9569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14:paraId="4ED9569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w:t>
      </w:r>
    </w:p>
    <w:p w14:paraId="4ED9569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9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17 έγινε δεκτό ως έχει κατά πλειοψηφία.</w:t>
      </w:r>
    </w:p>
    <w:p w14:paraId="4ED9569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18 </w:t>
      </w:r>
      <w:r>
        <w:rPr>
          <w:rFonts w:eastAsia="Times New Roman" w:cs="Times New Roman"/>
          <w:szCs w:val="24"/>
        </w:rPr>
        <w:t>ως έχει;</w:t>
      </w:r>
    </w:p>
    <w:p w14:paraId="4ED9569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9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9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18 έγινε δεκτό ως έχει κατά πλειοψηφία.</w:t>
      </w:r>
    </w:p>
    <w:p w14:paraId="4ED9569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14:paraId="4ED9569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w:t>
      </w:r>
    </w:p>
    <w:p w14:paraId="4ED956A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A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19 έγινε δεκτό ως έχει κατά πλειοψηφία.</w:t>
      </w:r>
    </w:p>
    <w:p w14:paraId="4ED956A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ως έχει;</w:t>
      </w:r>
    </w:p>
    <w:p w14:paraId="4ED956A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A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A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w:t>
      </w:r>
      <w:r>
        <w:rPr>
          <w:rFonts w:eastAsia="Times New Roman" w:cs="Times New Roman"/>
          <w:b/>
          <w:szCs w:val="24"/>
        </w:rPr>
        <w:t>α Χριστοδουλοπούλου):</w:t>
      </w:r>
      <w:r>
        <w:rPr>
          <w:rFonts w:eastAsia="Times New Roman" w:cs="Times New Roman"/>
          <w:szCs w:val="24"/>
        </w:rPr>
        <w:t xml:space="preserve"> Συνεπώς το άρθρο 20 έγινε δεκτό ως έχει κατά πλειοψηφία.</w:t>
      </w:r>
    </w:p>
    <w:p w14:paraId="4ED956A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4ED956A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w:t>
      </w:r>
    </w:p>
    <w:p w14:paraId="4ED956A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A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21 έγινε δεκτό ως έχει κατά πλειοψηφία.</w:t>
      </w:r>
    </w:p>
    <w:p w14:paraId="4ED956AA"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4ED956A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A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A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22 έγινε δεκτό ως έχει κατά </w:t>
      </w:r>
      <w:r>
        <w:rPr>
          <w:rFonts w:eastAsia="Times New Roman" w:cs="Times New Roman"/>
          <w:szCs w:val="24"/>
        </w:rPr>
        <w:t>πλειοψηφία.</w:t>
      </w:r>
    </w:p>
    <w:p w14:paraId="4ED956A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4ED956A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Δεκτό, δεκτό.</w:t>
      </w:r>
    </w:p>
    <w:p w14:paraId="4ED956B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4ED956B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23 έγινε δεκτό ως έχει κατά πλειοψηφία.</w:t>
      </w:r>
    </w:p>
    <w:p w14:paraId="4ED956B2"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w:t>
      </w:r>
      <w:r>
        <w:rPr>
          <w:rFonts w:eastAsia="Times New Roman" w:cs="Times New Roman"/>
          <w:szCs w:val="24"/>
        </w:rPr>
        <w:t>ι δεκτό το άρθρο 24 ως έχει;</w:t>
      </w:r>
    </w:p>
    <w:p w14:paraId="4ED956B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B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Παρών.</w:t>
      </w:r>
    </w:p>
    <w:p w14:paraId="4ED956B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Παρών.</w:t>
      </w:r>
    </w:p>
    <w:p w14:paraId="4ED956B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4ED956B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Παρών.</w:t>
      </w:r>
    </w:p>
    <w:p w14:paraId="4ED956B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το άρθρο 24 έγινε δεκτό </w:t>
      </w:r>
      <w:r>
        <w:rPr>
          <w:rFonts w:eastAsia="Times New Roman" w:cs="Times New Roman"/>
          <w:szCs w:val="24"/>
        </w:rPr>
        <w:t>ως έχει κατά πλειοψηφία.</w:t>
      </w:r>
    </w:p>
    <w:p w14:paraId="4ED956B9"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4ED956B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B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Παρών.</w:t>
      </w:r>
    </w:p>
    <w:p w14:paraId="4ED956B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sidRPr="00E926E2">
        <w:rPr>
          <w:rFonts w:eastAsia="Times New Roman" w:cs="Times New Roman"/>
          <w:b/>
          <w:szCs w:val="24"/>
        </w:rPr>
        <w:t xml:space="preserve"> </w:t>
      </w:r>
      <w:r w:rsidRPr="00756E17">
        <w:rPr>
          <w:rFonts w:eastAsia="Times New Roman" w:cs="Times New Roman"/>
          <w:szCs w:val="24"/>
        </w:rPr>
        <w:t>Ναι</w:t>
      </w:r>
    </w:p>
    <w:p w14:paraId="4ED956B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25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4ED956B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14:paraId="4ED956B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C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ΑΝΝΑ ΚΑΡΑΜΑΝΛΗ: </w:t>
      </w:r>
      <w:r>
        <w:rPr>
          <w:rFonts w:eastAsia="Times New Roman" w:cs="Times New Roman"/>
          <w:szCs w:val="24"/>
        </w:rPr>
        <w:t>Κατά πλειοψηφία.</w:t>
      </w:r>
    </w:p>
    <w:p w14:paraId="4ED956C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4ED956C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ΧΑΡΟΥΛΑ </w:t>
      </w:r>
      <w:r>
        <w:rPr>
          <w:rFonts w:eastAsia="Times New Roman" w:cs="Times New Roman"/>
          <w:b/>
          <w:szCs w:val="24"/>
        </w:rPr>
        <w:t>(ΧΑΡΑ) ΚΕΦΑΛΙΔΟΥ:</w:t>
      </w:r>
      <w:r>
        <w:rPr>
          <w:rFonts w:eastAsia="Times New Roman" w:cs="Times New Roman"/>
          <w:szCs w:val="24"/>
        </w:rPr>
        <w:t xml:space="preserve"> Όχι</w:t>
      </w:r>
      <w:r>
        <w:rPr>
          <w:rFonts w:eastAsia="Times New Roman" w:cs="Times New Roman"/>
          <w:szCs w:val="24"/>
        </w:rPr>
        <w:t>.</w:t>
      </w:r>
    </w:p>
    <w:p w14:paraId="4ED956C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4ED956C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Παρών.</w:t>
      </w:r>
    </w:p>
    <w:p w14:paraId="4ED956C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w:t>
      </w:r>
    </w:p>
    <w:p w14:paraId="4ED956C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26 έγινε δεκτό ως έχει κατά πλειοψηφία.</w:t>
      </w:r>
    </w:p>
    <w:p w14:paraId="4ED956C7"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w:t>
      </w:r>
      <w:r>
        <w:rPr>
          <w:rFonts w:eastAsia="Times New Roman" w:cs="Times New Roman"/>
          <w:szCs w:val="24"/>
        </w:rPr>
        <w:t>αι δεκτό το άρθρο 27 ως έχει;</w:t>
      </w:r>
    </w:p>
    <w:p w14:paraId="4ED956C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C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ΑΝΤΩΝΙΟΣ ΓΡΕΓΟΣ:</w:t>
      </w:r>
      <w:r>
        <w:rPr>
          <w:rFonts w:eastAsia="Times New Roman" w:cs="Times New Roman"/>
          <w:szCs w:val="24"/>
        </w:rPr>
        <w:t xml:space="preserve"> Παρών.</w:t>
      </w:r>
    </w:p>
    <w:p w14:paraId="4ED956C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b/>
          <w:szCs w:val="24"/>
        </w:rPr>
        <w:t xml:space="preserve"> </w:t>
      </w:r>
      <w:r>
        <w:rPr>
          <w:rFonts w:eastAsia="Times New Roman" w:cs="Times New Roman"/>
          <w:szCs w:val="24"/>
        </w:rPr>
        <w:t>Όχι</w:t>
      </w:r>
      <w:r>
        <w:rPr>
          <w:rFonts w:eastAsia="Times New Roman" w:cs="Times New Roman"/>
          <w:szCs w:val="24"/>
        </w:rPr>
        <w:t>.</w:t>
      </w:r>
    </w:p>
    <w:p w14:paraId="4ED956C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4ED956C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w:t>
      </w:r>
    </w:p>
    <w:p w14:paraId="4ED956C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27 έγ</w:t>
      </w:r>
      <w:r>
        <w:rPr>
          <w:rFonts w:eastAsia="Times New Roman" w:cs="Times New Roman"/>
          <w:szCs w:val="24"/>
        </w:rPr>
        <w:t>ινε δεκτό ως έχει κατά πλειοψηφία.</w:t>
      </w:r>
    </w:p>
    <w:p w14:paraId="4ED956C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4ED956C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D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4ED956D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sidRPr="00756E17">
        <w:rPr>
          <w:rFonts w:eastAsia="Times New Roman" w:cs="Times New Roman"/>
          <w:szCs w:val="24"/>
        </w:rPr>
        <w:t>Ναι</w:t>
      </w:r>
    </w:p>
    <w:p w14:paraId="4ED956D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w:t>
      </w:r>
      <w:r>
        <w:rPr>
          <w:rFonts w:eastAsia="Times New Roman" w:cs="Times New Roman"/>
          <w:b/>
          <w:szCs w:val="24"/>
        </w:rPr>
        <w:t>λου):</w:t>
      </w:r>
      <w:r>
        <w:rPr>
          <w:rFonts w:eastAsia="Times New Roman" w:cs="Times New Roman"/>
          <w:szCs w:val="24"/>
        </w:rPr>
        <w:t xml:space="preserve"> Συνεπώς το άρθρο 28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4ED956D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4ED956D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D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Κατά πλειοψηφία.</w:t>
      </w:r>
    </w:p>
    <w:p w14:paraId="4ED956D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D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ΧΑΡΟΥΛΑ (ΧΑΡΑ) </w:t>
      </w:r>
      <w:r>
        <w:rPr>
          <w:rFonts w:eastAsia="Times New Roman" w:cs="Times New Roman"/>
          <w:b/>
          <w:szCs w:val="24"/>
        </w:rPr>
        <w:t>ΚΕΦΑΛΙΔΟΥ:</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w:t>
      </w:r>
    </w:p>
    <w:p w14:paraId="4ED956D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4ED956D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Κατά πλειοψηφία.</w:t>
      </w:r>
    </w:p>
    <w:p w14:paraId="4ED956D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w:t>
      </w:r>
    </w:p>
    <w:p w14:paraId="4ED956D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Συνεπώς το άρθρο 29 έγινε δεκτό ως έχει κατά πλειοψηφία.</w:t>
      </w:r>
    </w:p>
    <w:p w14:paraId="4ED956D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w:t>
      </w:r>
      <w:r>
        <w:rPr>
          <w:rFonts w:eastAsia="Times New Roman" w:cs="Times New Roman"/>
          <w:szCs w:val="24"/>
        </w:rPr>
        <w:t>ό το άρθρο 30 ως έχει;</w:t>
      </w:r>
    </w:p>
    <w:p w14:paraId="4ED956D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6D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Κατά πλειοψηφία.</w:t>
      </w:r>
    </w:p>
    <w:p w14:paraId="4ED956D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6E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b/>
          <w:szCs w:val="24"/>
        </w:rPr>
        <w:t xml:space="preserve"> </w:t>
      </w:r>
      <w:r>
        <w:rPr>
          <w:rFonts w:eastAsia="Times New Roman" w:cs="Times New Roman"/>
          <w:szCs w:val="24"/>
        </w:rPr>
        <w:t>Όχι</w:t>
      </w:r>
      <w:r>
        <w:rPr>
          <w:rFonts w:eastAsia="Times New Roman" w:cs="Times New Roman"/>
          <w:szCs w:val="24"/>
        </w:rPr>
        <w:t>.</w:t>
      </w:r>
    </w:p>
    <w:p w14:paraId="4ED956E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4ED956E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Κατά πλειοψηφία.</w:t>
      </w:r>
    </w:p>
    <w:p w14:paraId="4ED956E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Συνε</w:t>
      </w:r>
      <w:r>
        <w:rPr>
          <w:rFonts w:eastAsia="Times New Roman" w:cs="Times New Roman"/>
          <w:szCs w:val="24"/>
        </w:rPr>
        <w:t>πώς το άρθρο 30 έγινε δεκτό ως έχει κατά πλειοψηφία.</w:t>
      </w:r>
    </w:p>
    <w:p w14:paraId="4ED956E4"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4ED956E5"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Δεκτό, δεκτό.</w:t>
      </w:r>
    </w:p>
    <w:p w14:paraId="4ED956E6"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31 έγινε δεκτό ως έχει ομοφώνως.</w:t>
      </w:r>
    </w:p>
    <w:p w14:paraId="4ED956E7"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w:t>
      </w:r>
      <w:r>
        <w:rPr>
          <w:rFonts w:eastAsia="Times New Roman" w:cs="Times New Roman"/>
          <w:szCs w:val="24"/>
        </w:rPr>
        <w:t>αι δεκτό το άρθρο 32 ως έχει;</w:t>
      </w:r>
    </w:p>
    <w:p w14:paraId="4ED956E8"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Δεκτό, δεκτό.</w:t>
      </w:r>
    </w:p>
    <w:p w14:paraId="4ED956E9"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32 έγινε δεκτό ως έχει ομοφώνως.</w:t>
      </w:r>
    </w:p>
    <w:p w14:paraId="4ED956EA"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w:t>
      </w:r>
      <w:r>
        <w:rPr>
          <w:rFonts w:eastAsia="Times New Roman" w:cs="Times New Roman"/>
          <w:szCs w:val="24"/>
        </w:rPr>
        <w:t>3</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4ED956EB"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Δεκτό, δεκτό.</w:t>
      </w:r>
    </w:p>
    <w:p w14:paraId="4ED956EC"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4ED956ED"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Παρών.</w:t>
      </w:r>
    </w:p>
    <w:p w14:paraId="4ED956EE"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Παρών.</w:t>
      </w:r>
    </w:p>
    <w:p w14:paraId="4ED956EF"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33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4ED956F0"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4ED956F1"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4ED956F2"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Παρών.</w:t>
      </w:r>
    </w:p>
    <w:p w14:paraId="4ED956F3"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4ED956F4"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Παρών.</w:t>
      </w:r>
    </w:p>
    <w:p w14:paraId="4ED956F5"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Κατά πλειοψηφία.</w:t>
      </w:r>
    </w:p>
    <w:p w14:paraId="4ED956F6"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4ED956F7"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ΑΝΑΣΤΑΣΙ</w:t>
      </w:r>
      <w:r>
        <w:rPr>
          <w:rFonts w:eastAsia="Times New Roman" w:cs="Times New Roman"/>
          <w:b/>
          <w:szCs w:val="24"/>
        </w:rPr>
        <w:t>ΟΣ ΜΕΓΑΛΟΜΥΣΤΑΚΑΣ:</w:t>
      </w:r>
      <w:r>
        <w:rPr>
          <w:rFonts w:eastAsia="Times New Roman" w:cs="Times New Roman"/>
          <w:szCs w:val="24"/>
        </w:rPr>
        <w:t xml:space="preserve"> Παρών.</w:t>
      </w:r>
    </w:p>
    <w:p w14:paraId="4ED956F8"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34 έγινε δεκτό ως έχει κατά πλειοψηφία.</w:t>
      </w:r>
    </w:p>
    <w:p w14:paraId="4ED956F9"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4ED956FA"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4ED956FB"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4ED956FC"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ΧΑΡΟΥΛΑ (Χ</w:t>
      </w:r>
      <w:r>
        <w:rPr>
          <w:rFonts w:eastAsia="Times New Roman" w:cs="Times New Roman"/>
          <w:b/>
          <w:szCs w:val="24"/>
        </w:rPr>
        <w:t xml:space="preserve">ΑΡΑ) ΚΕΦΑΛΙΔΟΥ: </w:t>
      </w:r>
      <w:r>
        <w:rPr>
          <w:rFonts w:eastAsia="Times New Roman" w:cs="Times New Roman"/>
          <w:szCs w:val="24"/>
        </w:rPr>
        <w:t>Παρών.</w:t>
      </w:r>
    </w:p>
    <w:p w14:paraId="4ED956FD"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Κατά πλειοψηφία.</w:t>
      </w:r>
    </w:p>
    <w:p w14:paraId="4ED956FE"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Κατά πλειοψηφία.</w:t>
      </w:r>
    </w:p>
    <w:p w14:paraId="4ED956FF"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Συνεπώς το άρθρο 35 έγινε δεκτό ως έχει κατά πλειοψηφία.</w:t>
      </w:r>
    </w:p>
    <w:p w14:paraId="4ED95700"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36</w:t>
      </w:r>
      <w:r>
        <w:rPr>
          <w:rFonts w:eastAsia="Times New Roman" w:cs="Times New Roman"/>
          <w:szCs w:val="24"/>
        </w:rPr>
        <w:t>,</w:t>
      </w:r>
      <w:r>
        <w:rPr>
          <w:rFonts w:eastAsia="Times New Roman" w:cs="Times New Roman"/>
          <w:szCs w:val="24"/>
        </w:rPr>
        <w:t xml:space="preserve"> όπως</w:t>
      </w:r>
      <w:r>
        <w:rPr>
          <w:rFonts w:eastAsia="Times New Roman" w:cs="Times New Roman"/>
          <w:szCs w:val="24"/>
        </w:rPr>
        <w:t xml:space="preserve"> τροποποιήθηκε από τον κύριο Υπουργό;</w:t>
      </w:r>
    </w:p>
    <w:p w14:paraId="4ED95701"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4ED95702"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Παρών.</w:t>
      </w:r>
    </w:p>
    <w:p w14:paraId="4ED95703"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4ED95704"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Παρών.</w:t>
      </w:r>
    </w:p>
    <w:p w14:paraId="4ED95705"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4ED95706"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4ED95707"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36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w:t>
      </w:r>
      <w:r>
        <w:rPr>
          <w:rFonts w:eastAsia="Times New Roman" w:cs="Times New Roman"/>
          <w:szCs w:val="24"/>
        </w:rPr>
        <w:t>,</w:t>
      </w:r>
      <w:r>
        <w:rPr>
          <w:rFonts w:eastAsia="Times New Roman" w:cs="Times New Roman"/>
          <w:szCs w:val="24"/>
        </w:rPr>
        <w:t xml:space="preserve"> κατά πλειοψηφία.</w:t>
      </w:r>
    </w:p>
    <w:p w14:paraId="4ED95708"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37 ως έχει;</w:t>
      </w:r>
    </w:p>
    <w:p w14:paraId="4ED95709"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4ED9570A"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Παρών.</w:t>
      </w:r>
    </w:p>
    <w:p w14:paraId="4ED9570B"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4ED9570C"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Παρών.</w:t>
      </w:r>
    </w:p>
    <w:p w14:paraId="4ED9570D"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4ED9570E"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37 έγινε δεκτό ως έχει κατά πλειοψηφία.</w:t>
      </w:r>
    </w:p>
    <w:p w14:paraId="4ED9570F"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4ED95710"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w:t>
      </w:r>
      <w:r>
        <w:rPr>
          <w:rFonts w:eastAsia="Times New Roman" w:cs="Times New Roman"/>
          <w:szCs w:val="24"/>
        </w:rPr>
        <w:t>εκτό, δεκτό.</w:t>
      </w:r>
    </w:p>
    <w:p w14:paraId="4ED95711"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Παρών.</w:t>
      </w:r>
    </w:p>
    <w:p w14:paraId="4ED95712"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ΑΝΤΩΝΙΟΣ ΓΡΕΓΟΣ: </w:t>
      </w:r>
      <w:r>
        <w:rPr>
          <w:rFonts w:eastAsia="Times New Roman" w:cs="Times New Roman"/>
          <w:szCs w:val="24"/>
        </w:rPr>
        <w:t>Κατά πλειοψηφία.</w:t>
      </w:r>
    </w:p>
    <w:p w14:paraId="4ED95713"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Όχι</w:t>
      </w:r>
      <w:r>
        <w:rPr>
          <w:rFonts w:eastAsia="Times New Roman" w:cs="Times New Roman"/>
          <w:szCs w:val="24"/>
        </w:rPr>
        <w:t>.</w:t>
      </w:r>
    </w:p>
    <w:p w14:paraId="4ED95714"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4ED95715"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Κατά πλειοψηφία.</w:t>
      </w:r>
    </w:p>
    <w:p w14:paraId="4ED95716"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38 έγινε δεκτό ως έχε</w:t>
      </w:r>
      <w:r>
        <w:rPr>
          <w:rFonts w:eastAsia="Times New Roman" w:cs="Times New Roman"/>
          <w:szCs w:val="24"/>
        </w:rPr>
        <w:t>ι κατά πλειοψηφία.</w:t>
      </w:r>
    </w:p>
    <w:p w14:paraId="4ED95717"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4ED95718"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Δεκτό, δεκτό.</w:t>
      </w:r>
    </w:p>
    <w:p w14:paraId="4ED95719"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39 έγινε δεκτό ως έχει ομοφώνως.</w:t>
      </w:r>
    </w:p>
    <w:p w14:paraId="4ED9571A"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40 ως έχει;</w:t>
      </w:r>
    </w:p>
    <w:p w14:paraId="4ED9571B"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lastRenderedPageBreak/>
        <w:t>ΠΟΛΛ</w:t>
      </w:r>
      <w:r>
        <w:rPr>
          <w:rFonts w:eastAsia="Times New Roman" w:cs="Times New Roman"/>
          <w:b/>
          <w:szCs w:val="24"/>
        </w:rPr>
        <w:t xml:space="preserve">ΟΙ ΒΟΥΛΕΥΤΕΣ: </w:t>
      </w:r>
      <w:r>
        <w:rPr>
          <w:rFonts w:eastAsia="Times New Roman" w:cs="Times New Roman"/>
          <w:szCs w:val="24"/>
        </w:rPr>
        <w:t>Δεκτό, δεκτό.</w:t>
      </w:r>
    </w:p>
    <w:p w14:paraId="4ED9571C"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4ED9571D"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Παρών.</w:t>
      </w:r>
    </w:p>
    <w:p w14:paraId="4ED9571E"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4ED9571F"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4ED95720"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40 έγινε δεκτό ως έχει κατά</w:t>
      </w:r>
      <w:r>
        <w:rPr>
          <w:rFonts w:eastAsia="Times New Roman" w:cs="Times New Roman"/>
          <w:szCs w:val="24"/>
        </w:rPr>
        <w:t xml:space="preserve"> πλειοψηφία.</w:t>
      </w:r>
    </w:p>
    <w:p w14:paraId="4ED95721"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41 ως έχει;</w:t>
      </w:r>
    </w:p>
    <w:p w14:paraId="4ED95722"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4ED95723"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Παρών.</w:t>
      </w:r>
    </w:p>
    <w:p w14:paraId="4ED95724"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Όχι</w:t>
      </w:r>
      <w:r>
        <w:rPr>
          <w:rFonts w:eastAsia="Times New Roman" w:cs="Times New Roman"/>
          <w:szCs w:val="24"/>
        </w:rPr>
        <w:t>.</w:t>
      </w:r>
    </w:p>
    <w:p w14:paraId="4ED95725"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 xml:space="preserve">Παρών. </w:t>
      </w:r>
    </w:p>
    <w:p w14:paraId="4ED95726"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4ED95727"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41 έγινε δεκτό ως έχει κατά πλειοψηφία.</w:t>
      </w:r>
    </w:p>
    <w:p w14:paraId="4ED95728"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42 ως έχει;</w:t>
      </w:r>
    </w:p>
    <w:p w14:paraId="4ED95729"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4ED9572A"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Παρών.</w:t>
      </w:r>
    </w:p>
    <w:p w14:paraId="4ED9572B"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4ED9572C"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Κατά πλειοψηφία.</w:t>
      </w:r>
    </w:p>
    <w:p w14:paraId="4ED9572D"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w:t>
      </w:r>
      <w:r>
        <w:rPr>
          <w:rFonts w:eastAsia="Times New Roman" w:cs="Times New Roman"/>
          <w:szCs w:val="24"/>
        </w:rPr>
        <w:t>τά πλειοψηφία.</w:t>
      </w:r>
    </w:p>
    <w:p w14:paraId="4ED9572E"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4ED9572F"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Κατά πλειοψηφία.</w:t>
      </w:r>
    </w:p>
    <w:p w14:paraId="4ED95730"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42 έγινε δεκτό ως έχει κατά πλειοψηφία.</w:t>
      </w:r>
    </w:p>
    <w:p w14:paraId="4ED95731"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43 ως έχει;</w:t>
      </w:r>
    </w:p>
    <w:p w14:paraId="4ED95732"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b/>
          <w:szCs w:val="24"/>
        </w:rPr>
        <w:t xml:space="preserve"> </w:t>
      </w:r>
      <w:r>
        <w:rPr>
          <w:rFonts w:eastAsia="Times New Roman" w:cs="Times New Roman"/>
          <w:szCs w:val="24"/>
        </w:rPr>
        <w:t>Δεκτό, δεκτό.</w:t>
      </w:r>
    </w:p>
    <w:p w14:paraId="4ED95733"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Παρών.</w:t>
      </w:r>
    </w:p>
    <w:p w14:paraId="4ED95734"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4ED95735"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Όχι</w:t>
      </w:r>
      <w:r>
        <w:rPr>
          <w:rFonts w:eastAsia="Times New Roman" w:cs="Times New Roman"/>
          <w:szCs w:val="24"/>
        </w:rPr>
        <w:t>.</w:t>
      </w:r>
    </w:p>
    <w:p w14:paraId="4ED95736"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4ED95737"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4ED95738"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Κατά πλειοψηφία.</w:t>
      </w:r>
    </w:p>
    <w:p w14:paraId="4ED95739"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Συνεπώς το</w:t>
      </w:r>
      <w:r>
        <w:rPr>
          <w:rFonts w:eastAsia="Times New Roman" w:cs="Times New Roman"/>
          <w:szCs w:val="24"/>
        </w:rPr>
        <w:t xml:space="preserve"> άρθρο 43 έγινε δεκτό ως έχει κατά πλειοψηφία.</w:t>
      </w:r>
    </w:p>
    <w:p w14:paraId="4ED9573A"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44 ως έχει;</w:t>
      </w:r>
    </w:p>
    <w:p w14:paraId="4ED9573B"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4ED9573C"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Παρών.</w:t>
      </w:r>
    </w:p>
    <w:p w14:paraId="4ED9573D"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Παρών.</w:t>
      </w:r>
    </w:p>
    <w:p w14:paraId="4ED9573E"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το άρθρο 44 </w:t>
      </w:r>
      <w:r>
        <w:rPr>
          <w:rFonts w:eastAsia="Times New Roman" w:cs="Times New Roman"/>
          <w:szCs w:val="24"/>
        </w:rPr>
        <w:t>έγινε δεκτό ως έχει κατά πλειοψηφία.</w:t>
      </w:r>
    </w:p>
    <w:p w14:paraId="4ED9573F"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45 ως έχει;</w:t>
      </w:r>
    </w:p>
    <w:p w14:paraId="4ED95740"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4ED95741"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Παρών.</w:t>
      </w:r>
    </w:p>
    <w:p w14:paraId="4ED95742"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ΑΝΤΩΝΙΟΣ ΓΡΕΓΟΣ: </w:t>
      </w:r>
      <w:r>
        <w:rPr>
          <w:rFonts w:eastAsia="Times New Roman" w:cs="Times New Roman"/>
          <w:szCs w:val="24"/>
        </w:rPr>
        <w:t>Παρών.</w:t>
      </w:r>
    </w:p>
    <w:p w14:paraId="4ED95743"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Παρών.</w:t>
      </w:r>
    </w:p>
    <w:p w14:paraId="4ED95744"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4ED95745"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4ED95746" w14:textId="77777777" w:rsidR="0014665F" w:rsidRDefault="007C227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Συνεπώς το άρθρο 45 έγινε δεκτό ως έχει κατά πλειοψηφία.</w:t>
      </w:r>
    </w:p>
    <w:p w14:paraId="4ED95747"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46 ως έχει;</w:t>
      </w:r>
    </w:p>
    <w:p w14:paraId="4ED95748"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49"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4A" w14:textId="77777777" w:rsidR="0014665F" w:rsidRDefault="007C227C">
      <w:pPr>
        <w:spacing w:line="600" w:lineRule="auto"/>
        <w:ind w:firstLine="720"/>
        <w:jc w:val="both"/>
        <w:rPr>
          <w:rFonts w:eastAsia="Times New Roman"/>
          <w:szCs w:val="24"/>
        </w:rPr>
      </w:pPr>
      <w:r>
        <w:rPr>
          <w:rFonts w:eastAsia="Times New Roman"/>
          <w:b/>
          <w:szCs w:val="24"/>
        </w:rPr>
        <w:t>ΑΝΤΩΝΙΟΣ ΓΡ</w:t>
      </w:r>
      <w:r>
        <w:rPr>
          <w:rFonts w:eastAsia="Times New Roman"/>
          <w:b/>
          <w:szCs w:val="24"/>
        </w:rPr>
        <w:t xml:space="preserve">ΕΓΟΣ: </w:t>
      </w:r>
      <w:r>
        <w:rPr>
          <w:rFonts w:eastAsia="Times New Roman"/>
          <w:szCs w:val="24"/>
        </w:rPr>
        <w:t xml:space="preserve">Κατά πλειοψηφία. </w:t>
      </w:r>
    </w:p>
    <w:p w14:paraId="4ED9574B"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 xml:space="preserve">Παρών. </w:t>
      </w:r>
    </w:p>
    <w:p w14:paraId="4ED9574C" w14:textId="77777777" w:rsidR="0014665F" w:rsidRDefault="007C227C">
      <w:pPr>
        <w:spacing w:line="600" w:lineRule="auto"/>
        <w:ind w:firstLine="720"/>
        <w:jc w:val="both"/>
        <w:rPr>
          <w:rFonts w:eastAsia="Times New Roman"/>
          <w:szCs w:val="24"/>
        </w:rPr>
      </w:pPr>
      <w:r>
        <w:rPr>
          <w:rFonts w:eastAsia="Times New Roman"/>
          <w:b/>
          <w:szCs w:val="24"/>
        </w:rPr>
        <w:lastRenderedPageBreak/>
        <w:t xml:space="preserve">ΑΝΑΣΤΑΣΙΟΣ ΜΕΓΑΛΟΜΥΣΤΑΚΑΣ: </w:t>
      </w:r>
      <w:r>
        <w:rPr>
          <w:rFonts w:eastAsia="Times New Roman"/>
          <w:szCs w:val="24"/>
        </w:rPr>
        <w:t xml:space="preserve">Κατά πλειοψηφία. </w:t>
      </w:r>
    </w:p>
    <w:p w14:paraId="4ED9574D" w14:textId="77777777" w:rsidR="0014665F" w:rsidRDefault="007C227C">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 xml:space="preserve">Συνεπώς το άρθρο 46 έγινε δεκτό ως έχει κατά πλειοψηφία. </w:t>
      </w:r>
    </w:p>
    <w:p w14:paraId="4ED9574E"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47 ως έχει</w:t>
      </w:r>
      <w:r>
        <w:rPr>
          <w:rFonts w:eastAsia="Times New Roman"/>
          <w:szCs w:val="24"/>
        </w:rPr>
        <w:t>;</w:t>
      </w:r>
    </w:p>
    <w:p w14:paraId="4ED9574F"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50" w14:textId="77777777" w:rsidR="0014665F" w:rsidRDefault="007C227C">
      <w:pPr>
        <w:spacing w:line="600" w:lineRule="auto"/>
        <w:ind w:firstLine="720"/>
        <w:jc w:val="both"/>
        <w:rPr>
          <w:rFonts w:eastAsia="Times New Roman" w:cs="Times New Roman"/>
          <w:szCs w:val="24"/>
        </w:rPr>
      </w:pPr>
      <w:r>
        <w:rPr>
          <w:rFonts w:eastAsia="Times New Roman"/>
          <w:b/>
          <w:szCs w:val="24"/>
        </w:rPr>
        <w:t>ΕΜΜΑΝΟΥΗΛ ΣΥΝΤΥΧΑΚΗΣ:</w:t>
      </w:r>
      <w:r>
        <w:rPr>
          <w:rFonts w:eastAsia="Times New Roman" w:cs="Times New Roman"/>
          <w:szCs w:val="24"/>
        </w:rPr>
        <w:t xml:space="preserve"> Παρών.</w:t>
      </w:r>
    </w:p>
    <w:p w14:paraId="4ED95751" w14:textId="77777777" w:rsidR="0014665F" w:rsidRDefault="007C227C">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47 έγινε δεκτό ως έχει κατά πλειοψηφία.</w:t>
      </w:r>
    </w:p>
    <w:p w14:paraId="4ED95752"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48 ως έχει;</w:t>
      </w:r>
    </w:p>
    <w:p w14:paraId="4ED95753"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54" w14:textId="77777777" w:rsidR="0014665F" w:rsidRDefault="007C227C">
      <w:pPr>
        <w:spacing w:line="600" w:lineRule="auto"/>
        <w:ind w:firstLine="720"/>
        <w:jc w:val="both"/>
        <w:rPr>
          <w:rFonts w:eastAsia="Times New Roman"/>
          <w:szCs w:val="24"/>
        </w:rPr>
      </w:pPr>
      <w:r>
        <w:rPr>
          <w:rFonts w:eastAsia="Times New Roman"/>
          <w:b/>
          <w:szCs w:val="24"/>
        </w:rPr>
        <w:lastRenderedPageBreak/>
        <w:t xml:space="preserve">ΑΝΝΑ </w:t>
      </w:r>
      <w:r>
        <w:rPr>
          <w:rFonts w:eastAsia="Times New Roman"/>
          <w:b/>
          <w:szCs w:val="24"/>
        </w:rPr>
        <w:t xml:space="preserve">ΚΑΡΑΜΑΝΛΗ: </w:t>
      </w:r>
      <w:r>
        <w:rPr>
          <w:rFonts w:eastAsia="Times New Roman"/>
          <w:szCs w:val="24"/>
        </w:rPr>
        <w:t xml:space="preserve">Παρών. </w:t>
      </w:r>
    </w:p>
    <w:p w14:paraId="4ED95755"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Κατά πλειοψηφία. </w:t>
      </w:r>
    </w:p>
    <w:p w14:paraId="4ED95756"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szCs w:val="24"/>
        </w:rPr>
        <w:t>Παρών.</w:t>
      </w:r>
    </w:p>
    <w:p w14:paraId="4ED95757" w14:textId="77777777" w:rsidR="0014665F" w:rsidRDefault="007C227C">
      <w:pPr>
        <w:spacing w:line="600" w:lineRule="auto"/>
        <w:ind w:firstLine="720"/>
        <w:jc w:val="both"/>
        <w:rPr>
          <w:rFonts w:eastAsia="Times New Roman"/>
          <w:szCs w:val="24"/>
        </w:rPr>
      </w:pPr>
      <w:r>
        <w:rPr>
          <w:rFonts w:eastAsia="Times New Roman"/>
          <w:b/>
          <w:szCs w:val="24"/>
        </w:rPr>
        <w:t>ΓΕΩΡΓΙΟΣ ΜΑΥΡΩΤΑΣ:</w:t>
      </w:r>
      <w:r>
        <w:rPr>
          <w:rFonts w:eastAsia="Times New Roman"/>
          <w:szCs w:val="24"/>
        </w:rPr>
        <w:t xml:space="preserve"> Παρών. </w:t>
      </w:r>
    </w:p>
    <w:p w14:paraId="4ED95758" w14:textId="77777777" w:rsidR="0014665F" w:rsidRDefault="007C227C">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48 έγινε δεκτό ως έχει κατά πλειοψηφία.</w:t>
      </w:r>
    </w:p>
    <w:p w14:paraId="4ED95759" w14:textId="77777777" w:rsidR="0014665F" w:rsidRDefault="007C227C">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w:t>
      </w:r>
      <w:r>
        <w:rPr>
          <w:rFonts w:eastAsia="Times New Roman"/>
          <w:szCs w:val="24"/>
        </w:rPr>
        <w:t>49 ως έχει;</w:t>
      </w:r>
    </w:p>
    <w:p w14:paraId="4ED9575A"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5B"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5C"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5D" w14:textId="77777777" w:rsidR="0014665F" w:rsidRDefault="007C227C">
      <w:pPr>
        <w:spacing w:line="600" w:lineRule="auto"/>
        <w:ind w:firstLine="720"/>
        <w:jc w:val="both"/>
        <w:rPr>
          <w:rFonts w:eastAsia="Times New Roman"/>
          <w:szCs w:val="24"/>
        </w:rPr>
      </w:pPr>
      <w:r>
        <w:rPr>
          <w:rFonts w:eastAsia="Times New Roman"/>
          <w:b/>
          <w:szCs w:val="24"/>
        </w:rPr>
        <w:lastRenderedPageBreak/>
        <w:t xml:space="preserve">ΧΑΡΟΥΛΑ (ΧΑΡΑ) ΚΕΦΑΛΙΔΟΥ: </w:t>
      </w:r>
      <w:r>
        <w:rPr>
          <w:rFonts w:eastAsia="Times New Roman" w:cs="Times New Roman"/>
          <w:szCs w:val="24"/>
        </w:rPr>
        <w:t>Όχι</w:t>
      </w:r>
      <w:r>
        <w:rPr>
          <w:rFonts w:eastAsia="Times New Roman"/>
          <w:szCs w:val="24"/>
        </w:rPr>
        <w:t>.</w:t>
      </w:r>
    </w:p>
    <w:p w14:paraId="4ED9575E"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Παρών.</w:t>
      </w:r>
      <w:r>
        <w:rPr>
          <w:rFonts w:eastAsia="Times New Roman"/>
          <w:szCs w:val="24"/>
        </w:rPr>
        <w:t xml:space="preserve"> </w:t>
      </w:r>
    </w:p>
    <w:p w14:paraId="4ED9575F"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60" w14:textId="77777777" w:rsidR="0014665F" w:rsidRDefault="007C227C">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 xml:space="preserve">Συνεπώς το </w:t>
      </w:r>
      <w:r>
        <w:rPr>
          <w:rFonts w:eastAsia="Times New Roman"/>
          <w:szCs w:val="24"/>
        </w:rPr>
        <w:t>άρθρο 49 έγινε δεκτό ως έχει κατά πλειοψηφία.</w:t>
      </w:r>
    </w:p>
    <w:p w14:paraId="4ED95761"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50 ως έχει;</w:t>
      </w:r>
    </w:p>
    <w:p w14:paraId="4ED95762"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63"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64"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65"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66" w14:textId="77777777" w:rsidR="0014665F" w:rsidRDefault="007C227C">
      <w:pPr>
        <w:spacing w:line="600" w:lineRule="auto"/>
        <w:ind w:firstLine="720"/>
        <w:jc w:val="both"/>
        <w:rPr>
          <w:rFonts w:eastAsia="Times New Roman"/>
          <w:szCs w:val="24"/>
        </w:rPr>
      </w:pPr>
      <w:r>
        <w:rPr>
          <w:rFonts w:eastAsia="Times New Roman"/>
          <w:b/>
          <w:szCs w:val="24"/>
        </w:rPr>
        <w:lastRenderedPageBreak/>
        <w:t>ΕΜΜΑΝΟΥΗΛ ΣΥΝΤΥΧΑΚΗΣ:</w:t>
      </w:r>
      <w:r>
        <w:rPr>
          <w:rFonts w:eastAsia="Times New Roman" w:cs="Times New Roman"/>
          <w:szCs w:val="24"/>
        </w:rPr>
        <w:t xml:space="preserve"> Παρών.</w:t>
      </w:r>
      <w:r>
        <w:rPr>
          <w:rFonts w:eastAsia="Times New Roman"/>
          <w:szCs w:val="24"/>
        </w:rPr>
        <w:t xml:space="preserve"> </w:t>
      </w:r>
    </w:p>
    <w:p w14:paraId="4ED95767" w14:textId="77777777" w:rsidR="0014665F" w:rsidRDefault="007C227C">
      <w:pPr>
        <w:spacing w:line="600" w:lineRule="auto"/>
        <w:ind w:firstLine="720"/>
        <w:jc w:val="both"/>
        <w:rPr>
          <w:rFonts w:eastAsia="Times New Roman"/>
          <w:szCs w:val="24"/>
        </w:rPr>
      </w:pPr>
      <w:r>
        <w:rPr>
          <w:rFonts w:eastAsia="Times New Roman"/>
          <w:b/>
          <w:szCs w:val="24"/>
        </w:rPr>
        <w:t>ΑΝΑΣΤΑΣΙΟΣ ΜΕΓ</w:t>
      </w:r>
      <w:r>
        <w:rPr>
          <w:rFonts w:eastAsia="Times New Roman"/>
          <w:b/>
          <w:szCs w:val="24"/>
        </w:rPr>
        <w:t xml:space="preserve">ΑΛΟΜΥΣΤΑΚΑΣ: </w:t>
      </w:r>
      <w:r>
        <w:rPr>
          <w:rFonts w:eastAsia="Times New Roman"/>
          <w:szCs w:val="24"/>
        </w:rPr>
        <w:t xml:space="preserve">Κατά πλειοψηφία. </w:t>
      </w:r>
    </w:p>
    <w:p w14:paraId="4ED95768" w14:textId="77777777" w:rsidR="0014665F" w:rsidRDefault="007C227C">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50 έγινε δεκτό ως έχει κατά πλειοψηφία.</w:t>
      </w:r>
    </w:p>
    <w:p w14:paraId="4ED95769"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51 ως έχει;</w:t>
      </w:r>
    </w:p>
    <w:p w14:paraId="4ED9576A"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6B"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6C" w14:textId="77777777" w:rsidR="0014665F" w:rsidRDefault="007C227C">
      <w:pPr>
        <w:spacing w:line="600" w:lineRule="auto"/>
        <w:ind w:firstLine="720"/>
        <w:jc w:val="both"/>
        <w:rPr>
          <w:rFonts w:eastAsia="Times New Roman"/>
          <w:szCs w:val="24"/>
        </w:rPr>
      </w:pPr>
      <w:r>
        <w:rPr>
          <w:rFonts w:eastAsia="Times New Roman"/>
          <w:b/>
          <w:szCs w:val="24"/>
        </w:rPr>
        <w:t>ΑΝΤΩΝΙΟΣ ΓΡΕΓΟ</w:t>
      </w:r>
      <w:r>
        <w:rPr>
          <w:rFonts w:eastAsia="Times New Roman"/>
          <w:b/>
          <w:szCs w:val="24"/>
        </w:rPr>
        <w:t xml:space="preserve">Σ: </w:t>
      </w:r>
      <w:r>
        <w:rPr>
          <w:rFonts w:eastAsia="Times New Roman"/>
          <w:szCs w:val="24"/>
        </w:rPr>
        <w:t xml:space="preserve">Παρών. </w:t>
      </w:r>
    </w:p>
    <w:p w14:paraId="4ED9576D"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6E"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Παρών.</w:t>
      </w:r>
      <w:r>
        <w:rPr>
          <w:rFonts w:eastAsia="Times New Roman"/>
          <w:szCs w:val="24"/>
        </w:rPr>
        <w:t xml:space="preserve"> </w:t>
      </w:r>
    </w:p>
    <w:p w14:paraId="4ED9576F" w14:textId="77777777" w:rsidR="0014665F" w:rsidRDefault="007C227C">
      <w:pPr>
        <w:spacing w:line="600" w:lineRule="auto"/>
        <w:ind w:firstLine="720"/>
        <w:jc w:val="both"/>
        <w:rPr>
          <w:rFonts w:eastAsia="Times New Roman"/>
          <w:szCs w:val="24"/>
        </w:rPr>
      </w:pPr>
      <w:r>
        <w:rPr>
          <w:rFonts w:eastAsia="Times New Roman"/>
          <w:b/>
          <w:szCs w:val="24"/>
        </w:rPr>
        <w:lastRenderedPageBreak/>
        <w:t xml:space="preserve">ΑΝΑΣΤΑΣΙΟΣ ΜΕΓΑΛΟΜΥΣΤΑΚΑΣ: </w:t>
      </w:r>
      <w:r>
        <w:rPr>
          <w:rFonts w:eastAsia="Times New Roman"/>
          <w:szCs w:val="24"/>
        </w:rPr>
        <w:t xml:space="preserve">Κατά πλειοψηφία. </w:t>
      </w:r>
    </w:p>
    <w:p w14:paraId="4ED95770" w14:textId="77777777" w:rsidR="0014665F" w:rsidRDefault="007C227C">
      <w:pPr>
        <w:spacing w:line="600" w:lineRule="auto"/>
        <w:ind w:firstLine="720"/>
        <w:jc w:val="both"/>
        <w:rPr>
          <w:rFonts w:eastAsia="Times New Roman"/>
          <w:szCs w:val="24"/>
        </w:rPr>
      </w:pPr>
      <w:r>
        <w:rPr>
          <w:rFonts w:eastAsia="Times New Roman"/>
          <w:b/>
          <w:bCs/>
        </w:rPr>
        <w:t>ΠΡΟΕΔΡΕΥΟΥΣΑ (Αναστασία Χριστοδουλοπούλου):</w:t>
      </w:r>
      <w:r>
        <w:rPr>
          <w:rFonts w:eastAsia="Times New Roman"/>
          <w:b/>
          <w:szCs w:val="24"/>
        </w:rPr>
        <w:t xml:space="preserve"> </w:t>
      </w:r>
      <w:r>
        <w:rPr>
          <w:rFonts w:eastAsia="Times New Roman"/>
          <w:szCs w:val="24"/>
        </w:rPr>
        <w:t>Συνεπώς το άρθρο 51 έγινε δεκτό ως έχει κατά πλειοψηφία.</w:t>
      </w:r>
    </w:p>
    <w:p w14:paraId="4ED95771" w14:textId="77777777" w:rsidR="0014665F" w:rsidRDefault="007C227C">
      <w:pPr>
        <w:spacing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52 ως έχει;</w:t>
      </w:r>
    </w:p>
    <w:p w14:paraId="4ED95772"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73"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74"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75"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76"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Παρών.</w:t>
      </w:r>
      <w:r>
        <w:rPr>
          <w:rFonts w:eastAsia="Times New Roman"/>
          <w:szCs w:val="24"/>
        </w:rPr>
        <w:t xml:space="preserve"> </w:t>
      </w:r>
    </w:p>
    <w:p w14:paraId="4ED95777"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78" w14:textId="77777777" w:rsidR="0014665F" w:rsidRDefault="007C227C">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Συνεπώ</w:t>
      </w:r>
      <w:r>
        <w:rPr>
          <w:rFonts w:eastAsia="Times New Roman"/>
          <w:szCs w:val="24"/>
        </w:rPr>
        <w:t>ς το άρθρο  52 έγινε δεκτό ως έχει κατά πλειοψηφία.</w:t>
      </w:r>
    </w:p>
    <w:p w14:paraId="4ED95779"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53 ως έχει;</w:t>
      </w:r>
    </w:p>
    <w:p w14:paraId="4ED9577A"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7B"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7C"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7D"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7E"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Παρών.</w:t>
      </w:r>
      <w:r>
        <w:rPr>
          <w:rFonts w:eastAsia="Times New Roman"/>
          <w:szCs w:val="24"/>
        </w:rPr>
        <w:t xml:space="preserve"> </w:t>
      </w:r>
    </w:p>
    <w:p w14:paraId="4ED9577F"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80" w14:textId="77777777" w:rsidR="0014665F" w:rsidRDefault="007C227C">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Συνεπώς το άρθρο 53 έγινε δεκτό ως έχει κατά πλειοψηφία.</w:t>
      </w:r>
    </w:p>
    <w:p w14:paraId="4ED95781"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54 ως έχει;</w:t>
      </w:r>
    </w:p>
    <w:p w14:paraId="4ED95782"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83"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84"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85"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86"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Παρών.</w:t>
      </w:r>
      <w:r>
        <w:rPr>
          <w:rFonts w:eastAsia="Times New Roman"/>
          <w:szCs w:val="24"/>
        </w:rPr>
        <w:t xml:space="preserve"> </w:t>
      </w:r>
    </w:p>
    <w:p w14:paraId="4ED95787"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88" w14:textId="77777777" w:rsidR="0014665F" w:rsidRDefault="007C227C">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Συνεπώς το άρθρο 54 έγινε δεκτό ως έχει κατά πλειοψηφία.</w:t>
      </w:r>
    </w:p>
    <w:p w14:paraId="4ED95789" w14:textId="77777777" w:rsidR="0014665F" w:rsidRDefault="007C227C">
      <w:pPr>
        <w:spacing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55 ως έχει;</w:t>
      </w:r>
    </w:p>
    <w:p w14:paraId="4ED9578A"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8B"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8C"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8D"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8E"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Παρών.</w:t>
      </w:r>
      <w:r>
        <w:rPr>
          <w:rFonts w:eastAsia="Times New Roman"/>
          <w:szCs w:val="24"/>
        </w:rPr>
        <w:t xml:space="preserve"> </w:t>
      </w:r>
    </w:p>
    <w:p w14:paraId="4ED9578F"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90" w14:textId="77777777" w:rsidR="0014665F" w:rsidRDefault="007C227C">
      <w:pPr>
        <w:spacing w:line="600" w:lineRule="auto"/>
        <w:ind w:firstLine="720"/>
        <w:jc w:val="both"/>
        <w:rPr>
          <w:rFonts w:eastAsia="Times New Roman"/>
          <w:szCs w:val="24"/>
        </w:rPr>
      </w:pPr>
      <w:r>
        <w:rPr>
          <w:rFonts w:eastAsia="Times New Roman"/>
          <w:b/>
          <w:bCs/>
        </w:rPr>
        <w:lastRenderedPageBreak/>
        <w:t>ΠΡΟΕΔΡΕΥΟΥΣΑ (Αναστασία Χριστοδου</w:t>
      </w:r>
      <w:r>
        <w:rPr>
          <w:rFonts w:eastAsia="Times New Roman"/>
          <w:b/>
          <w:bCs/>
        </w:rPr>
        <w:t>λοπούλου):</w:t>
      </w:r>
      <w:r>
        <w:rPr>
          <w:rFonts w:eastAsia="Times New Roman"/>
          <w:b/>
          <w:szCs w:val="24"/>
        </w:rPr>
        <w:t xml:space="preserve"> </w:t>
      </w:r>
      <w:r>
        <w:rPr>
          <w:rFonts w:eastAsia="Times New Roman"/>
          <w:szCs w:val="24"/>
        </w:rPr>
        <w:t>Συνεπώς το άρθρο 55 έγινε δεκτό ως έχει κατά πλειοψηφία.</w:t>
      </w:r>
    </w:p>
    <w:p w14:paraId="4ED95791"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56 ως έχει;</w:t>
      </w:r>
    </w:p>
    <w:p w14:paraId="4ED95792"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93"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94"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95" w14:textId="77777777" w:rsidR="0014665F" w:rsidRDefault="007C227C">
      <w:pPr>
        <w:spacing w:line="600" w:lineRule="auto"/>
        <w:ind w:firstLine="720"/>
        <w:jc w:val="both"/>
        <w:rPr>
          <w:rFonts w:eastAsia="Times New Roman"/>
          <w:szCs w:val="24"/>
        </w:rPr>
      </w:pPr>
      <w:r>
        <w:rPr>
          <w:rFonts w:eastAsia="Times New Roman"/>
          <w:b/>
          <w:szCs w:val="24"/>
        </w:rPr>
        <w:t>ΧΑΡΟΥΛΑ (ΧΑΡΑ) ΚΕΦΑΛΙΔΟΥ:</w:t>
      </w:r>
      <w:r w:rsidRPr="00D95465">
        <w:rPr>
          <w:rFonts w:eastAsia="Times New Roman" w:cs="Times New Roman"/>
          <w:szCs w:val="24"/>
        </w:rPr>
        <w:t xml:space="preserve"> </w:t>
      </w:r>
      <w:r>
        <w:rPr>
          <w:rFonts w:eastAsia="Times New Roman" w:cs="Times New Roman"/>
          <w:szCs w:val="24"/>
        </w:rPr>
        <w:t>Όχι</w:t>
      </w:r>
      <w:r>
        <w:rPr>
          <w:rFonts w:eastAsia="Times New Roman"/>
          <w:szCs w:val="24"/>
        </w:rPr>
        <w:t>.</w:t>
      </w:r>
    </w:p>
    <w:p w14:paraId="4ED95796"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Παρών.</w:t>
      </w:r>
      <w:r>
        <w:rPr>
          <w:rFonts w:eastAsia="Times New Roman"/>
          <w:szCs w:val="24"/>
        </w:rPr>
        <w:t xml:space="preserve"> </w:t>
      </w:r>
    </w:p>
    <w:p w14:paraId="4ED95797"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98" w14:textId="77777777" w:rsidR="0014665F" w:rsidRDefault="007C227C">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Συνεπώς το άρθρο 56 έγινε δεκτό ως έχει κατά πλειοψηφία.</w:t>
      </w:r>
    </w:p>
    <w:p w14:paraId="4ED95799"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57 ως έχει;</w:t>
      </w:r>
    </w:p>
    <w:p w14:paraId="4ED9579A"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9B" w14:textId="77777777" w:rsidR="0014665F" w:rsidRDefault="007C227C">
      <w:pPr>
        <w:spacing w:line="600" w:lineRule="auto"/>
        <w:ind w:firstLine="720"/>
        <w:jc w:val="both"/>
        <w:rPr>
          <w:rFonts w:eastAsia="Times New Roman"/>
          <w:szCs w:val="24"/>
        </w:rPr>
      </w:pPr>
      <w:r>
        <w:rPr>
          <w:rFonts w:eastAsia="Times New Roman"/>
          <w:b/>
          <w:szCs w:val="24"/>
        </w:rPr>
        <w:t>ΑΝΝΑ ΚΑΡΑΜΑΝΛΗ:</w:t>
      </w:r>
      <w:r>
        <w:rPr>
          <w:rFonts w:eastAsia="Times New Roman"/>
          <w:b/>
          <w:szCs w:val="24"/>
        </w:rPr>
        <w:t xml:space="preserve"> </w:t>
      </w:r>
      <w:r>
        <w:rPr>
          <w:rFonts w:eastAsia="Times New Roman"/>
          <w:szCs w:val="24"/>
        </w:rPr>
        <w:t xml:space="preserve">Παρών. </w:t>
      </w:r>
    </w:p>
    <w:p w14:paraId="4ED9579C"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9D"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9E"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Παρών.</w:t>
      </w:r>
      <w:r>
        <w:rPr>
          <w:rFonts w:eastAsia="Times New Roman"/>
          <w:szCs w:val="24"/>
        </w:rPr>
        <w:t xml:space="preserve"> </w:t>
      </w:r>
    </w:p>
    <w:p w14:paraId="4ED9579F"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A0" w14:textId="77777777" w:rsidR="0014665F" w:rsidRDefault="007C227C">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Συνεπώς το άρθρο 57 έγινε δεκτό ως έχει κατά πλειοψηφία.</w:t>
      </w:r>
    </w:p>
    <w:p w14:paraId="4ED957A1" w14:textId="77777777" w:rsidR="0014665F" w:rsidRDefault="007C227C">
      <w:pPr>
        <w:spacing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58 ως έχει;</w:t>
      </w:r>
    </w:p>
    <w:p w14:paraId="4ED957A2"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A3"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A4"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Κατά πλειοψηφία. </w:t>
      </w:r>
    </w:p>
    <w:p w14:paraId="4ED957A5"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A6"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Παρών.</w:t>
      </w:r>
      <w:r>
        <w:rPr>
          <w:rFonts w:eastAsia="Times New Roman"/>
          <w:szCs w:val="24"/>
        </w:rPr>
        <w:t xml:space="preserve"> </w:t>
      </w:r>
    </w:p>
    <w:p w14:paraId="4ED957A7"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A8" w14:textId="77777777" w:rsidR="0014665F" w:rsidRDefault="007C227C">
      <w:pPr>
        <w:spacing w:line="600" w:lineRule="auto"/>
        <w:ind w:firstLine="720"/>
        <w:jc w:val="both"/>
        <w:rPr>
          <w:rFonts w:eastAsia="Times New Roman"/>
          <w:szCs w:val="24"/>
        </w:rPr>
      </w:pPr>
      <w:r>
        <w:rPr>
          <w:rFonts w:eastAsia="Times New Roman"/>
          <w:b/>
          <w:bCs/>
        </w:rPr>
        <w:lastRenderedPageBreak/>
        <w:t>ΠΡΟΕΔΡΕΥΟΥΣΑ (Ανα</w:t>
      </w:r>
      <w:r>
        <w:rPr>
          <w:rFonts w:eastAsia="Times New Roman"/>
          <w:b/>
          <w:bCs/>
        </w:rPr>
        <w:t>στασία Χριστοδουλοπούλου):</w:t>
      </w:r>
      <w:r>
        <w:rPr>
          <w:rFonts w:eastAsia="Times New Roman"/>
          <w:b/>
          <w:szCs w:val="24"/>
        </w:rPr>
        <w:t xml:space="preserve"> </w:t>
      </w:r>
      <w:r>
        <w:rPr>
          <w:rFonts w:eastAsia="Times New Roman"/>
          <w:szCs w:val="24"/>
        </w:rPr>
        <w:t>Συνεπώς το άρθρο 58 έγινε δεκτό ως έχει κατά πλειοψηφία.</w:t>
      </w:r>
    </w:p>
    <w:p w14:paraId="4ED957A9"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59 ως έχει;</w:t>
      </w:r>
    </w:p>
    <w:p w14:paraId="4ED957AA"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AB"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AC"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AD"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AE" w14:textId="77777777" w:rsidR="0014665F" w:rsidRDefault="007C227C">
      <w:pPr>
        <w:spacing w:line="600" w:lineRule="auto"/>
        <w:ind w:firstLine="720"/>
        <w:jc w:val="both"/>
        <w:rPr>
          <w:rFonts w:eastAsia="Times New Roman"/>
          <w:szCs w:val="24"/>
        </w:rPr>
      </w:pPr>
      <w:r>
        <w:rPr>
          <w:rFonts w:eastAsia="Times New Roman"/>
          <w:b/>
          <w:szCs w:val="24"/>
        </w:rPr>
        <w:t>ΕΜΜΑΝΟ</w:t>
      </w:r>
      <w:r>
        <w:rPr>
          <w:rFonts w:eastAsia="Times New Roman"/>
          <w:b/>
          <w:szCs w:val="24"/>
        </w:rPr>
        <w:t>ΥΗΛ ΣΥΝΤΥΧΑΚΗΣ:</w:t>
      </w:r>
      <w:r>
        <w:rPr>
          <w:rFonts w:eastAsia="Times New Roman" w:cs="Times New Roman"/>
          <w:szCs w:val="24"/>
        </w:rPr>
        <w:t xml:space="preserve"> Παρών.</w:t>
      </w:r>
      <w:r>
        <w:rPr>
          <w:rFonts w:eastAsia="Times New Roman"/>
          <w:szCs w:val="24"/>
        </w:rPr>
        <w:t xml:space="preserve"> </w:t>
      </w:r>
    </w:p>
    <w:p w14:paraId="4ED957AF"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B0" w14:textId="77777777" w:rsidR="0014665F" w:rsidRDefault="007C227C">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Συνεπώς το άρθρο 59 έγινε δεκτό ως έχει κατά πλειοψηφία.</w:t>
      </w:r>
    </w:p>
    <w:p w14:paraId="4ED957B1"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60 ως έχει;</w:t>
      </w:r>
    </w:p>
    <w:p w14:paraId="4ED957B2"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B3"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B4"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B5"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B6"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Παρών.</w:t>
      </w:r>
      <w:r>
        <w:rPr>
          <w:rFonts w:eastAsia="Times New Roman"/>
          <w:szCs w:val="24"/>
        </w:rPr>
        <w:t xml:space="preserve"> </w:t>
      </w:r>
    </w:p>
    <w:p w14:paraId="4ED957B7"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B8" w14:textId="77777777" w:rsidR="0014665F" w:rsidRDefault="007C227C">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Συνεπώς το άρθρο 60 έγινε δεκτό ως έχει κατά πλειοψηφία.</w:t>
      </w:r>
    </w:p>
    <w:p w14:paraId="4ED957B9"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61 ως έχει;</w:t>
      </w:r>
    </w:p>
    <w:p w14:paraId="4ED957BA"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BB"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BC"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BD"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BE"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Παρών.</w:t>
      </w:r>
      <w:r>
        <w:rPr>
          <w:rFonts w:eastAsia="Times New Roman"/>
          <w:szCs w:val="24"/>
        </w:rPr>
        <w:t xml:space="preserve"> </w:t>
      </w:r>
    </w:p>
    <w:p w14:paraId="4ED957BF"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C0" w14:textId="77777777" w:rsidR="0014665F" w:rsidRDefault="007C227C">
      <w:pPr>
        <w:spacing w:line="600" w:lineRule="auto"/>
        <w:ind w:firstLine="720"/>
        <w:jc w:val="both"/>
        <w:rPr>
          <w:rFonts w:eastAsia="Times New Roman"/>
          <w:szCs w:val="24"/>
        </w:rPr>
      </w:pPr>
      <w:r>
        <w:rPr>
          <w:rFonts w:eastAsia="Times New Roman"/>
          <w:b/>
          <w:bCs/>
        </w:rPr>
        <w:lastRenderedPageBreak/>
        <w:t xml:space="preserve">ΠΡΟΕΔΡΕΥΟΥΣΑ </w:t>
      </w:r>
      <w:r>
        <w:rPr>
          <w:rFonts w:eastAsia="Times New Roman"/>
          <w:b/>
          <w:bCs/>
        </w:rPr>
        <w:t>(Αναστασία Χριστοδουλοπούλου):</w:t>
      </w:r>
      <w:r>
        <w:rPr>
          <w:rFonts w:eastAsia="Times New Roman"/>
          <w:b/>
          <w:szCs w:val="24"/>
        </w:rPr>
        <w:t xml:space="preserve"> </w:t>
      </w:r>
      <w:r>
        <w:rPr>
          <w:rFonts w:eastAsia="Times New Roman"/>
          <w:szCs w:val="24"/>
        </w:rPr>
        <w:t>Συνεπώς το άρθρο 61 έγινε δεκτό ως έχει κατά πλειοψηφία.</w:t>
      </w:r>
    </w:p>
    <w:p w14:paraId="4ED957C1"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62 ως έχει;</w:t>
      </w:r>
    </w:p>
    <w:p w14:paraId="4ED957C2"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C3"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C4"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C5"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C6" w14:textId="77777777" w:rsidR="0014665F" w:rsidRDefault="007C227C">
      <w:pPr>
        <w:spacing w:line="600" w:lineRule="auto"/>
        <w:ind w:firstLine="720"/>
        <w:jc w:val="both"/>
        <w:rPr>
          <w:rFonts w:eastAsia="Times New Roman"/>
          <w:szCs w:val="24"/>
        </w:rPr>
      </w:pPr>
      <w:r>
        <w:rPr>
          <w:rFonts w:eastAsia="Times New Roman"/>
          <w:b/>
          <w:szCs w:val="24"/>
        </w:rPr>
        <w:t>ΕΜ</w:t>
      </w:r>
      <w:r>
        <w:rPr>
          <w:rFonts w:eastAsia="Times New Roman"/>
          <w:b/>
          <w:szCs w:val="24"/>
        </w:rPr>
        <w:t>ΜΑΝΟΥΗΛ ΣΥΝΤΥΧΑΚΗΣ:</w:t>
      </w:r>
      <w:r>
        <w:rPr>
          <w:rFonts w:eastAsia="Times New Roman" w:cs="Times New Roman"/>
          <w:szCs w:val="24"/>
        </w:rPr>
        <w:t xml:space="preserve"> Παρών.</w:t>
      </w:r>
      <w:r>
        <w:rPr>
          <w:rFonts w:eastAsia="Times New Roman"/>
          <w:szCs w:val="24"/>
        </w:rPr>
        <w:t xml:space="preserve"> </w:t>
      </w:r>
    </w:p>
    <w:p w14:paraId="4ED957C7"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C8" w14:textId="77777777" w:rsidR="0014665F" w:rsidRDefault="007C227C">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Συνεπώς το άρθρο 62 έγινε δεκτό ως έχει κατά πλειοψηφία.</w:t>
      </w:r>
    </w:p>
    <w:p w14:paraId="4ED957C9"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63 ως έχει;</w:t>
      </w:r>
    </w:p>
    <w:p w14:paraId="4ED957CA"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w:t>
      </w:r>
      <w:r>
        <w:rPr>
          <w:rFonts w:eastAsia="Times New Roman"/>
          <w:szCs w:val="24"/>
        </w:rPr>
        <w:t xml:space="preserve">ό. </w:t>
      </w:r>
    </w:p>
    <w:p w14:paraId="4ED957CB"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CC"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CD"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CE"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Κατά πλειοψηφία.</w:t>
      </w:r>
      <w:r>
        <w:rPr>
          <w:rFonts w:eastAsia="Times New Roman"/>
          <w:szCs w:val="24"/>
        </w:rPr>
        <w:t xml:space="preserve"> </w:t>
      </w:r>
    </w:p>
    <w:p w14:paraId="4ED957CF"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D0" w14:textId="77777777" w:rsidR="0014665F" w:rsidRDefault="007C227C">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 xml:space="preserve">Συνεπώς το άρθρο 63 έγινε δεκτό ως έχει </w:t>
      </w:r>
      <w:r>
        <w:rPr>
          <w:rFonts w:eastAsia="Times New Roman"/>
          <w:szCs w:val="24"/>
        </w:rPr>
        <w:t>κατά πλειοψηφία.</w:t>
      </w:r>
    </w:p>
    <w:p w14:paraId="4ED957D1"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64 ως έχει;</w:t>
      </w:r>
    </w:p>
    <w:p w14:paraId="4ED957D2"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D3"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D4"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D5" w14:textId="77777777" w:rsidR="0014665F" w:rsidRDefault="007C227C">
      <w:pPr>
        <w:spacing w:line="600" w:lineRule="auto"/>
        <w:ind w:firstLine="720"/>
        <w:jc w:val="both"/>
        <w:rPr>
          <w:rFonts w:eastAsia="Times New Roman"/>
          <w:szCs w:val="24"/>
        </w:rPr>
      </w:pPr>
      <w:r>
        <w:rPr>
          <w:rFonts w:eastAsia="Times New Roman"/>
          <w:b/>
          <w:szCs w:val="24"/>
        </w:rPr>
        <w:t xml:space="preserve">ΧΑΡΟΥΛΑ (ΧΑΡΑ) ΚΕΦΑΛΙΔΟΥ: </w:t>
      </w:r>
      <w:r>
        <w:rPr>
          <w:rFonts w:eastAsia="Times New Roman" w:cs="Times New Roman"/>
          <w:szCs w:val="24"/>
        </w:rPr>
        <w:t>Όχι</w:t>
      </w:r>
      <w:r>
        <w:rPr>
          <w:rFonts w:eastAsia="Times New Roman"/>
          <w:szCs w:val="24"/>
        </w:rPr>
        <w:t>.</w:t>
      </w:r>
    </w:p>
    <w:p w14:paraId="4ED957D6"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Παρών.</w:t>
      </w:r>
      <w:r>
        <w:rPr>
          <w:rFonts w:eastAsia="Times New Roman"/>
          <w:szCs w:val="24"/>
        </w:rPr>
        <w:t xml:space="preserve"> </w:t>
      </w:r>
    </w:p>
    <w:p w14:paraId="4ED957D7"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D8" w14:textId="77777777" w:rsidR="0014665F" w:rsidRDefault="007C227C">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Συνεπώς το άρθρο 64 έγινε δεκτό ως έχει κατά πλειοψηφία.</w:t>
      </w:r>
    </w:p>
    <w:p w14:paraId="4ED957D9" w14:textId="77777777" w:rsidR="0014665F" w:rsidRDefault="007C227C">
      <w:pPr>
        <w:spacing w:line="600" w:lineRule="auto"/>
        <w:ind w:firstLine="720"/>
        <w:jc w:val="both"/>
        <w:rPr>
          <w:rFonts w:eastAsia="Times New Roman"/>
          <w:szCs w:val="24"/>
        </w:rPr>
      </w:pPr>
      <w:r>
        <w:rPr>
          <w:rFonts w:eastAsia="Times New Roman"/>
          <w:szCs w:val="24"/>
        </w:rPr>
        <w:t>Ερωτάται το Σώμα: Γίνεται δεκτό το άρθρο 65 ως έχει;</w:t>
      </w:r>
    </w:p>
    <w:p w14:paraId="4ED957DA" w14:textId="77777777" w:rsidR="0014665F" w:rsidRDefault="007C227C">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Δεκτό, δεκτό. </w:t>
      </w:r>
    </w:p>
    <w:p w14:paraId="4ED957DB" w14:textId="77777777" w:rsidR="0014665F" w:rsidRDefault="007C227C">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szCs w:val="24"/>
        </w:rPr>
        <w:t xml:space="preserve">Παρών. </w:t>
      </w:r>
    </w:p>
    <w:p w14:paraId="4ED957DC" w14:textId="77777777" w:rsidR="0014665F" w:rsidRDefault="007C227C">
      <w:pPr>
        <w:spacing w:line="600" w:lineRule="auto"/>
        <w:ind w:firstLine="720"/>
        <w:jc w:val="both"/>
        <w:rPr>
          <w:rFonts w:eastAsia="Times New Roman"/>
          <w:szCs w:val="24"/>
        </w:rPr>
      </w:pPr>
      <w:r>
        <w:rPr>
          <w:rFonts w:eastAsia="Times New Roman"/>
          <w:b/>
          <w:szCs w:val="24"/>
        </w:rPr>
        <w:t xml:space="preserve">ΑΝΤΩΝΙΟΣ ΓΡΕΓΟΣ: </w:t>
      </w:r>
      <w:r>
        <w:rPr>
          <w:rFonts w:eastAsia="Times New Roman"/>
          <w:szCs w:val="24"/>
        </w:rPr>
        <w:t xml:space="preserve">Παρών. </w:t>
      </w:r>
    </w:p>
    <w:p w14:paraId="4ED957DD" w14:textId="77777777" w:rsidR="0014665F" w:rsidRDefault="007C227C">
      <w:pPr>
        <w:spacing w:line="600" w:lineRule="auto"/>
        <w:ind w:firstLine="720"/>
        <w:jc w:val="both"/>
        <w:rPr>
          <w:rFonts w:eastAsia="Times New Roman"/>
          <w:szCs w:val="24"/>
        </w:rPr>
      </w:pPr>
      <w:r>
        <w:rPr>
          <w:rFonts w:eastAsia="Times New Roman"/>
          <w:b/>
          <w:szCs w:val="24"/>
        </w:rPr>
        <w:t>ΧΑ</w:t>
      </w:r>
      <w:r>
        <w:rPr>
          <w:rFonts w:eastAsia="Times New Roman"/>
          <w:b/>
          <w:szCs w:val="24"/>
        </w:rPr>
        <w:t xml:space="preserve">ΡΟΥΛΑ (ΧΑΡΑ) ΚΕΦΑΛΙΔΟΥ: </w:t>
      </w:r>
      <w:r>
        <w:rPr>
          <w:rFonts w:eastAsia="Times New Roman" w:cs="Times New Roman"/>
          <w:szCs w:val="24"/>
        </w:rPr>
        <w:t>Όχι</w:t>
      </w:r>
      <w:r>
        <w:rPr>
          <w:rFonts w:eastAsia="Times New Roman"/>
          <w:szCs w:val="24"/>
        </w:rPr>
        <w:t>.</w:t>
      </w:r>
    </w:p>
    <w:p w14:paraId="4ED957DE" w14:textId="77777777" w:rsidR="0014665F" w:rsidRDefault="007C227C">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szCs w:val="24"/>
        </w:rPr>
        <w:t xml:space="preserve"> Παρών.</w:t>
      </w:r>
      <w:r>
        <w:rPr>
          <w:rFonts w:eastAsia="Times New Roman"/>
          <w:szCs w:val="24"/>
        </w:rPr>
        <w:t xml:space="preserve"> </w:t>
      </w:r>
    </w:p>
    <w:p w14:paraId="4ED957DF" w14:textId="77777777" w:rsidR="0014665F" w:rsidRDefault="007C227C">
      <w:pPr>
        <w:spacing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 xml:space="preserve">Κατά πλειοψηφία. </w:t>
      </w:r>
    </w:p>
    <w:p w14:paraId="4ED957E0" w14:textId="77777777" w:rsidR="0014665F" w:rsidRDefault="007C227C">
      <w:pPr>
        <w:spacing w:line="600" w:lineRule="auto"/>
        <w:ind w:firstLine="720"/>
        <w:jc w:val="both"/>
        <w:rPr>
          <w:rFonts w:eastAsia="Times New Roman"/>
          <w:szCs w:val="24"/>
        </w:rPr>
      </w:pPr>
      <w:r>
        <w:rPr>
          <w:rFonts w:eastAsia="Times New Roman"/>
          <w:b/>
          <w:bCs/>
        </w:rPr>
        <w:lastRenderedPageBreak/>
        <w:t>ΠΡΟΕΔΡΕΥΟΥΣΑ (Αναστασία Χριστοδουλοπούλου):</w:t>
      </w:r>
      <w:r>
        <w:rPr>
          <w:rFonts w:eastAsia="Times New Roman"/>
          <w:b/>
          <w:szCs w:val="24"/>
        </w:rPr>
        <w:t xml:space="preserve"> </w:t>
      </w:r>
      <w:r>
        <w:rPr>
          <w:rFonts w:eastAsia="Times New Roman"/>
          <w:szCs w:val="24"/>
        </w:rPr>
        <w:t>Συνεπώς το άρθρο 65 έγινε δεκτό ως έχει κατά πλειοψηφία.</w:t>
      </w:r>
    </w:p>
    <w:p w14:paraId="4ED957E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66 ως έχει</w:t>
      </w:r>
      <w:r>
        <w:rPr>
          <w:rFonts w:eastAsia="Times New Roman" w:cs="Times New Roman"/>
          <w:szCs w:val="24"/>
        </w:rPr>
        <w:t>;</w:t>
      </w:r>
    </w:p>
    <w:p w14:paraId="4ED957E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4ED957E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Παρών.</w:t>
      </w:r>
    </w:p>
    <w:p w14:paraId="4ED957E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4ED957E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66 έγινε δεκτό ως έχει κατά πλειοψηφία.</w:t>
      </w:r>
    </w:p>
    <w:p w14:paraId="4ED957E6"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67 ως έχει;</w:t>
      </w:r>
    </w:p>
    <w:p w14:paraId="4ED957E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w:t>
      </w:r>
      <w:r>
        <w:rPr>
          <w:rFonts w:eastAsia="Times New Roman" w:cs="Times New Roman"/>
          <w:szCs w:val="24"/>
        </w:rPr>
        <w:t>τό, δεκτό.</w:t>
      </w:r>
    </w:p>
    <w:p w14:paraId="4ED957E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ΑΝΝΑ ΚΑΡΑΜΑΝΛΗ: </w:t>
      </w:r>
      <w:r>
        <w:rPr>
          <w:rFonts w:eastAsia="Times New Roman" w:cs="Times New Roman"/>
          <w:szCs w:val="24"/>
        </w:rPr>
        <w:t>Παρών.</w:t>
      </w:r>
    </w:p>
    <w:p w14:paraId="4ED957E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4ED957E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Όχι</w:t>
      </w:r>
      <w:r>
        <w:rPr>
          <w:rFonts w:eastAsia="Times New Roman" w:cs="Times New Roman"/>
          <w:szCs w:val="24"/>
        </w:rPr>
        <w:t>.</w:t>
      </w:r>
    </w:p>
    <w:p w14:paraId="4ED957E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Κατά πλειοψηφία.</w:t>
      </w:r>
    </w:p>
    <w:p w14:paraId="4ED957E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4ED957ED"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4ED957E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το άρθρο 67 έγινε δεκτό ως έχει κατά πλειοψηφία.</w:t>
      </w:r>
    </w:p>
    <w:p w14:paraId="4ED957EF"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286 και ειδικό 7;</w:t>
      </w:r>
    </w:p>
    <w:p w14:paraId="4ED957F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Δεκτή, δεκτή.</w:t>
      </w:r>
    </w:p>
    <w:p w14:paraId="4ED957F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ΑΝΝΑ ΚΑΡΑΜΑΝΛΗ: </w:t>
      </w:r>
      <w:r>
        <w:rPr>
          <w:rFonts w:eastAsia="Times New Roman" w:cs="Times New Roman"/>
          <w:szCs w:val="24"/>
        </w:rPr>
        <w:t>Παρών.</w:t>
      </w:r>
    </w:p>
    <w:p w14:paraId="4ED957F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4ED957F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Παρών.</w:t>
      </w:r>
    </w:p>
    <w:p w14:paraId="4ED957F4"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ΕΥΟΥΣΑ (Αναστασία Χριστοδουλοπούλου):</w:t>
      </w:r>
      <w:r>
        <w:rPr>
          <w:rFonts w:eastAsia="Times New Roman" w:cs="Times New Roman"/>
          <w:szCs w:val="24"/>
        </w:rPr>
        <w:t xml:space="preserve"> Συνεπώς η τροπολογία με γενικό αριθμό 286 και ειδικό 7 έγινε δεκτή κατά πλειοψηφία και εντάσσεται στο νομοσχέδιο ως ίδιο άρθρο.</w:t>
      </w:r>
    </w:p>
    <w:p w14:paraId="4ED957F5"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288 και ειδικό 8 ως έχει;</w:t>
      </w:r>
    </w:p>
    <w:p w14:paraId="4ED957F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w:t>
      </w:r>
      <w:r>
        <w:rPr>
          <w:rFonts w:eastAsia="Times New Roman" w:cs="Times New Roman"/>
          <w:b/>
          <w:szCs w:val="24"/>
        </w:rPr>
        <w:t>ΛΛΟΙ ΒΟΥΛΕΥΤΕΣ:</w:t>
      </w:r>
      <w:r>
        <w:rPr>
          <w:rFonts w:eastAsia="Times New Roman" w:cs="Times New Roman"/>
          <w:szCs w:val="24"/>
        </w:rPr>
        <w:t xml:space="preserve"> Δεκτή, δεκτή.</w:t>
      </w:r>
    </w:p>
    <w:p w14:paraId="4ED957F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Παρών.</w:t>
      </w:r>
    </w:p>
    <w:p w14:paraId="4ED957F8"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4ED957F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ΧΑΡΟΥΛΑ (ΧΑΡΑ) ΚΕΦΑΛΙΔΟΥ: </w:t>
      </w:r>
      <w:r>
        <w:rPr>
          <w:rFonts w:eastAsia="Times New Roman" w:cs="Times New Roman"/>
          <w:szCs w:val="24"/>
        </w:rPr>
        <w:t>Παρών.</w:t>
      </w:r>
    </w:p>
    <w:p w14:paraId="4ED957F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Κατά πλειοψηφία.</w:t>
      </w:r>
    </w:p>
    <w:p w14:paraId="4ED957F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ΓΕΩΡΓΙΟΣ ΜΑΥΡΩΤΑΣ: </w:t>
      </w:r>
      <w:r>
        <w:rPr>
          <w:rFonts w:eastAsia="Times New Roman" w:cs="Times New Roman"/>
          <w:szCs w:val="24"/>
        </w:rPr>
        <w:t>Παρών.</w:t>
      </w:r>
    </w:p>
    <w:p w14:paraId="4ED957FC"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Συνεπώς η τροπολογία με γενικό αριθμό</w:t>
      </w:r>
      <w:r>
        <w:rPr>
          <w:rFonts w:eastAsia="Times New Roman" w:cs="Times New Roman"/>
          <w:szCs w:val="24"/>
        </w:rPr>
        <w:t xml:space="preserve"> 288 και ειδικό 8 έγινε δεκτή κατά πλειοψηφία και εντάσσεται στο νομοσχέδιο ως ίδιο άρθρο.</w:t>
      </w:r>
    </w:p>
    <w:p w14:paraId="4ED957FD"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4ED957FE"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4ED957F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4ED9580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4ED95801"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ΕΜΜΑ</w:t>
      </w:r>
      <w:r>
        <w:rPr>
          <w:rFonts w:eastAsia="Times New Roman" w:cs="Times New Roman"/>
          <w:b/>
          <w:szCs w:val="24"/>
        </w:rPr>
        <w:t>ΝΟΥΗΛ ΣΥΝΤΥΧΑΚΗΣ:</w:t>
      </w:r>
      <w:r>
        <w:rPr>
          <w:rFonts w:eastAsia="Times New Roman" w:cs="Times New Roman"/>
          <w:szCs w:val="24"/>
        </w:rPr>
        <w:t xml:space="preserve"> Παρών</w:t>
      </w:r>
    </w:p>
    <w:p w14:paraId="4ED95802"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ακροτελεύτιο άρθρο έγινε δεκτό κατά πλειοψηφία.</w:t>
      </w:r>
    </w:p>
    <w:p w14:paraId="4ED95803"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Πολιτισμού και Αθλητισμού</w:t>
      </w:r>
      <w:r>
        <w:rPr>
          <w:rFonts w:eastAsia="Times New Roman" w:cs="Times New Roman"/>
          <w:szCs w:val="24"/>
        </w:rPr>
        <w:t>:</w:t>
      </w:r>
      <w:r>
        <w:rPr>
          <w:rFonts w:eastAsia="Times New Roman" w:cs="Times New Roman"/>
          <w:szCs w:val="24"/>
        </w:rPr>
        <w:t xml:space="preserve"> «Αναγκαίες ρυθμίσεις για την εναρμόνιση της ελληνικής νομοθεσίας με το νέ</w:t>
      </w:r>
      <w:r>
        <w:rPr>
          <w:rFonts w:eastAsia="Times New Roman" w:cs="Times New Roman"/>
          <w:szCs w:val="24"/>
        </w:rPr>
        <w:t>ο Κώδικα Αντιντόπινγκ του Παγκόσμιου Οργανισμού Αντιντόπινγκ και άλλες διατάξεις» έγινε δεκτό</w:t>
      </w:r>
      <w:r>
        <w:rPr>
          <w:rFonts w:eastAsia="Times New Roman" w:cs="Times New Roman"/>
          <w:szCs w:val="24"/>
        </w:rPr>
        <w:t xml:space="preserve"> </w:t>
      </w:r>
      <w:r>
        <w:rPr>
          <w:rFonts w:eastAsia="Times New Roman" w:cs="Times New Roman"/>
          <w:szCs w:val="24"/>
        </w:rPr>
        <w:t>επί της αρχής και επί των άρθρων.</w:t>
      </w:r>
    </w:p>
    <w:p w14:paraId="4ED95804"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Δέχεσθε στο σημείο αυτό να ψηφίσουμε το νομοσχέδιο και στο σύνολό του;</w:t>
      </w:r>
    </w:p>
    <w:p w14:paraId="4ED95805"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ΠΟΛΛΟΙ ΒΟΥΛΕΥΤΈΣ:</w:t>
      </w:r>
      <w:r>
        <w:rPr>
          <w:rFonts w:eastAsia="Times New Roman" w:cs="Times New Roman"/>
          <w:szCs w:val="24"/>
        </w:rPr>
        <w:t xml:space="preserve"> Μάλιστα, μάλιστα.</w:t>
      </w:r>
    </w:p>
    <w:p w14:paraId="4ED95806"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ΝΙΚΟΛΑΟΣ ΔΕΝΔΙΑΣ:</w:t>
      </w:r>
      <w:r>
        <w:rPr>
          <w:rFonts w:eastAsia="Times New Roman" w:cs="Times New Roman"/>
          <w:szCs w:val="24"/>
        </w:rPr>
        <w:t xml:space="preserve"> Κυρία Πρόεδρε, δεν γίνεται να αφήσουμε για τη Δευτέρα την ψήφιση στο σύνολο εφ’ όσον υπήρξαν αλλαγές;</w:t>
      </w:r>
    </w:p>
    <w:p w14:paraId="4ED95807"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Πρέπει να είναι ψηφισμένο για την προθεσμία.</w:t>
      </w:r>
    </w:p>
    <w:p w14:paraId="4ED95808"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νομοσχέδιο και στο σύνολ</w:t>
      </w:r>
      <w:r>
        <w:rPr>
          <w:rFonts w:eastAsia="Times New Roman" w:cs="Times New Roman"/>
          <w:szCs w:val="24"/>
        </w:rPr>
        <w:t>ο</w:t>
      </w:r>
      <w:r>
        <w:rPr>
          <w:rFonts w:eastAsia="Times New Roman" w:cs="Times New Roman"/>
          <w:szCs w:val="24"/>
        </w:rPr>
        <w:t>;</w:t>
      </w:r>
    </w:p>
    <w:p w14:paraId="4ED95809"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Δεκτό, δεκτό.</w:t>
      </w:r>
    </w:p>
    <w:p w14:paraId="4ED9580A"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4ED9580B"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w:t>
      </w:r>
      <w:r>
        <w:rPr>
          <w:rFonts w:eastAsia="Times New Roman" w:cs="Times New Roman"/>
          <w:szCs w:val="24"/>
        </w:rPr>
        <w:t xml:space="preserve">Το νομοσχέδιο </w:t>
      </w:r>
      <w:r>
        <w:rPr>
          <w:rFonts w:eastAsia="Times New Roman" w:cs="Times New Roman"/>
          <w:szCs w:val="24"/>
        </w:rPr>
        <w:t>έγινε δεκτό και στο σύνολο κατά πλειοψηφία.</w:t>
      </w:r>
    </w:p>
    <w:p w14:paraId="4ED9580C"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Πολιτισμού και Αθλητισμού</w:t>
      </w:r>
      <w:r>
        <w:rPr>
          <w:rFonts w:eastAsia="Times New Roman" w:cs="Times New Roman"/>
          <w:szCs w:val="24"/>
        </w:rPr>
        <w:t>:</w:t>
      </w:r>
      <w:r>
        <w:rPr>
          <w:rFonts w:eastAsia="Times New Roman" w:cs="Times New Roman"/>
          <w:szCs w:val="24"/>
        </w:rPr>
        <w:t xml:space="preserve"> «Αναγκαίες ρυθμίσεις για την εναρμ</w:t>
      </w:r>
      <w:r>
        <w:rPr>
          <w:rFonts w:eastAsia="Times New Roman" w:cs="Times New Roman"/>
          <w:szCs w:val="24"/>
        </w:rPr>
        <w:t>όνιση της ελληνικής νομοθεσίας με το νέο Κώδικα Αντιντόπινγκ του Παγκόσμιου Οργανισμού Αντιντόπινγκ και άλλες διατάξεις» έγινε δεκτό</w:t>
      </w:r>
      <w:r w:rsidRPr="00724CAA">
        <w:rPr>
          <w:rFonts w:eastAsia="Times New Roman" w:cs="Times New Roman"/>
          <w:szCs w:val="24"/>
        </w:rPr>
        <w:t xml:space="preserve"> </w:t>
      </w:r>
      <w:r>
        <w:rPr>
          <w:rFonts w:eastAsia="Times New Roman" w:cs="Times New Roman"/>
          <w:szCs w:val="24"/>
        </w:rPr>
        <w:t>κατά πλειοψηφία</w:t>
      </w:r>
      <w:r>
        <w:rPr>
          <w:rFonts w:eastAsia="Times New Roman" w:cs="Times New Roman"/>
          <w:szCs w:val="24"/>
        </w:rPr>
        <w:t xml:space="preserve"> σε μόνη συζήτηση επί της αρχής, των άρθρων και του συνόλου</w:t>
      </w:r>
      <w:r>
        <w:rPr>
          <w:rFonts w:eastAsia="Times New Roman" w:cs="Times New Roman"/>
          <w:szCs w:val="24"/>
        </w:rPr>
        <w:t xml:space="preserve"> </w:t>
      </w:r>
      <w:r>
        <w:rPr>
          <w:rFonts w:eastAsia="Times New Roman" w:cs="Times New Roman"/>
          <w:szCs w:val="24"/>
        </w:rPr>
        <w:t>και έχει ως εξής:</w:t>
      </w:r>
    </w:p>
    <w:p w14:paraId="4ED9580D" w14:textId="77777777" w:rsidR="0014665F" w:rsidRDefault="007C227C">
      <w:pPr>
        <w:spacing w:line="600" w:lineRule="auto"/>
        <w:ind w:firstLine="720"/>
        <w:jc w:val="center"/>
        <w:rPr>
          <w:rFonts w:eastAsia="Times New Roman" w:cs="Times New Roman"/>
          <w:szCs w:val="24"/>
        </w:rPr>
      </w:pPr>
      <w:r>
        <w:rPr>
          <w:rFonts w:eastAsia="Times New Roman" w:cs="Times New Roman"/>
          <w:szCs w:val="24"/>
        </w:rPr>
        <w:t>(Να καταχωρισ</w:t>
      </w:r>
      <w:r>
        <w:rPr>
          <w:rFonts w:eastAsia="Times New Roman" w:cs="Times New Roman"/>
          <w:szCs w:val="24"/>
        </w:rPr>
        <w:t>θ</w:t>
      </w:r>
      <w:r>
        <w:rPr>
          <w:rFonts w:eastAsia="Times New Roman" w:cs="Times New Roman"/>
          <w:szCs w:val="24"/>
        </w:rPr>
        <w:t>εί το κείμενο το</w:t>
      </w:r>
      <w:r>
        <w:rPr>
          <w:rFonts w:eastAsia="Times New Roman" w:cs="Times New Roman"/>
          <w:szCs w:val="24"/>
        </w:rPr>
        <w:t>υ νομοσχεδίου</w:t>
      </w:r>
      <w:r>
        <w:rPr>
          <w:rFonts w:eastAsia="Times New Roman" w:cs="Times New Roman"/>
          <w:szCs w:val="24"/>
        </w:rPr>
        <w:t xml:space="preserve"> σελ.</w:t>
      </w:r>
      <w:r>
        <w:rPr>
          <w:rFonts w:eastAsia="Times New Roman" w:cs="Times New Roman"/>
          <w:szCs w:val="24"/>
        </w:rPr>
        <w:t>317α</w:t>
      </w:r>
      <w:r>
        <w:rPr>
          <w:rFonts w:eastAsia="Times New Roman" w:cs="Times New Roman"/>
          <w:szCs w:val="24"/>
        </w:rPr>
        <w:t>)</w:t>
      </w:r>
    </w:p>
    <w:p w14:paraId="4ED9580E"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w:t>
      </w:r>
      <w:r>
        <w:rPr>
          <w:rFonts w:eastAsia="Times New Roman" w:cs="Times New Roman"/>
          <w:szCs w:val="24"/>
        </w:rPr>
        <w:t xml:space="preserve">ως προς την ψήφιση στο σύνολο του παραπάνω νομοσχεδίου </w:t>
      </w:r>
      <w:r>
        <w:rPr>
          <w:rFonts w:eastAsia="Times New Roman" w:cs="Times New Roman"/>
          <w:szCs w:val="24"/>
        </w:rPr>
        <w:t>.</w:t>
      </w:r>
    </w:p>
    <w:p w14:paraId="4ED9580F"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Ο</w:t>
      </w:r>
      <w:r>
        <w:rPr>
          <w:rFonts w:eastAsia="Times New Roman" w:cs="Times New Roman"/>
          <w:b/>
          <w:szCs w:val="24"/>
        </w:rPr>
        <w:t xml:space="preserve">Ι </w:t>
      </w:r>
      <w:r>
        <w:rPr>
          <w:rFonts w:eastAsia="Times New Roman" w:cs="Times New Roman"/>
          <w:b/>
          <w:szCs w:val="24"/>
        </w:rPr>
        <w:t>ΒΟΥΛΕΥΤΕΣ:</w:t>
      </w:r>
      <w:r>
        <w:rPr>
          <w:rFonts w:eastAsia="Times New Roman" w:cs="Times New Roman"/>
          <w:szCs w:val="24"/>
        </w:rPr>
        <w:t xml:space="preserve"> Μάλιστα, μάλιστα.</w:t>
      </w:r>
    </w:p>
    <w:p w14:paraId="4ED95810"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Το Σώμα παρέσχε τη ζητηθείσα εξουσιοδότηση.</w:t>
      </w:r>
    </w:p>
    <w:p w14:paraId="4ED95811" w14:textId="77777777" w:rsidR="0014665F" w:rsidRDefault="007C227C">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4ED95812" w14:textId="77777777" w:rsidR="0014665F" w:rsidRDefault="007C227C">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ED95813" w14:textId="77777777" w:rsidR="0014665F" w:rsidRDefault="007C227C">
      <w:pPr>
        <w:spacing w:line="600" w:lineRule="auto"/>
        <w:ind w:firstLine="720"/>
        <w:jc w:val="both"/>
        <w:rPr>
          <w:rFonts w:eastAsia="Times New Roman" w:cs="Times New Roman"/>
          <w:szCs w:val="24"/>
        </w:rPr>
      </w:pPr>
      <w:r>
        <w:rPr>
          <w:rFonts w:eastAsia="Times New Roman" w:cs="Times New Roman"/>
          <w:b/>
          <w:szCs w:val="24"/>
        </w:rPr>
        <w:t>ΠΡΟΕΔΡΕΥΟΥΣΑ (Αναστα</w:t>
      </w:r>
      <w:r>
        <w:rPr>
          <w:rFonts w:eastAsia="Times New Roman" w:cs="Times New Roman"/>
          <w:b/>
          <w:szCs w:val="24"/>
        </w:rPr>
        <w:t xml:space="preserve">σία Χριστοδουλοπούλου): </w:t>
      </w:r>
      <w:r>
        <w:rPr>
          <w:rFonts w:eastAsia="Times New Roman" w:cs="Times New Roman"/>
          <w:szCs w:val="24"/>
        </w:rPr>
        <w:t>Με τη συναίνεση του Σώματος και ώρα 0.15΄ λύεται η συνεδρίαση για σήμερα Παρασκευή 18 Μαρτίου 2016 και ώρα 10.00΄,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w:t>
      </w:r>
      <w:r>
        <w:rPr>
          <w:rFonts w:eastAsia="Times New Roman" w:cs="Times New Roman"/>
          <w:szCs w:val="24"/>
        </w:rPr>
        <w:t>ί</w:t>
      </w:r>
      <w:r>
        <w:rPr>
          <w:rFonts w:eastAsia="Times New Roman" w:cs="Times New Roman"/>
          <w:szCs w:val="24"/>
        </w:rPr>
        <w:t>κα</w:t>
      </w:r>
      <w:r>
        <w:rPr>
          <w:rFonts w:eastAsia="Times New Roman" w:cs="Times New Roman"/>
          <w:szCs w:val="24"/>
        </w:rPr>
        <w:t>ι</w:t>
      </w:r>
      <w:r>
        <w:rPr>
          <w:rFonts w:eastAsia="Times New Roman" w:cs="Times New Roman"/>
          <w:szCs w:val="24"/>
        </w:rPr>
        <w:t xml:space="preserve">ρων ερωτήσεων. </w:t>
      </w:r>
    </w:p>
    <w:p w14:paraId="4ED95814" w14:textId="77777777" w:rsidR="0014665F" w:rsidRDefault="007C227C">
      <w:pPr>
        <w:spacing w:line="600" w:lineRule="auto"/>
        <w:ind w:firstLine="720"/>
        <w:jc w:val="both"/>
        <w:rPr>
          <w:rFonts w:eastAsia="Times New Roman" w:cs="Times New Roman"/>
          <w:szCs w:val="24"/>
        </w:rPr>
      </w:pPr>
      <w:r>
        <w:rPr>
          <w:rFonts w:eastAsia="Times New Roman" w:cs="Times New Roman"/>
          <w:b/>
          <w:bCs/>
          <w:szCs w:val="24"/>
        </w:rPr>
        <w:lastRenderedPageBreak/>
        <w:t xml:space="preserve">Ο ΠΡΟΕΔΡΟΣ                </w:t>
      </w:r>
      <w:r>
        <w:rPr>
          <w:rFonts w:eastAsia="Times New Roman" w:cs="Times New Roman"/>
          <w:b/>
          <w:bCs/>
          <w:szCs w:val="24"/>
        </w:rPr>
        <w:t xml:space="preserve">                                        ΟΙ ΓΡΑΜΜΑΤΕΙΣ</w:t>
      </w:r>
    </w:p>
    <w:sectPr w:rsidR="0014665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Lucida Sans Unicode">
    <w:panose1 w:val="020B0602030504020204"/>
    <w:charset w:val="A1"/>
    <w:family w:val="swiss"/>
    <w:pitch w:val="variable"/>
    <w:sig w:usb0="80000AFF" w:usb1="0000396B" w:usb2="00000000" w:usb3="00000000" w:csb0="000000B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C48QmbJ0IPQhic96zPZaa2UMNCM=" w:salt="eK281EYwPL0E2SSjYm6UO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65F"/>
    <w:rsid w:val="0014665F"/>
    <w:rsid w:val="007C227C"/>
    <w:rsid w:val="00BB6F8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95165"/>
  <w15:docId w15:val="{50C59FCF-D439-467A-ACCC-AF75F6FD3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C1C1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C1C1E"/>
    <w:rPr>
      <w:rFonts w:ascii="Segoe UI" w:hAnsi="Segoe UI" w:cs="Segoe UI"/>
      <w:sz w:val="18"/>
      <w:szCs w:val="18"/>
    </w:rPr>
  </w:style>
  <w:style w:type="paragraph" w:styleId="a4">
    <w:name w:val="Revision"/>
    <w:hidden/>
    <w:uiPriority w:val="99"/>
    <w:semiHidden/>
    <w:rsid w:val="006E19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351021">
      <w:bodyDiv w:val="1"/>
      <w:marLeft w:val="0"/>
      <w:marRight w:val="0"/>
      <w:marTop w:val="0"/>
      <w:marBottom w:val="0"/>
      <w:divBdr>
        <w:top w:val="none" w:sz="0" w:space="0" w:color="auto"/>
        <w:left w:val="none" w:sz="0" w:space="0" w:color="auto"/>
        <w:bottom w:val="none" w:sz="0" w:space="0" w:color="auto"/>
        <w:right w:val="none" w:sz="0" w:space="0" w:color="auto"/>
      </w:divBdr>
    </w:div>
    <w:div w:id="1557400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201</MetadataID>
    <Session xmlns="641f345b-441b-4b81-9152-adc2e73ba5e1">Α´</Session>
    <Date xmlns="641f345b-441b-4b81-9152-adc2e73ba5e1">2016-03-16T22:00:00+00:00</Date>
    <Status xmlns="641f345b-441b-4b81-9152-adc2e73ba5e1">
      <Url>http://srv-sp1/praktika/Lists/Incoming_Metadata/EditForm.aspx?ID=201&amp;Source=/praktika/Recordings_Library/Forms/AllItems.aspx</Url>
      <Description>Δημοσιεύτηκε</Description>
    </Status>
    <Meeting xmlns="641f345b-441b-4b81-9152-adc2e73ba5e1">ϞΒ´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D70299-9D36-473A-90D2-F80685A69E37}">
  <ds:schemaRefs>
    <ds:schemaRef ds:uri="http://schemas.microsoft.com/office/infopath/2007/PartnerControls"/>
    <ds:schemaRef ds:uri="http://www.w3.org/XML/1998/namespace"/>
    <ds:schemaRef ds:uri="http://purl.org/dc/dcmitype/"/>
    <ds:schemaRef ds:uri="http://schemas.openxmlformats.org/package/2006/metadata/core-properties"/>
    <ds:schemaRef ds:uri="http://purl.org/dc/terms/"/>
    <ds:schemaRef ds:uri="http://purl.org/dc/elements/1.1/"/>
    <ds:schemaRef ds:uri="http://schemas.microsoft.com/office/2006/metadata/properties"/>
    <ds:schemaRef ds:uri="http://schemas.microsoft.com/office/2006/documentManagement/types"/>
    <ds:schemaRef ds:uri="641f345b-441b-4b81-9152-adc2e73ba5e1"/>
  </ds:schemaRefs>
</ds:datastoreItem>
</file>

<file path=customXml/itemProps2.xml><?xml version="1.0" encoding="utf-8"?>
<ds:datastoreItem xmlns:ds="http://schemas.openxmlformats.org/officeDocument/2006/customXml" ds:itemID="{E51853F0-9BA1-4400-9174-7BBC43D04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C4C74E-C932-4858-85F8-42CEC10A2F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52950</Words>
  <Characters>285931</Characters>
  <Application>Microsoft Office Word</Application>
  <DocSecurity>0</DocSecurity>
  <Lines>2382</Lines>
  <Paragraphs>676</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338205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2016-03-23T10:30:00Z</dcterms:created>
  <dcterms:modified xsi:type="dcterms:W3CDTF">2016-03-23T10:30:00Z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