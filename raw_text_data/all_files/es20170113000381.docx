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3943D" w14:textId="77777777" w:rsidR="00F9646E" w:rsidRPr="00F9646E" w:rsidRDefault="00F9646E" w:rsidP="00F9646E">
      <w:pPr>
        <w:spacing w:after="200" w:line="360" w:lineRule="auto"/>
        <w:rPr>
          <w:ins w:id="0" w:author="Φλούδα Χριστίνα" w:date="2017-01-20T10:38:00Z"/>
          <w:rFonts w:eastAsia="Times New Roman"/>
          <w:szCs w:val="24"/>
          <w:lang w:eastAsia="en-US"/>
        </w:rPr>
      </w:pPr>
      <w:bookmarkStart w:id="1" w:name="_GoBack"/>
      <w:bookmarkEnd w:id="1"/>
      <w:ins w:id="2" w:author="Φλούδα Χριστίνα" w:date="2017-01-20T10:38:00Z">
        <w:r w:rsidRPr="00F9646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85A9558" w14:textId="77777777" w:rsidR="00F9646E" w:rsidRPr="00F9646E" w:rsidRDefault="00F9646E" w:rsidP="00F9646E">
      <w:pPr>
        <w:spacing w:after="200" w:line="360" w:lineRule="auto"/>
        <w:rPr>
          <w:ins w:id="3" w:author="Φλούδα Χριστίνα" w:date="2017-01-20T10:38:00Z"/>
          <w:rFonts w:eastAsia="Times New Roman"/>
          <w:szCs w:val="24"/>
          <w:lang w:eastAsia="en-US"/>
        </w:rPr>
      </w:pPr>
    </w:p>
    <w:p w14:paraId="662018C0" w14:textId="77777777" w:rsidR="00F9646E" w:rsidRPr="00F9646E" w:rsidRDefault="00F9646E" w:rsidP="00F9646E">
      <w:pPr>
        <w:spacing w:after="200" w:line="360" w:lineRule="auto"/>
        <w:rPr>
          <w:ins w:id="4" w:author="Φλούδα Χριστίνα" w:date="2017-01-20T10:38:00Z"/>
          <w:rFonts w:eastAsia="Times New Roman"/>
          <w:szCs w:val="24"/>
          <w:lang w:eastAsia="en-US"/>
        </w:rPr>
      </w:pPr>
      <w:ins w:id="5" w:author="Φλούδα Χριστίνα" w:date="2017-01-20T10:38:00Z">
        <w:r w:rsidRPr="00F9646E">
          <w:rPr>
            <w:rFonts w:eastAsia="Times New Roman"/>
            <w:szCs w:val="24"/>
            <w:lang w:eastAsia="en-US"/>
          </w:rPr>
          <w:t>ΠΙΝΑΚΑΣ ΠΕΡΙΕΧΟΜΕΝΩΝ</w:t>
        </w:r>
      </w:ins>
    </w:p>
    <w:p w14:paraId="78625809" w14:textId="77777777" w:rsidR="00F9646E" w:rsidRPr="00F9646E" w:rsidRDefault="00F9646E" w:rsidP="00F9646E">
      <w:pPr>
        <w:spacing w:after="200" w:line="360" w:lineRule="auto"/>
        <w:rPr>
          <w:ins w:id="6" w:author="Φλούδα Χριστίνα" w:date="2017-01-20T10:38:00Z"/>
          <w:rFonts w:eastAsia="Times New Roman"/>
          <w:szCs w:val="24"/>
          <w:lang w:eastAsia="en-US"/>
        </w:rPr>
      </w:pPr>
      <w:ins w:id="7" w:author="Φλούδα Χριστίνα" w:date="2017-01-20T10:38:00Z">
        <w:r w:rsidRPr="00F9646E">
          <w:rPr>
            <w:rFonts w:eastAsia="Times New Roman"/>
            <w:szCs w:val="24"/>
            <w:lang w:eastAsia="en-US"/>
          </w:rPr>
          <w:t xml:space="preserve">ΙΖ΄ ΠΕΡΙΟΔΟΣ </w:t>
        </w:r>
      </w:ins>
    </w:p>
    <w:p w14:paraId="6FD84CC0" w14:textId="77777777" w:rsidR="00F9646E" w:rsidRPr="00F9646E" w:rsidRDefault="00F9646E" w:rsidP="00F9646E">
      <w:pPr>
        <w:spacing w:after="200" w:line="360" w:lineRule="auto"/>
        <w:rPr>
          <w:ins w:id="8" w:author="Φλούδα Χριστίνα" w:date="2017-01-20T10:38:00Z"/>
          <w:rFonts w:eastAsia="Times New Roman"/>
          <w:szCs w:val="24"/>
          <w:lang w:eastAsia="en-US"/>
        </w:rPr>
      </w:pPr>
      <w:ins w:id="9" w:author="Φλούδα Χριστίνα" w:date="2017-01-20T10:38:00Z">
        <w:r w:rsidRPr="00F9646E">
          <w:rPr>
            <w:rFonts w:eastAsia="Times New Roman"/>
            <w:szCs w:val="24"/>
            <w:lang w:eastAsia="en-US"/>
          </w:rPr>
          <w:t>ΠΡΟΕΔΡΕΥΟΜΕΝΗΣ ΚΟΙΝΟΒΟΥΛΕΥΤΙΚΗΣ ΔΗΜΟΚΡΑΤΙΑΣ</w:t>
        </w:r>
      </w:ins>
    </w:p>
    <w:p w14:paraId="580548C6" w14:textId="77777777" w:rsidR="00F9646E" w:rsidRPr="00F9646E" w:rsidRDefault="00F9646E" w:rsidP="00F9646E">
      <w:pPr>
        <w:spacing w:after="200" w:line="360" w:lineRule="auto"/>
        <w:rPr>
          <w:ins w:id="10" w:author="Φλούδα Χριστίνα" w:date="2017-01-20T10:38:00Z"/>
          <w:rFonts w:eastAsia="Times New Roman"/>
          <w:szCs w:val="24"/>
          <w:lang w:eastAsia="en-US"/>
        </w:rPr>
      </w:pPr>
      <w:ins w:id="11" w:author="Φλούδα Χριστίνα" w:date="2017-01-20T10:38:00Z">
        <w:r w:rsidRPr="00F9646E">
          <w:rPr>
            <w:rFonts w:eastAsia="Times New Roman"/>
            <w:szCs w:val="24"/>
            <w:lang w:eastAsia="en-US"/>
          </w:rPr>
          <w:t>ΣΥΝΟΔΟΣ Β΄</w:t>
        </w:r>
      </w:ins>
    </w:p>
    <w:p w14:paraId="5DC5CAD7" w14:textId="77777777" w:rsidR="00F9646E" w:rsidRPr="00F9646E" w:rsidRDefault="00F9646E" w:rsidP="00F9646E">
      <w:pPr>
        <w:spacing w:after="200" w:line="360" w:lineRule="auto"/>
        <w:rPr>
          <w:ins w:id="12" w:author="Φλούδα Χριστίνα" w:date="2017-01-20T10:38:00Z"/>
          <w:rFonts w:eastAsia="Times New Roman"/>
          <w:szCs w:val="24"/>
          <w:lang w:eastAsia="en-US"/>
        </w:rPr>
      </w:pPr>
    </w:p>
    <w:p w14:paraId="08037E10" w14:textId="77777777" w:rsidR="00F9646E" w:rsidRPr="00F9646E" w:rsidRDefault="00F9646E" w:rsidP="00F9646E">
      <w:pPr>
        <w:spacing w:after="200" w:line="360" w:lineRule="auto"/>
        <w:rPr>
          <w:ins w:id="13" w:author="Φλούδα Χριστίνα" w:date="2017-01-20T10:38:00Z"/>
          <w:rFonts w:eastAsia="Times New Roman"/>
          <w:szCs w:val="24"/>
          <w:lang w:eastAsia="en-US"/>
        </w:rPr>
      </w:pPr>
      <w:ins w:id="14" w:author="Φλούδα Χριστίνα" w:date="2017-01-20T10:38:00Z">
        <w:r w:rsidRPr="00F9646E">
          <w:rPr>
            <w:rFonts w:eastAsia="Times New Roman"/>
            <w:szCs w:val="24"/>
            <w:lang w:eastAsia="en-US"/>
          </w:rPr>
          <w:t>ΣΥΝΕΔΡΙΑΣΗ ΝΕ΄</w:t>
        </w:r>
      </w:ins>
    </w:p>
    <w:p w14:paraId="0907EB21" w14:textId="77777777" w:rsidR="00F9646E" w:rsidRPr="00F9646E" w:rsidRDefault="00F9646E" w:rsidP="00F9646E">
      <w:pPr>
        <w:spacing w:after="200" w:line="360" w:lineRule="auto"/>
        <w:rPr>
          <w:ins w:id="15" w:author="Φλούδα Χριστίνα" w:date="2017-01-20T10:38:00Z"/>
          <w:rFonts w:eastAsia="Times New Roman"/>
          <w:szCs w:val="24"/>
          <w:lang w:eastAsia="en-US"/>
        </w:rPr>
      </w:pPr>
      <w:ins w:id="16" w:author="Φλούδα Χριστίνα" w:date="2017-01-20T10:38:00Z">
        <w:r w:rsidRPr="00F9646E">
          <w:rPr>
            <w:rFonts w:eastAsia="Times New Roman"/>
            <w:szCs w:val="24"/>
            <w:lang w:eastAsia="en-US"/>
          </w:rPr>
          <w:t>Παρασκευή  13 Ιανουαρίου 2017</w:t>
        </w:r>
      </w:ins>
    </w:p>
    <w:p w14:paraId="0FD41720" w14:textId="77777777" w:rsidR="00F9646E" w:rsidRPr="00F9646E" w:rsidRDefault="00F9646E" w:rsidP="00F9646E">
      <w:pPr>
        <w:spacing w:after="200" w:line="360" w:lineRule="auto"/>
        <w:rPr>
          <w:ins w:id="17" w:author="Φλούδα Χριστίνα" w:date="2017-01-20T10:38:00Z"/>
          <w:rFonts w:eastAsia="Times New Roman"/>
          <w:szCs w:val="24"/>
          <w:lang w:eastAsia="en-US"/>
        </w:rPr>
      </w:pPr>
    </w:p>
    <w:p w14:paraId="5687DAB3" w14:textId="77777777" w:rsidR="00F9646E" w:rsidRPr="00F9646E" w:rsidRDefault="00F9646E" w:rsidP="00F9646E">
      <w:pPr>
        <w:spacing w:after="200" w:line="360" w:lineRule="auto"/>
        <w:rPr>
          <w:ins w:id="18" w:author="Φλούδα Χριστίνα" w:date="2017-01-20T10:38:00Z"/>
          <w:rFonts w:eastAsia="Times New Roman"/>
          <w:szCs w:val="24"/>
          <w:lang w:eastAsia="en-US"/>
        </w:rPr>
      </w:pPr>
      <w:ins w:id="19" w:author="Φλούδα Χριστίνα" w:date="2017-01-20T10:38:00Z">
        <w:r w:rsidRPr="00F9646E">
          <w:rPr>
            <w:rFonts w:eastAsia="Times New Roman"/>
            <w:szCs w:val="24"/>
            <w:lang w:eastAsia="en-US"/>
          </w:rPr>
          <w:t>ΘΕΜΑΤΑ</w:t>
        </w:r>
      </w:ins>
    </w:p>
    <w:p w14:paraId="34DDE815" w14:textId="77777777" w:rsidR="00F9646E" w:rsidRPr="00F9646E" w:rsidRDefault="00F9646E" w:rsidP="00F9646E">
      <w:pPr>
        <w:spacing w:after="200" w:line="360" w:lineRule="auto"/>
        <w:rPr>
          <w:ins w:id="20" w:author="Φλούδα Χριστίνα" w:date="2017-01-20T10:38:00Z"/>
          <w:rFonts w:eastAsia="Times New Roman"/>
          <w:szCs w:val="24"/>
          <w:lang w:eastAsia="en-US"/>
        </w:rPr>
      </w:pPr>
      <w:ins w:id="21" w:author="Φλούδα Χριστίνα" w:date="2017-01-20T10:38:00Z">
        <w:r w:rsidRPr="00F9646E">
          <w:rPr>
            <w:rFonts w:eastAsia="Times New Roman"/>
            <w:szCs w:val="24"/>
            <w:lang w:eastAsia="en-US"/>
          </w:rPr>
          <w:t xml:space="preserve"> </w:t>
        </w:r>
        <w:r w:rsidRPr="00F9646E">
          <w:rPr>
            <w:rFonts w:eastAsia="Times New Roman"/>
            <w:szCs w:val="24"/>
            <w:lang w:eastAsia="en-US"/>
          </w:rPr>
          <w:br/>
          <w:t xml:space="preserve">Α. ΕΙΔΙΚΑ ΘΕΜΑΤΑ </w:t>
        </w:r>
        <w:r w:rsidRPr="00F9646E">
          <w:rPr>
            <w:rFonts w:eastAsia="Times New Roman"/>
            <w:szCs w:val="24"/>
            <w:lang w:eastAsia="en-US"/>
          </w:rPr>
          <w:br/>
          <w:t xml:space="preserve">1. Επικύρωση Πρακτικών, σελ. </w:t>
        </w:r>
        <w:r w:rsidRPr="00F9646E">
          <w:rPr>
            <w:rFonts w:eastAsia="Times New Roman"/>
            <w:szCs w:val="24"/>
            <w:lang w:eastAsia="en-US"/>
          </w:rPr>
          <w:br/>
          <w:t xml:space="preserve">2. Επί διαδικαστικού θέματος, σελ. </w:t>
        </w:r>
        <w:r w:rsidRPr="00F9646E">
          <w:rPr>
            <w:rFonts w:eastAsia="Times New Roman"/>
            <w:szCs w:val="24"/>
            <w:lang w:eastAsia="en-US"/>
          </w:rPr>
          <w:br/>
          <w:t xml:space="preserve">3. Ανακοινώνεται επιστολή του Βουλευτή Ροδόπης κ. </w:t>
        </w:r>
        <w:proofErr w:type="spellStart"/>
        <w:r w:rsidRPr="00F9646E">
          <w:rPr>
            <w:rFonts w:eastAsia="Times New Roman"/>
            <w:szCs w:val="24"/>
            <w:lang w:eastAsia="en-US"/>
          </w:rPr>
          <w:t>Ιλχάν</w:t>
        </w:r>
        <w:proofErr w:type="spellEnd"/>
        <w:r w:rsidRPr="00F9646E">
          <w:rPr>
            <w:rFonts w:eastAsia="Times New Roman"/>
            <w:szCs w:val="24"/>
            <w:lang w:eastAsia="en-US"/>
          </w:rPr>
          <w:t xml:space="preserve"> Αχμέτ προς τον Πρόεδρο της Βουλής κ. Νικόλαο </w:t>
        </w:r>
        <w:proofErr w:type="spellStart"/>
        <w:r w:rsidRPr="00F9646E">
          <w:rPr>
            <w:rFonts w:eastAsia="Times New Roman"/>
            <w:szCs w:val="24"/>
            <w:lang w:eastAsia="en-US"/>
          </w:rPr>
          <w:t>Βούτση</w:t>
        </w:r>
        <w:proofErr w:type="spellEnd"/>
        <w:r w:rsidRPr="00F9646E">
          <w:rPr>
            <w:rFonts w:eastAsia="Times New Roman"/>
            <w:szCs w:val="24"/>
            <w:lang w:eastAsia="en-US"/>
          </w:rPr>
          <w:t xml:space="preserve">, με την οποία γνωστοποιεί ότι εφεξής δεν θα ανήκει στην Κοινοβουλευτική Ομάδα του Ποταμιού και παραμένει ως ανεξάρτητος Βουλευτής, σελ. </w:t>
        </w:r>
        <w:r w:rsidRPr="00F9646E">
          <w:rPr>
            <w:rFonts w:eastAsia="Times New Roman"/>
            <w:szCs w:val="24"/>
            <w:lang w:eastAsia="en-US"/>
          </w:rPr>
          <w:br/>
          <w:t xml:space="preserve">4. Ανακοινώνεται επιστολή της Προέδρου της Δημοκρατικής Συμπαράταξης ΠΑΣΟΚ - ΔΗΜΑΡ, κ. Φωτεινής Γεννηματά, με την οποία ενημερώνει ότι ο Βουλευτής Λακωνίας κ. Λεωνίδας Γρηγοράκος εντάσσεται στην Κοινοβουλευτική Ομάδα της Δημοκρατικής Συμπαράταξης, σελ. </w:t>
        </w:r>
        <w:r w:rsidRPr="00F9646E">
          <w:rPr>
            <w:rFonts w:eastAsia="Times New Roman"/>
            <w:szCs w:val="24"/>
            <w:lang w:eastAsia="en-US"/>
          </w:rPr>
          <w:br/>
          <w:t xml:space="preserve"> </w:t>
        </w:r>
        <w:r w:rsidRPr="00F9646E">
          <w:rPr>
            <w:rFonts w:eastAsia="Times New Roman"/>
            <w:szCs w:val="24"/>
            <w:lang w:eastAsia="en-US"/>
          </w:rPr>
          <w:br/>
          <w:t xml:space="preserve">Β. ΚΟΙΝΟΒΟΥΛΕΥΤΙΚΟΣ ΕΛΕΓΧΟΣ </w:t>
        </w:r>
        <w:r w:rsidRPr="00F9646E">
          <w:rPr>
            <w:rFonts w:eastAsia="Times New Roman"/>
            <w:szCs w:val="24"/>
            <w:lang w:eastAsia="en-US"/>
          </w:rPr>
          <w:br/>
          <w:t xml:space="preserve">1. Ανακοίνωση του δελτίου επικαίρων ερωτήσεων της Δευτέρας 16 Ιανουαρίου 2017, σελ. </w:t>
        </w:r>
        <w:r w:rsidRPr="00F9646E">
          <w:rPr>
            <w:rFonts w:eastAsia="Times New Roman"/>
            <w:szCs w:val="24"/>
            <w:lang w:eastAsia="en-US"/>
          </w:rPr>
          <w:br/>
          <w:t xml:space="preserve">2. Συζήτηση επίκαιρης ερώτησης προς τον Υπουργό Ψηφιακής Πολιτικής, Τηλεπικοινωνιών και Ενημέρωσης, σχετικά με την ενεργοποίηση - άσκηση των καθηκόντων των νέων μελών του Εθνικού Ραδιοτηλεοπτικού Συμβουλίου (ΕΣΡ), σελ. </w:t>
        </w:r>
        <w:r w:rsidRPr="00F9646E">
          <w:rPr>
            <w:rFonts w:eastAsia="Times New Roman"/>
            <w:szCs w:val="24"/>
            <w:lang w:eastAsia="en-US"/>
          </w:rPr>
          <w:br/>
        </w:r>
      </w:ins>
    </w:p>
    <w:p w14:paraId="401D4C6A" w14:textId="77777777" w:rsidR="00F9646E" w:rsidRPr="00F9646E" w:rsidRDefault="00F9646E" w:rsidP="00F9646E">
      <w:pPr>
        <w:spacing w:after="200" w:line="360" w:lineRule="auto"/>
        <w:rPr>
          <w:ins w:id="22" w:author="Φλούδα Χριστίνα" w:date="2017-01-20T10:38:00Z"/>
          <w:rFonts w:eastAsia="Times New Roman"/>
          <w:szCs w:val="24"/>
          <w:lang w:eastAsia="en-US"/>
        </w:rPr>
      </w:pPr>
      <w:ins w:id="23" w:author="Φλούδα Χριστίνα" w:date="2017-01-20T10:38:00Z">
        <w:r w:rsidRPr="00F9646E">
          <w:rPr>
            <w:rFonts w:eastAsia="Times New Roman"/>
            <w:szCs w:val="24"/>
            <w:lang w:eastAsia="en-US"/>
          </w:rPr>
          <w:t>ΠΡΟΕΔΡΕΥΩΝ                                                                                      ΚΑΚΛΑΜΑΝΗΣ Ν. , σελ.</w:t>
        </w:r>
      </w:ins>
    </w:p>
    <w:p w14:paraId="3F094FBB" w14:textId="77777777" w:rsidR="00F9646E" w:rsidRPr="00F9646E" w:rsidRDefault="00F9646E" w:rsidP="00F9646E">
      <w:pPr>
        <w:spacing w:after="200" w:line="360" w:lineRule="auto"/>
        <w:rPr>
          <w:ins w:id="24" w:author="Φλούδα Χριστίνα" w:date="2017-01-20T10:38:00Z"/>
          <w:rFonts w:eastAsia="Times New Roman"/>
          <w:szCs w:val="24"/>
          <w:lang w:eastAsia="en-US"/>
        </w:rPr>
      </w:pPr>
    </w:p>
    <w:p w14:paraId="63448EE0" w14:textId="77777777" w:rsidR="00F9646E" w:rsidRPr="00F9646E" w:rsidRDefault="00F9646E" w:rsidP="00F9646E">
      <w:pPr>
        <w:spacing w:after="200" w:line="360" w:lineRule="auto"/>
        <w:rPr>
          <w:ins w:id="25" w:author="Φλούδα Χριστίνα" w:date="2017-01-20T10:38:00Z"/>
          <w:rFonts w:eastAsia="Times New Roman"/>
          <w:szCs w:val="24"/>
          <w:lang w:eastAsia="en-US"/>
        </w:rPr>
      </w:pPr>
      <w:ins w:id="26" w:author="Φλούδα Χριστίνα" w:date="2017-01-20T10:38:00Z">
        <w:r w:rsidRPr="00F9646E">
          <w:rPr>
            <w:rFonts w:eastAsia="Times New Roman"/>
            <w:szCs w:val="24"/>
            <w:lang w:eastAsia="en-US"/>
          </w:rPr>
          <w:t>ΟΜΙΛΗΤΕΣ</w:t>
        </w:r>
      </w:ins>
    </w:p>
    <w:p w14:paraId="7989A63D" w14:textId="582A0E53" w:rsidR="00F9646E" w:rsidRDefault="00F9646E" w:rsidP="00F9646E">
      <w:pPr>
        <w:spacing w:line="600" w:lineRule="auto"/>
        <w:ind w:firstLine="720"/>
        <w:jc w:val="both"/>
        <w:rPr>
          <w:ins w:id="27" w:author="Φλούδα Χριστίνα" w:date="2017-01-20T10:36:00Z"/>
          <w:rFonts w:eastAsia="Times New Roman" w:cs="Times New Roman"/>
          <w:szCs w:val="24"/>
        </w:rPr>
        <w:pPrChange w:id="28" w:author="Φλούδα Χριστίνα" w:date="2017-01-20T10:36:00Z">
          <w:pPr>
            <w:spacing w:line="600" w:lineRule="auto"/>
            <w:ind w:firstLine="720"/>
            <w:jc w:val="center"/>
          </w:pPr>
        </w:pPrChange>
      </w:pPr>
      <w:ins w:id="29" w:author="Φλούδα Χριστίνα" w:date="2017-01-20T10:38:00Z">
        <w:r w:rsidRPr="00F9646E">
          <w:rPr>
            <w:rFonts w:eastAsia="Times New Roman"/>
            <w:szCs w:val="24"/>
            <w:lang w:eastAsia="en-US"/>
          </w:rPr>
          <w:br/>
          <w:t>Α. Επί διαδικαστικού θέματος:</w:t>
        </w:r>
        <w:r w:rsidRPr="00F9646E">
          <w:rPr>
            <w:rFonts w:eastAsia="Times New Roman"/>
            <w:szCs w:val="24"/>
            <w:lang w:eastAsia="en-US"/>
          </w:rPr>
          <w:br/>
          <w:t>ΚΑΚΛΑΜΑΝΗΣ Ν. , σελ.</w:t>
        </w:r>
        <w:r w:rsidRPr="00F9646E">
          <w:rPr>
            <w:rFonts w:eastAsia="Times New Roman"/>
            <w:szCs w:val="24"/>
            <w:lang w:eastAsia="en-US"/>
          </w:rPr>
          <w:br/>
          <w:t>ΝΙΚΟΛΟΠΟΥΛΟΣ Ν. , σελ.</w:t>
        </w:r>
        <w:r w:rsidRPr="00F9646E">
          <w:rPr>
            <w:rFonts w:eastAsia="Times New Roman"/>
            <w:szCs w:val="24"/>
            <w:lang w:eastAsia="en-US"/>
          </w:rPr>
          <w:br/>
        </w:r>
        <w:r w:rsidRPr="00F9646E">
          <w:rPr>
            <w:rFonts w:eastAsia="Times New Roman"/>
            <w:szCs w:val="24"/>
            <w:lang w:eastAsia="en-US"/>
          </w:rPr>
          <w:br/>
          <w:t>Β. Επί της επίκαιρης ερώτησης:</w:t>
        </w:r>
        <w:r w:rsidRPr="00F9646E">
          <w:rPr>
            <w:rFonts w:eastAsia="Times New Roman"/>
            <w:szCs w:val="24"/>
            <w:lang w:eastAsia="en-US"/>
          </w:rPr>
          <w:br/>
          <w:t>ΝΙΚΟΛΟΠΟΥΛΟΣ Ν. (Ν.Δ.) ,  σελ.</w:t>
        </w:r>
        <w:r w:rsidRPr="00F9646E">
          <w:rPr>
            <w:rFonts w:eastAsia="Times New Roman"/>
            <w:szCs w:val="24"/>
            <w:lang w:eastAsia="en-US"/>
          </w:rPr>
          <w:br/>
          <w:t>ΠΑΠΠΑΣ Ν. , σελ.</w:t>
        </w:r>
        <w:r w:rsidRPr="00F9646E">
          <w:rPr>
            <w:rFonts w:eastAsia="Times New Roman"/>
            <w:szCs w:val="24"/>
            <w:lang w:eastAsia="en-US"/>
          </w:rPr>
          <w:br/>
        </w:r>
      </w:ins>
    </w:p>
    <w:p w14:paraId="022E11E9"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22E11EA"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ΙΖ΄ ΠΕΡΙΟΔΟΣ</w:t>
      </w:r>
    </w:p>
    <w:p w14:paraId="022E11EB"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22E11EC"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B</w:t>
      </w:r>
      <w:r>
        <w:rPr>
          <w:rFonts w:eastAsia="Times New Roman" w:cs="Times New Roman"/>
          <w:szCs w:val="24"/>
        </w:rPr>
        <w:t>΄</w:t>
      </w:r>
    </w:p>
    <w:p w14:paraId="022E11ED"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ΣΥΝΕΔΡΙΑΣΗ ΝΕ΄</w:t>
      </w:r>
    </w:p>
    <w:p w14:paraId="022E11EE" w14:textId="77777777" w:rsidR="007175AE" w:rsidRDefault="00F9646E">
      <w:pPr>
        <w:spacing w:line="600" w:lineRule="auto"/>
        <w:ind w:firstLine="720"/>
        <w:jc w:val="center"/>
        <w:rPr>
          <w:rFonts w:eastAsia="Times New Roman" w:cs="Times New Roman"/>
          <w:szCs w:val="24"/>
        </w:rPr>
      </w:pPr>
      <w:r>
        <w:rPr>
          <w:rFonts w:eastAsia="Times New Roman" w:cs="Times New Roman"/>
          <w:szCs w:val="24"/>
        </w:rPr>
        <w:t>Παρασκευή 13 Ιανουαρίου 2017</w:t>
      </w:r>
    </w:p>
    <w:p w14:paraId="022E11EF"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Αθήνα, σήμερα στις 13 Ιανουαρίου 2017, ημέρα Παρασκευή και ώρα 10</w:t>
      </w:r>
      <w:r>
        <w:rPr>
          <w:rFonts w:eastAsia="Times New Roman" w:cs="Times New Roman"/>
          <w:szCs w:val="24"/>
        </w:rPr>
        <w:t>.</w:t>
      </w:r>
      <w:r>
        <w:rPr>
          <w:rFonts w:eastAsia="Times New Roman" w:cs="Times New Roman"/>
          <w:szCs w:val="24"/>
        </w:rPr>
        <w:t>05΄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w:t>
      </w:r>
      <w:r w:rsidRPr="00842351">
        <w:rPr>
          <w:rFonts w:eastAsia="Times New Roman" w:cs="Times New Roman"/>
          <w:szCs w:val="24"/>
        </w:rPr>
        <w:t>.</w:t>
      </w:r>
      <w:r w:rsidRPr="00626CF6">
        <w:rPr>
          <w:rFonts w:eastAsia="Times New Roman" w:cs="Times New Roman"/>
          <w:b/>
          <w:szCs w:val="24"/>
        </w:rPr>
        <w:t xml:space="preserve"> ΝΙΚΗΤΑ ΚΑΚΛΑΜΑΝΗ</w:t>
      </w:r>
      <w:r>
        <w:rPr>
          <w:rFonts w:eastAsia="Times New Roman" w:cs="Times New Roman"/>
          <w:szCs w:val="24"/>
        </w:rPr>
        <w:t>.</w:t>
      </w:r>
    </w:p>
    <w:p w14:paraId="022E11F0" w14:textId="77777777" w:rsidR="007175AE" w:rsidRDefault="00F9646E">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καλημέρα σας. Αρχίζει η συνεδρίασ</w:t>
      </w:r>
      <w:r>
        <w:rPr>
          <w:rFonts w:eastAsia="Times New Roman" w:cs="Times New Roman"/>
          <w:szCs w:val="24"/>
        </w:rPr>
        <w:t>η.</w:t>
      </w:r>
    </w:p>
    <w:p w14:paraId="022E11F1"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12</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εξουσιοδότηση του Σώματος επικυρώθηκαν με ευθύνη του Προεδρείου τα </w:t>
      </w:r>
      <w:r>
        <w:rPr>
          <w:rFonts w:eastAsia="Times New Roman" w:cs="Times New Roman"/>
          <w:szCs w:val="24"/>
        </w:rPr>
        <w:t>Π</w:t>
      </w:r>
      <w:r>
        <w:rPr>
          <w:rFonts w:eastAsia="Times New Roman" w:cs="Times New Roman"/>
          <w:szCs w:val="24"/>
        </w:rPr>
        <w:t>ρακτικά της ΝΔ΄ συνεδριάσεώς του, της Πέμπτης 12 Ιανουαρίου 2017 σε ό,τι αφορά την ψήφιση στο σύνολο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 της πρότασης</w:t>
      </w:r>
      <w:r>
        <w:rPr>
          <w:rFonts w:eastAsia="Times New Roman" w:cs="Times New Roman"/>
          <w:szCs w:val="24"/>
        </w:rPr>
        <w:t>:</w:t>
      </w:r>
      <w:r>
        <w:rPr>
          <w:rFonts w:eastAsia="Times New Roman" w:cs="Times New Roman"/>
          <w:szCs w:val="24"/>
        </w:rPr>
        <w:t xml:space="preserve"> «Για την τροποπ</w:t>
      </w:r>
      <w:r>
        <w:rPr>
          <w:rFonts w:eastAsia="Times New Roman" w:cs="Times New Roman"/>
          <w:szCs w:val="24"/>
        </w:rPr>
        <w:t>οίηση διατάξεων του Κανονισμού της Βουλής</w:t>
      </w:r>
      <w:r>
        <w:rPr>
          <w:rFonts w:eastAsia="Times New Roman" w:cs="Times New Roman"/>
          <w:szCs w:val="24"/>
        </w:rPr>
        <w:t xml:space="preserve"> –Μέρος Κοινοβουλευτικό (ΦΕΚ 106 Α΄ /24-6 1987) και Μέρος Β΄ (ΦΕΚ 51 Α΄/ 10-4-1977), όπως ισχύουν</w:t>
      </w:r>
      <w:r>
        <w:rPr>
          <w:rFonts w:eastAsia="Times New Roman" w:cs="Times New Roman"/>
          <w:szCs w:val="24"/>
        </w:rPr>
        <w:t>» και β) του σχεδίου νόμου</w:t>
      </w:r>
      <w:r>
        <w:rPr>
          <w:rFonts w:eastAsia="Times New Roman" w:cs="Times New Roman"/>
          <w:szCs w:val="24"/>
        </w:rPr>
        <w:t>:</w:t>
      </w:r>
      <w:r>
        <w:rPr>
          <w:rFonts w:eastAsia="Times New Roman" w:cs="Times New Roman"/>
          <w:szCs w:val="24"/>
        </w:rPr>
        <w:t xml:space="preserve"> «Κύρωση του Μνημονίου Κατανόησης για Συνεργασία στον </w:t>
      </w:r>
      <w:r>
        <w:rPr>
          <w:rFonts w:eastAsia="Times New Roman" w:cs="Times New Roman"/>
          <w:szCs w:val="24"/>
        </w:rPr>
        <w:t>τ</w:t>
      </w:r>
      <w:r>
        <w:rPr>
          <w:rFonts w:eastAsia="Times New Roman" w:cs="Times New Roman"/>
          <w:szCs w:val="24"/>
        </w:rPr>
        <w:t>ομέα του Τουρισμού μεταξύ της Κυβέρν</w:t>
      </w:r>
      <w:r>
        <w:rPr>
          <w:rFonts w:eastAsia="Times New Roman" w:cs="Times New Roman"/>
          <w:szCs w:val="24"/>
        </w:rPr>
        <w:t>ησης της Ελληνικής Δημοκρατίας και της Κυβέρνησης της Αραβικής Δημοκρατίας της Αιγύπτου και άλλες διατάξεις»).</w:t>
      </w:r>
    </w:p>
    <w:p w14:paraId="022E11F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w:t>
      </w:r>
      <w:r>
        <w:rPr>
          <w:rFonts w:eastAsia="Times New Roman" w:cs="Times New Roman"/>
          <w:szCs w:val="24"/>
        </w:rPr>
        <w:t>των</w:t>
      </w:r>
    </w:p>
    <w:p w14:paraId="022E11F3" w14:textId="77777777" w:rsidR="007175AE" w:rsidRDefault="00F9646E">
      <w:pPr>
        <w:spacing w:line="600" w:lineRule="auto"/>
        <w:ind w:firstLine="720"/>
        <w:jc w:val="center"/>
        <w:rPr>
          <w:rFonts w:eastAsia="Times New Roman" w:cs="Times New Roman"/>
          <w:b/>
          <w:szCs w:val="24"/>
        </w:rPr>
      </w:pPr>
      <w:r>
        <w:rPr>
          <w:rFonts w:eastAsia="Times New Roman" w:cs="Times New Roman"/>
          <w:b/>
          <w:szCs w:val="24"/>
        </w:rPr>
        <w:t xml:space="preserve"> ΕΠΙΚΑΙΡΩΝ ΕΡΩΤΗΣΕΩΝ</w:t>
      </w:r>
    </w:p>
    <w:p w14:paraId="022E11F4"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στη συζήτηση της μίας επίκαιρης ερώτησης που θα συζητηθεί,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Δευτέρας 16 Ιανουαρίου 2017.</w:t>
      </w:r>
    </w:p>
    <w:p w14:paraId="022E11F5"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w:t>
      </w:r>
      <w:r>
        <w:rPr>
          <w:rFonts w:eastAsia="Times New Roman" w:cs="Times New Roman"/>
          <w:szCs w:val="24"/>
        </w:rPr>
        <w:t xml:space="preserve"> της</w:t>
      </w:r>
      <w:r>
        <w:rPr>
          <w:rFonts w:eastAsia="Times New Roman" w:cs="Times New Roman"/>
          <w:szCs w:val="24"/>
        </w:rPr>
        <w:t xml:space="preserve"> Βουλής)</w:t>
      </w:r>
    </w:p>
    <w:p w14:paraId="022E11F6"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1. Η με αριθμό 321/9-1-2017 επίκαιρη ερώτηση του Βουλευτή Ηλείας της Νέας Δημοκρατίας κ. Κωνσταντίνου Τζαβάρα προς την Υπουργό Πολιτισμού και Αθλητισμού, σχετικά με την </w:t>
      </w:r>
      <w:r>
        <w:rPr>
          <w:rFonts w:eastAsia="Times New Roman" w:cs="Times New Roman"/>
          <w:szCs w:val="24"/>
        </w:rPr>
        <w:lastRenderedPageBreak/>
        <w:t>αναστολή της επαγγελματικής δραστηριότητας των μελών της Κυβέρνησης.</w:t>
      </w:r>
    </w:p>
    <w:p w14:paraId="022E11F7"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2. Η </w:t>
      </w:r>
      <w:r>
        <w:rPr>
          <w:rFonts w:eastAsia="Times New Roman" w:cs="Times New Roman"/>
          <w:szCs w:val="24"/>
        </w:rPr>
        <w:t xml:space="preserve">με αριθμό 330/10-1-2017 επίκαιρη ερώτηση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Εσωτερικών, σχετικά με τη στελέχωση των δώδεκα περιφερειακών αεροδρομίων της </w:t>
      </w:r>
      <w:proofErr w:type="spellStart"/>
      <w:r>
        <w:rPr>
          <w:rFonts w:eastAsia="Times New Roman" w:cs="Times New Roman"/>
          <w:szCs w:val="24"/>
        </w:rPr>
        <w:t>ελληνογερμανικής</w:t>
      </w:r>
      <w:proofErr w:type="spellEnd"/>
      <w:r>
        <w:rPr>
          <w:rFonts w:eastAsia="Times New Roman" w:cs="Times New Roman"/>
          <w:szCs w:val="24"/>
        </w:rPr>
        <w:t xml:space="preserve"> κοινοπραξίας </w:t>
      </w:r>
      <w:proofErr w:type="spellStart"/>
      <w:r>
        <w:rPr>
          <w:rFonts w:eastAsia="Times New Roman" w:cs="Times New Roman"/>
          <w:szCs w:val="24"/>
          <w:lang w:val="en-US"/>
        </w:rPr>
        <w:t>Fraport</w:t>
      </w:r>
      <w:proofErr w:type="spellEnd"/>
      <w:r>
        <w:rPr>
          <w:rFonts w:eastAsia="Times New Roman" w:cs="Times New Roman"/>
          <w:szCs w:val="24"/>
        </w:rPr>
        <w:t xml:space="preserve"> Α.Ε. </w:t>
      </w:r>
      <w:r>
        <w:rPr>
          <w:rFonts w:eastAsia="Times New Roman" w:cs="Times New Roman"/>
          <w:szCs w:val="24"/>
        </w:rPr>
        <w:t>με προσωπικό του Πυροσβεστικού Σώματος.</w:t>
      </w:r>
    </w:p>
    <w:p w14:paraId="022E11F8"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Β. </w:t>
      </w:r>
      <w:r>
        <w:rPr>
          <w:rFonts w:eastAsia="Times New Roman" w:cs="Times New Roman"/>
          <w:szCs w:val="24"/>
        </w:rPr>
        <w:t xml:space="preserve">ΕΠΙΚΑΙΡΕΣ ΕΡΩΤΗΣΕΙΣ </w:t>
      </w:r>
      <w:r>
        <w:rPr>
          <w:rFonts w:eastAsia="Times New Roman" w:cs="Times New Roman"/>
          <w:szCs w:val="24"/>
        </w:rPr>
        <w:t>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22E11F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1. Η με αριθμό 322/9-1-2017 επίκαιρη ερώτηση του Βουλευτή Αττικής της Νέας Δημοκρατίας κ. Μαυρουδή Βορίδη προς τον Υπουρ</w:t>
      </w:r>
      <w:r>
        <w:rPr>
          <w:rFonts w:eastAsia="Times New Roman" w:cs="Times New Roman"/>
          <w:szCs w:val="24"/>
        </w:rPr>
        <w:t xml:space="preserve">γό Εσωτερικών, σχετικά με τη «δολοφονική επίθεση συμμορίας κατά του </w:t>
      </w:r>
      <w:r>
        <w:rPr>
          <w:rFonts w:eastAsia="Times New Roman" w:cs="Times New Roman"/>
          <w:szCs w:val="24"/>
        </w:rPr>
        <w:t>γ</w:t>
      </w:r>
      <w:r>
        <w:rPr>
          <w:rFonts w:eastAsia="Times New Roman" w:cs="Times New Roman"/>
          <w:szCs w:val="24"/>
        </w:rPr>
        <w:t>ραμματέα ΔΑΠ-ΝΔΦΚ ΑΤΕΙ Θεσσαλονίκης».</w:t>
      </w:r>
    </w:p>
    <w:p w14:paraId="022E11FA"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2. Η με αριθμό 331/10-1-2017 επίκαιρη ερώτηση του Βουλευτή Β΄ Θεσσαλονίκης του Κομμουνιστικού Κόμματος Ελλάδας κ. </w:t>
      </w:r>
      <w:r>
        <w:rPr>
          <w:rFonts w:eastAsia="Times New Roman" w:cs="Times New Roman"/>
          <w:szCs w:val="24"/>
        </w:rPr>
        <w:t xml:space="preserve">Αθανάσιου </w:t>
      </w:r>
      <w:r>
        <w:rPr>
          <w:rFonts w:eastAsia="Times New Roman" w:cs="Times New Roman"/>
          <w:szCs w:val="24"/>
        </w:rPr>
        <w:t xml:space="preserve"> </w:t>
      </w:r>
      <w:proofErr w:type="spellStart"/>
      <w:r>
        <w:rPr>
          <w:rFonts w:eastAsia="Times New Roman" w:cs="Times New Roman"/>
          <w:szCs w:val="24"/>
        </w:rPr>
        <w:t>Βαρδαλή</w:t>
      </w:r>
      <w:proofErr w:type="spellEnd"/>
      <w:r>
        <w:rPr>
          <w:rFonts w:eastAsia="Times New Roman" w:cs="Times New Roman"/>
          <w:szCs w:val="24"/>
        </w:rPr>
        <w:t xml:space="preserve"> προς την Υπουργό</w:t>
      </w:r>
      <w:r>
        <w:rPr>
          <w:rFonts w:eastAsia="Times New Roman" w:cs="Times New Roman"/>
          <w:szCs w:val="24"/>
        </w:rPr>
        <w:t xml:space="preserve"> Εργασίας, Κοινωνι</w:t>
      </w:r>
      <w:r>
        <w:rPr>
          <w:rFonts w:eastAsia="Times New Roman" w:cs="Times New Roman"/>
          <w:szCs w:val="24"/>
        </w:rPr>
        <w:lastRenderedPageBreak/>
        <w:t xml:space="preserve">κής Ασφάλισης και Κοινωνικής Αλληλεγγύης, σχετικά με την αντιμετώπιση των προβλημάτων των εργαζομένων της επιχείρησης </w:t>
      </w:r>
      <w:r>
        <w:rPr>
          <w:rFonts w:eastAsia="Times New Roman" w:cs="Times New Roman"/>
          <w:szCs w:val="24"/>
        </w:rPr>
        <w:t xml:space="preserve">σούπερ </w:t>
      </w:r>
      <w:proofErr w:type="spellStart"/>
      <w:r>
        <w:rPr>
          <w:rFonts w:eastAsia="Times New Roman" w:cs="Times New Roman"/>
          <w:szCs w:val="24"/>
        </w:rPr>
        <w:t>μάρκετ</w:t>
      </w:r>
      <w:proofErr w:type="spellEnd"/>
      <w:r>
        <w:rPr>
          <w:rFonts w:eastAsia="Times New Roman" w:cs="Times New Roman"/>
          <w:szCs w:val="24"/>
        </w:rPr>
        <w:t xml:space="preserve"> «ΑΦΟΙ ΚΑΡΥΠΙΔΗ Α.Ε.».</w:t>
      </w:r>
    </w:p>
    <w:p w14:paraId="022E11FB"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3. Η με αριθμό 309/4-1-2017 επίκαιρη ερώτηση της Βουλευτού Β΄ Πειραιώς του Κομμουνισ</w:t>
      </w:r>
      <w:r>
        <w:rPr>
          <w:rFonts w:eastAsia="Times New Roman" w:cs="Times New Roman"/>
          <w:szCs w:val="24"/>
        </w:rPr>
        <w:t xml:space="preserve">τικού Κόμματος Ελλάδας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Οικονομίας και Ανάπτυξης, σχετικά με την «Ελληνική Βιομηχανία Ζάχαρης (ΕΒΖ)».</w:t>
      </w:r>
    </w:p>
    <w:p w14:paraId="022E11FC"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4. Η με αριθμό 329/10-1-2017 επίκαιρη ερώτηση του Βουλευτή Β΄ Αθηνών του Κομμουνιστικού Κόμματος Ελλάδας κ. Χρήστου</w:t>
      </w:r>
      <w:r>
        <w:rPr>
          <w:rFonts w:eastAsia="Times New Roman" w:cs="Times New Roman"/>
          <w:szCs w:val="24"/>
        </w:rPr>
        <w:t xml:space="preserve">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Μεταναστευτικής Πολιτικής, σχετικά με τη λήψη μέτρων των προσφύγων και μεταναστών από τη βαρυχειμωνιά.</w:t>
      </w:r>
    </w:p>
    <w:p w14:paraId="022E11FD"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22E11FE"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1. Η με αριθμό 1122/11-11-2016 ερώτηση του Βουλευτή Ηρακλ</w:t>
      </w:r>
      <w:r>
        <w:rPr>
          <w:rFonts w:eastAsia="Times New Roman" w:cs="Times New Roman"/>
          <w:szCs w:val="24"/>
        </w:rPr>
        <w:t xml:space="preserve">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w:t>
      </w:r>
      <w:r>
        <w:rPr>
          <w:rFonts w:eastAsia="Times New Roman" w:cs="Times New Roman"/>
          <w:szCs w:val="24"/>
        </w:rPr>
        <w:lastRenderedPageBreak/>
        <w:t xml:space="preserve">κής Ασφάλισης και Κοινωνικής Αλληλεγγύης, σχετικά με τη βελτίωση των προϋποθέσεων απονομής της </w:t>
      </w:r>
      <w:proofErr w:type="spellStart"/>
      <w:r>
        <w:rPr>
          <w:rFonts w:eastAsia="Times New Roman" w:cs="Times New Roman"/>
          <w:szCs w:val="24"/>
        </w:rPr>
        <w:t>προνοιακής</w:t>
      </w:r>
      <w:proofErr w:type="spellEnd"/>
      <w:r>
        <w:rPr>
          <w:rFonts w:eastAsia="Times New Roman" w:cs="Times New Roman"/>
          <w:szCs w:val="24"/>
        </w:rPr>
        <w:t xml:space="preserve"> σύνταξης σε ανασφάλιστους υπερήλικες.</w:t>
      </w:r>
    </w:p>
    <w:p w14:paraId="022E11FF"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2. Η μ</w:t>
      </w:r>
      <w:r>
        <w:rPr>
          <w:rFonts w:eastAsia="Times New Roman" w:cs="Times New Roman"/>
          <w:szCs w:val="24"/>
        </w:rPr>
        <w:t xml:space="preserve">ε αριθμό 115/5-10-2016 ερώτηση της Βουλευτού Αττικής της Δημοκρατικής Συμπαράταξης ΠΑΣΟΚ-ΔΗΜΑΡ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Οικονομικών, σχετικά με τον Ειδικό Φόρο Κατανάλωσης στο κρασί.</w:t>
      </w:r>
    </w:p>
    <w:p w14:paraId="022E1200"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υποχρεωτικά, για να </w:t>
      </w:r>
      <w:r>
        <w:rPr>
          <w:rFonts w:eastAsia="Times New Roman" w:cs="Times New Roman"/>
          <w:szCs w:val="24"/>
        </w:rPr>
        <w:t xml:space="preserve">συμπεριληφθεί στα Πρακτικά, πρέπει να σας πω ότι σήμερα δεν θα συζητηθεί λόγω ανειλημμένων υποχρεώσεων του αρμοδίου Υπουργού κ. </w:t>
      </w:r>
      <w:proofErr w:type="spellStart"/>
      <w:r>
        <w:rPr>
          <w:rFonts w:eastAsia="Times New Roman" w:cs="Times New Roman"/>
          <w:szCs w:val="24"/>
        </w:rPr>
        <w:t>Μουζάλα</w:t>
      </w:r>
      <w:proofErr w:type="spellEnd"/>
      <w:r>
        <w:rPr>
          <w:rFonts w:eastAsia="Times New Roman" w:cs="Times New Roman"/>
          <w:szCs w:val="24"/>
        </w:rPr>
        <w:t xml:space="preserve"> και θα επαναπροσδιοριστεί για συζήτηση η δεύτερη, υπ’ αριθμόν 329/10-1-2017, επίκαιρη ερώτηση δεύτερου κύκλου του Βουλευ</w:t>
      </w:r>
      <w:r>
        <w:rPr>
          <w:rFonts w:eastAsia="Times New Roman" w:cs="Times New Roman"/>
          <w:szCs w:val="24"/>
        </w:rPr>
        <w:t xml:space="preserve">τή Β΄ Αθηνών </w:t>
      </w:r>
      <w:r>
        <w:rPr>
          <w:rFonts w:eastAsia="Times New Roman" w:cs="Times New Roman"/>
          <w:szCs w:val="24"/>
        </w:rPr>
        <w:t xml:space="preserve">του Κουμμουνιστικού Κόμματος Ελλάδας </w:t>
      </w:r>
      <w:r>
        <w:rPr>
          <w:rFonts w:eastAsia="Times New Roman" w:cs="Times New Roman"/>
          <w:szCs w:val="24"/>
        </w:rPr>
        <w:t xml:space="preserve">κ. Χρήστου </w:t>
      </w:r>
      <w:proofErr w:type="spellStart"/>
      <w:r>
        <w:rPr>
          <w:rFonts w:eastAsia="Times New Roman" w:cs="Times New Roman"/>
          <w:szCs w:val="24"/>
        </w:rPr>
        <w:t>Κατσώτη</w:t>
      </w:r>
      <w:proofErr w:type="spellEnd"/>
      <w:r>
        <w:rPr>
          <w:rFonts w:eastAsia="Times New Roman" w:cs="Times New Roman"/>
          <w:szCs w:val="24"/>
        </w:rPr>
        <w:t xml:space="preserve"> </w:t>
      </w:r>
      <w:r>
        <w:rPr>
          <w:rFonts w:eastAsia="Times New Roman" w:cs="Times New Roman"/>
          <w:szCs w:val="24"/>
        </w:rPr>
        <w:t xml:space="preserve">προς τον Υπουργό Μεταναστευτικής </w:t>
      </w:r>
      <w:proofErr w:type="spellStart"/>
      <w:r>
        <w:rPr>
          <w:rFonts w:eastAsia="Times New Roman" w:cs="Times New Roman"/>
          <w:szCs w:val="24"/>
        </w:rPr>
        <w:t>Πολιτικής,σχετικά</w:t>
      </w:r>
      <w:proofErr w:type="spellEnd"/>
      <w:r>
        <w:rPr>
          <w:rFonts w:eastAsia="Times New Roman" w:cs="Times New Roman"/>
          <w:szCs w:val="24"/>
        </w:rPr>
        <w:t xml:space="preserve"> με τη λήψη μέτρων προστασίας των προσφύγων και μεταναστών από τη βαρυχειμωνιά.</w:t>
      </w:r>
      <w:r>
        <w:rPr>
          <w:rFonts w:eastAsia="Times New Roman" w:cs="Times New Roman"/>
          <w:szCs w:val="24"/>
        </w:rPr>
        <w:t>.</w:t>
      </w:r>
    </w:p>
    <w:p w14:paraId="022E1201"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Επίσης, η πρώτη με αριθμό 319/9-1-2017 επίκαιρη ερώτηση</w:t>
      </w:r>
      <w:r>
        <w:rPr>
          <w:rFonts w:eastAsia="Times New Roman" w:cs="Times New Roman"/>
          <w:szCs w:val="24"/>
        </w:rPr>
        <w:t xml:space="preserve"> πρώτου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Εσωτερικών, </w:t>
      </w:r>
      <w:r>
        <w:rPr>
          <w:rFonts w:eastAsia="Times New Roman" w:cs="Times New Roman"/>
          <w:szCs w:val="24"/>
        </w:rPr>
        <w:lastRenderedPageBreak/>
        <w:t>σχετικά με την υποβάθμιση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κατάργηση του Τμήματος Συνοριακής Φύλαξης Τυχερού στο Νομό Έβρου, δεν θα ζητηθεί λόγω κωλύματος του Αναπληρωτή Υπουργού </w:t>
      </w:r>
      <w:r>
        <w:rPr>
          <w:rFonts w:eastAsia="Times New Roman" w:cs="Times New Roman"/>
          <w:szCs w:val="24"/>
        </w:rPr>
        <w:t xml:space="preserve">Εσωτερικών κ. Νικολάου </w:t>
      </w:r>
      <w:proofErr w:type="spellStart"/>
      <w:r>
        <w:rPr>
          <w:rFonts w:eastAsia="Times New Roman" w:cs="Times New Roman"/>
          <w:szCs w:val="24"/>
        </w:rPr>
        <w:t>Τόσκα</w:t>
      </w:r>
      <w:proofErr w:type="spellEnd"/>
      <w:r>
        <w:rPr>
          <w:rFonts w:eastAsia="Times New Roman" w:cs="Times New Roman"/>
          <w:szCs w:val="24"/>
        </w:rPr>
        <w:t xml:space="preserve">. Αιτία: </w:t>
      </w:r>
      <w:r>
        <w:rPr>
          <w:rFonts w:eastAsia="Times New Roman" w:cs="Times New Roman"/>
          <w:szCs w:val="24"/>
        </w:rPr>
        <w:t>θ</w:t>
      </w:r>
      <w:r>
        <w:rPr>
          <w:rFonts w:eastAsia="Times New Roman" w:cs="Times New Roman"/>
          <w:szCs w:val="24"/>
        </w:rPr>
        <w:t>α βρίσκεται εκτός Αθηνών. Θα επαναπροσδιοριστεί για συζήτηση.</w:t>
      </w:r>
    </w:p>
    <w:p w14:paraId="022E120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327/10-1-2017 επίκαιρη ερώτηση πρώτου κύκλου του Βουλευτή Ηρακλείου της Δημοκρατικής Συμπαράταξης ΠΑΣΟΚ – ΔΗΜΑΡ. κ. Βασιλείου </w:t>
      </w:r>
      <w:proofErr w:type="spellStart"/>
      <w:r>
        <w:rPr>
          <w:rFonts w:eastAsia="Times New Roman" w:cs="Times New Roman"/>
          <w:szCs w:val="24"/>
        </w:rPr>
        <w:t>Κεγκέρογλο</w:t>
      </w:r>
      <w:r>
        <w:rPr>
          <w:rFonts w:eastAsia="Times New Roman" w:cs="Times New Roman"/>
          <w:szCs w:val="24"/>
        </w:rPr>
        <w:t>υ</w:t>
      </w:r>
      <w:proofErr w:type="spellEnd"/>
      <w:r>
        <w:rPr>
          <w:rFonts w:eastAsia="Times New Roman" w:cs="Times New Roman"/>
          <w:szCs w:val="24"/>
        </w:rPr>
        <w:t xml:space="preserve"> προς τον Υπουργό Οικονομίας και Ανάπτυξης, σχετικά με την ανάγκη για βιώσιμη ρύθμιση των κόκκινων στεγαστικών δανείων, δεν θα ζητηθεί λόγω κωλύματος του Υπουργού Οικονομίας και Ανάπτυξης κ. Δημήτριου Παπαδημητρίου. Αιτία: </w:t>
      </w:r>
      <w:r>
        <w:rPr>
          <w:rFonts w:eastAsia="Times New Roman" w:cs="Times New Roman"/>
          <w:szCs w:val="24"/>
        </w:rPr>
        <w:t>α</w:t>
      </w:r>
      <w:r>
        <w:rPr>
          <w:rFonts w:eastAsia="Times New Roman" w:cs="Times New Roman"/>
          <w:szCs w:val="24"/>
        </w:rPr>
        <w:t>νειλημμένες υποχρεώσεις. Θα επα</w:t>
      </w:r>
      <w:r>
        <w:rPr>
          <w:rFonts w:eastAsia="Times New Roman" w:cs="Times New Roman"/>
          <w:szCs w:val="24"/>
        </w:rPr>
        <w:t>ναπροσδιοριστεί για συζήτηση.</w:t>
      </w:r>
    </w:p>
    <w:p w14:paraId="022E1203"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Η τρίτη με αριθμό 328/10-1-2017 επίκαιρη ερώτηση πρώτου κύκλου του Βουλευτή Α΄ Θεσσαλονίκης του Κομμουνιστικού Κόμματος Ελλάδας κ. Ιωάννη Δελή προς τον Υπουργό Παιδείας Έρευνας </w:t>
      </w:r>
      <w:r>
        <w:rPr>
          <w:rFonts w:eastAsia="Times New Roman" w:cs="Times New Roman"/>
          <w:szCs w:val="24"/>
        </w:rPr>
        <w:t xml:space="preserve">και Θρησκευμάτων, σχετικά με την εκπαίδευση των προσφυγόπουλων, δεν θα ζητηθεί λόγω κωλύματος του Υπουργού Παιδείας κ. Κωνσταντίνου </w:t>
      </w:r>
      <w:proofErr w:type="spellStart"/>
      <w:r>
        <w:rPr>
          <w:rFonts w:eastAsia="Times New Roman" w:cs="Times New Roman"/>
          <w:szCs w:val="24"/>
        </w:rPr>
        <w:t>Γαβρόγλου</w:t>
      </w:r>
      <w:proofErr w:type="spellEnd"/>
      <w:r>
        <w:rPr>
          <w:rFonts w:eastAsia="Times New Roman" w:cs="Times New Roman"/>
          <w:szCs w:val="24"/>
        </w:rPr>
        <w:t xml:space="preserve">. Αιτία: </w:t>
      </w:r>
      <w:r>
        <w:rPr>
          <w:rFonts w:eastAsia="Times New Roman" w:cs="Times New Roman"/>
          <w:szCs w:val="24"/>
        </w:rPr>
        <w:t>φ</w:t>
      </w:r>
      <w:r>
        <w:rPr>
          <w:rFonts w:eastAsia="Times New Roman" w:cs="Times New Roman"/>
          <w:szCs w:val="24"/>
        </w:rPr>
        <w:t>όρτος εργασίας. Θα επαναπροσδιοριστεί για συζήτηση.</w:t>
      </w:r>
    </w:p>
    <w:p w14:paraId="022E1204"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325/9-1-2017 επίκαιρη ερώτηση πρώ</w:t>
      </w:r>
      <w:r>
        <w:rPr>
          <w:rFonts w:eastAsia="Times New Roman" w:cs="Times New Roman"/>
          <w:szCs w:val="24"/>
        </w:rPr>
        <w:t xml:space="preserve">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Ναυτιλίας και Νησιωτικής Πολιτικής, σχετικά με την έγκριση μεσοπρόθεσμου επιχειρηματικού σχεδίου για τον Οργανισμό Λιμένος Θεσσαλονίκης (Ο.Λ.Θ.), δεν θα ζητηθεί λ</w:t>
      </w:r>
      <w:r>
        <w:rPr>
          <w:rFonts w:eastAsia="Times New Roman" w:cs="Times New Roman"/>
          <w:szCs w:val="24"/>
        </w:rPr>
        <w:t xml:space="preserve">όγω κωλύματος του Υπουργού Ναυτιλίας κ. Παναγιώτη </w:t>
      </w:r>
      <w:proofErr w:type="spellStart"/>
      <w:r>
        <w:rPr>
          <w:rFonts w:eastAsia="Times New Roman" w:cs="Times New Roman"/>
          <w:szCs w:val="24"/>
        </w:rPr>
        <w:t>Κουρουμπλή</w:t>
      </w:r>
      <w:proofErr w:type="spellEnd"/>
      <w:r>
        <w:rPr>
          <w:rFonts w:eastAsia="Times New Roman" w:cs="Times New Roman"/>
          <w:szCs w:val="24"/>
        </w:rPr>
        <w:t>. Αιτία: ανειλημμένες υποχρεώσεις. Θα επαναπροσδιοριστεί για συζήτηση.</w:t>
      </w:r>
    </w:p>
    <w:p w14:paraId="022E1205"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Τέλος, η πρώτη με αριθμό 320/9-1-2017 επίκαιρη ερώτηση δεύτερου κύκλου του Βουλευτή Φλώρινας της Νέας Δημοκρατίας κ. Ιωάννη Α</w:t>
      </w:r>
      <w:r>
        <w:rPr>
          <w:rFonts w:eastAsia="Times New Roman" w:cs="Times New Roman"/>
          <w:szCs w:val="24"/>
        </w:rPr>
        <w:t>ντωνιάδη προς τον Υπουργό Οικονομίας και Ανάπτυξης, σχετικά με την πορεία των έργων και των μελετών για το 5</w:t>
      </w:r>
      <w:r w:rsidRPr="006E36EF">
        <w:rPr>
          <w:rFonts w:eastAsia="Times New Roman" w:cs="Times New Roman"/>
          <w:szCs w:val="24"/>
          <w:vertAlign w:val="superscript"/>
        </w:rPr>
        <w:t>ο</w:t>
      </w:r>
      <w:r>
        <w:rPr>
          <w:rFonts w:eastAsia="Times New Roman" w:cs="Times New Roman"/>
          <w:szCs w:val="24"/>
        </w:rPr>
        <w:t xml:space="preserve"> ΣΕΣ (ΕΣΠΑ) στο Νομό Φλώρινας, δεν θα ζητηθεί λόγω κωλύματος του Αναπληρωτή Υπουργού Οικονομίας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 Αιτία: ανειλημ</w:t>
      </w:r>
      <w:r>
        <w:rPr>
          <w:rFonts w:eastAsia="Times New Roman" w:cs="Times New Roman"/>
          <w:szCs w:val="24"/>
        </w:rPr>
        <w:t>μένες υποχρεώσεις. Θα επαναπροσδιοριστεί για συζήτηση.</w:t>
      </w:r>
    </w:p>
    <w:p w14:paraId="022E1206"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Για όλες τις παραπάνω αιτιολογίες υπάρχει και η επιστολή που συνοδεύει από τον Γραμματέα της Κυβέρνησης, τον κ. Καλογήρου, που επιβεβαιώνει τα όσα ακούσατε.</w:t>
      </w:r>
    </w:p>
    <w:p w14:paraId="022E1207"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lastRenderedPageBreak/>
        <w:t>Τέλος, υπάρχει μία επιστολή προς τον Πρόεδρο</w:t>
      </w:r>
      <w:r>
        <w:rPr>
          <w:rFonts w:eastAsia="Times New Roman" w:cs="Times New Roman"/>
          <w:szCs w:val="24"/>
        </w:rPr>
        <w:t xml:space="preserve"> της Βουλής των Ελλήνων, τον κ. Νικόλαο </w:t>
      </w:r>
      <w:proofErr w:type="spellStart"/>
      <w:r>
        <w:rPr>
          <w:rFonts w:eastAsia="Times New Roman" w:cs="Times New Roman"/>
          <w:szCs w:val="24"/>
        </w:rPr>
        <w:t>Βούτση</w:t>
      </w:r>
      <w:proofErr w:type="spellEnd"/>
      <w:r>
        <w:rPr>
          <w:rFonts w:eastAsia="Times New Roman" w:cs="Times New Roman"/>
          <w:szCs w:val="24"/>
        </w:rPr>
        <w:t xml:space="preserve">, η οποία λέει τα εξής: </w:t>
      </w:r>
    </w:p>
    <w:p w14:paraId="022E1208"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«Αξιότιμε κύριε Πρόεδρε, διά της παρούσης θα ήθελα να σας γνωστοποιήσω εγγράφως ότι εφεξής δεν θα ανήκω στην Κοινοβουλευτική Ομάδα του Ποταμιού, παραμένοντας ως ανεξάρτητος Βουλευτής. Μ</w:t>
      </w:r>
      <w:r>
        <w:rPr>
          <w:rFonts w:eastAsia="Times New Roman" w:cs="Times New Roman"/>
          <w:szCs w:val="24"/>
        </w:rPr>
        <w:t xml:space="preserve">ε εκτίμηση, </w:t>
      </w:r>
      <w:proofErr w:type="spellStart"/>
      <w:r>
        <w:rPr>
          <w:rFonts w:eastAsia="Times New Roman" w:cs="Times New Roman"/>
          <w:szCs w:val="24"/>
        </w:rPr>
        <w:t>Ιλχάν</w:t>
      </w:r>
      <w:proofErr w:type="spellEnd"/>
      <w:r>
        <w:rPr>
          <w:rFonts w:eastAsia="Times New Roman" w:cs="Times New Roman"/>
          <w:szCs w:val="24"/>
        </w:rPr>
        <w:t xml:space="preserve"> Αχμέτ</w:t>
      </w:r>
      <w:r>
        <w:rPr>
          <w:rFonts w:eastAsia="Times New Roman" w:cs="Times New Roman"/>
          <w:szCs w:val="24"/>
        </w:rPr>
        <w:t>,</w:t>
      </w:r>
      <w:r>
        <w:rPr>
          <w:rFonts w:eastAsia="Times New Roman" w:cs="Times New Roman"/>
          <w:szCs w:val="24"/>
        </w:rPr>
        <w:t xml:space="preserve"> Βουλευτής Ροδόπης.».</w:t>
      </w:r>
    </w:p>
    <w:p w14:paraId="022E120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(Η προαναφερθείσα επιστολή έχει ως εξής:</w:t>
      </w:r>
    </w:p>
    <w:p w14:paraId="022E120A"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Αλλαγή σελ.</w:t>
      </w:r>
    </w:p>
    <w:p w14:paraId="022E120B"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Να μπει η σελ.8</w:t>
      </w:r>
    </w:p>
    <w:p w14:paraId="022E120C" w14:textId="77777777" w:rsidR="007175AE" w:rsidRDefault="00F9646E">
      <w:pPr>
        <w:spacing w:line="600" w:lineRule="auto"/>
        <w:ind w:firstLine="720"/>
        <w:jc w:val="both"/>
        <w:rPr>
          <w:rFonts w:eastAsia="Times New Roman" w:cs="Times New Roman"/>
          <w:b/>
          <w:szCs w:val="24"/>
        </w:rPr>
      </w:pPr>
      <w:r>
        <w:rPr>
          <w:rFonts w:eastAsia="Times New Roman" w:cs="Times New Roman"/>
          <w:szCs w:val="24"/>
        </w:rPr>
        <w:t>Αλλαγή σελ.</w:t>
      </w:r>
    </w:p>
    <w:p w14:paraId="022E120D"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πόσοι έχουν μείνει τώρα στο Ποτάμι;</w:t>
      </w:r>
    </w:p>
    <w:p w14:paraId="022E120E"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θυμάμαι πόσοι είνα</w:t>
      </w:r>
      <w:r>
        <w:rPr>
          <w:rFonts w:eastAsia="Times New Roman" w:cs="Times New Roman"/>
          <w:szCs w:val="24"/>
        </w:rPr>
        <w:t xml:space="preserve">ι. Οι υπηρεσίες μου λένε ότι έχουν μείνει επτά Βουλευτές. </w:t>
      </w:r>
    </w:p>
    <w:p w14:paraId="022E120F"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με τη μία και μοναδική, όπως είπα, ερώτηση, στην οποία θα απαντήσει ο Υπουργός Ψηφιακής Πολιτικής, Τηλεπικοινωνιών και Ενημέρωσης κ. Νικόλαος Παππάς. </w:t>
      </w:r>
    </w:p>
    <w:p w14:paraId="022E1210"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Είναι η τρίτη με αριθμό 324/9-1-2017 </w:t>
      </w:r>
      <w:r>
        <w:rPr>
          <w:rFonts w:eastAsia="Times New Roman" w:cs="Times New Roman"/>
          <w:szCs w:val="24"/>
        </w:rPr>
        <w:t>επίκαιρη ερώτηση δεύτερου κύκλου του Ανεξάρτητου Βουλευτή Αχαΐας κ. Νικολάου Νικολόπουλου προς τον Υπουργό Ψηφιακής Πολιτικής, Τηλεπικοινωνιών και Ενημέρωσης, σχετικά με την ενεργοποίηση–άσκηση των καθηκόντων των νέων μελών του Εθνικού Ραδιοτηλεοπτικού Συμ</w:t>
      </w:r>
      <w:r>
        <w:rPr>
          <w:rFonts w:eastAsia="Times New Roman" w:cs="Times New Roman"/>
          <w:szCs w:val="24"/>
        </w:rPr>
        <w:t>βουλίου (ΕΣΡ).</w:t>
      </w:r>
    </w:p>
    <w:p w14:paraId="022E1211"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Αυτονόητο είναι ότι οι χρόνοι που θα βάλω είναι συμβολικοί. Θα υπάρχει ανοχή, αλλά όχι να μου αρχίσεις εκπομπή «Μαξίμου ακούς», κύριε Νικολόπουλε! </w:t>
      </w:r>
    </w:p>
    <w:p w14:paraId="022E121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022E1213"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Πρόεδρε, είμαστε μόνοι </w:t>
      </w:r>
      <w:r>
        <w:rPr>
          <w:rFonts w:eastAsia="Times New Roman" w:cs="Times New Roman"/>
          <w:szCs w:val="24"/>
        </w:rPr>
        <w:t xml:space="preserve">μας, αλλά τρεις ξεχωριστοί σήμερα εδώ στην Αίθουσα. </w:t>
      </w:r>
    </w:p>
    <w:p w14:paraId="022E1214"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Ήθελα, κατ’ αρχάς, να καλωσορίσω στην ομάδα των ανεξαρτήτων το καινούριο μέλος. Από ό,τι φαίνεται, έκανα καλό ποδαρικό και την προηγούμενη φορά που παραιτήθηκα από την </w:t>
      </w:r>
      <w:r>
        <w:rPr>
          <w:rFonts w:eastAsia="Times New Roman" w:cs="Times New Roman"/>
          <w:szCs w:val="24"/>
        </w:rPr>
        <w:t>κ</w:t>
      </w:r>
      <w:r>
        <w:rPr>
          <w:rFonts w:eastAsia="Times New Roman" w:cs="Times New Roman"/>
          <w:szCs w:val="24"/>
        </w:rPr>
        <w:t>υ</w:t>
      </w:r>
      <w:r>
        <w:rPr>
          <w:rFonts w:eastAsia="Times New Roman" w:cs="Times New Roman"/>
          <w:szCs w:val="24"/>
        </w:rPr>
        <w:lastRenderedPageBreak/>
        <w:t>βέρνηση</w:t>
      </w:r>
      <w:r>
        <w:rPr>
          <w:rFonts w:eastAsia="Times New Roman" w:cs="Times New Roman"/>
          <w:szCs w:val="24"/>
        </w:rPr>
        <w:t xml:space="preserve"> Σαμαρά, αλλά και αυτή τη φορά, καθώς ο αριθμός αυξάνεται και πληθύνεται. Λυπάμαι τον κ. Θεοδωράκη, αλλά κατά τα έργα του!</w:t>
      </w:r>
    </w:p>
    <w:p w14:paraId="022E1215"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Ήθελα, κύριε Πρόεδρε, να μου επιτρέψετε, όμως, σήμερα -γιατί δεν έχω άλλο τρόπο ασφάλειας παρά αυτή τη δήλωση </w:t>
      </w:r>
      <w:proofErr w:type="spellStart"/>
      <w:r>
        <w:rPr>
          <w:rFonts w:eastAsia="Times New Roman" w:cs="Times New Roman"/>
          <w:szCs w:val="24"/>
        </w:rPr>
        <w:t>ενώπιόν</w:t>
      </w:r>
      <w:proofErr w:type="spellEnd"/>
      <w:r>
        <w:rPr>
          <w:rFonts w:eastAsia="Times New Roman" w:cs="Times New Roman"/>
          <w:szCs w:val="24"/>
        </w:rPr>
        <w:t xml:space="preserve"> σας και εδώ στη</w:t>
      </w:r>
      <w:r>
        <w:rPr>
          <w:rFonts w:eastAsia="Times New Roman" w:cs="Times New Roman"/>
          <w:szCs w:val="24"/>
        </w:rPr>
        <w:t xml:space="preserve">ν Εθνική Αντιπροσωπεία- να πω ότι τις τελευταίες μέρες, εξαιτίας αυτών των ερωτήσεων σαν και τη σημερινή, δέχομαι συγκεκριμένες απειλές, τηλεφωνήματα, επιστολές. </w:t>
      </w:r>
      <w:r>
        <w:rPr>
          <w:rFonts w:eastAsia="Times New Roman" w:cs="Times New Roman"/>
          <w:szCs w:val="24"/>
        </w:rPr>
        <w:t>Δεν το λέω γιατί θα κάνω πίσω, αλλά το λέω, γιατί δεν κυκλοφορώ με αστυνομικούς. Με βλέπουν οι</w:t>
      </w:r>
      <w:r>
        <w:rPr>
          <w:rFonts w:eastAsia="Times New Roman" w:cs="Times New Roman"/>
          <w:szCs w:val="24"/>
        </w:rPr>
        <w:t xml:space="preserve"> συμπατριώτες μας, με ένα παπί κυκλοφορώ.</w:t>
      </w:r>
    </w:p>
    <w:p w14:paraId="022E1216"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Όμως όπως είχα πει στην ώρα του Πρωθυπουργού -όπου εκεί δεν έκανα καλό ποδαρικό, όταν είχα τη χαρά και την τιμή για πρώτη φορά να εγκαινιάζεται και πάλι από τον κ. Τσίπρα- το επαναλαμβάνω και σήμερα: Δεν μπορεί η </w:t>
      </w:r>
      <w:proofErr w:type="spellStart"/>
      <w:r>
        <w:rPr>
          <w:rFonts w:eastAsia="Times New Roman" w:cs="Times New Roman"/>
          <w:szCs w:val="24"/>
        </w:rPr>
        <w:t>ν</w:t>
      </w:r>
      <w:r>
        <w:rPr>
          <w:rFonts w:eastAsia="Times New Roman" w:cs="Times New Roman"/>
          <w:szCs w:val="24"/>
        </w:rPr>
        <w:t>ταβατζηδοκρατία</w:t>
      </w:r>
      <w:proofErr w:type="spellEnd"/>
      <w:r>
        <w:rPr>
          <w:rFonts w:eastAsia="Times New Roman" w:cs="Times New Roman"/>
          <w:szCs w:val="24"/>
        </w:rPr>
        <w:t xml:space="preserve"> να απειλεί τους Βουλευτές.</w:t>
      </w:r>
    </w:p>
    <w:p w14:paraId="022E1217"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Τη Δευτέρα με έχουν καλέσει για όσα ακούσαμε και μάθαμε στην Εξεταστική Επιτροπή οι εισαγγελικές αρχές, να καταθέσω για τον κ. Αλαφούζο. Χθες έστειλα εξώδικο στον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rPr>
        <w:lastRenderedPageBreak/>
        <w:t>στον κ. Κοντομηνά και στους άλλους, γιατί ε</w:t>
      </w:r>
      <w:r>
        <w:rPr>
          <w:rFonts w:eastAsia="Times New Roman" w:cs="Times New Roman"/>
          <w:szCs w:val="24"/>
        </w:rPr>
        <w:t>πιχειρούν την πολιτική δολοφονία εμού και όποιων άλλων.</w:t>
      </w:r>
    </w:p>
    <w:p w14:paraId="022E1218"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Κύριε Υπουργέ, νομίζω ότι δεν θα πρέπει μετά τον διορισμό του ΕΣΡ να ζήσουμε ξανά αυτό που ζήσαμε τα προηγούμενα χρόνια, επειδή, δηλαδή, το ΕΣΡ προήλθε από μια διακομματική συμφωνία, να έχουμε μια δια</w:t>
      </w:r>
      <w:r>
        <w:rPr>
          <w:rFonts w:eastAsia="Times New Roman" w:cs="Times New Roman"/>
          <w:szCs w:val="24"/>
        </w:rPr>
        <w:t>κομματική σιωπή.</w:t>
      </w:r>
    </w:p>
    <w:p w14:paraId="022E121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Σήμερα, λοιπόν, ήρθα εδώ </w:t>
      </w:r>
      <w:r>
        <w:rPr>
          <w:rFonts w:eastAsia="Times New Roman" w:cs="Times New Roman"/>
          <w:szCs w:val="24"/>
        </w:rPr>
        <w:t>ενώπι</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σας όχι για να πω κάτι δικά μου, αλλά να σας υπενθυμίσω τα δικά σας λόγια, τα λόγια που εσείς ο ίδιος, ως Υπουργός Επικρατείας, είπατε πριν λίγους μήνες εδώ, από αυτό το Βήμα, απαντώντας πάλι σε δική μου επ</w:t>
      </w:r>
      <w:r>
        <w:rPr>
          <w:rFonts w:eastAsia="Times New Roman" w:cs="Times New Roman"/>
          <w:szCs w:val="24"/>
        </w:rPr>
        <w:t>ίκαιρη ερώτηση.</w:t>
      </w:r>
    </w:p>
    <w:p w14:paraId="022E121A"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Σας θυμίζω, λοιπόν, ότι είπατε τα εξής: «Πλανώνται όσοι νομίζουν ότι θα εξεύρουν τρόπους υπέρβασης της νομιμότητας. Οι </w:t>
      </w:r>
      <w:proofErr w:type="spellStart"/>
      <w:r>
        <w:rPr>
          <w:rFonts w:eastAsia="Times New Roman" w:cs="Times New Roman"/>
          <w:szCs w:val="24"/>
        </w:rPr>
        <w:t>καναλάρχες</w:t>
      </w:r>
      <w:proofErr w:type="spellEnd"/>
      <w:r>
        <w:rPr>
          <w:rFonts w:eastAsia="Times New Roman" w:cs="Times New Roman"/>
          <w:szCs w:val="24"/>
        </w:rPr>
        <w:t xml:space="preserve"> νομίζουν ότι η δημόσια περιουσία υπάρχει να τους υπηρετεί και ότι μπορεί κανείς να έχει ιδιωτική επιχείρηση η </w:t>
      </w:r>
      <w:r>
        <w:rPr>
          <w:rFonts w:eastAsia="Times New Roman" w:cs="Times New Roman"/>
          <w:szCs w:val="24"/>
        </w:rPr>
        <w:t>οποία να βρίσκεται δυστυχώς στα κλοπιμαία, τα δανεικά και τα αγύριστα».</w:t>
      </w:r>
    </w:p>
    <w:p w14:paraId="022E121B"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Σας θυμίζω, επίσης, τα λόγια που είπατε στις 29 Αυγούστου του 2016, ότι η Κυβέρνηση από τον Γενάρη του 2015 έχει </w:t>
      </w:r>
      <w:r>
        <w:rPr>
          <w:rFonts w:eastAsia="Times New Roman" w:cs="Times New Roman"/>
          <w:szCs w:val="24"/>
        </w:rPr>
        <w:lastRenderedPageBreak/>
        <w:t xml:space="preserve">καταλογίσει 50 εκατομμύρια ευρώ από το τέλος χρήσης συχνοτήτων και από </w:t>
      </w:r>
      <w:r>
        <w:rPr>
          <w:rFonts w:eastAsia="Times New Roman" w:cs="Times New Roman"/>
          <w:szCs w:val="24"/>
        </w:rPr>
        <w:t xml:space="preserve">τον φόρο διαφημίσεων, κάτι που δεν έκαναν οι προηγούμενες κυβερνήσεις και που αντιδρούσαν οι </w:t>
      </w:r>
      <w:proofErr w:type="spellStart"/>
      <w:r>
        <w:rPr>
          <w:rFonts w:eastAsia="Times New Roman" w:cs="Times New Roman"/>
          <w:szCs w:val="24"/>
        </w:rPr>
        <w:t>καναλάρχες</w:t>
      </w:r>
      <w:proofErr w:type="spellEnd"/>
      <w:r>
        <w:rPr>
          <w:rFonts w:eastAsia="Times New Roman" w:cs="Times New Roman"/>
          <w:szCs w:val="24"/>
        </w:rPr>
        <w:t>, λέγοντας ότι δεν πρέπει να πληρώσουν.</w:t>
      </w:r>
    </w:p>
    <w:p w14:paraId="022E121C"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Παρά ταύτα, μπήκαμε στο 2017 και μακάρι να διαψεύσετε τις ανησυχίες των Ελλήνων φορολογουμένων ότι το γλεντοκόπι </w:t>
      </w:r>
      <w:r>
        <w:rPr>
          <w:rFonts w:eastAsia="Times New Roman" w:cs="Times New Roman"/>
          <w:szCs w:val="24"/>
        </w:rPr>
        <w:t>συνεχίζεται. Όλοι γνωρίζουμε τι συνέβη στο μεσοδιάστημα, όλοι ξέρουμε ότι συστήθηκε ένα νέο ΕΣΡ, προκειμένου να τρέξει τις εξελίξεις. Εξελίξεις, όμως, δεν βλέπουμε. Κάθε μέρα που περνάει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χάνει χρήματα.</w:t>
      </w:r>
    </w:p>
    <w:p w14:paraId="022E121D"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Δεν είναι δυνατόν, κύριε Υπουργέ, εσείς να</w:t>
      </w:r>
      <w:r>
        <w:rPr>
          <w:rFonts w:eastAsia="Times New Roman" w:cs="Times New Roman"/>
          <w:szCs w:val="24"/>
        </w:rPr>
        <w:t xml:space="preserve"> κάνετε ότι δεν ξέρετε εκείνα που ξέρει όλος ο κόσμος και το έχει τούμπανο και εγώ προσωπικά σας έχω καταγγείλει εδώ. Δεν γίνεται, δηλαδή, το ΚΕΦΟΜΕΠ να έχει σε συγκεκριμένο </w:t>
      </w:r>
      <w:proofErr w:type="spellStart"/>
      <w:r>
        <w:rPr>
          <w:rFonts w:eastAsia="Times New Roman" w:cs="Times New Roman"/>
          <w:szCs w:val="24"/>
        </w:rPr>
        <w:t>καναλάρχη</w:t>
      </w:r>
      <w:proofErr w:type="spellEnd"/>
      <w:r>
        <w:rPr>
          <w:rFonts w:eastAsia="Times New Roman" w:cs="Times New Roman"/>
          <w:szCs w:val="24"/>
        </w:rPr>
        <w:t xml:space="preserve"> συνολικά απαιτήσεις για το δημόσιο ταμείο 140-160 εκατομμύρια. Αυτός πώς</w:t>
      </w:r>
      <w:r>
        <w:rPr>
          <w:rFonts w:eastAsia="Times New Roman" w:cs="Times New Roman"/>
          <w:szCs w:val="24"/>
        </w:rPr>
        <w:t xml:space="preserve"> εμφανίζεται, κύριε Υπουργέ, να έχει χρήματα; Δεν γίνεται να έχει δεσμευθεί η κινητή και ακίνητη περιουσία εκδοτών και </w:t>
      </w:r>
      <w:proofErr w:type="spellStart"/>
      <w:r>
        <w:rPr>
          <w:rFonts w:eastAsia="Times New Roman" w:cs="Times New Roman"/>
          <w:szCs w:val="24"/>
        </w:rPr>
        <w:t>καναλαρχών</w:t>
      </w:r>
      <w:proofErr w:type="spellEnd"/>
      <w:r>
        <w:rPr>
          <w:rFonts w:eastAsia="Times New Roman" w:cs="Times New Roman"/>
          <w:szCs w:val="24"/>
        </w:rPr>
        <w:t xml:space="preserve"> και όμως αυτοί να εμφανίζονται ακόμα ως αεροπειρατές, όπως είπε ο κ. Τσίπρας.</w:t>
      </w:r>
    </w:p>
    <w:p w14:paraId="022E121E"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lastRenderedPageBreak/>
        <w:t>Πού οδεύουμε, λοιπόν; Πόσο χρόνο χρειάζεται ακόμ</w:t>
      </w:r>
      <w:r>
        <w:rPr>
          <w:rFonts w:eastAsia="Times New Roman" w:cs="Times New Roman"/>
          <w:szCs w:val="24"/>
        </w:rPr>
        <w:t>α το ΕΣΡ για να καταλήξει σε αποφάσεις και να επιβάλει τις διαδικασίες που θα καθορίσουν και θα συμμορφώσουν το νέο τηλεοπτικό τοπίο; Χάθηκαν οι ελπίδες του ελληνικού λαού για μια νέα και πιο καθαρή Αρχή; Ο ορισμός του νέου ΕΣΡ σηματοδοτεί τη συνθηκολόγηση</w:t>
      </w:r>
      <w:r>
        <w:rPr>
          <w:rFonts w:eastAsia="Times New Roman" w:cs="Times New Roman"/>
          <w:szCs w:val="24"/>
        </w:rPr>
        <w:t xml:space="preserve"> της Κυβέρνησης με το καθεστώς της ανομίας, που μέχρι πρότινος </w:t>
      </w:r>
      <w:proofErr w:type="spellStart"/>
      <w:r>
        <w:rPr>
          <w:rFonts w:eastAsia="Times New Roman" w:cs="Times New Roman"/>
          <w:szCs w:val="24"/>
        </w:rPr>
        <w:t>κατήγγειλλε</w:t>
      </w:r>
      <w:proofErr w:type="spellEnd"/>
      <w:r>
        <w:rPr>
          <w:rFonts w:eastAsia="Times New Roman" w:cs="Times New Roman"/>
          <w:szCs w:val="24"/>
        </w:rPr>
        <w:t>;</w:t>
      </w:r>
    </w:p>
    <w:p w14:paraId="022E121F"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Τέλος, παρακαλώ απαντήστε στα εξής: Καταβάλλεται το τέλος χρήσης συχνοτήτων και ο φόρος διαφήμισης; Έχουν ερωτηθεί οι νομικές σας υπηρεσίες αν τα μέλη του ΕΣΡ υπέχουν ατομικής ευθύνης, ποινικής και αστικής, για τη ζημιά που υφίσταται το δημόσιο από τη μη ε</w:t>
      </w:r>
      <w:r>
        <w:rPr>
          <w:rFonts w:eastAsia="Times New Roman" w:cs="Times New Roman"/>
          <w:szCs w:val="24"/>
        </w:rPr>
        <w:t>ίσπραξη τελών από τις ραδιοτηλεοπτικές συχνότητες, αλλά και τα έσοδα από τον διαγωνισμό για τις τηλεοπτικές άδειες; Αν δεν έχουν ερωτηθεί οι νομικές υπηρεσίες, προτίθεστε να τις ρωτήσετε;</w:t>
      </w:r>
    </w:p>
    <w:p w14:paraId="022E1220"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Σας πληροφορώ ότι και στο ΕΣΡ έχω στείλει δύο επιστολές,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πρ</w:t>
      </w:r>
      <w:r>
        <w:rPr>
          <w:rFonts w:eastAsia="Times New Roman" w:cs="Times New Roman"/>
          <w:szCs w:val="24"/>
        </w:rPr>
        <w:t xml:space="preserve">ώην Πρόεδρος του Αρείου Πάγου βρίσκεται εκεί και δεν θα περιμένει από εμένα, αλλά ασφαλώς να ξέρει ότι η ανάσα των πολιτών καίει και αυτούς. Αν νομίζουν ότι είναι δήθεν </w:t>
      </w:r>
      <w:r>
        <w:rPr>
          <w:rFonts w:eastAsia="Times New Roman" w:cs="Times New Roman"/>
          <w:szCs w:val="24"/>
        </w:rPr>
        <w:lastRenderedPageBreak/>
        <w:t>ανεξάρτητοι και ελέω θεού και δεν έχουν ευθύνες, μάλλον κάνουν λάθος.</w:t>
      </w:r>
    </w:p>
    <w:p w14:paraId="022E1221"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Πριν δώσω τον λόγο στον κ</w:t>
      </w:r>
      <w:r>
        <w:rPr>
          <w:rFonts w:eastAsia="Times New Roman" w:cs="Times New Roman"/>
          <w:szCs w:val="24"/>
        </w:rPr>
        <w:t>ύριο</w:t>
      </w:r>
      <w:r>
        <w:rPr>
          <w:rFonts w:eastAsia="Times New Roman" w:cs="Times New Roman"/>
          <w:szCs w:val="24"/>
        </w:rPr>
        <w:t xml:space="preserve"> Υπουργό, θέλω να πω ότι τους ματιάσατε τους Ανεξάρτητους, κύριε Νικολόπουλε, γιατί μόλις ο Γραμματέας της Κοινοβουλευτικής Ομάδας της Δημοκρατικής Συμπαράταξης, ο κ. </w:t>
      </w:r>
      <w:proofErr w:type="spellStart"/>
      <w:r>
        <w:rPr>
          <w:rFonts w:eastAsia="Times New Roman" w:cs="Times New Roman"/>
          <w:szCs w:val="24"/>
        </w:rPr>
        <w:t>Κεγκέρογλου</w:t>
      </w:r>
      <w:proofErr w:type="spellEnd"/>
      <w:r>
        <w:rPr>
          <w:rFonts w:eastAsia="Times New Roman" w:cs="Times New Roman"/>
          <w:szCs w:val="24"/>
        </w:rPr>
        <w:t>, μου προσκόμισε επιστολή -προς τ</w:t>
      </w:r>
      <w:r>
        <w:rPr>
          <w:rFonts w:eastAsia="Times New Roman" w:cs="Times New Roman"/>
          <w:szCs w:val="24"/>
        </w:rPr>
        <w:t>ον Πρόεδρο της Βουλής βέβαια απευθύνεται- η οποία λέει τα εξής:</w:t>
      </w:r>
    </w:p>
    <w:p w14:paraId="022E122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«Κύριε Πρόεδρε, σας ενημερώνω ότι ο Βουλευτής Λακωνίας Λεωνίδας Γρηγοράκος από σήμερα εντάσσεται στην Κοινοβουλευτική Ομάδα της Δημοκρατικής Συμπαράταξης. Με εκτίμηση, Φώφη Γεννηματά».</w:t>
      </w:r>
    </w:p>
    <w:p w14:paraId="022E1223" w14:textId="77777777" w:rsidR="007175AE" w:rsidRDefault="00F9646E">
      <w:pPr>
        <w:spacing w:line="600" w:lineRule="auto"/>
        <w:ind w:firstLine="720"/>
        <w:jc w:val="both"/>
        <w:rPr>
          <w:rFonts w:eastAsia="Times New Roman" w:cs="Times New Roman"/>
        </w:rPr>
      </w:pPr>
      <w:r>
        <w:rPr>
          <w:rFonts w:eastAsia="Times New Roman" w:cs="Times New Roman"/>
        </w:rPr>
        <w:t>(Η επισ</w:t>
      </w:r>
      <w:r>
        <w:rPr>
          <w:rFonts w:eastAsia="Times New Roman" w:cs="Times New Roman"/>
        </w:rPr>
        <w:t>τολή της Προέδρου της Δημοκρατικής Συμπαράταξης ΠΑΣΟΚ-ΔΗΜΑΡ κ. Φωτεινής Γεννηματά έχει ως εξής:</w:t>
      </w:r>
    </w:p>
    <w:p w14:paraId="022E1224" w14:textId="77777777" w:rsidR="007175AE" w:rsidRDefault="00F9646E">
      <w:pPr>
        <w:spacing w:line="600" w:lineRule="auto"/>
        <w:ind w:firstLine="720"/>
        <w:jc w:val="center"/>
        <w:rPr>
          <w:rFonts w:eastAsia="Times New Roman" w:cs="Times New Roman"/>
        </w:rPr>
      </w:pPr>
      <w:r>
        <w:rPr>
          <w:rFonts w:eastAsia="Times New Roman" w:cs="Times New Roman"/>
        </w:rPr>
        <w:t>(ΑΛΛΑΓΗ ΣΕΛΙΔΑΣ)</w:t>
      </w:r>
    </w:p>
    <w:p w14:paraId="022E1225" w14:textId="77777777" w:rsidR="007175AE" w:rsidRDefault="00F9646E">
      <w:pPr>
        <w:spacing w:line="600" w:lineRule="auto"/>
        <w:ind w:firstLine="720"/>
        <w:jc w:val="center"/>
        <w:rPr>
          <w:rFonts w:eastAsia="Times New Roman" w:cs="Times New Roman"/>
        </w:rPr>
      </w:pPr>
      <w:r>
        <w:rPr>
          <w:rFonts w:eastAsia="Times New Roman" w:cs="Times New Roman"/>
        </w:rPr>
        <w:t>(Να μπει η σελ. 15)</w:t>
      </w:r>
    </w:p>
    <w:p w14:paraId="022E1226" w14:textId="77777777" w:rsidR="007175AE" w:rsidRDefault="00F9646E">
      <w:pPr>
        <w:spacing w:line="600" w:lineRule="auto"/>
        <w:ind w:firstLine="720"/>
        <w:jc w:val="center"/>
        <w:rPr>
          <w:rFonts w:eastAsia="Times New Roman" w:cs="Times New Roman"/>
        </w:rPr>
      </w:pPr>
      <w:r>
        <w:rPr>
          <w:rFonts w:eastAsia="Times New Roman" w:cs="Times New Roman"/>
        </w:rPr>
        <w:t>(ΑΛΛΑΓΗ ΣΕΛΙΔΑΣ)</w:t>
      </w:r>
    </w:p>
    <w:p w14:paraId="022E1227"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w:t>
      </w:r>
    </w:p>
    <w:p w14:paraId="022E1228" w14:textId="77777777" w:rsidR="007175AE" w:rsidRDefault="00F9646E">
      <w:pPr>
        <w:spacing w:line="600" w:lineRule="auto"/>
        <w:ind w:firstLine="567"/>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Ένας έφυγε, ένας ήρ</w:t>
      </w:r>
      <w:r>
        <w:rPr>
          <w:rFonts w:eastAsia="Times New Roman" w:cs="Times New Roman"/>
          <w:szCs w:val="24"/>
        </w:rPr>
        <w:t xml:space="preserve">θε! </w:t>
      </w:r>
    </w:p>
    <w:p w14:paraId="022E1229" w14:textId="77777777" w:rsidR="007175AE" w:rsidRDefault="00F9646E">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Είπα ότι τους </w:t>
      </w:r>
      <w:r>
        <w:rPr>
          <w:rFonts w:eastAsia="Times New Roman" w:cs="Times New Roman"/>
          <w:szCs w:val="24"/>
        </w:rPr>
        <w:t>ματιάσατε</w:t>
      </w:r>
      <w:r>
        <w:rPr>
          <w:rFonts w:eastAsia="Times New Roman" w:cs="Times New Roman"/>
          <w:szCs w:val="24"/>
        </w:rPr>
        <w:t xml:space="preserve">! </w:t>
      </w:r>
    </w:p>
    <w:p w14:paraId="022E122A" w14:textId="77777777" w:rsidR="007175AE" w:rsidRDefault="00F9646E">
      <w:pPr>
        <w:spacing w:line="600" w:lineRule="auto"/>
        <w:ind w:firstLine="567"/>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w:t>
      </w:r>
      <w:r>
        <w:rPr>
          <w:rFonts w:eastAsia="Times New Roman" w:cs="Times New Roman"/>
          <w:b/>
          <w:szCs w:val="24"/>
        </w:rPr>
        <w:t xml:space="preserve">Σ ΠΑΠΠΑΣ (Υπουργός Ψηφιακής Πολιτικής, Τηλεπικοινωνιών και Ενημέρωσης): </w:t>
      </w:r>
      <w:r>
        <w:rPr>
          <w:rFonts w:eastAsia="Times New Roman" w:cs="Times New Roman"/>
          <w:szCs w:val="24"/>
        </w:rPr>
        <w:t xml:space="preserve">Πέσαμε σε μέρα μετακινήσεων γενικότερα! </w:t>
      </w:r>
    </w:p>
    <w:p w14:paraId="022E122B" w14:textId="77777777" w:rsidR="007175AE" w:rsidRDefault="00F9646E">
      <w:pPr>
        <w:spacing w:line="600" w:lineRule="auto"/>
        <w:ind w:firstLine="567"/>
        <w:jc w:val="both"/>
        <w:rPr>
          <w:rFonts w:eastAsia="Times New Roman" w:cs="Times New Roman"/>
          <w:szCs w:val="24"/>
        </w:rPr>
      </w:pPr>
      <w:r>
        <w:rPr>
          <w:rFonts w:eastAsia="Times New Roman"/>
          <w:b/>
          <w:bCs/>
        </w:rPr>
        <w:t xml:space="preserve">ΠΡΟΕΔΡΕΥΩΝ (Νικήτας Κακλαμάνης): </w:t>
      </w:r>
      <w:r>
        <w:rPr>
          <w:rFonts w:eastAsia="Times New Roman"/>
          <w:bCs/>
        </w:rPr>
        <w:t>Ορίστε, κ</w:t>
      </w:r>
      <w:r>
        <w:rPr>
          <w:rFonts w:eastAsia="Times New Roman" w:cs="Times New Roman"/>
          <w:szCs w:val="24"/>
        </w:rPr>
        <w:t xml:space="preserve">ύριε Υπουργέ, έχετε τον λόγο με τη σχετική ανοχή. </w:t>
      </w:r>
    </w:p>
    <w:p w14:paraId="022E122C" w14:textId="77777777" w:rsidR="007175AE" w:rsidRDefault="00F9646E">
      <w:pPr>
        <w:spacing w:line="600" w:lineRule="auto"/>
        <w:ind w:firstLine="567"/>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w:t>
      </w:r>
      <w:r>
        <w:rPr>
          <w:rFonts w:eastAsia="Times New Roman" w:cs="Times New Roman"/>
          <w:b/>
          <w:szCs w:val="24"/>
        </w:rPr>
        <w:t>Σ ΠΑΠΠΑΣ (Υπουργός Ψηφιακής Πολιτικής, Τηλεπικοινωνιών και Ενημέρωσης):</w:t>
      </w:r>
      <w:r>
        <w:rPr>
          <w:rFonts w:eastAsia="Times New Roman" w:cs="Times New Roman"/>
          <w:szCs w:val="24"/>
        </w:rPr>
        <w:t xml:space="preserve"> Σας ευχαριστώ, κύριε Πρόεδρε. </w:t>
      </w:r>
    </w:p>
    <w:p w14:paraId="022E122D" w14:textId="77777777" w:rsidR="007175AE" w:rsidRDefault="00F9646E">
      <w:pPr>
        <w:spacing w:line="600" w:lineRule="auto"/>
        <w:ind w:firstLine="567"/>
        <w:jc w:val="both"/>
        <w:rPr>
          <w:rFonts w:eastAsia="Times New Roman" w:cs="Times New Roman"/>
          <w:szCs w:val="24"/>
        </w:rPr>
      </w:pPr>
      <w:r>
        <w:rPr>
          <w:rFonts w:eastAsia="Times New Roman" w:cs="Times New Roman"/>
          <w:szCs w:val="24"/>
        </w:rPr>
        <w:t>Κύριε Πρόεδρε, κύριε Νικολόπουλε, με την ευκαιρία της ερώτησής σας, κατ’ αρχάς θα ήθελα να υπογ</w:t>
      </w:r>
      <w:r>
        <w:rPr>
          <w:rFonts w:eastAsia="Times New Roman" w:cs="Times New Roman"/>
          <w:szCs w:val="24"/>
        </w:rPr>
        <w:t xml:space="preserve">ραμμίσω ως θετικό ότι μετά από πάρα πολλά χρόνια υπάρχει Εθνικό Συμβούλιο Ραδιοτηλεόρασης. Το τελευταίο είχε εκλεγεί το 2002. Και είναι προφανές ότι η στασιμότητα ήταν κάτι το οποίο πήγαζε από πάρα </w:t>
      </w:r>
      <w:r>
        <w:rPr>
          <w:rFonts w:eastAsia="Times New Roman" w:cs="Times New Roman"/>
          <w:szCs w:val="24"/>
        </w:rPr>
        <w:lastRenderedPageBreak/>
        <w:t>πολύ συγκεκριμένες πολιτικές σκοπιμότητες για την εξυπηρέτ</w:t>
      </w:r>
      <w:r>
        <w:rPr>
          <w:rFonts w:eastAsia="Times New Roman" w:cs="Times New Roman"/>
          <w:szCs w:val="24"/>
        </w:rPr>
        <w:t xml:space="preserve">ηση των γνωστών συμφερόντων. </w:t>
      </w:r>
    </w:p>
    <w:p w14:paraId="022E122E" w14:textId="77777777" w:rsidR="007175AE" w:rsidRDefault="00F9646E">
      <w:pPr>
        <w:spacing w:line="600" w:lineRule="auto"/>
        <w:ind w:firstLine="567"/>
        <w:jc w:val="both"/>
        <w:rPr>
          <w:rFonts w:eastAsia="Times New Roman" w:cs="Times New Roman"/>
          <w:szCs w:val="24"/>
        </w:rPr>
      </w:pPr>
      <w:r>
        <w:rPr>
          <w:rFonts w:eastAsia="Times New Roman" w:cs="Times New Roman"/>
          <w:szCs w:val="24"/>
        </w:rPr>
        <w:t>Και βεβαίως τώρα που υπάρχει Εθνικό Συμβούλιο Ραδιοτηλεόρασης θα αναλάβει και όλες τις ευθύνες. Νομίζω ότι οι προσδοκίες των πολιτών δικαίως είναι πολύ υψηλές και θεωρώ κι εγώ, όπως φαντάζομαι και κάθε μέλος της Εθνικής Αντιπρ</w:t>
      </w:r>
      <w:r>
        <w:rPr>
          <w:rFonts w:eastAsia="Times New Roman" w:cs="Times New Roman"/>
          <w:szCs w:val="24"/>
        </w:rPr>
        <w:t xml:space="preserve">οσωπείας, ότι ειδικά αυτή η σύνθεση του Εθνικού Συμβουλίου Ραδιοτηλεόρασης έχει προφανέστατα την εκ του νόμου υποχρέωση να προχωρήσει τάχιστα στην </w:t>
      </w:r>
      <w:proofErr w:type="spellStart"/>
      <w:r>
        <w:rPr>
          <w:rFonts w:eastAsia="Times New Roman" w:cs="Times New Roman"/>
          <w:szCs w:val="24"/>
        </w:rPr>
        <w:t>αδειοδότηση</w:t>
      </w:r>
      <w:proofErr w:type="spellEnd"/>
      <w:r>
        <w:rPr>
          <w:rFonts w:eastAsia="Times New Roman" w:cs="Times New Roman"/>
          <w:szCs w:val="24"/>
        </w:rPr>
        <w:t xml:space="preserve"> και μάλιστα σε μια περίοδο η οποία βρίσκεται όχι πολύ μακριά από τη διεξαγωγή του διαγωνισμού του</w:t>
      </w:r>
      <w:r>
        <w:rPr>
          <w:rFonts w:eastAsia="Times New Roman" w:cs="Times New Roman"/>
          <w:szCs w:val="24"/>
        </w:rPr>
        <w:t xml:space="preserve"> περασμένου Αυγούστου.</w:t>
      </w:r>
    </w:p>
    <w:p w14:paraId="022E122F" w14:textId="77777777" w:rsidR="007175AE" w:rsidRDefault="00F9646E">
      <w:pPr>
        <w:spacing w:line="600" w:lineRule="auto"/>
        <w:ind w:firstLine="567"/>
        <w:jc w:val="both"/>
        <w:rPr>
          <w:rFonts w:eastAsia="Times New Roman" w:cs="Times New Roman"/>
          <w:szCs w:val="24"/>
        </w:rPr>
      </w:pPr>
      <w:r>
        <w:rPr>
          <w:rFonts w:eastAsia="Times New Roman" w:cs="Times New Roman"/>
          <w:szCs w:val="24"/>
        </w:rPr>
        <w:t>Και νομίζω ότι και όλα τα μέλη του Εθνικού Συμβουλίου Ραδιοτηλεόρασης το γνωρίζουν αυτό, διότι υπάρχει ένα τετελεσμένο, το οποίο είναι η καταβολή τιμήματος. Αποδείχθηκε, δηλαδή, ότι δεν έστεκαν οι ισχυρισμοί των προηγουμένων κυβερνήσ</w:t>
      </w:r>
      <w:r>
        <w:rPr>
          <w:rFonts w:eastAsia="Times New Roman" w:cs="Times New Roman"/>
          <w:szCs w:val="24"/>
        </w:rPr>
        <w:t xml:space="preserve">εων και των κομμάτων που βρίσκονται τώρα στην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t xml:space="preserve">σχετικά με το ότι δεν έπρεπε να υπάρχει τίμημα για την άδεια λειτουργίας τηλεοπτικών σταθμών πανελλαδικής εμβέλειας. Υπήρξε τίμημα και </w:t>
      </w:r>
      <w:proofErr w:type="spellStart"/>
      <w:r>
        <w:rPr>
          <w:rFonts w:eastAsia="Times New Roman" w:cs="Times New Roman"/>
          <w:szCs w:val="24"/>
        </w:rPr>
        <w:t>κατεβλήθη</w:t>
      </w:r>
      <w:proofErr w:type="spellEnd"/>
      <w:r>
        <w:rPr>
          <w:rFonts w:eastAsia="Times New Roman" w:cs="Times New Roman"/>
          <w:szCs w:val="24"/>
        </w:rPr>
        <w:t xml:space="preserve">. Δυστυχώς, είχαμε ένα προσωρινό </w:t>
      </w:r>
      <w:r>
        <w:rPr>
          <w:rFonts w:eastAsia="Times New Roman" w:cs="Times New Roman"/>
          <w:szCs w:val="24"/>
        </w:rPr>
        <w:lastRenderedPageBreak/>
        <w:t>φρένο, όπως θα το έ</w:t>
      </w:r>
      <w:r>
        <w:rPr>
          <w:rFonts w:eastAsia="Times New Roman" w:cs="Times New Roman"/>
          <w:szCs w:val="24"/>
        </w:rPr>
        <w:t xml:space="preserve">λεγα εγώ, από την απόφαση του Συμβουλίου της Επικρατείας. </w:t>
      </w:r>
    </w:p>
    <w:p w14:paraId="022E1230" w14:textId="77777777" w:rsidR="007175AE" w:rsidRDefault="00F9646E">
      <w:pPr>
        <w:spacing w:line="600" w:lineRule="auto"/>
        <w:ind w:firstLine="567"/>
        <w:jc w:val="both"/>
        <w:rPr>
          <w:rFonts w:eastAsia="Times New Roman" w:cs="Times New Roman"/>
          <w:szCs w:val="24"/>
        </w:rPr>
      </w:pPr>
      <w:r>
        <w:rPr>
          <w:rFonts w:eastAsia="Times New Roman" w:cs="Times New Roman"/>
          <w:szCs w:val="24"/>
        </w:rPr>
        <w:t>Άσχετα όμως τώρα με την απόφαση του Συμβουλίου της Επικρατείας, πρέπει να ξεκαθαρίσουμε πως εάν κανείς κάνει την υπόθεση ότι είναι εν ισχύ η απόφαση του Συμβουλίου της Επικρατείας του 2010, η οποία</w:t>
      </w:r>
      <w:r>
        <w:rPr>
          <w:rFonts w:eastAsia="Times New Roman" w:cs="Times New Roman"/>
          <w:szCs w:val="24"/>
        </w:rPr>
        <w:t xml:space="preserve"> λέει ότι η παράταση λειτουργίας τηλεοπτικών σταθμών πανελλαδικής εμβέλειας χωρίς την καταβολή του ανάλογου τιμήματος είναι παράνομη και αντισυνταγματική, είναι προφανές ότι και η </w:t>
      </w:r>
      <w:r>
        <w:rPr>
          <w:rFonts w:eastAsia="Times New Roman" w:cs="Times New Roman"/>
          <w:szCs w:val="24"/>
        </w:rPr>
        <w:t>ανεξάρτητη αρχή</w:t>
      </w:r>
      <w:r>
        <w:rPr>
          <w:rFonts w:eastAsia="Times New Roman" w:cs="Times New Roman"/>
          <w:szCs w:val="24"/>
        </w:rPr>
        <w:t xml:space="preserve"> και η πολιτική ηγεσία πρέπει να κινηθούν, ούτως ώστε να είνα</w:t>
      </w:r>
      <w:r>
        <w:rPr>
          <w:rFonts w:eastAsia="Times New Roman" w:cs="Times New Roman"/>
          <w:szCs w:val="24"/>
        </w:rPr>
        <w:t xml:space="preserve">ι συμβατή με αυτήν την επιταγή του συνταγματικού μας δικαστηρίου. </w:t>
      </w:r>
    </w:p>
    <w:p w14:paraId="022E1231"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Έρχομαι, λοιπόν, και σας λέω ότι μαθαίνουμε πως πολύ σύντομα θα δημοσιευθεί η απόφαση του Συμβουλίου της Επικρατείας και θα διαβουλευτούμε εκ νέου με την Ανεξάρτητη Ρυθμιστική Αρχή για να δ</w:t>
      </w:r>
      <w:r>
        <w:rPr>
          <w:rFonts w:eastAsia="Times New Roman" w:cs="Times New Roman"/>
          <w:szCs w:val="24"/>
        </w:rPr>
        <w:t xml:space="preserve">ούμε τα χρονοδιαγράμματα. Και βεβαίως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των περιπτώσεων δεν θα αφήσουμε μεσοδιάστημα λειτουργίας μέχρι την ολοκλήρωση της </w:t>
      </w:r>
      <w:proofErr w:type="spellStart"/>
      <w:r>
        <w:rPr>
          <w:rFonts w:eastAsia="Times New Roman" w:cs="Times New Roman"/>
          <w:szCs w:val="24"/>
        </w:rPr>
        <w:t>αδειοδότησης</w:t>
      </w:r>
      <w:proofErr w:type="spellEnd"/>
      <w:r>
        <w:rPr>
          <w:rFonts w:eastAsia="Times New Roman" w:cs="Times New Roman"/>
          <w:szCs w:val="24"/>
        </w:rPr>
        <w:t xml:space="preserve">, το οποίο θα είναι ένα διάστημα λειτουργίας άνευ τιμήματος, κατά το κοινώς λεγόμενο «τζάμπα». Αυτό το πράγμα δεν </w:t>
      </w:r>
      <w:r>
        <w:rPr>
          <w:rFonts w:eastAsia="Times New Roman" w:cs="Times New Roman"/>
          <w:szCs w:val="24"/>
        </w:rPr>
        <w:t xml:space="preserve">πρόκειται να συμβεί. </w:t>
      </w:r>
    </w:p>
    <w:p w14:paraId="022E1232" w14:textId="77777777" w:rsidR="007175AE" w:rsidRDefault="00F9646E">
      <w:pPr>
        <w:spacing w:line="600" w:lineRule="auto"/>
        <w:ind w:firstLine="720"/>
        <w:jc w:val="both"/>
        <w:rPr>
          <w:rFonts w:eastAsia="Times New Roman"/>
          <w:bCs/>
        </w:rPr>
      </w:pPr>
      <w:r>
        <w:rPr>
          <w:rFonts w:eastAsia="Times New Roman"/>
          <w:bCs/>
        </w:rPr>
        <w:lastRenderedPageBreak/>
        <w:t xml:space="preserve">(Στο σημείο αυτό </w:t>
      </w:r>
      <w:r>
        <w:rPr>
          <w:rFonts w:eastAsia="Times New Roman"/>
          <w:bCs/>
        </w:rPr>
        <w:t xml:space="preserve">κτυπάει </w:t>
      </w:r>
      <w:r>
        <w:rPr>
          <w:rFonts w:eastAsia="Times New Roman"/>
          <w:bCs/>
        </w:rPr>
        <w:t>το κουδούνι λήξεως του χρόνου ομιλίας του κυρίου Υπουργού)</w:t>
      </w:r>
    </w:p>
    <w:p w14:paraId="022E1233" w14:textId="77777777" w:rsidR="007175AE" w:rsidRDefault="00F9646E">
      <w:pPr>
        <w:spacing w:line="600" w:lineRule="auto"/>
        <w:ind w:firstLine="567"/>
        <w:jc w:val="both"/>
        <w:rPr>
          <w:rFonts w:eastAsia="Times New Roman" w:cs="Times New Roman"/>
          <w:szCs w:val="24"/>
        </w:rPr>
      </w:pPr>
      <w:r>
        <w:rPr>
          <w:rFonts w:eastAsia="Times New Roman" w:cs="Times New Roman"/>
          <w:szCs w:val="24"/>
        </w:rPr>
        <w:t xml:space="preserve">Τώρα όσον αφορά τις ερωτήσεις τις οποίες πολύ συγκεκριμένα απευθύνετε, κύριε Νικολόπουλε, θα ήθελα να πω κάτι για πολύ λίγο, κύριε Πρόεδρε. </w:t>
      </w:r>
    </w:p>
    <w:p w14:paraId="022E1234" w14:textId="77777777" w:rsidR="007175AE" w:rsidRDefault="00F9646E">
      <w:pPr>
        <w:spacing w:line="600" w:lineRule="auto"/>
        <w:ind w:firstLine="720"/>
        <w:jc w:val="both"/>
        <w:rPr>
          <w:rFonts w:eastAsia="Times New Roman"/>
          <w:bCs/>
        </w:rPr>
      </w:pPr>
      <w:r>
        <w:rPr>
          <w:rFonts w:eastAsia="Times New Roman"/>
          <w:b/>
          <w:bCs/>
        </w:rPr>
        <w:t>ΠΡΟΕΔΡΕΥΩ</w:t>
      </w:r>
      <w:r>
        <w:rPr>
          <w:rFonts w:eastAsia="Times New Roman"/>
          <w:b/>
          <w:bCs/>
        </w:rPr>
        <w:t>Ν (Νικήτας Κακλαμάνης):</w:t>
      </w:r>
      <w:r>
        <w:rPr>
          <w:rFonts w:eastAsia="Times New Roman"/>
          <w:bCs/>
        </w:rPr>
        <w:t xml:space="preserve"> Συνεχίστε, κύριε Υπουργέ. </w:t>
      </w:r>
    </w:p>
    <w:p w14:paraId="022E1235" w14:textId="77777777" w:rsidR="007175AE" w:rsidRDefault="00F9646E">
      <w:pPr>
        <w:spacing w:line="600" w:lineRule="auto"/>
        <w:ind w:firstLine="720"/>
        <w:jc w:val="both"/>
        <w:rPr>
          <w:rFonts w:eastAsia="Times New Roman"/>
          <w:bCs/>
        </w:rPr>
      </w:pPr>
      <w:r>
        <w:rPr>
          <w:rFonts w:eastAsia="Times New Roman"/>
          <w:b/>
          <w:bCs/>
        </w:rPr>
        <w:t>ΝΙΚΟ</w:t>
      </w:r>
      <w:r>
        <w:rPr>
          <w:rFonts w:eastAsia="Times New Roman"/>
          <w:b/>
          <w:bCs/>
        </w:rPr>
        <w:t>ΛΑΟ</w:t>
      </w:r>
      <w:r>
        <w:rPr>
          <w:rFonts w:eastAsia="Times New Roman"/>
          <w:b/>
          <w:bCs/>
        </w:rPr>
        <w:t>Σ ΠΑΠΠΑΣ (Υπουργός Ψηφιακής Πολιτικής, Τηλεπικοινωνιών και Ενημέρωσης):</w:t>
      </w:r>
      <w:r>
        <w:rPr>
          <w:rFonts w:eastAsia="Times New Roman"/>
          <w:bCs/>
        </w:rPr>
        <w:t xml:space="preserve"> Ρωτάτε, κύριε Νικολόπουλε, εάν καταβάλλεται το τέλος χρήσης συχνοτήτων και ο φόρος διαφήμισης. Μου δίνετε την ευκαιρία, λοιπόν</w:t>
      </w:r>
      <w:r>
        <w:rPr>
          <w:rFonts w:eastAsia="Times New Roman"/>
          <w:bCs/>
        </w:rPr>
        <w:t>, να καταθέσω στα Πρακτικά έγγραφο της Ανεξάρτητης Αρχής Δημοσίων Εσόδων, το οποίο μας κατετέθη μετά από σχετικό αίτημα και εν όψει του κοινοβουλευτικού ελέγχου και της συγκεκριμένης ερώτησης, το οποίο καταγράφει ακριβώς τα βεβαιωθέντα και καταβληθέντα από</w:t>
      </w:r>
      <w:r>
        <w:rPr>
          <w:rFonts w:eastAsia="Times New Roman"/>
          <w:bCs/>
        </w:rPr>
        <w:t xml:space="preserve"> τους τηλεοπτικούς σταθμούς έσοδα του ελληνικού </w:t>
      </w:r>
      <w:r>
        <w:rPr>
          <w:rFonts w:eastAsia="Times New Roman"/>
          <w:bCs/>
        </w:rPr>
        <w:t>δημοσίου</w:t>
      </w:r>
      <w:r>
        <w:rPr>
          <w:rFonts w:eastAsia="Times New Roman"/>
          <w:bCs/>
        </w:rPr>
        <w:t xml:space="preserve">. </w:t>
      </w:r>
    </w:p>
    <w:p w14:paraId="022E1236" w14:textId="77777777" w:rsidR="007175AE" w:rsidRDefault="00F9646E">
      <w:pPr>
        <w:spacing w:line="600" w:lineRule="auto"/>
        <w:ind w:firstLine="720"/>
        <w:jc w:val="both"/>
        <w:rPr>
          <w:rFonts w:eastAsia="Times New Roman"/>
          <w:bCs/>
        </w:rPr>
      </w:pPr>
      <w:r>
        <w:rPr>
          <w:rFonts w:eastAsia="Times New Roman"/>
          <w:bCs/>
        </w:rPr>
        <w:t>(Στο σημείο αυτό ο Υπουργός Ψηφιακής Πολιτικής, Τηλεπικοινωνιών και Ενημέρωσης κ. Νίκος Παππάς</w:t>
      </w:r>
      <w:r>
        <w:rPr>
          <w:rFonts w:eastAsia="Times New Roman"/>
          <w:b/>
          <w:bCs/>
        </w:rPr>
        <w:t xml:space="preserve"> </w:t>
      </w:r>
      <w:r>
        <w:rPr>
          <w:rFonts w:eastAsia="Times New Roman"/>
          <w:bCs/>
        </w:rPr>
        <w:t xml:space="preserve">καταθέτει για τα </w:t>
      </w:r>
      <w:r>
        <w:rPr>
          <w:rFonts w:eastAsia="Times New Roman"/>
          <w:bCs/>
        </w:rPr>
        <w:lastRenderedPageBreak/>
        <w:t xml:space="preserve">Πρακτικά το προαναφερθέν έγγραφο, το οποίο βρίσκεται στο </w:t>
      </w:r>
      <w:r>
        <w:rPr>
          <w:rFonts w:eastAsia="Times New Roman"/>
          <w:bCs/>
        </w:rPr>
        <w:t xml:space="preserve">αρχείο </w:t>
      </w:r>
      <w:r>
        <w:rPr>
          <w:rFonts w:eastAsia="Times New Roman"/>
          <w:bCs/>
        </w:rPr>
        <w:t>του Τμήματος Γραμματε</w:t>
      </w:r>
      <w:r>
        <w:rPr>
          <w:rFonts w:eastAsia="Times New Roman"/>
          <w:bCs/>
        </w:rPr>
        <w:t>ίας της Διεύθυνσης Στενογραφίας και Πρακτικών της Βουλής)</w:t>
      </w:r>
    </w:p>
    <w:p w14:paraId="022E1237" w14:textId="77777777" w:rsidR="007175AE" w:rsidRDefault="00F9646E">
      <w:pPr>
        <w:spacing w:line="600" w:lineRule="auto"/>
        <w:ind w:firstLine="720"/>
        <w:jc w:val="both"/>
        <w:rPr>
          <w:rFonts w:eastAsia="Times New Roman"/>
          <w:bCs/>
        </w:rPr>
      </w:pPr>
      <w:r>
        <w:rPr>
          <w:rFonts w:eastAsia="Times New Roman"/>
          <w:bCs/>
        </w:rPr>
        <w:t>Ενημερώνω, λοιπόν, το Σώμα και τον ελληνικό λαό, ότι για το 2015 και το 2016 έχουν καταλογισθεί 76 εκατομμύρια ευρώ από τον φόρο τηλεοπτικών διαφημίσεων και έχουν εισπραχθεί ήδη τα 60 εκατομμύρια ευ</w:t>
      </w:r>
      <w:r>
        <w:rPr>
          <w:rFonts w:eastAsia="Times New Roman"/>
          <w:bCs/>
        </w:rPr>
        <w:t xml:space="preserve">ρώ. Έχουν πληρώσει δηλαδή οι ιδιοκτησίες των τηλεοπτικών σταθμών 60 εκατομμύρια ευρώ. Το ελληνικό </w:t>
      </w:r>
      <w:r>
        <w:rPr>
          <w:rFonts w:eastAsia="Times New Roman"/>
          <w:bCs/>
        </w:rPr>
        <w:t>δημόσιο</w:t>
      </w:r>
      <w:r>
        <w:rPr>
          <w:rFonts w:eastAsia="Times New Roman"/>
          <w:bCs/>
        </w:rPr>
        <w:t xml:space="preserve"> –κάνω μια παρένθεση- είχε εισπράξει και άλλα 86-88 εκατομμύρια ευρώ από τον διαγωνισμό του περασμένου Αυγούστου. Δυστυχώς, αυτά θα πρέπει να επιστραφο</w:t>
      </w:r>
      <w:r>
        <w:rPr>
          <w:rFonts w:eastAsia="Times New Roman"/>
          <w:bCs/>
        </w:rPr>
        <w:t xml:space="preserve">ύν. </w:t>
      </w:r>
    </w:p>
    <w:p w14:paraId="022E1238" w14:textId="77777777" w:rsidR="007175AE" w:rsidRDefault="00F9646E">
      <w:pPr>
        <w:spacing w:line="600" w:lineRule="auto"/>
        <w:ind w:firstLine="720"/>
        <w:jc w:val="both"/>
        <w:rPr>
          <w:rFonts w:eastAsia="Times New Roman"/>
          <w:bCs/>
        </w:rPr>
      </w:pPr>
      <w:r>
        <w:rPr>
          <w:rFonts w:eastAsia="Times New Roman"/>
          <w:bCs/>
        </w:rPr>
        <w:t xml:space="preserve">Είναι λοιπόν, ήδη εν ισχύ μια νέα κατάσταση. Δεν υπάρχει το </w:t>
      </w:r>
      <w:r>
        <w:rPr>
          <w:rFonts w:eastAsia="Times New Roman"/>
          <w:bCs/>
          <w:lang w:val="en-US"/>
        </w:rPr>
        <w:t>status</w:t>
      </w:r>
      <w:r>
        <w:rPr>
          <w:rFonts w:eastAsia="Times New Roman"/>
          <w:bCs/>
        </w:rPr>
        <w:t xml:space="preserve"> </w:t>
      </w:r>
      <w:r>
        <w:rPr>
          <w:rFonts w:eastAsia="Times New Roman"/>
          <w:bCs/>
          <w:lang w:val="en-US"/>
        </w:rPr>
        <w:t>quo</w:t>
      </w:r>
      <w:r>
        <w:rPr>
          <w:rFonts w:eastAsia="Times New Roman"/>
          <w:bCs/>
        </w:rPr>
        <w:t xml:space="preserve"> στο οποίο ψηφισμένοι νόμοι δεν εφαρμόζονταν. Ούτε εδώ πέρα έχουμε μια κυβέρνηση η οποία κραδαίνει την απειλή της εφαρμογής της νομιμότητας, για να διαπραγματευθεί την υποστήριξη ή τα ωσαννά συγκεκριμένων συμφερόντων. Δεν πρόκειται περί αυτού. </w:t>
      </w:r>
    </w:p>
    <w:p w14:paraId="022E123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νόμος εφα</w:t>
      </w:r>
      <w:r>
        <w:rPr>
          <w:rFonts w:eastAsia="Times New Roman" w:cs="Times New Roman"/>
          <w:szCs w:val="24"/>
        </w:rPr>
        <w:t xml:space="preserve">ρμόζεται. Επαναλαμβάνω, έχουν ήδη εισπραχθεί 60 εκατομμύρια από </w:t>
      </w:r>
      <w:r>
        <w:rPr>
          <w:rFonts w:eastAsia="Times New Roman" w:cs="Times New Roman"/>
          <w:szCs w:val="24"/>
        </w:rPr>
        <w:t xml:space="preserve">τον </w:t>
      </w:r>
      <w:r>
        <w:rPr>
          <w:rFonts w:eastAsia="Times New Roman" w:cs="Times New Roman"/>
          <w:szCs w:val="24"/>
        </w:rPr>
        <w:t xml:space="preserve">φόρο διαφήμισης και μικρότερο </w:t>
      </w:r>
      <w:r>
        <w:rPr>
          <w:rFonts w:eastAsia="Times New Roman" w:cs="Times New Roman"/>
          <w:szCs w:val="24"/>
        </w:rPr>
        <w:lastRenderedPageBreak/>
        <w:t>ποσό βεβαίως, από το τέλος χρήσης συχνοτήτων, το οποίο καταβάλλουν νομιμότατα. Και αυτή η κατάσταση νομίζω σηματοδοτεί ακριβώς μια νέα φάση.</w:t>
      </w:r>
    </w:p>
    <w:p w14:paraId="022E123A"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Σε σχέση με τις ε</w:t>
      </w:r>
      <w:r>
        <w:rPr>
          <w:rFonts w:eastAsia="Times New Roman" w:cs="Times New Roman"/>
          <w:szCs w:val="24"/>
        </w:rPr>
        <w:t xml:space="preserve">υθύνες, το λέω ευθαρσώς, κύριε Νικολόπουλε: Και εμείς και το σύνολο της Εθνικής Αντιπροσωπείας και η </w:t>
      </w:r>
      <w:r>
        <w:rPr>
          <w:rFonts w:eastAsia="Times New Roman" w:cs="Times New Roman"/>
          <w:szCs w:val="24"/>
        </w:rPr>
        <w:t>ανεξάρτητη αρχή</w:t>
      </w:r>
      <w:r>
        <w:rPr>
          <w:rFonts w:eastAsia="Times New Roman" w:cs="Times New Roman"/>
          <w:szCs w:val="24"/>
        </w:rPr>
        <w:t xml:space="preserve"> οφείλει να διασφαλίσει το δημόσιο συμφέρον. Και το δημόσιο συμφέρον κατά τεκμήριο επιτάσσει να υπάρχει υψηλό τίμημα για τη λειτουργία των σ</w:t>
      </w:r>
      <w:r>
        <w:rPr>
          <w:rFonts w:eastAsia="Times New Roman" w:cs="Times New Roman"/>
          <w:szCs w:val="24"/>
        </w:rPr>
        <w:t xml:space="preserve">ταθμών πανελλαδικής εμβέλειας. Τόσο απλά τόσο καθαρά. </w:t>
      </w:r>
    </w:p>
    <w:p w14:paraId="022E123B"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Και για να μην μου πείτε στη δευτερολογία σας ότι αποφεύγω τα ερωτήματα, θα απευθυνθώ και στις νομικές μου υπηρεσίες για πιο λεπτομερή, ενδελεχή και νομικά άρτια απάντηση</w:t>
      </w:r>
      <w:r>
        <w:rPr>
          <w:rFonts w:eastAsia="Times New Roman" w:cs="Times New Roman"/>
          <w:szCs w:val="24"/>
        </w:rPr>
        <w:t>,</w:t>
      </w:r>
      <w:r>
        <w:rPr>
          <w:rFonts w:eastAsia="Times New Roman" w:cs="Times New Roman"/>
          <w:szCs w:val="24"/>
        </w:rPr>
        <w:t xml:space="preserve"> σε σχέση με το ερώτημά σας.</w:t>
      </w:r>
    </w:p>
    <w:p w14:paraId="022E123C"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επαναλαμβάνω και σας υπογραμμίζω ότι αυτή η Κυβέρνηση από την πολιτική ευθύνη της τήρησης του νόμου και του Συντάγματος δεν πρόκειται να </w:t>
      </w:r>
      <w:proofErr w:type="spellStart"/>
      <w:r>
        <w:rPr>
          <w:rFonts w:eastAsia="Times New Roman" w:cs="Times New Roman"/>
          <w:szCs w:val="24"/>
        </w:rPr>
        <w:t>αποστεί</w:t>
      </w:r>
      <w:proofErr w:type="spellEnd"/>
      <w:r>
        <w:rPr>
          <w:rFonts w:eastAsia="Times New Roman" w:cs="Times New Roman"/>
          <w:szCs w:val="24"/>
        </w:rPr>
        <w:t xml:space="preserve">. </w:t>
      </w:r>
    </w:p>
    <w:p w14:paraId="022E123D"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Νικολόπουλε, έχετε τον λόγο.</w:t>
      </w:r>
    </w:p>
    <w:p w14:paraId="022E123E"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Κύριε Π</w:t>
      </w:r>
      <w:r>
        <w:rPr>
          <w:rFonts w:eastAsia="Times New Roman" w:cs="Times New Roman"/>
          <w:szCs w:val="24"/>
        </w:rPr>
        <w:t>ρόεδρε, εγώ δεν στεναχωρήθηκα γιατί ο συνάδελφός μου</w:t>
      </w:r>
      <w:r>
        <w:rPr>
          <w:rFonts w:eastAsia="Times New Roman" w:cs="Times New Roman"/>
          <w:szCs w:val="24"/>
        </w:rPr>
        <w:t>,</w:t>
      </w:r>
      <w:r>
        <w:rPr>
          <w:rFonts w:eastAsia="Times New Roman" w:cs="Times New Roman"/>
          <w:szCs w:val="24"/>
        </w:rPr>
        <w:t xml:space="preserve"> ο κ. Γρηγοράκος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επανεντάχθη</w:t>
      </w:r>
      <w:proofErr w:type="spellEnd"/>
      <w:r>
        <w:rPr>
          <w:rFonts w:eastAsia="Times New Roman" w:cs="Times New Roman"/>
          <w:szCs w:val="24"/>
        </w:rPr>
        <w:t xml:space="preserve"> στις τάξεις του ΠΑΣΟΚ.</w:t>
      </w:r>
    </w:p>
    <w:p w14:paraId="022E123F"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σας πείραξα τώρα, μην σχολιάζετε.</w:t>
      </w:r>
    </w:p>
    <w:p w14:paraId="022E1240"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Αλίμονο. </w:t>
      </w:r>
    </w:p>
    <w:p w14:paraId="022E1241"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Ενδεχομένως, να στεναχωρηθεί ο συνάδελφός</w:t>
      </w:r>
      <w:r>
        <w:rPr>
          <w:rFonts w:eastAsia="Times New Roman" w:cs="Times New Roman"/>
          <w:szCs w:val="24"/>
        </w:rPr>
        <w:t xml:space="preserve"> μου, που κάθεται στην καρέκλα που σήμερα κάθομαι εγώ, ο κ. Μητσοτάκης. Οι </w:t>
      </w:r>
      <w:proofErr w:type="spellStart"/>
      <w:r>
        <w:rPr>
          <w:rFonts w:eastAsia="Times New Roman" w:cs="Times New Roman"/>
          <w:szCs w:val="24"/>
        </w:rPr>
        <w:t>Λάκωνες</w:t>
      </w:r>
      <w:proofErr w:type="spellEnd"/>
      <w:r>
        <w:rPr>
          <w:rFonts w:eastAsia="Times New Roman" w:cs="Times New Roman"/>
          <w:szCs w:val="24"/>
        </w:rPr>
        <w:t xml:space="preserve">, πάντως, σίγουρα σήμερα δεν έχουν στεναχωρηθεί, οι νεοδημοκράτες, και βεβαίως ούτε ο φίλος μου ο κ. Δαβάκης ούτε οι άλλοι, αφού ο καθένας πάει εκεί που του ταιριάζει. </w:t>
      </w:r>
    </w:p>
    <w:p w14:paraId="022E124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 xml:space="preserve">κατάλαβα όμως γιατί έξω </w:t>
      </w:r>
      <w:proofErr w:type="spellStart"/>
      <w:r>
        <w:rPr>
          <w:rFonts w:eastAsia="Times New Roman" w:cs="Times New Roman"/>
          <w:szCs w:val="24"/>
        </w:rPr>
        <w:t>ήσαντε</w:t>
      </w:r>
      <w:proofErr w:type="spellEnd"/>
      <w:r>
        <w:rPr>
          <w:rFonts w:eastAsia="Times New Roman" w:cs="Times New Roman"/>
          <w:szCs w:val="24"/>
        </w:rPr>
        <w:t xml:space="preserve"> τα πλήθη συγκεντρωμένα φωνάζοντας «</w:t>
      </w:r>
      <w:r>
        <w:rPr>
          <w:rFonts w:eastAsia="Times New Roman" w:cs="Times New Roman"/>
          <w:szCs w:val="24"/>
        </w:rPr>
        <w:t>ω</w:t>
      </w:r>
      <w:r>
        <w:rPr>
          <w:rFonts w:eastAsia="Times New Roman" w:cs="Times New Roman"/>
          <w:szCs w:val="24"/>
        </w:rPr>
        <w:t>σαννά</w:t>
      </w:r>
      <w:r>
        <w:rPr>
          <w:rFonts w:eastAsia="Times New Roman" w:cs="Times New Roman"/>
          <w:szCs w:val="24"/>
        </w:rPr>
        <w:t>»: Γιατί γύρισε ο Γιώργος Παπανδρέου, που ως μη όφειλε, μας έβαλε σε αυτό που είμαστε.</w:t>
      </w:r>
    </w:p>
    <w:p w14:paraId="022E1243"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Τώρα, είστε παλιός κοινοβουλευτικός και ξέρετε ότι οι ονομαστικέ</w:t>
      </w:r>
      <w:r>
        <w:rPr>
          <w:rFonts w:eastAsia="Times New Roman" w:cs="Times New Roman"/>
          <w:szCs w:val="24"/>
        </w:rPr>
        <w:t>ς αναφορές, όταν δεν υπάρχουν για να απαντήσουν, δεν είναι σωστές. Προχωρήστε.</w:t>
      </w:r>
    </w:p>
    <w:p w14:paraId="022E1244"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Έχετε δίκιο, κύριε Πρόεδρε, αλλά ζωντανή είναι η συζήτηση και δεν μπορώ κι εγώ παρά να εκφράσω έτσι τη χαρά μου, γιατί επιτέλους γυρίζει ο σωτήρας, ο Γιώρ</w:t>
      </w:r>
      <w:r>
        <w:rPr>
          <w:rFonts w:eastAsia="Times New Roman" w:cs="Times New Roman"/>
          <w:szCs w:val="24"/>
        </w:rPr>
        <w:t>γος Παπανδρέου.</w:t>
      </w:r>
    </w:p>
    <w:p w14:paraId="022E1245"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Κύριε Πρόεδρε, ήθελα όμως να ακούσουμε σήμερα από τον κύριο Υπουργό εάν αληθεύει η πληροφορία πως σήμερα, αύριο δημοσιοποιείται, δημοσιεύεται η απόφαση του Συμβουλίου της Επικρατείας, η οποία, όπως πληροφορούμαι, λέει ότι μπορεί τάχιστα να </w:t>
      </w:r>
      <w:r>
        <w:rPr>
          <w:rFonts w:eastAsia="Times New Roman" w:cs="Times New Roman"/>
          <w:szCs w:val="24"/>
        </w:rPr>
        <w:t xml:space="preserve">προχωρήσει η διαδικασία με το ΕΣΡ. Να ακούσουμε τι θα πει «τάχιστα». </w:t>
      </w:r>
    </w:p>
    <w:p w14:paraId="022E1246"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Αλλά ταυτόχρονα, κύριε Υπουργέ, δεν κατάλαβα αλήθεια πόσο χρόνο προσαρμογής θέλει δηλαδή το ΕΣΡ; Είναι ακόμα στη φάση της προσαρμογής; Δηλαδή παρακολουθούν τις εκπομπές, βλέπουν τις αλητ</w:t>
      </w:r>
      <w:r>
        <w:rPr>
          <w:rFonts w:eastAsia="Times New Roman" w:cs="Times New Roman"/>
          <w:szCs w:val="24"/>
        </w:rPr>
        <w:t xml:space="preserve">είες που γίνονται, τις «δολοφονίες», παίρνουν μέτρα; </w:t>
      </w:r>
    </w:p>
    <w:p w14:paraId="022E1247"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Αλλά και επ’ αυτού, κάθε μέρα που περνάει, χάνει το </w:t>
      </w:r>
      <w:r>
        <w:rPr>
          <w:rFonts w:eastAsia="Times New Roman" w:cs="Times New Roman"/>
          <w:szCs w:val="24"/>
        </w:rPr>
        <w:t>δ</w:t>
      </w:r>
      <w:r>
        <w:rPr>
          <w:rFonts w:eastAsia="Times New Roman" w:cs="Times New Roman"/>
          <w:szCs w:val="24"/>
        </w:rPr>
        <w:t xml:space="preserve">ημόσιο; Πόσο χάνει; Θα βγει ενοίκιο και ποιο θα είναι το εύλογο τίμημα; Αν λέει το </w:t>
      </w:r>
      <w:proofErr w:type="spellStart"/>
      <w:r>
        <w:rPr>
          <w:rFonts w:eastAsia="Times New Roman" w:cs="Times New Roman"/>
          <w:szCs w:val="24"/>
        </w:rPr>
        <w:t>Σ</w:t>
      </w:r>
      <w:r>
        <w:rPr>
          <w:rFonts w:eastAsia="Times New Roman" w:cs="Times New Roman"/>
          <w:szCs w:val="24"/>
        </w:rPr>
        <w:t>.τ.</w:t>
      </w:r>
      <w:r>
        <w:rPr>
          <w:rFonts w:eastAsia="Times New Roman" w:cs="Times New Roman"/>
          <w:szCs w:val="24"/>
        </w:rPr>
        <w:t>Ε</w:t>
      </w:r>
      <w:proofErr w:type="spellEnd"/>
      <w:r>
        <w:rPr>
          <w:rFonts w:eastAsia="Times New Roman" w:cs="Times New Roman"/>
          <w:szCs w:val="24"/>
        </w:rPr>
        <w:t xml:space="preserve">, ας πούμε, για εύλογο τίμημα, ποιο θα είναι για την πολιτική ηγεσία το εύλογο τίμημα; Πόσο νοίκι πρέπει να πληρώσουν αυτοί; </w:t>
      </w:r>
    </w:p>
    <w:p w14:paraId="022E1248"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δούμε τελικά από αυτήν την απόφαση εάν είναι φρένο, εάν ήταν ήττα, όπως λένε, της Κυβέρνησης και ειδικότερα του Παππά αυτή </w:t>
      </w:r>
      <w:r>
        <w:rPr>
          <w:rFonts w:eastAsia="Times New Roman" w:cs="Times New Roman"/>
          <w:szCs w:val="24"/>
        </w:rPr>
        <w:t>η εξέλιξη και αν πράγματι μπορούν να επαναπαύονται ότι όλα θα είναι όπως παλιά;</w:t>
      </w:r>
    </w:p>
    <w:p w14:paraId="022E124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Και έχουν, όμως, δίκιο να νιώθουν μερικές φορές έτσι τα μέλη της </w:t>
      </w:r>
      <w:proofErr w:type="spellStart"/>
      <w:r>
        <w:rPr>
          <w:rFonts w:eastAsia="Times New Roman" w:cs="Times New Roman"/>
          <w:szCs w:val="24"/>
        </w:rPr>
        <w:t>νταβατζηδοκρατίας</w:t>
      </w:r>
      <w:proofErr w:type="spellEnd"/>
      <w:r>
        <w:rPr>
          <w:rFonts w:eastAsia="Times New Roman" w:cs="Times New Roman"/>
          <w:szCs w:val="24"/>
        </w:rPr>
        <w:t>. Γιατί, κύριε Υπουργέ, ειλικρινά δεν καταλαβαίνει ο ελληνικός λαός γιατί θα πρέπει να εξαιρεθ</w:t>
      </w:r>
      <w:r>
        <w:rPr>
          <w:rFonts w:eastAsia="Times New Roman" w:cs="Times New Roman"/>
          <w:szCs w:val="24"/>
        </w:rPr>
        <w:t xml:space="preserve">ούν αυτοί των «πόθεν έσχες». Επειδή έτσι έμαθαν και επειδή έτσι θέλουν να συνεχίζουν οι νταβατζήδες; Τι είναι αυτό που θέλουν να προστατεύσουν; Τον εαυτό τους; Κάτι άλλο; </w:t>
      </w:r>
    </w:p>
    <w:p w14:paraId="022E124A"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Πριν μερικούς μήνες με τον «νόμο Παππά» για τις τηλεοπτικές άδειες -σας θυμίζω και ν</w:t>
      </w:r>
      <w:r>
        <w:rPr>
          <w:rFonts w:eastAsia="Times New Roman" w:cs="Times New Roman"/>
          <w:szCs w:val="24"/>
        </w:rPr>
        <w:t xml:space="preserve">α το ακούσουν οι συμπατριώτες μας, που στενάζουν από τη βαριά φορολογία- ότι αυτοί δέχθηκαν να καταθέσουν, κατ’ επιταγήν του νόμου του δικού σας, πλήρη κατάλογο περιουσιακών στοιχείων για να συμμετάσχουν στον διαγωνισμό. </w:t>
      </w:r>
    </w:p>
    <w:p w14:paraId="022E124B"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Τώρα γιατί έχουν αντίρρηση να πράξ</w:t>
      </w:r>
      <w:r>
        <w:rPr>
          <w:rFonts w:eastAsia="Times New Roman" w:cs="Times New Roman"/>
          <w:szCs w:val="24"/>
        </w:rPr>
        <w:t>ουν κάτι ανάλογο; Τι τους ενδιαφέρει; Να προστατέψουν τον εαυτό τους; Τα στελέχη τους; Γιατί είναι και εκείνα υπόχρεα δηλώσεων πόθεν έσχες. Μή</w:t>
      </w:r>
      <w:r>
        <w:rPr>
          <w:rFonts w:eastAsia="Times New Roman" w:cs="Times New Roman"/>
          <w:szCs w:val="24"/>
        </w:rPr>
        <w:lastRenderedPageBreak/>
        <w:t>πως δεν μπορούν να δικαιολογήσουν τις περιουσίες που απέκτησαν; Μήπως γιατί σε αυτή την υπόθεση υπάρχει αρκετό αδή</w:t>
      </w:r>
      <w:r>
        <w:rPr>
          <w:rFonts w:eastAsia="Times New Roman" w:cs="Times New Roman"/>
          <w:szCs w:val="24"/>
        </w:rPr>
        <w:t xml:space="preserve">λωτο «μαύρο χρήμα»; </w:t>
      </w:r>
    </w:p>
    <w:p w14:paraId="022E124C"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πρέπει κανένας όταν κάθεται σε εκείνα τα έδρανα να συμβιβάζεται. Σε λίγο ξεκινάει η τελευταία συνεδρίαση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Θα δούμε με τι πρόταση έρχεστε. Θα το κουκουλώσουμε; Θα την κλείσουμε την ισ</w:t>
      </w:r>
      <w:r>
        <w:rPr>
          <w:rFonts w:eastAsia="Times New Roman" w:cs="Times New Roman"/>
          <w:szCs w:val="24"/>
        </w:rPr>
        <w:t>τορία της δανειοδότησης των ΜΜΕ; Γιατί μόλις προχθές –ακούστε- στις 8</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2016, κύριε Πρόεδρε, και ενώ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έβγαζε όλα αυτά τα άπλυτα στη φόρα, ένας </w:t>
      </w:r>
      <w:proofErr w:type="spellStart"/>
      <w:r>
        <w:rPr>
          <w:rFonts w:eastAsia="Times New Roman" w:cs="Times New Roman"/>
          <w:szCs w:val="24"/>
        </w:rPr>
        <w:t>μεγαλοκαναλάρχης</w:t>
      </w:r>
      <w:proofErr w:type="spellEnd"/>
      <w:r>
        <w:rPr>
          <w:rFonts w:eastAsia="Times New Roman" w:cs="Times New Roman"/>
          <w:szCs w:val="24"/>
        </w:rPr>
        <w:t xml:space="preserve"> που κουνάει και το δάχτυλο, εκείνος που έλεγε ότι ενθυλάκωσε μια επιταγή στ</w:t>
      </w:r>
      <w:r>
        <w:rPr>
          <w:rFonts w:eastAsia="Times New Roman" w:cs="Times New Roman"/>
          <w:szCs w:val="24"/>
        </w:rPr>
        <w:t>ην τσέπη του κ. Μητσοτάκη,  πήρε 1.200.000 από την Εθνική, τη δική σας. Για να δούμε γιατί δεν θέλουν ούτε να κάνουν δήλωση πόθεν έσχες, ούτε το ένα ούτε το άλλο.</w:t>
      </w:r>
    </w:p>
    <w:p w14:paraId="022E124D"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Κλείνω, πριν μου αφαιρέσει δικαιολογημένα τον λόγο ο κύριος Πρόεδρος και θέλω να σας παρακαλέ</w:t>
      </w:r>
      <w:r>
        <w:rPr>
          <w:rFonts w:eastAsia="Times New Roman" w:cs="Times New Roman"/>
          <w:szCs w:val="24"/>
        </w:rPr>
        <w:t xml:space="preserve">σω, κύριε Υπουργέ, να μου πείτε αν είμαστε πραγματικά μπροστά σε εξελίξεις, να μου πείτε αν πραγματικά το ΕΣΡ –γιατί μάθαμε ότι συναντηθήκατε-  έχει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να ασχοληθεί κάθε μέρα με τα καθήκοντά του, </w:t>
      </w:r>
      <w:r>
        <w:rPr>
          <w:rFonts w:eastAsia="Times New Roman" w:cs="Times New Roman"/>
          <w:szCs w:val="24"/>
        </w:rPr>
        <w:lastRenderedPageBreak/>
        <w:t>καθημερινά με τις εκπομπές, αλλά προπαντός και κυρ</w:t>
      </w:r>
      <w:r>
        <w:rPr>
          <w:rFonts w:eastAsia="Times New Roman" w:cs="Times New Roman"/>
          <w:szCs w:val="24"/>
        </w:rPr>
        <w:t xml:space="preserve">ίως να αποκατασταθεί η τάξη και η νομιμότητα. </w:t>
      </w:r>
    </w:p>
    <w:p w14:paraId="022E124E"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Θα μου επιτρέψετε, κύριε Υπουργέ, για να μη λέτε «δεν ήξερα, δεν μου τα είπε κανένας», να σας καταθέσω τις δυο επιστολές</w:t>
      </w:r>
      <w:r>
        <w:rPr>
          <w:rFonts w:eastAsia="Times New Roman" w:cs="Times New Roman"/>
          <w:szCs w:val="24"/>
        </w:rPr>
        <w:t>,</w:t>
      </w:r>
      <w:r>
        <w:rPr>
          <w:rFonts w:eastAsia="Times New Roman" w:cs="Times New Roman"/>
          <w:szCs w:val="24"/>
        </w:rPr>
        <w:t xml:space="preserve"> που έστειλα στο ΕΣΡ -και για να μη λένε και εκείνοι ότι δεν το ξέρανε, δικαστές πράμα, </w:t>
      </w:r>
      <w:r>
        <w:rPr>
          <w:rFonts w:eastAsia="Times New Roman" w:cs="Times New Roman"/>
          <w:szCs w:val="24"/>
        </w:rPr>
        <w:t>διότι εκείνοι ξέρουν τι κάνουν και τι ευθύνες έχουν- και να σας καταθέσω και το εξώδικο</w:t>
      </w:r>
      <w:r>
        <w:rPr>
          <w:rFonts w:eastAsia="Times New Roman" w:cs="Times New Roman"/>
          <w:szCs w:val="24"/>
        </w:rPr>
        <w:t>,</w:t>
      </w:r>
      <w:r>
        <w:rPr>
          <w:rFonts w:eastAsia="Times New Roman" w:cs="Times New Roman"/>
          <w:szCs w:val="24"/>
        </w:rPr>
        <w:t xml:space="preserve"> που έστειλα χθες το βράδυ και στους πολιτικούς Αρχηγούς και στους άλλους αρμόδιους, επίσης για να μην κάνουν ότι δεν ξέρουν τι συμβαίνει. Γιατί έρχονται και κάποιοι να</w:t>
      </w:r>
      <w:r>
        <w:rPr>
          <w:rFonts w:eastAsia="Times New Roman" w:cs="Times New Roman"/>
          <w:szCs w:val="24"/>
        </w:rPr>
        <w:t xml:space="preserve"> μας πουν ότι εκβιάζουμε υπέρ του δημοσίου συμφέροντος, γιατί λέμε ότι δεν μπορεί η Δ΄ ΔΟΥ να κρατάει έξι χρόνια την υπόθεση ενός </w:t>
      </w:r>
      <w:proofErr w:type="spellStart"/>
      <w:r>
        <w:rPr>
          <w:rFonts w:eastAsia="Times New Roman" w:cs="Times New Roman"/>
          <w:szCs w:val="24"/>
        </w:rPr>
        <w:t>καναλάρχη</w:t>
      </w:r>
      <w:proofErr w:type="spellEnd"/>
      <w:r>
        <w:rPr>
          <w:rFonts w:eastAsia="Times New Roman" w:cs="Times New Roman"/>
          <w:szCs w:val="24"/>
        </w:rPr>
        <w:t>!</w:t>
      </w:r>
    </w:p>
    <w:p w14:paraId="022E124F"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Νικολόπουλος καταθέτει για τα Πρακτικά τα προαναφερθέντα έγγραφα, τα οποία</w:t>
      </w:r>
      <w:r>
        <w:rPr>
          <w:rFonts w:eastAsia="Times New Roman" w:cs="Times New Roman"/>
          <w:szCs w:val="24"/>
        </w:rPr>
        <w:t xml:space="preserve">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22E1250"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22E1251"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πάρει τον λόγο ο Υπουργός, προς αποκατάσταση της </w:t>
      </w:r>
      <w:proofErr w:type="spellStart"/>
      <w:r>
        <w:rPr>
          <w:rFonts w:eastAsia="Times New Roman" w:cs="Times New Roman"/>
          <w:szCs w:val="24"/>
        </w:rPr>
        <w:t>πραγματικότητος</w:t>
      </w:r>
      <w:proofErr w:type="spellEnd"/>
      <w:r>
        <w:rPr>
          <w:rFonts w:eastAsia="Times New Roman" w:cs="Times New Roman"/>
          <w:szCs w:val="24"/>
        </w:rPr>
        <w:t xml:space="preserve"> και </w:t>
      </w:r>
      <w:r>
        <w:rPr>
          <w:rFonts w:eastAsia="Times New Roman" w:cs="Times New Roman"/>
          <w:szCs w:val="24"/>
        </w:rPr>
        <w:lastRenderedPageBreak/>
        <w:t>προστασίας της Β</w:t>
      </w:r>
      <w:r>
        <w:rPr>
          <w:rFonts w:eastAsia="Times New Roman" w:cs="Times New Roman"/>
          <w:szCs w:val="24"/>
        </w:rPr>
        <w:t xml:space="preserve">ουλής, θα ήθελα να πω, κύριε Νικολόπουλε, ότι η παράταση υποβολής των δηλώσεων του πόθεν έσχες δεν έγινε ούτε κατ’ επιταγήν των </w:t>
      </w:r>
      <w:proofErr w:type="spellStart"/>
      <w:r>
        <w:rPr>
          <w:rFonts w:eastAsia="Times New Roman" w:cs="Times New Roman"/>
          <w:szCs w:val="24"/>
        </w:rPr>
        <w:t>καναλαρχών</w:t>
      </w:r>
      <w:proofErr w:type="spellEnd"/>
      <w:r>
        <w:rPr>
          <w:rFonts w:eastAsia="Times New Roman" w:cs="Times New Roman"/>
          <w:szCs w:val="24"/>
        </w:rPr>
        <w:t xml:space="preserve"> ούτε κατ’ επιταγήν κανενός άλλου, αλλά λόγω αντικειμενικών δυσκολιών. Πρόκειται για απλή παράταση και δεν εξαιρεί καν</w:t>
      </w:r>
      <w:r>
        <w:rPr>
          <w:rFonts w:eastAsia="Times New Roman" w:cs="Times New Roman"/>
          <w:szCs w:val="24"/>
        </w:rPr>
        <w:t xml:space="preserve">έναν από αυτούς που ήταν στην αρχή. Και μας αφορά όλους, και Βουλευτές που δεν είχαν προλάβει και δημοσίους υπαλλήλους και άλλους αξιωματούχους. </w:t>
      </w:r>
    </w:p>
    <w:p w14:paraId="022E1252"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Επομένως δεν εξαίρεσε κανέναν από αυτούς που υπαινιχθήκατε. </w:t>
      </w:r>
    </w:p>
    <w:p w14:paraId="022E1253"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Αυτοί γιατί δεν πρόκαναν; </w:t>
      </w:r>
    </w:p>
    <w:p w14:paraId="022E1254"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ξέρω το γιατί. Πάντως η παράταση δεν αφορά εξαίρεση. </w:t>
      </w:r>
    </w:p>
    <w:p w14:paraId="022E1255"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Αλλά έβγαλαν ανακοίνωση, κύριε Πρόεδρε.</w:t>
      </w:r>
    </w:p>
    <w:p w14:paraId="022E1256"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με νοιάζει.</w:t>
      </w:r>
    </w:p>
    <w:p w14:paraId="022E1257"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 xml:space="preserve">Λέω ότι ξέρετε ότι έβγαλαν </w:t>
      </w:r>
      <w:r>
        <w:rPr>
          <w:rFonts w:eastAsia="Times New Roman" w:cs="Times New Roman"/>
          <w:szCs w:val="24"/>
        </w:rPr>
        <w:t>ανακοίνωση και λένε «δεν θέλουμε». Αυτοί είναι διαφορετικοί από όλους τους άλλους;</w:t>
      </w:r>
    </w:p>
    <w:p w14:paraId="022E1258"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Νικολόπουλε, ηρεμήστε σας παρακαλώ. Εγώ δεν απαντώ εκ μέρους αυτών που λέτε εσείς. Δεν είμαι συνήγορός τους ούτε θα ήθελα να είμαι. Απ</w:t>
      </w:r>
      <w:r>
        <w:rPr>
          <w:rFonts w:eastAsia="Times New Roman" w:cs="Times New Roman"/>
          <w:szCs w:val="24"/>
        </w:rPr>
        <w:t xml:space="preserve">αντώ, όμως, εκ μέρους της Βουλής. </w:t>
      </w:r>
    </w:p>
    <w:p w14:paraId="022E1259"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 xml:space="preserve">Δεύτερον, ο κύριος Υπουργός υπαινίχθηκε ότι επίκειται να βγει  η απόφαση του Συμβουλίου της Επικρατείας. Δεν είναι εκπρόσωπος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για να σας απαντήσει επ’ αυτού. </w:t>
      </w:r>
    </w:p>
    <w:p w14:paraId="022E125A"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Όμως μπορεί να ξέρει. Υπουργός είναι αυτός. </w:t>
      </w:r>
    </w:p>
    <w:p w14:paraId="022E125B"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να ξέρει δεν μπορεί να απαντήσει εκ μέρους του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 xml:space="preserve"> Όλοι πάνω-κάτω ξέρουμε ό,τι έχουμε διαβάσει. </w:t>
      </w:r>
    </w:p>
    <w:p w14:paraId="022E125C"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Στο τέλος θα μου επιτρέψετε να σας πω –καθ’ υπέρβαση ίσως των καθηκόντων μ</w:t>
      </w:r>
      <w:r>
        <w:rPr>
          <w:rFonts w:eastAsia="Times New Roman" w:cs="Times New Roman"/>
          <w:szCs w:val="24"/>
        </w:rPr>
        <w:t xml:space="preserve">ου, αλλά με αφορά και σας αφορούσε και εσάς εκείνη την εποχή-  γι’ αυτό που υπαινιχθήκατε για επιταγή σε τσέπη του κ. Μητσοτάκη. Προφανώς δεν αναφέρεστε στον κ. </w:t>
      </w:r>
      <w:r>
        <w:rPr>
          <w:rFonts w:eastAsia="Times New Roman" w:cs="Times New Roman"/>
          <w:szCs w:val="24"/>
        </w:rPr>
        <w:lastRenderedPageBreak/>
        <w:t xml:space="preserve">Κυριάκο Μητσοτάκη. Επειδή σαν κ. Μητσοτάκης θα γραφτεί στα Πρακτικά. </w:t>
      </w:r>
    </w:p>
    <w:p w14:paraId="022E125D" w14:textId="77777777" w:rsidR="007175AE" w:rsidRDefault="00F9646E">
      <w:pPr>
        <w:spacing w:line="600" w:lineRule="auto"/>
        <w:ind w:firstLine="720"/>
        <w:jc w:val="both"/>
        <w:rPr>
          <w:rFonts w:eastAsia="Times New Roman" w:cs="Times New Roman"/>
          <w:szCs w:val="24"/>
        </w:rPr>
      </w:pPr>
      <w:r>
        <w:rPr>
          <w:rFonts w:eastAsia="Times New Roman" w:cs="Times New Roman"/>
          <w:szCs w:val="24"/>
        </w:rPr>
        <w:t>Και δεύτερον, επί του θέμ</w:t>
      </w:r>
      <w:r>
        <w:rPr>
          <w:rFonts w:eastAsia="Times New Roman" w:cs="Times New Roman"/>
          <w:szCs w:val="24"/>
        </w:rPr>
        <w:t xml:space="preserve">ατος αυτού, όπως πολύ καλά ενθυμείστε, έχει αποφανθεί η </w:t>
      </w:r>
      <w:r>
        <w:rPr>
          <w:rFonts w:eastAsia="Times New Roman" w:cs="Times New Roman"/>
          <w:szCs w:val="24"/>
        </w:rPr>
        <w:t>δ</w:t>
      </w:r>
      <w:r>
        <w:rPr>
          <w:rFonts w:eastAsia="Times New Roman" w:cs="Times New Roman"/>
          <w:szCs w:val="24"/>
        </w:rPr>
        <w:t xml:space="preserve">ικαιοσύνη εκείνη την εποχή, πριν είκοσι πέντε με είκοσι έξι χρόνια δηλαδή. Να γραφτεί αυτό στα Πρακτικά. </w:t>
      </w:r>
    </w:p>
    <w:p w14:paraId="022E125E"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σέβομαι και τιμώ τον Κωνσταντίνο Μητσοτάκη. Η αναφορά μ</w:t>
      </w:r>
      <w:r>
        <w:rPr>
          <w:rFonts w:eastAsia="Times New Roman" w:cs="Times New Roman"/>
          <w:szCs w:val="24"/>
        </w:rPr>
        <w:t>ου έγινε…</w:t>
      </w:r>
    </w:p>
    <w:p w14:paraId="022E125F"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Κατάλαβα. Χτυπούσατε άλλο σήμαντρο.  </w:t>
      </w:r>
    </w:p>
    <w:p w14:paraId="022E1260"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b/>
          <w:szCs w:val="24"/>
        </w:rPr>
        <w:t xml:space="preserve"> </w:t>
      </w:r>
      <w:r>
        <w:rPr>
          <w:rFonts w:eastAsia="Times New Roman" w:cs="Times New Roman"/>
          <w:szCs w:val="24"/>
        </w:rPr>
        <w:t>…</w:t>
      </w:r>
    </w:p>
    <w:p w14:paraId="022E1261" w14:textId="77777777" w:rsidR="007175AE" w:rsidRDefault="00F9646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Νικολόπουλε, δεν σας έδωσα τον λόγο. Πώς τον πήρατε τον λόγο; Τι θέλετε τώρα; Να σας ανακαλέσω στην τάξη; Καθίσ</w:t>
      </w:r>
      <w:r>
        <w:rPr>
          <w:rFonts w:eastAsia="Times New Roman" w:cs="Times New Roman"/>
          <w:szCs w:val="24"/>
        </w:rPr>
        <w:t xml:space="preserve">τε κάτω! </w:t>
      </w:r>
    </w:p>
    <w:p w14:paraId="022E1262"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Δεν γράφεται τίποτε από αυτά που είπε ο κ. Νικολόπουλος χωρίς να του έχω δώσει τον λόγο. Διαγράψτε τα όλα από τα Πρακτικά.</w:t>
      </w:r>
    </w:p>
    <w:p w14:paraId="022E1263"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22E1264"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w:t>
      </w:r>
    </w:p>
    <w:p w14:paraId="022E1265"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θα μιλήσει ο Υπουργός, κύριε</w:t>
      </w:r>
      <w:r>
        <w:rPr>
          <w:rFonts w:eastAsia="Times New Roman" w:cs="Times New Roman"/>
          <w:szCs w:val="24"/>
        </w:rPr>
        <w:t xml:space="preserve"> Νικολόπουλε.</w:t>
      </w:r>
    </w:p>
    <w:p w14:paraId="022E1266"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22E1267"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Πρόεδρε, κύριε Νικολόπουλε, θέλω να ξεκινήσω από το εξής: Είναι προφανές ότι το Εθνικό Συμβούλιο Ραδιοτηλεόρασης έχει </w:t>
      </w:r>
      <w:r>
        <w:rPr>
          <w:rFonts w:eastAsia="Times New Roman" w:cs="Times New Roman"/>
          <w:szCs w:val="24"/>
        </w:rPr>
        <w:t>την πλήρη στήριξη και υποστήριξη τη δική μας. Και εμείς από την πρώτη στιγμή που λάβανε τις θέσεις τους και καθίσανε στις καρέκλες τους οι άνθρωποι τους συναντήσαμε και τους δηλώσαμε –και μάλιστα εμπράκτως- ότι θα έχουν την πλήρη υποστήριξή μας και την πολ</w:t>
      </w:r>
      <w:r>
        <w:rPr>
          <w:rFonts w:eastAsia="Times New Roman" w:cs="Times New Roman"/>
          <w:szCs w:val="24"/>
        </w:rPr>
        <w:t>ιτική και την ηθική και την υλικοτεχνική.</w:t>
      </w:r>
    </w:p>
    <w:p w14:paraId="022E1268"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 xml:space="preserve">Τους έχουμε παραδώσει, λοιπόν, όλη τη δουλειά την οποία κάναμε κατά τη διάρκεια της διεξαγωγής του διαγωνισμού και νομίζω ότι αυτό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«περιουσία» του </w:t>
      </w:r>
      <w:r>
        <w:rPr>
          <w:rFonts w:eastAsia="Times New Roman" w:cs="Times New Roman"/>
          <w:szCs w:val="24"/>
        </w:rPr>
        <w:t>δ</w:t>
      </w:r>
      <w:r>
        <w:rPr>
          <w:rFonts w:eastAsia="Times New Roman" w:cs="Times New Roman"/>
          <w:szCs w:val="24"/>
        </w:rPr>
        <w:t xml:space="preserve">ημοσίου την οποία και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πρέπει οπωσδήποτ</w:t>
      </w:r>
      <w:r>
        <w:rPr>
          <w:rFonts w:eastAsia="Times New Roman" w:cs="Times New Roman"/>
          <w:szCs w:val="24"/>
        </w:rPr>
        <w:t xml:space="preserve">ε να την αξιοποιήσει. Είμαστε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διαδικασία προφανώς ρύθμισης του τοπίου της ενημέρωσης και αυτό επιτρέψτε μου να πάρω  την ευκαιρία </w:t>
      </w:r>
      <w:r>
        <w:rPr>
          <w:rFonts w:eastAsia="Times New Roman" w:cs="Times New Roman"/>
          <w:szCs w:val="24"/>
        </w:rPr>
        <w:lastRenderedPageBreak/>
        <w:t>και να πω ότι δεν αφορά μόνον τα τηλεοπτικά. Αφορά και το διαδίκτυο που έχουμε πλέον ολοκληρώσει, και σε πάρα πολύ σύντ</w:t>
      </w:r>
      <w:r>
        <w:rPr>
          <w:rFonts w:eastAsia="Times New Roman" w:cs="Times New Roman"/>
          <w:szCs w:val="24"/>
        </w:rPr>
        <w:t xml:space="preserve">ομο χρονικό διάστημα,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line</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θα είναι εν ισχύι. Δηλαδή διαφήμιση κρατική θα μπορούν να παίρνουν  μόνον όσα μέσα ενημέρωσης του διαδικτύου έχουν εγγραφεί στο σχετικό </w:t>
      </w:r>
      <w:r>
        <w:rPr>
          <w:rFonts w:eastAsia="Times New Roman" w:cs="Times New Roman"/>
          <w:szCs w:val="24"/>
        </w:rPr>
        <w:t>μ</w:t>
      </w:r>
      <w:r>
        <w:rPr>
          <w:rFonts w:eastAsia="Times New Roman" w:cs="Times New Roman"/>
          <w:szCs w:val="24"/>
        </w:rPr>
        <w:t>ητρώο. Η ανταπόκριση είναι ήδη πάρα πολύ μεγάλη. Πάνω  από τριακόσια διαδ</w:t>
      </w:r>
      <w:r>
        <w:rPr>
          <w:rFonts w:eastAsia="Times New Roman" w:cs="Times New Roman"/>
          <w:szCs w:val="24"/>
        </w:rPr>
        <w:t xml:space="preserve">ικτυακά μέσα ενημέρωσης έχουν εγγραφεί και νομίζω ότι αυτή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κίνηση την οποία θα πρέπει όλες οι πολιτικές δυνάμεις να την αγκαλιάσουν, να τη στηρίξουν και βεβαίως θα φέρει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ένεση πάρα πολύ μεγάλης διαφάνειας στο πώς κατανέμεται η κρατική διαφήμιση και θα συμβάλλει επίσης –επιτρέψτε μου να πω- στην αποκατάσταση εργασιακών σχέσεων στα διαδικτυακά </w:t>
      </w:r>
      <w:r>
        <w:rPr>
          <w:rFonts w:eastAsia="Times New Roman" w:cs="Times New Roman"/>
          <w:szCs w:val="24"/>
          <w:lang w:val="en-US"/>
        </w:rPr>
        <w:t>media</w:t>
      </w:r>
      <w:r>
        <w:rPr>
          <w:rFonts w:eastAsia="Times New Roman" w:cs="Times New Roman"/>
          <w:szCs w:val="24"/>
        </w:rPr>
        <w:t xml:space="preserve"> όπου όλοι γνωρίζουμε ότι τα πράγματα είναι πάρα πολύ άσχημα.</w:t>
      </w:r>
    </w:p>
    <w:p w14:paraId="022E1269"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Θα φέρουμε επί</w:t>
      </w:r>
      <w:r>
        <w:rPr>
          <w:rFonts w:eastAsia="Times New Roman" w:cs="Times New Roman"/>
          <w:szCs w:val="24"/>
        </w:rPr>
        <w:t xml:space="preserve">σης το νομοσχέδιο για την ηλεκτρονική πλατφόρμα διάθεσης του διαφημιστικού χρόνου. Είναι άλλη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μεγάλη πληγή και επειδή γνωρίζουμε πράγματα που αν βεβαίως δεν μπορούμε να τα τεκμηριώσουμε είναι καλό να αποφεύγουμε να πούμε δημοσίως, θα πω για άλλη μια φο</w:t>
      </w:r>
      <w:r>
        <w:rPr>
          <w:rFonts w:eastAsia="Times New Roman" w:cs="Times New Roman"/>
          <w:szCs w:val="24"/>
        </w:rPr>
        <w:t xml:space="preserve">ρά ότι στον τρόπο </w:t>
      </w:r>
      <w:r>
        <w:rPr>
          <w:rFonts w:eastAsia="Times New Roman" w:cs="Times New Roman"/>
          <w:szCs w:val="24"/>
        </w:rPr>
        <w:lastRenderedPageBreak/>
        <w:t>κατανομής της διαφήμισης και στη διακίνηση των χρημάτων υπάρχουν γκρίζες ζώνες. Αυτή, λοιπόν, η νομοθετική μας πρωτοβουλία νομίζω ότι θα συμβάλλει στο να μην υπάρχουν αυτές οι γκρίζες ζώνες και -πού ξέρετε, κύριε Νικολόπουλε;- εκεί πέρα θ</w:t>
      </w:r>
      <w:r>
        <w:rPr>
          <w:rFonts w:eastAsia="Times New Roman" w:cs="Times New Roman"/>
          <w:szCs w:val="24"/>
        </w:rPr>
        <w:t>α απαντηθούν και ορισμένα ερωτήματα για τα ελατήρια, για τα κίνητρα κάποιων να ζητούν με τρόπο αισχρό και καταδικαστέο, νομίζω, να μην καταθέτουν δήλωση πόθεν έσχες.</w:t>
      </w:r>
    </w:p>
    <w:p w14:paraId="022E126A"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πω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καλή κουβέντα, κύριε Πρόεδρε. Χαίρομαι που και η Αξιωματική Αντιπολίτευση σε</w:t>
      </w:r>
      <w:r>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ανακοίνωση που ως συνήθως βέβαια με «λούζει» με διάφορα κοσμητικά επίθετα, τοποθετήθηκε υπέρ της κατάθεσης δηλώσεων πόθεν έσχες τόσο των ιδιοκτησιών...</w:t>
      </w:r>
    </w:p>
    <w:p w14:paraId="022E126B"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Νομίζω ότι ομόφωνη είναι η απόφαση. Να λέμε καλές κουβέντες για τη</w:t>
      </w:r>
      <w:r>
        <w:rPr>
          <w:rFonts w:eastAsia="Times New Roman" w:cs="Times New Roman"/>
          <w:szCs w:val="24"/>
        </w:rPr>
        <w:t xml:space="preserve"> Βουλή.</w:t>
      </w:r>
    </w:p>
    <w:p w14:paraId="022E126C"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Εντάξει, η πολιτική αντιπαράθεση βεβαίως να εξελίσσεται και ας είναι και ακραία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φορά, δεν πειράζει, αλλά εδώ πέρα νομίζω ότι έχει γίνει ένα βήμα </w:t>
      </w:r>
      <w:r>
        <w:rPr>
          <w:rFonts w:eastAsia="Times New Roman" w:cs="Times New Roman"/>
          <w:szCs w:val="24"/>
        </w:rPr>
        <w:lastRenderedPageBreak/>
        <w:t xml:space="preserve">και το τελευταίο </w:t>
      </w:r>
      <w:r>
        <w:rPr>
          <w:rFonts w:eastAsia="Times New Roman" w:cs="Times New Roman"/>
          <w:szCs w:val="24"/>
        </w:rPr>
        <w:t>που απομένει σε σχέση με αυτό είναι, εάν υπάρχει ίχνος ντροπής και τσίπας, να αποσυρθεί αυτή η προσφυγή από το Συμβούλιο της Επικρατείας.</w:t>
      </w:r>
    </w:p>
    <w:p w14:paraId="022E126D"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Πόσο γρήγορα μπορεί να γίνει ο διαγωνισμός;</w:t>
      </w:r>
    </w:p>
    <w:p w14:paraId="022E126E"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w:t>
      </w:r>
      <w:r>
        <w:rPr>
          <w:rFonts w:eastAsia="Times New Roman" w:cs="Times New Roman"/>
          <w:b/>
          <w:szCs w:val="24"/>
        </w:rPr>
        <w:t>Τηλεπικοινωνιών και Ενημέρωσης):</w:t>
      </w:r>
      <w:r>
        <w:rPr>
          <w:rFonts w:eastAsia="Times New Roman" w:cs="Times New Roman"/>
          <w:szCs w:val="24"/>
        </w:rPr>
        <w:t xml:space="preserve"> Οι άνθρωποι δηλαδή που έχουν προσφύγει να αντιληφθούν ότι είναι προσβλητικό να είμαστε σε ένα καθεστώς όπου ο δημοσιογράφος των 600 και 700 ευρώ υποχρεούται να καταθέτει πόθεν έσχες και να διεκδικούν αυτοί διά εαυτούς να μη</w:t>
      </w:r>
      <w:r>
        <w:rPr>
          <w:rFonts w:eastAsia="Times New Roman" w:cs="Times New Roman"/>
          <w:szCs w:val="24"/>
        </w:rPr>
        <w:t>ν εμπίπτουν σε αυτήν την υποχρέωση. Νομίζω ότι αυτό είναι κάτι το οποίο προσβάλλει άπαντες.</w:t>
      </w:r>
    </w:p>
    <w:p w14:paraId="022E126F"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Τελειώνοντας...</w:t>
      </w:r>
    </w:p>
    <w:p w14:paraId="022E1270"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Πόσο χρόνο θέλει ο διαγωνισμός;</w:t>
      </w:r>
    </w:p>
    <w:p w14:paraId="022E1271"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Έρχομαι τώρα σ</w:t>
      </w:r>
      <w:r>
        <w:rPr>
          <w:rFonts w:eastAsia="Times New Roman" w:cs="Times New Roman"/>
          <w:szCs w:val="24"/>
        </w:rPr>
        <w:t xml:space="preserve">ε αυτό. Νομίζω ότι θα πρέπει να γίνει εκ νέου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διαβούλευση, με τη δημοσιοποίηση της απόφασης του Συμβουλίου της Επικρατείας, με </w:t>
      </w:r>
      <w:r>
        <w:rPr>
          <w:rFonts w:eastAsia="Times New Roman" w:cs="Times New Roman"/>
          <w:szCs w:val="24"/>
        </w:rPr>
        <w:lastRenderedPageBreak/>
        <w:t>το Εθνικό Συμβούλιο Ραδιοτηλεόρασης και από εκεί και πέρα να ληφθούν οι αποφάσεις.</w:t>
      </w:r>
    </w:p>
    <w:p w14:paraId="022E1272"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Σε κάθε περίπτωση, κύριε Νικολόπουλε, το μ</w:t>
      </w:r>
      <w:r>
        <w:rPr>
          <w:rFonts w:eastAsia="Times New Roman" w:cs="Times New Roman"/>
          <w:szCs w:val="24"/>
        </w:rPr>
        <w:t xml:space="preserve">εσοδιάστημα από τώρα μέχρι την ολοκλήρωση της </w:t>
      </w:r>
      <w:proofErr w:type="spellStart"/>
      <w:r>
        <w:rPr>
          <w:rFonts w:eastAsia="Times New Roman" w:cs="Times New Roman"/>
          <w:szCs w:val="24"/>
        </w:rPr>
        <w:t>αδειοδότησης</w:t>
      </w:r>
      <w:proofErr w:type="spellEnd"/>
      <w:r>
        <w:rPr>
          <w:rFonts w:eastAsia="Times New Roman" w:cs="Times New Roman"/>
          <w:szCs w:val="24"/>
        </w:rPr>
        <w:t xml:space="preserve"> δεν θα είναι ένα διάστημα όπου οι τηλεοπτικοί σταθμοί θα λειτουργούν άνευ τιμήματος. Τελεία και παύλα! Σε αυτό υπάρχει νομίζω απόλυτη πολιτική απόφαση και νομίζω ότι μπορούν να υπάρχουν...</w:t>
      </w:r>
    </w:p>
    <w:p w14:paraId="022E1273"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ΝΙΚΟΛΟΠΟΥΛΟΣ:</w:t>
      </w:r>
      <w:r>
        <w:rPr>
          <w:rFonts w:eastAsia="Times New Roman" w:cs="Times New Roman"/>
          <w:szCs w:val="24"/>
        </w:rPr>
        <w:t xml:space="preserve"> Θα πληρώνουν νοίκι;</w:t>
      </w:r>
    </w:p>
    <w:p w14:paraId="022E1274"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Έρχομαι και σε αυτό.</w:t>
      </w:r>
    </w:p>
    <w:p w14:paraId="022E1275" w14:textId="77777777" w:rsidR="007175AE" w:rsidRDefault="00F9646E">
      <w:pPr>
        <w:widowControl w:val="0"/>
        <w:spacing w:line="600" w:lineRule="auto"/>
        <w:ind w:firstLine="720"/>
        <w:jc w:val="both"/>
        <w:rPr>
          <w:rFonts w:eastAsia="Times New Roman" w:cs="Times New Roman"/>
          <w:szCs w:val="24"/>
        </w:rPr>
      </w:pPr>
      <w:r>
        <w:rPr>
          <w:rFonts w:eastAsia="Times New Roman" w:cs="Times New Roman"/>
          <w:szCs w:val="24"/>
        </w:rPr>
        <w:t>Νομίζω, λοιπόν, ότι μπορούν να υπάρξουν και εδώ ευρύτερες συναινέσεις.</w:t>
      </w:r>
    </w:p>
    <w:p w14:paraId="022E1276" w14:textId="77777777" w:rsidR="007175AE" w:rsidRDefault="00F9646E">
      <w:pPr>
        <w:widowControl w:val="0"/>
        <w:spacing w:line="600" w:lineRule="auto"/>
        <w:ind w:firstLine="720"/>
        <w:jc w:val="both"/>
        <w:rPr>
          <w:rFonts w:eastAsia="Times New Roman"/>
          <w:szCs w:val="24"/>
        </w:rPr>
      </w:pPr>
      <w:r>
        <w:rPr>
          <w:rFonts w:eastAsia="Times New Roman" w:cs="Times New Roman"/>
          <w:szCs w:val="24"/>
        </w:rPr>
        <w:t>Τώρα, με ρωτήσατε για το εύλογο τίμημα. Ένα τεκμήρ</w:t>
      </w:r>
      <w:r>
        <w:rPr>
          <w:rFonts w:eastAsia="Times New Roman" w:cs="Times New Roman"/>
          <w:szCs w:val="24"/>
        </w:rPr>
        <w:t>ιο υπάρχει, ο διαγωνισμός που διεξήχθη τον Αύγουστο.</w:t>
      </w:r>
      <w:r>
        <w:rPr>
          <w:rFonts w:eastAsia="Times New Roman"/>
          <w:szCs w:val="24"/>
        </w:rPr>
        <w:t xml:space="preserve"> </w:t>
      </w:r>
      <w:r>
        <w:rPr>
          <w:rFonts w:eastAsia="Times New Roman"/>
          <w:szCs w:val="24"/>
        </w:rPr>
        <w:t xml:space="preserve">Αποτιμήθηκε, δηλαδή, με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διαδικασία κρυστάλλινη και </w:t>
      </w:r>
      <w:proofErr w:type="spellStart"/>
      <w:r>
        <w:rPr>
          <w:rFonts w:eastAsia="Times New Roman"/>
          <w:szCs w:val="24"/>
        </w:rPr>
        <w:t>διαφανέστατη</w:t>
      </w:r>
      <w:proofErr w:type="spellEnd"/>
      <w:r>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διαδικασία η οποία ως προς την εσωτερική της συνοχή δοκιμάστηκε στο Ανώτατο Συνταγματικό Δικαστήριο σε κάθε της βήμα και μόνο για τη μεταφορά αρμοδιοτήτων έχουμε την αρνητική, δυστυχώς, για τα συμφέροντα του </w:t>
      </w:r>
      <w:r>
        <w:rPr>
          <w:rFonts w:eastAsia="Times New Roman"/>
          <w:szCs w:val="24"/>
        </w:rPr>
        <w:t>δ</w:t>
      </w:r>
      <w:r>
        <w:rPr>
          <w:rFonts w:eastAsia="Times New Roman"/>
          <w:szCs w:val="24"/>
        </w:rPr>
        <w:t xml:space="preserve">ημοσίου απόφαση. </w:t>
      </w:r>
      <w:r>
        <w:rPr>
          <w:rFonts w:eastAsia="Times New Roman"/>
          <w:szCs w:val="24"/>
        </w:rPr>
        <w:lastRenderedPageBreak/>
        <w:t>Αυτή, λοιπόν, η διαδικασία εί</w:t>
      </w:r>
      <w:r>
        <w:rPr>
          <w:rFonts w:eastAsia="Times New Roman"/>
          <w:szCs w:val="24"/>
        </w:rPr>
        <w:t>ναι το τεκμήριο και ο οδηγός, κατά τη γνώμη τη δική μας, για το ύψος και για το εύλογο του τιμήματος.</w:t>
      </w:r>
    </w:p>
    <w:p w14:paraId="022E1277" w14:textId="77777777" w:rsidR="007175AE" w:rsidRDefault="00F9646E">
      <w:pPr>
        <w:spacing w:line="600" w:lineRule="auto"/>
        <w:ind w:firstLine="720"/>
        <w:jc w:val="both"/>
        <w:rPr>
          <w:rFonts w:eastAsia="Times New Roman"/>
          <w:szCs w:val="24"/>
        </w:rPr>
      </w:pPr>
      <w:r>
        <w:rPr>
          <w:rFonts w:eastAsia="Times New Roman"/>
          <w:szCs w:val="24"/>
        </w:rPr>
        <w:t xml:space="preserve">Τέλος, επειδή κάνατε και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αναφορά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θα ήθελα να πω ότι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νομίζω ότι είχε και ο ελληνικός λαός την ευκαιρ</w:t>
      </w:r>
      <w:r>
        <w:rPr>
          <w:rFonts w:eastAsia="Times New Roman"/>
          <w:szCs w:val="24"/>
        </w:rPr>
        <w:t xml:space="preserve">ία να ακούσει σημεία και τέρατα. </w:t>
      </w:r>
      <w:r>
        <w:rPr>
          <w:rFonts w:eastAsia="Times New Roman"/>
          <w:szCs w:val="24"/>
        </w:rPr>
        <w:t>Κ</w:t>
      </w:r>
      <w:r>
        <w:rPr>
          <w:rFonts w:eastAsia="Times New Roman"/>
          <w:szCs w:val="24"/>
        </w:rPr>
        <w:t xml:space="preserve">ατά τη γνώμη μου, κύριε Νικολόπουλε και κύριε Πρόεδρε, τα σημεία και τα τέρατα κάτω από το χαλί δεν χωρούν. Νομίζω ότι έχει ξεκινήσει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διαδικασία…</w:t>
      </w:r>
    </w:p>
    <w:p w14:paraId="022E1278" w14:textId="77777777" w:rsidR="007175AE" w:rsidRDefault="00F9646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προδικάζουμε, όμως, την απόφαση της</w:t>
      </w:r>
      <w:r>
        <w:rPr>
          <w:rFonts w:eastAsia="Times New Roman"/>
          <w:szCs w:val="24"/>
        </w:rPr>
        <w:t xml:space="preserve"> </w:t>
      </w:r>
      <w:r>
        <w:rPr>
          <w:rFonts w:eastAsia="Times New Roman"/>
          <w:szCs w:val="24"/>
        </w:rPr>
        <w:t>ε</w:t>
      </w:r>
      <w:r>
        <w:rPr>
          <w:rFonts w:eastAsia="Times New Roman"/>
          <w:szCs w:val="24"/>
        </w:rPr>
        <w:t>πιτροπής.</w:t>
      </w:r>
    </w:p>
    <w:p w14:paraId="022E1279" w14:textId="77777777" w:rsidR="007175AE" w:rsidRDefault="00F9646E">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Και εγώ ως μέλος της Κυβέρνησης…</w:t>
      </w:r>
    </w:p>
    <w:p w14:paraId="022E127A" w14:textId="77777777" w:rsidR="007175AE" w:rsidRDefault="00F9646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 σταματάμε εδώ.</w:t>
      </w:r>
    </w:p>
    <w:p w14:paraId="022E127B" w14:textId="77777777" w:rsidR="007175AE" w:rsidRDefault="00F9646E">
      <w:pPr>
        <w:spacing w:line="600" w:lineRule="auto"/>
        <w:ind w:firstLine="720"/>
        <w:jc w:val="both"/>
        <w:rPr>
          <w:rFonts w:eastAsia="Times New Roman"/>
          <w:szCs w:val="24"/>
        </w:rPr>
      </w:pPr>
      <w:r>
        <w:rPr>
          <w:rFonts w:eastAsia="Times New Roman"/>
          <w:b/>
          <w:szCs w:val="24"/>
        </w:rPr>
        <w:lastRenderedPageBreak/>
        <w:t>ΝΙΚΟΛΑΟΣ ΠΑΠΠΑΣ (Υπουργός Ψηφιακής Πολιτικής, Τηλεπικοινωνιών και Ενημέρωσης):</w:t>
      </w:r>
      <w:r>
        <w:rPr>
          <w:rFonts w:eastAsia="Times New Roman"/>
          <w:szCs w:val="24"/>
        </w:rPr>
        <w:t xml:space="preserve"> Έχ</w:t>
      </w:r>
      <w:r>
        <w:rPr>
          <w:rFonts w:eastAsia="Times New Roman"/>
          <w:szCs w:val="24"/>
        </w:rPr>
        <w:t xml:space="preserve">ετε δίκιο, κύριε Πρόεδρε. Θα σταματήσω εδώ, διότι είναι </w:t>
      </w:r>
      <w:r>
        <w:rPr>
          <w:rFonts w:eastAsia="Times New Roman"/>
          <w:szCs w:val="24"/>
        </w:rPr>
        <w:t>μ</w:t>
      </w:r>
      <w:r>
        <w:rPr>
          <w:rFonts w:eastAsia="Times New Roman"/>
          <w:szCs w:val="24"/>
        </w:rPr>
        <w:t>ί</w:t>
      </w:r>
      <w:r>
        <w:rPr>
          <w:rFonts w:eastAsia="Times New Roman"/>
          <w:szCs w:val="24"/>
        </w:rPr>
        <w:t xml:space="preserve">α </w:t>
      </w:r>
      <w:r>
        <w:rPr>
          <w:rFonts w:eastAsia="Times New Roman"/>
          <w:szCs w:val="24"/>
        </w:rPr>
        <w:t>ε</w:t>
      </w:r>
      <w:r>
        <w:rPr>
          <w:rFonts w:eastAsia="Times New Roman"/>
          <w:szCs w:val="24"/>
        </w:rPr>
        <w:t>πιτροπή της Βουλής στην οποία δεν έχουμε και καμμία αρμοδιότητα.</w:t>
      </w:r>
    </w:p>
    <w:p w14:paraId="022E127C" w14:textId="77777777" w:rsidR="007175AE" w:rsidRDefault="00F9646E">
      <w:pPr>
        <w:spacing w:line="600" w:lineRule="auto"/>
        <w:ind w:firstLine="720"/>
        <w:jc w:val="both"/>
        <w:rPr>
          <w:rFonts w:eastAsia="Times New Roman"/>
          <w:szCs w:val="24"/>
        </w:rPr>
      </w:pPr>
      <w:r>
        <w:rPr>
          <w:rFonts w:eastAsia="Times New Roman"/>
          <w:szCs w:val="24"/>
        </w:rPr>
        <w:t>Νομίζω όμως ότι εδώ έχουμε ένα πλέγμα κινήσεων, νομοθετικών ρυθμίσεων και πρωτοβουλιών που υποδηλώνουν και κάνουν πάρα πολύ ευκριν</w:t>
      </w:r>
      <w:r>
        <w:rPr>
          <w:rFonts w:eastAsia="Times New Roman"/>
          <w:szCs w:val="24"/>
        </w:rPr>
        <w:t>ές στον ελληνικό λαό ότι αυτή η Κυβέρνηση δεν έχει καμμία διάθεση να συνεχίσει κατά τα συνηθισμένα.</w:t>
      </w:r>
    </w:p>
    <w:p w14:paraId="022E127D" w14:textId="77777777" w:rsidR="007175AE" w:rsidRDefault="00F9646E">
      <w:pPr>
        <w:spacing w:line="600" w:lineRule="auto"/>
        <w:ind w:firstLine="720"/>
        <w:jc w:val="both"/>
        <w:rPr>
          <w:rFonts w:eastAsia="Times New Roman"/>
          <w:szCs w:val="24"/>
        </w:rPr>
      </w:pPr>
      <w:r>
        <w:rPr>
          <w:rFonts w:eastAsia="Times New Roman"/>
          <w:szCs w:val="24"/>
        </w:rPr>
        <w:t>Επαναλαμβάνω: 60 εκατομμύρια από την αρχή του 2015 μέχρι τώρα έχουν καταβληθεί και ακόμα ένα ποσό, το οποίο δυστυχώς λόγω του πώς είναι δομημένοι οι κωδικοί</w:t>
      </w:r>
      <w:r>
        <w:rPr>
          <w:rFonts w:eastAsia="Times New Roman"/>
          <w:szCs w:val="24"/>
        </w:rPr>
        <w:t xml:space="preserve"> των δημοσίων εσόδων δεν είναι πολύ εύκολο να ξεχωριστεί, αλλά καταβάλλεται και αυτό κανονικά για το </w:t>
      </w:r>
      <w:r>
        <w:rPr>
          <w:rFonts w:eastAsia="Times New Roman"/>
          <w:szCs w:val="24"/>
        </w:rPr>
        <w:t>τ</w:t>
      </w:r>
      <w:r>
        <w:rPr>
          <w:rFonts w:eastAsia="Times New Roman"/>
          <w:szCs w:val="24"/>
        </w:rPr>
        <w:t xml:space="preserve">έλος </w:t>
      </w:r>
      <w:r>
        <w:rPr>
          <w:rFonts w:eastAsia="Times New Roman"/>
          <w:szCs w:val="24"/>
        </w:rPr>
        <w:t>χ</w:t>
      </w:r>
      <w:r>
        <w:rPr>
          <w:rFonts w:eastAsia="Times New Roman"/>
          <w:szCs w:val="24"/>
        </w:rPr>
        <w:t xml:space="preserve">ρήσης </w:t>
      </w:r>
      <w:r>
        <w:rPr>
          <w:rFonts w:eastAsia="Times New Roman"/>
          <w:szCs w:val="24"/>
        </w:rPr>
        <w:t>σ</w:t>
      </w:r>
      <w:r>
        <w:rPr>
          <w:rFonts w:eastAsia="Times New Roman"/>
          <w:szCs w:val="24"/>
        </w:rPr>
        <w:t>υχνοτήτων. Πολύ σύντομα, επαναλαμβάνω τη δέσμευσή μας, θα έρθουμε με τη ρύθμιση η οποία θα καλύπτει και το τίμημα από τώρα μέχρι την ολοκλήρω</w:t>
      </w:r>
      <w:r>
        <w:rPr>
          <w:rFonts w:eastAsia="Times New Roman"/>
          <w:szCs w:val="24"/>
        </w:rPr>
        <w:t xml:space="preserve">ση της διαδικασίας </w:t>
      </w:r>
      <w:proofErr w:type="spellStart"/>
      <w:r>
        <w:rPr>
          <w:rFonts w:eastAsia="Times New Roman"/>
          <w:szCs w:val="24"/>
        </w:rPr>
        <w:t>αδειοδότησης</w:t>
      </w:r>
      <w:proofErr w:type="spellEnd"/>
      <w:r>
        <w:rPr>
          <w:rFonts w:eastAsia="Times New Roman"/>
          <w:szCs w:val="24"/>
        </w:rPr>
        <w:t>.</w:t>
      </w:r>
    </w:p>
    <w:p w14:paraId="022E127E" w14:textId="77777777" w:rsidR="007175AE" w:rsidRDefault="00F9646E">
      <w:pPr>
        <w:spacing w:line="600" w:lineRule="auto"/>
        <w:ind w:firstLine="720"/>
        <w:jc w:val="both"/>
        <w:rPr>
          <w:rFonts w:eastAsia="Times New Roman"/>
          <w:szCs w:val="24"/>
        </w:rPr>
      </w:pPr>
      <w:r>
        <w:rPr>
          <w:rFonts w:eastAsia="Times New Roman"/>
          <w:szCs w:val="24"/>
        </w:rPr>
        <w:t>Ευχαριστώ πολύ, κύριε Πρόεδρε.</w:t>
      </w:r>
    </w:p>
    <w:p w14:paraId="022E127F" w14:textId="77777777" w:rsidR="007175AE" w:rsidRDefault="00F9646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Δώστε μου δύο λεπτά για να κάνω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δήλωση, κύριε Πρόεδρε.</w:t>
      </w:r>
    </w:p>
    <w:p w14:paraId="022E1280" w14:textId="77777777" w:rsidR="007175AE" w:rsidRDefault="00F9646E">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Τη δήλωση κάντε την απ’ έξω. Τελειώσαμε, γιατί η καλοσύνη παρεξηγείται.</w:t>
      </w:r>
    </w:p>
    <w:p w14:paraId="022E1281" w14:textId="77777777" w:rsidR="007175AE" w:rsidRDefault="00F9646E">
      <w:pPr>
        <w:spacing w:line="600" w:lineRule="auto"/>
        <w:ind w:firstLine="720"/>
        <w:jc w:val="both"/>
        <w:rPr>
          <w:rFonts w:eastAsia="Times New Roman"/>
          <w:b/>
          <w:szCs w:val="24"/>
        </w:rPr>
      </w:pPr>
      <w:r>
        <w:rPr>
          <w:rFonts w:eastAsia="Times New Roman"/>
          <w:b/>
          <w:szCs w:val="24"/>
        </w:rPr>
        <w:t>ΝΙΚΟΛ</w:t>
      </w:r>
      <w:r>
        <w:rPr>
          <w:rFonts w:eastAsia="Times New Roman"/>
          <w:b/>
          <w:szCs w:val="24"/>
        </w:rPr>
        <w:t>ΑΟΣ ΝΙΚΟΛΟΠΟΥΛΟΣ:</w:t>
      </w:r>
      <w:r>
        <w:rPr>
          <w:rFonts w:eastAsia="Times New Roman"/>
          <w:szCs w:val="24"/>
        </w:rPr>
        <w:t xml:space="preserve"> Ναι, αλλά αναφερθήκατε σε εμένα.</w:t>
      </w:r>
    </w:p>
    <w:p w14:paraId="022E1282" w14:textId="77777777" w:rsidR="007175AE" w:rsidRDefault="00F9646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Τι αναφέρθηκα; Αναφέρθηκα με πολλή αγάπη.</w:t>
      </w:r>
    </w:p>
    <w:p w14:paraId="022E1283" w14:textId="77777777" w:rsidR="007175AE" w:rsidRDefault="00F9646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Να πω για τον Κωνσταντίνο Μητσοτάκη, γιατί νομίζω ότι είμαι υποχρεωμένος να το κάνω και το θέλω. Μπορώ να έχω τον λόγο;</w:t>
      </w:r>
    </w:p>
    <w:p w14:paraId="022E1284" w14:textId="77777777" w:rsidR="007175AE" w:rsidRDefault="00F9646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προστάτεψα εγώ τον Κωνσταντίνο Μητσοτάκη, με τη σύμφωνη γνώμη τη δική σας. Καλυφθήκαμε.</w:t>
      </w:r>
    </w:p>
    <w:p w14:paraId="022E1285" w14:textId="77777777" w:rsidR="007175AE" w:rsidRDefault="00F9646E">
      <w:pPr>
        <w:spacing w:line="600" w:lineRule="auto"/>
        <w:ind w:firstLine="720"/>
        <w:jc w:val="both"/>
        <w:rPr>
          <w:rFonts w:eastAsia="Times New Roman"/>
          <w:szCs w:val="24"/>
        </w:rPr>
      </w:pPr>
      <w:r>
        <w:rPr>
          <w:rFonts w:eastAsia="Times New Roman"/>
          <w:szCs w:val="24"/>
        </w:rPr>
        <w:t>Ολοκληρώθη</w:t>
      </w:r>
      <w:r>
        <w:rPr>
          <w:rFonts w:eastAsia="Times New Roman"/>
          <w:szCs w:val="24"/>
        </w:rPr>
        <w:t>κε η συζήτηση της μιας και μοναδικής επίκαιρης ερώτησης.</w:t>
      </w:r>
    </w:p>
    <w:p w14:paraId="022E1286" w14:textId="77777777" w:rsidR="007175AE" w:rsidRDefault="00F9646E">
      <w:pPr>
        <w:spacing w:line="600" w:lineRule="auto"/>
        <w:ind w:firstLine="720"/>
        <w:jc w:val="both"/>
        <w:rPr>
          <w:rFonts w:eastAsia="Times New Roman"/>
          <w:szCs w:val="24"/>
        </w:rPr>
      </w:pPr>
      <w:r>
        <w:rPr>
          <w:rFonts w:eastAsia="Times New Roman"/>
          <w:szCs w:val="24"/>
        </w:rPr>
        <w:t>Κυρίες και κ</w:t>
      </w:r>
      <w:r>
        <w:rPr>
          <w:rFonts w:eastAsia="Times New Roman"/>
          <w:szCs w:val="24"/>
        </w:rPr>
        <w:t>ύριοι συνάδελφοι</w:t>
      </w:r>
      <w:r>
        <w:rPr>
          <w:rFonts w:eastAsia="Times New Roman"/>
          <w:szCs w:val="24"/>
        </w:rPr>
        <w:t>, δέχεστε</w:t>
      </w:r>
      <w:r>
        <w:rPr>
          <w:rFonts w:eastAsia="Times New Roman"/>
          <w:szCs w:val="24"/>
        </w:rPr>
        <w:t xml:space="preserve"> στο σημείο αυτό να λύσουμε τη συνεδρίαση;</w:t>
      </w:r>
    </w:p>
    <w:p w14:paraId="022E1287" w14:textId="77777777" w:rsidR="007175AE" w:rsidRDefault="00F9646E">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22E1288" w14:textId="77777777" w:rsidR="007175AE" w:rsidRDefault="00F9646E">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 τη συναίνεση του Σώματος  και ώρα 10</w:t>
      </w:r>
      <w:r>
        <w:rPr>
          <w:rFonts w:eastAsia="Times New Roman"/>
          <w:szCs w:val="24"/>
        </w:rPr>
        <w:t>.</w:t>
      </w:r>
      <w:r>
        <w:rPr>
          <w:rFonts w:eastAsia="Times New Roman"/>
          <w:szCs w:val="24"/>
        </w:rPr>
        <w:t xml:space="preserve">40΄ </w:t>
      </w:r>
      <w:proofErr w:type="spellStart"/>
      <w:r>
        <w:rPr>
          <w:rFonts w:eastAsia="Times New Roman"/>
          <w:szCs w:val="24"/>
        </w:rPr>
        <w:t>λύεται</w:t>
      </w:r>
      <w:proofErr w:type="spellEnd"/>
      <w:r>
        <w:rPr>
          <w:rFonts w:eastAsia="Times New Roman"/>
          <w:szCs w:val="24"/>
        </w:rPr>
        <w:t xml:space="preserve"> η συνεδρίαση για τη Δευτέρα 16 Ιανουαρίου 2017 και ώρα 18</w:t>
      </w:r>
      <w:r>
        <w:rPr>
          <w:rFonts w:eastAsia="Times New Roman"/>
          <w:szCs w:val="24"/>
        </w:rPr>
        <w:t>.</w:t>
      </w:r>
      <w:r>
        <w:rPr>
          <w:rFonts w:eastAsia="Times New Roman"/>
          <w:szCs w:val="24"/>
        </w:rPr>
        <w:t>00΄, με αντικείμενο εργασιών του Σώματος κοινοβουλευτικό έλεγχο</w:t>
      </w:r>
      <w:r>
        <w:rPr>
          <w:rFonts w:eastAsia="Times New Roman"/>
          <w:szCs w:val="24"/>
        </w:rPr>
        <w:t xml:space="preserve">: </w:t>
      </w:r>
      <w:r>
        <w:rPr>
          <w:rFonts w:eastAsia="Times New Roman"/>
          <w:szCs w:val="24"/>
        </w:rPr>
        <w:t>συζήτηση επικαίρων ερωτήσεων.</w:t>
      </w:r>
    </w:p>
    <w:p w14:paraId="022E1289" w14:textId="77777777" w:rsidR="007175AE" w:rsidRDefault="00F9646E">
      <w:pPr>
        <w:spacing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sectPr w:rsidR="007175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yXiH1EJlW6CjYg9PIEajLSnW/g=" w:salt="jGk3idbkyA8Ql6rwIyqe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AE"/>
    <w:rsid w:val="007175AE"/>
    <w:rsid w:val="007D7FE0"/>
    <w:rsid w:val="00F964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11E9"/>
  <w15:docId w15:val="{E34B5E31-C2BE-4678-9BBB-D6BA6783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6CF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26C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381</MetadataID>
    <Session xmlns="641f345b-441b-4b81-9152-adc2e73ba5e1">Β´</Session>
    <Date xmlns="641f345b-441b-4b81-9152-adc2e73ba5e1">2017-01-12T22:00:00+00:00</Date>
    <Status xmlns="641f345b-441b-4b81-9152-adc2e73ba5e1">
      <Url>http://srv-sp1/praktika/Lists/Incoming_Metadata/EditForm.aspx?ID=381&amp;Source=/praktika/Recordings_Library/Forms/AllItems.aspx</Url>
      <Description>Δημοσιεύτηκε</Description>
    </Status>
    <Meeting xmlns="641f345b-441b-4b81-9152-adc2e73ba5e1">ΝΕ´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76A39-583C-43E0-82E5-DBACB5C5E26F}">
  <ds:schemaRefs>
    <ds:schemaRef ds:uri="http://schemas.microsoft.com/office/2006/metadata/properties"/>
    <ds:schemaRef ds:uri="http://schemas.microsoft.com/office/2006/documentManagement/types"/>
    <ds:schemaRef ds:uri="http://www.w3.org/XML/1998/namespace"/>
    <ds:schemaRef ds:uri="http://purl.org/dc/elements/1.1/"/>
    <ds:schemaRef ds:uri="641f345b-441b-4b81-9152-adc2e73ba5e1"/>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72738820-9333-46B5-A0D4-50D592AAC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1A53B-2EB2-4B53-8CB2-339C9819D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5512</Words>
  <Characters>29768</Characters>
  <Application>Microsoft Office Word</Application>
  <DocSecurity>0</DocSecurity>
  <Lines>248</Lines>
  <Paragraphs>70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2017-01-20T08:38:00Z</dcterms:created>
  <dcterms:modified xsi:type="dcterms:W3CDTF">2017-01-20T08:38:00Z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